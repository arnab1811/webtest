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-9522</wp:posOffset>
                </wp:positionH>
                <wp:positionV relativeFrom="page">
                  <wp:posOffset>890906</wp:posOffset>
                </wp:positionV>
                <wp:extent cx="7579050" cy="65850"/>
                <wp:effectExtent b="0" l="0" r="0" t="0"/>
                <wp:wrapNone/>
                <wp:docPr id="15" name=""/>
                <a:graphic>
                  <a:graphicData uri="http://schemas.microsoft.com/office/word/2010/wordprocessingShape">
                    <wps:wsp>
                      <wps:cNvSpPr/>
                      <wps:cNvPr id="3" name="Shape 3"/>
                      <wps:spPr>
                        <a:xfrm flipH="1" rot="10800000">
                          <a:off x="1566000" y="3756600"/>
                          <a:ext cx="7560000" cy="46800"/>
                        </a:xfrm>
                        <a:prstGeom prst="rect">
                          <a:avLst/>
                        </a:prstGeom>
                        <a:gradFill>
                          <a:gsLst>
                            <a:gs pos="0">
                              <a:srgbClr val="FDF6F4"/>
                            </a:gs>
                            <a:gs pos="35000">
                              <a:srgbClr val="CBAE78"/>
                            </a:gs>
                            <a:gs pos="56000">
                              <a:srgbClr val="D26949"/>
                            </a:gs>
                            <a:gs pos="72000">
                              <a:srgbClr val="6DBE93"/>
                            </a:gs>
                            <a:gs pos="100000">
                              <a:schemeClr val="lt1"/>
                            </a:gs>
                          </a:gsLst>
                          <a:lin ang="60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-9522</wp:posOffset>
                </wp:positionH>
                <wp:positionV relativeFrom="page">
                  <wp:posOffset>890906</wp:posOffset>
                </wp:positionV>
                <wp:extent cx="7579050" cy="65850"/>
                <wp:effectExtent b="0" l="0" r="0" t="0"/>
                <wp:wrapNone/>
                <wp:docPr id="1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7579050" cy="65850"/>
                        </a:xfrm>
                        <a:prstGeom prst="rect"/>
                        <a:ln/>
                      </pic:spPr>
                    </pic:pic>
                  </a:graphicData>
                </a:graphic>
              </wp:anchor>
            </w:drawing>
          </mc:Fallback>
        </mc:AlternateContent>
      </w:r>
      <w:r w:rsidDel="00000000" w:rsidR="00000000" w:rsidRPr="00000000">
        <w:rPr>
          <w:rtl w:val="0"/>
        </w:rPr>
      </w:r>
    </w:p>
    <w:sdt>
      <w:sdtPr>
        <w:tag w:val="goog_rdk_1"/>
      </w:sdtPr>
      <w:sdtContent>
        <w:p w:rsidR="00000000" w:rsidDel="00000000" w:rsidP="00000000" w:rsidRDefault="00000000" w:rsidRPr="00000000" w14:paraId="00000002">
          <w:pPr>
            <w:pStyle w:val="Title"/>
            <w:rPr>
              <w:ins w:author="Frank van Weert" w:id="0" w:date="2023-06-22T09:24:23Z"/>
              <w:color w:val="538135"/>
              <w:sz w:val="40"/>
              <w:szCs w:val="40"/>
            </w:rPr>
          </w:pPr>
          <w:r w:rsidDel="00000000" w:rsidR="00000000" w:rsidRPr="00000000">
            <w:rPr>
              <w:color w:val="538135"/>
              <w:sz w:val="40"/>
              <w:szCs w:val="40"/>
              <w:rtl w:val="0"/>
            </w:rPr>
            <w:t xml:space="preserve">LSC-IS Needs Assessment, Capacity Requirements and LSC-hub Design Requirements (Work Package 2): Rwanda Workshops and Key Informant Interviews Process Report</w:t>
          </w:r>
          <w:sdt>
            <w:sdtPr>
              <w:tag w:val="goog_rdk_0"/>
            </w:sdtPr>
            <w:sdtContent>
              <w:ins w:author="Frank van Weert" w:id="0" w:date="2023-06-22T09:24:23Z">
                <w:bookmarkStart w:colFirst="0" w:colLast="0" w:name="_heading=h.30j0zll" w:id="1"/>
                <w:bookmarkEnd w:id="1"/>
                <w:r w:rsidDel="00000000" w:rsidR="00000000" w:rsidRPr="00000000">
                  <w:rPr>
                    <w:rtl w:val="0"/>
                  </w:rPr>
                </w:r>
              </w:ins>
            </w:sdtContent>
          </w:sdt>
        </w:p>
      </w:sdtContent>
    </w:sdt>
    <w:sdt>
      <w:sdtPr>
        <w:tag w:val="goog_rdk_3"/>
      </w:sdtPr>
      <w:sdtContent>
        <w:p w:rsidR="00000000" w:rsidDel="00000000" w:rsidP="00000000" w:rsidRDefault="00000000" w:rsidRPr="00000000" w14:paraId="00000003">
          <w:pPr>
            <w:jc w:val="center"/>
            <w:rPr>
              <w:ins w:author="Frank van Weert" w:id="0" w:date="2023-06-22T09:24:23Z"/>
              <w:color w:val="538135"/>
              <w:sz w:val="40"/>
              <w:szCs w:val="40"/>
            </w:rPr>
          </w:pPr>
          <w:sdt>
            <w:sdtPr>
              <w:tag w:val="goog_rdk_2"/>
            </w:sdtPr>
            <w:sdtContent>
              <w:ins w:author="Frank van Weert" w:id="0" w:date="2023-06-22T09:24:23Z">
                <w:r w:rsidDel="00000000" w:rsidR="00000000" w:rsidRPr="00000000">
                  <w:rPr>
                    <w:rtl w:val="0"/>
                  </w:rPr>
                </w:r>
              </w:ins>
            </w:sdtContent>
          </w:sdt>
        </w:p>
      </w:sdtContent>
    </w:sdt>
    <w:sdt>
      <w:sdtPr>
        <w:tag w:val="goog_rdk_6"/>
      </w:sdtPr>
      <w:sdtContent>
        <w:p w:rsidR="00000000" w:rsidDel="00000000" w:rsidP="00000000" w:rsidRDefault="00000000" w:rsidRPr="00000000" w14:paraId="00000004">
          <w:pPr>
            <w:jc w:val="center"/>
            <w:rPr>
              <w:rPrChange w:author="Frank van Weert" w:id="1" w:date="2023-06-22T09:24:23Z">
                <w:rPr>
                  <w:color w:val="538135"/>
                  <w:sz w:val="40"/>
                  <w:szCs w:val="40"/>
                </w:rPr>
              </w:rPrChange>
            </w:rPr>
            <w:pPrChange w:author="Frank van Weert" w:id="0" w:date="2023-06-22T09:24:23Z">
              <w:pPr>
                <w:pStyle w:val="Title"/>
              </w:pPr>
            </w:pPrChange>
          </w:pPr>
          <w:bookmarkStart w:colFirst="0" w:colLast="0" w:name="_heading=h.30j0zll" w:id="1"/>
          <w:bookmarkEnd w:id="1"/>
          <w:sdt>
            <w:sdtPr>
              <w:tag w:val="goog_rdk_4"/>
            </w:sdtPr>
            <w:sdtContent>
              <w:ins w:author="Frank van Weert" w:id="0" w:date="2023-06-22T09:24:23Z">
                <w:r w:rsidDel="00000000" w:rsidR="00000000" w:rsidRPr="00000000">
                  <w:rPr>
                    <w:color w:val="538135"/>
                    <w:sz w:val="40"/>
                    <w:szCs w:val="40"/>
                    <w:rtl w:val="0"/>
                  </w:rPr>
                  <w:t xml:space="preserve">Deliverable 2.3</w:t>
                </w:r>
              </w:ins>
            </w:sdtContent>
          </w:sdt>
          <w:sdt>
            <w:sdtPr>
              <w:tag w:val="goog_rdk_5"/>
            </w:sdtPr>
            <w:sdtContent>
              <w:r w:rsidDel="00000000" w:rsidR="00000000" w:rsidRPr="00000000">
                <w:rPr>
                  <w:rtl w:val="0"/>
                </w:rPr>
              </w:r>
            </w:sdtContent>
          </w:sdt>
        </w:p>
      </w:sdtContent>
    </w:sdt>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b w:val="1"/>
          <w:sz w:val="28"/>
          <w:szCs w:val="28"/>
          <w:rtl w:val="0"/>
        </w:rPr>
        <w:t xml:space="preserve">PROJECT: </w:t>
      </w:r>
      <w:r w:rsidDel="00000000" w:rsidR="00000000" w:rsidRPr="00000000">
        <w:rPr>
          <w:sz w:val="28"/>
          <w:szCs w:val="28"/>
          <w:rtl w:val="0"/>
        </w:rPr>
        <w:t xml:space="preserve">Land, Soil and Crop Information Services</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to support Climate Smart Agriculture in</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Ethiopia, Kenya and Rwanda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drawing>
          <wp:inline distB="0" distT="0" distL="0" distR="0">
            <wp:extent cx="2301087" cy="704708"/>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01087" cy="70470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0</wp:posOffset>
                </wp:positionV>
                <wp:extent cx="2421957" cy="1013917"/>
                <wp:effectExtent b="0" l="0" r="0" t="0"/>
                <wp:wrapNone/>
                <wp:docPr id="14" name=""/>
                <a:graphic>
                  <a:graphicData uri="http://schemas.microsoft.com/office/word/2010/wordprocessingShape">
                    <wps:wsp>
                      <wps:cNvSpPr/>
                      <wps:cNvPr id="2" name="Shape 2"/>
                      <wps:spPr>
                        <a:xfrm>
                          <a:off x="4144547" y="3282567"/>
                          <a:ext cx="2402907" cy="994867"/>
                        </a:xfrm>
                        <a:prstGeom prst="rect">
                          <a:avLst/>
                        </a:prstGeom>
                        <a:solidFill>
                          <a:schemeClr val="lt1"/>
                        </a:solidFill>
                        <a:ln>
                          <a:noFill/>
                        </a:ln>
                      </wps:spPr>
                      <wps:txbx>
                        <w:txbxContent>
                          <w:p w:rsidR="00000000" w:rsidDel="00000000" w:rsidP="00000000" w:rsidRDefault="00000000" w:rsidRPr="00000000">
                            <w:pPr>
                              <w:spacing w:after="120" w:before="0" w:line="300.99998474121094"/>
                              <w:ind w:left="0" w:right="0" w:firstLine="0"/>
                              <w:jc w:val="right"/>
                              <w:textDirection w:val="btLr"/>
                            </w:pPr>
                            <w:r w:rsidDel="00000000" w:rsidR="00000000" w:rsidRPr="00000000">
                              <w:rPr>
                                <w:rFonts w:ascii="Verdana" w:cs="Verdana" w:eastAsia="Verdana" w:hAnsi="Verdana"/>
                                <w:b w:val="1"/>
                                <w:i w:val="0"/>
                                <w:smallCaps w:val="0"/>
                                <w:strike w:val="0"/>
                                <w:color w:val="3c3c3c"/>
                                <w:sz w:val="18"/>
                                <w:vertAlign w:val="baseline"/>
                              </w:rPr>
                              <w:t xml:space="preserve">Project No. </w:t>
                            </w:r>
                            <w:r w:rsidDel="00000000" w:rsidR="00000000" w:rsidRPr="00000000">
                              <w:rPr>
                                <w:rFonts w:ascii="Verdana" w:cs="Verdana" w:eastAsia="Verdana" w:hAnsi="Verdana"/>
                                <w:b w:val="1"/>
                                <w:i w:val="0"/>
                                <w:smallCaps w:val="0"/>
                                <w:strike w:val="0"/>
                                <w:color w:val="be5843"/>
                                <w:sz w:val="18"/>
                                <w:vertAlign w:val="baseline"/>
                              </w:rPr>
                              <w:t xml:space="preserve">4000004100</w:t>
                            </w:r>
                            <w:r w:rsidDel="00000000" w:rsidR="00000000" w:rsidRPr="00000000">
                              <w:rPr>
                                <w:rFonts w:ascii="Verdana" w:cs="Verdana" w:eastAsia="Verdana" w:hAnsi="Verdana"/>
                                <w:b w:val="1"/>
                                <w:i w:val="0"/>
                                <w:smallCaps w:val="0"/>
                                <w:strike w:val="0"/>
                                <w:color w:val="d26949"/>
                                <w:sz w:val="18"/>
                                <w:vertAlign w:val="baseline"/>
                              </w:rPr>
                              <w:t xml:space="preserve"> </w:t>
                            </w:r>
                          </w:p>
                          <w:p w:rsidR="00000000" w:rsidDel="00000000" w:rsidP="00000000" w:rsidRDefault="00000000" w:rsidRPr="00000000">
                            <w:pPr>
                              <w:spacing w:after="120" w:before="0" w:line="300.99998474121094"/>
                              <w:ind w:left="0" w:right="0" w:firstLine="0"/>
                              <w:jc w:val="right"/>
                              <w:textDirection w:val="btLr"/>
                            </w:pPr>
                            <w:r w:rsidDel="00000000" w:rsidR="00000000" w:rsidRPr="00000000">
                              <w:rPr>
                                <w:rFonts w:ascii="Verdana" w:cs="Verdana" w:eastAsia="Verdana" w:hAnsi="Verdana"/>
                                <w:b w:val="1"/>
                                <w:i w:val="0"/>
                                <w:smallCaps w:val="0"/>
                                <w:strike w:val="0"/>
                                <w:color w:val="d26949"/>
                                <w:sz w:val="18"/>
                                <w:vertAlign w:val="baseline"/>
                              </w:rPr>
                            </w:r>
                            <w:r w:rsidDel="00000000" w:rsidR="00000000" w:rsidRPr="00000000">
                              <w:rPr>
                                <w:rFonts w:ascii="Verdana" w:cs="Verdana" w:eastAsia="Verdana" w:hAnsi="Verdana"/>
                                <w:b w:val="0"/>
                                <w:i w:val="0"/>
                                <w:smallCaps w:val="0"/>
                                <w:strike w:val="0"/>
                                <w:color w:val="3c3c3c"/>
                                <w:sz w:val="18"/>
                                <w:vertAlign w:val="baseline"/>
                              </w:rPr>
                              <w:t xml:space="preserve">4</w:t>
                            </w:r>
                            <w:r w:rsidDel="00000000" w:rsidR="00000000" w:rsidRPr="00000000">
                              <w:rPr>
                                <w:rFonts w:ascii="Verdana" w:cs="Verdana" w:eastAsia="Verdana" w:hAnsi="Verdana"/>
                                <w:b w:val="0"/>
                                <w:i w:val="0"/>
                                <w:smallCaps w:val="0"/>
                                <w:strike w:val="0"/>
                                <w:color w:val="3c3c3c"/>
                                <w:sz w:val="18"/>
                                <w:vertAlign w:val="superscript"/>
                              </w:rPr>
                              <w:t xml:space="preserve">th</w:t>
                            </w:r>
                            <w:r w:rsidDel="00000000" w:rsidR="00000000" w:rsidRPr="00000000">
                              <w:rPr>
                                <w:rFonts w:ascii="Verdana" w:cs="Verdana" w:eastAsia="Verdana" w:hAnsi="Verdana"/>
                                <w:b w:val="0"/>
                                <w:i w:val="0"/>
                                <w:smallCaps w:val="0"/>
                                <w:strike w:val="0"/>
                                <w:color w:val="3c3c3c"/>
                                <w:sz w:val="18"/>
                                <w:vertAlign w:val="baseline"/>
                              </w:rPr>
                              <w:t xml:space="preserve"> June 2023</w:t>
                            </w:r>
                          </w:p>
                          <w:p w:rsidR="00000000" w:rsidDel="00000000" w:rsidP="00000000" w:rsidRDefault="00000000" w:rsidRPr="00000000">
                            <w:pPr>
                              <w:spacing w:after="120" w:before="0" w:line="300.99998474121094"/>
                              <w:ind w:left="0" w:right="0" w:firstLine="0"/>
                              <w:jc w:val="right"/>
                              <w:textDirection w:val="btLr"/>
                            </w:pPr>
                            <w:r w:rsidDel="00000000" w:rsidR="00000000" w:rsidRPr="00000000">
                              <w:rPr>
                                <w:rFonts w:ascii="Verdana" w:cs="Verdana" w:eastAsia="Verdana" w:hAnsi="Verdana"/>
                                <w:b w:val="0"/>
                                <w:i w:val="0"/>
                                <w:smallCaps w:val="0"/>
                                <w:strike w:val="0"/>
                                <w:color w:val="3c3c3c"/>
                                <w:sz w:val="18"/>
                                <w:vertAlign w:val="baseline"/>
                              </w:rPr>
                            </w:r>
                            <w:r w:rsidDel="00000000" w:rsidR="00000000" w:rsidRPr="00000000">
                              <w:rPr>
                                <w:rFonts w:ascii="Verdana" w:cs="Verdana" w:eastAsia="Verdana" w:hAnsi="Verdana"/>
                                <w:b w:val="0"/>
                                <w:i w:val="0"/>
                                <w:smallCaps w:val="0"/>
                                <w:strike w:val="0"/>
                                <w:color w:val="3c3c3c"/>
                                <w:sz w:val="18"/>
                                <w:vertAlign w:val="baseline"/>
                              </w:rPr>
                              <w:t xml:space="preserve">Rwanda version 3</w:t>
                            </w:r>
                          </w:p>
                          <w:p w:rsidR="00000000" w:rsidDel="00000000" w:rsidP="00000000" w:rsidRDefault="00000000" w:rsidRPr="00000000">
                            <w:pPr>
                              <w:spacing w:after="120" w:before="0" w:line="300.99998474121094"/>
                              <w:ind w:left="0" w:right="0" w:firstLine="0"/>
                              <w:jc w:val="right"/>
                              <w:textDirection w:val="btLr"/>
                            </w:pPr>
                            <w:r w:rsidDel="00000000" w:rsidR="00000000" w:rsidRPr="00000000">
                              <w:rPr>
                                <w:rFonts w:ascii="Verdana" w:cs="Verdana" w:eastAsia="Verdana" w:hAnsi="Verdana"/>
                                <w:b w:val="0"/>
                                <w:i w:val="0"/>
                                <w:smallCaps w:val="0"/>
                                <w:strike w:val="0"/>
                                <w:color w:val="3c3c3c"/>
                                <w:sz w:val="18"/>
                                <w:vertAlign w:val="baseline"/>
                              </w:rPr>
                            </w:r>
                          </w:p>
                          <w:p w:rsidR="00000000" w:rsidDel="00000000" w:rsidP="00000000" w:rsidRDefault="00000000" w:rsidRPr="00000000">
                            <w:pPr>
                              <w:spacing w:after="120" w:before="0" w:line="300.99998474121094"/>
                              <w:ind w:left="0" w:right="0" w:firstLine="0"/>
                              <w:jc w:val="left"/>
                              <w:textDirection w:val="btLr"/>
                            </w:pPr>
                            <w:r w:rsidDel="00000000" w:rsidR="00000000" w:rsidRPr="00000000">
                              <w:rPr>
                                <w:rFonts w:ascii="Verdana" w:cs="Verdana" w:eastAsia="Verdana" w:hAnsi="Verdana"/>
                                <w:b w:val="0"/>
                                <w:i w:val="0"/>
                                <w:smallCaps w:val="0"/>
                                <w:strike w:val="0"/>
                                <w:color w:val="3c3c3c"/>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0</wp:posOffset>
                </wp:positionV>
                <wp:extent cx="2421957" cy="1013917"/>
                <wp:effectExtent b="0" l="0" r="0" t="0"/>
                <wp:wrapNone/>
                <wp:docPr id="14"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421957" cy="1013917"/>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-883283</wp:posOffset>
            </wp:positionH>
            <wp:positionV relativeFrom="paragraph">
              <wp:posOffset>237490</wp:posOffset>
            </wp:positionV>
            <wp:extent cx="7539355" cy="3124200"/>
            <wp:effectExtent b="0" l="0" r="0" t="0"/>
            <wp:wrapNone/>
            <wp:docPr id="23" name="image7.jpg"/>
            <a:graphic>
              <a:graphicData uri="http://schemas.openxmlformats.org/drawingml/2006/picture">
                <pic:pic>
                  <pic:nvPicPr>
                    <pic:cNvPr id="0" name="image7.jpg"/>
                    <pic:cNvPicPr preferRelativeResize="0"/>
                  </pic:nvPicPr>
                  <pic:blipFill>
                    <a:blip r:embed="rId13"/>
                    <a:srcRect b="37282" l="0" r="0" t="0"/>
                    <a:stretch>
                      <a:fillRect/>
                    </a:stretch>
                  </pic:blipFill>
                  <pic:spPr>
                    <a:xfrm>
                      <a:off x="0" y="0"/>
                      <a:ext cx="7539355" cy="3124200"/>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ectPr>
          <w:footerReference r:id="rId14" w:type="default"/>
          <w:footerReference r:id="rId15" w:type="first"/>
          <w:pgSz w:h="16838" w:w="11906" w:orient="portrait"/>
          <w:pgMar w:bottom="1276" w:top="1417" w:left="1417" w:right="1417" w:header="708" w:footer="24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4">
      <w:pPr>
        <w:rPr>
          <w:color w:val="d26949"/>
        </w:rPr>
      </w:pPr>
      <w:bookmarkStart w:colFirst="0" w:colLast="0" w:name="_heading=h.1fob9te" w:id="2"/>
      <w:bookmarkEnd w:id="2"/>
      <w:r w:rsidDel="00000000" w:rsidR="00000000" w:rsidRPr="00000000">
        <w:rPr/>
        <w:drawing>
          <wp:inline distB="0" distT="0" distL="0" distR="0">
            <wp:extent cx="5760720" cy="3240405"/>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60720" cy="324040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220" w:before="440" w:line="240" w:lineRule="auto"/>
        <w:rPr/>
      </w:pPr>
      <w:r w:rsidDel="00000000" w:rsidR="00000000" w:rsidRPr="00000000">
        <w:rPr>
          <w:rtl w:val="0"/>
        </w:rPr>
        <w:t xml:space="preserve">LSC-IS Needs Assessment, Capacity Requirements and LSC-hub Design Requirements (Work Package 2): Rwanda Workshops and Key Informant Interviews Process Report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pacing w:after="220" w:before="440" w:lineRule="auto"/>
        <w:rPr/>
      </w:pPr>
      <w:bookmarkStart w:colFirst="0" w:colLast="0" w:name="_heading=h.3znysh7" w:id="3"/>
      <w:bookmarkEnd w:id="3"/>
      <w:r w:rsidDel="00000000" w:rsidR="00000000" w:rsidRPr="00000000">
        <w:rPr>
          <w:rtl w:val="0"/>
        </w:rPr>
        <w:t xml:space="preserve">Document Authors</w:t>
      </w:r>
    </w:p>
    <w:p w:rsidR="00000000" w:rsidDel="00000000" w:rsidP="00000000" w:rsidRDefault="00000000" w:rsidRPr="00000000" w14:paraId="00000018">
      <w:pPr>
        <w:spacing w:after="80" w:lineRule="auto"/>
        <w:rPr/>
      </w:pPr>
      <w:r w:rsidDel="00000000" w:rsidR="00000000" w:rsidRPr="00000000">
        <w:rPr>
          <w:rtl w:val="0"/>
        </w:rPr>
        <w:t xml:space="preserve">John Recha, Frank van Weert, Eunice Likoko, Herman Snel, Bas Kempen, Ulan Turdukulov, Thaïsa van der Woude, Hanneke Heesmans, Mark van der Poel, Ermias Betemariam, Abonesh Tesfaye, Blaise Amony, Jules Rutebuka, Olivier Ndayitegeye, John Kayumba, Pierre Celestin Ndayisaba, Eric Nsabimana, Alexis Twizerimana</w:t>
      </w:r>
    </w:p>
    <w:p w:rsidR="00000000" w:rsidDel="00000000" w:rsidP="00000000" w:rsidRDefault="00000000" w:rsidRPr="00000000" w14:paraId="00000019">
      <w:pPr>
        <w:spacing w:after="80" w:lineRule="auto"/>
        <w:rPr/>
      </w:pPr>
      <w:r w:rsidDel="00000000" w:rsidR="00000000" w:rsidRPr="00000000">
        <w:rPr>
          <w:rtl w:val="0"/>
        </w:rPr>
      </w:r>
    </w:p>
    <w:p w:rsidR="00000000" w:rsidDel="00000000" w:rsidP="00000000" w:rsidRDefault="00000000" w:rsidRPr="00000000" w14:paraId="0000001A">
      <w:pPr>
        <w:spacing w:after="80" w:lineRule="auto"/>
        <w:rPr/>
      </w:pPr>
      <w:r w:rsidDel="00000000" w:rsidR="00000000" w:rsidRPr="00000000">
        <w:rPr>
          <w:rtl w:val="0"/>
        </w:rPr>
      </w:r>
    </w:p>
    <w:p w:rsidR="00000000" w:rsidDel="00000000" w:rsidP="00000000" w:rsidRDefault="00000000" w:rsidRPr="00000000" w14:paraId="0000001B">
      <w:pPr>
        <w:spacing w:after="80" w:lineRule="auto"/>
        <w:rPr/>
      </w:pPr>
      <w:r w:rsidDel="00000000" w:rsidR="00000000" w:rsidRPr="00000000">
        <w:rPr>
          <w:rtl w:val="0"/>
        </w:rPr>
      </w:r>
    </w:p>
    <w:p w:rsidR="00000000" w:rsidDel="00000000" w:rsidP="00000000" w:rsidRDefault="00000000" w:rsidRPr="00000000" w14:paraId="0000001C">
      <w:pPr>
        <w:spacing w:after="80" w:lineRule="auto"/>
        <w:rPr/>
      </w:pPr>
      <w:r w:rsidDel="00000000" w:rsidR="00000000" w:rsidRPr="00000000">
        <w:rPr>
          <w:rtl w:val="0"/>
        </w:rPr>
      </w:r>
    </w:p>
    <w:p w:rsidR="00000000" w:rsidDel="00000000" w:rsidP="00000000" w:rsidRDefault="00000000" w:rsidRPr="00000000" w14:paraId="0000001D">
      <w:pPr>
        <w:spacing w:after="80" w:lineRule="auto"/>
        <w:rPr/>
      </w:pPr>
      <w:r w:rsidDel="00000000" w:rsidR="00000000" w:rsidRPr="00000000">
        <w:rPr>
          <w:rtl w:val="0"/>
        </w:rPr>
      </w:r>
    </w:p>
    <w:p w:rsidR="00000000" w:rsidDel="00000000" w:rsidP="00000000" w:rsidRDefault="00000000" w:rsidRPr="00000000" w14:paraId="0000001E">
      <w:pPr>
        <w:spacing w:after="80" w:lineRule="auto"/>
        <w:rPr/>
      </w:pPr>
      <w:r w:rsidDel="00000000" w:rsidR="00000000" w:rsidRPr="00000000">
        <w:rPr>
          <w:rtl w:val="0"/>
        </w:rPr>
      </w:r>
    </w:p>
    <w:p w:rsidR="00000000" w:rsidDel="00000000" w:rsidP="00000000" w:rsidRDefault="00000000" w:rsidRPr="00000000" w14:paraId="0000001F">
      <w:pPr>
        <w:spacing w:after="80" w:lineRule="auto"/>
        <w:rPr/>
      </w:pPr>
      <w:r w:rsidDel="00000000" w:rsidR="00000000" w:rsidRPr="00000000">
        <w:rPr>
          <w:rtl w:val="0"/>
        </w:rPr>
      </w:r>
    </w:p>
    <w:p w:rsidR="00000000" w:rsidDel="00000000" w:rsidP="00000000" w:rsidRDefault="00000000" w:rsidRPr="00000000" w14:paraId="00000020">
      <w:pPr>
        <w:spacing w:after="80" w:lineRule="auto"/>
        <w:rPr/>
      </w:pPr>
      <w:r w:rsidDel="00000000" w:rsidR="00000000" w:rsidRPr="00000000">
        <w:rPr>
          <w:rtl w:val="0"/>
        </w:rPr>
      </w:r>
    </w:p>
    <w:p w:rsidR="00000000" w:rsidDel="00000000" w:rsidP="00000000" w:rsidRDefault="00000000" w:rsidRPr="00000000" w14:paraId="00000021">
      <w:pPr>
        <w:spacing w:after="80" w:lineRule="auto"/>
        <w:rPr/>
      </w:pPr>
      <w:r w:rsidDel="00000000" w:rsidR="00000000" w:rsidRPr="00000000">
        <w:rPr>
          <w:rtl w:val="0"/>
        </w:rPr>
      </w:r>
    </w:p>
    <w:p w:rsidR="00000000" w:rsidDel="00000000" w:rsidP="00000000" w:rsidRDefault="00000000" w:rsidRPr="00000000" w14:paraId="00000022">
      <w:pPr>
        <w:spacing w:after="80" w:lineRule="auto"/>
        <w:rPr/>
      </w:pPr>
      <w:r w:rsidDel="00000000" w:rsidR="00000000" w:rsidRPr="00000000">
        <w:rPr>
          <w:rtl w:val="0"/>
        </w:rPr>
      </w:r>
    </w:p>
    <w:p w:rsidR="00000000" w:rsidDel="00000000" w:rsidP="00000000" w:rsidRDefault="00000000" w:rsidRPr="00000000" w14:paraId="00000023">
      <w:pPr>
        <w:spacing w:after="80" w:lineRule="auto"/>
        <w:rPr/>
      </w:pPr>
      <w:r w:rsidDel="00000000" w:rsidR="00000000" w:rsidRPr="00000000">
        <w:rPr>
          <w:rtl w:val="0"/>
        </w:rPr>
      </w:r>
    </w:p>
    <w:p w:rsidR="00000000" w:rsidDel="00000000" w:rsidP="00000000" w:rsidRDefault="00000000" w:rsidRPr="00000000" w14:paraId="00000024">
      <w:pPr>
        <w:spacing w:after="80" w:lineRule="auto"/>
        <w:rPr/>
      </w:pPr>
      <w:r w:rsidDel="00000000" w:rsidR="00000000" w:rsidRPr="00000000">
        <w:rPr>
          <w:rtl w:val="0"/>
        </w:rPr>
      </w:r>
    </w:p>
    <w:p w:rsidR="00000000" w:rsidDel="00000000" w:rsidP="00000000" w:rsidRDefault="00000000" w:rsidRPr="00000000" w14:paraId="00000025">
      <w:pPr>
        <w:spacing w:after="80" w:line="240" w:lineRule="auto"/>
        <w:rPr/>
      </w:pPr>
      <w:r w:rsidDel="00000000" w:rsidR="00000000" w:rsidRPr="00000000">
        <w:rPr>
          <w:rtl w:val="0"/>
        </w:rPr>
      </w:r>
    </w:p>
    <w:p w:rsidR="00000000" w:rsidDel="00000000" w:rsidP="00000000" w:rsidRDefault="00000000" w:rsidRPr="00000000" w14:paraId="00000026">
      <w:pPr>
        <w:spacing w:after="80" w:lineRule="auto"/>
        <w:rPr/>
      </w:pPr>
      <w:r w:rsidDel="00000000" w:rsidR="00000000" w:rsidRPr="00000000">
        <w:rPr>
          <w:b w:val="1"/>
          <w:color w:val="ff0000"/>
          <w:highlight w:val="yellow"/>
          <w:rtl w:val="0"/>
        </w:rPr>
        <w:t xml:space="preserve">NARRATIVE TO BE UPDATED:</w:t>
      </w:r>
      <w:r w:rsidDel="00000000" w:rsidR="00000000" w:rsidRPr="00000000">
        <w:rPr>
          <w:color w:val="ff0000"/>
          <w:rtl w:val="0"/>
        </w:rPr>
        <w:t xml:space="preserve"> </w:t>
      </w:r>
      <w:r w:rsidDel="00000000" w:rsidR="00000000" w:rsidRPr="00000000">
        <w:rPr>
          <w:color w:val="000000"/>
          <w:rtl w:val="0"/>
        </w:rPr>
        <w:t xml:space="preserve">2023</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heading=h.2et92p0"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9c6y18">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LSC-IS Needs Assessment, Capacity Requirements and LSC-hub Design Requirements: Rwanda Workshop Report</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Document Authors</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List of Figures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Project acknowledgements</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Abbreviations</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Executive Summary</w:t>
              <w:tab/>
              <w:t xml:space="preserve">10</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60"/>
            </w:tabs>
            <w:spacing w:after="100" w:before="0" w:line="302"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1.</w:t>
            </w:r>
          </w:hyperlink>
          <w:hyperlink w:anchor="_heading=h.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Introduction</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1.</w:t>
            </w:r>
          </w:hyperlink>
          <w:hyperlink w:anchor="_heading=h.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Stakeholder Clusters and Their Roles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2.</w:t>
            </w:r>
          </w:hyperlink>
          <w:hyperlink w:anchor="_heading=h.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Valorization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gathering</w:t>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Processing</w:t>
              <w:tab/>
              <w:t xml:space="preserve">17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Interpretation</w:t>
              <w:tab/>
              <w:t xml:space="preserve">17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application</w:t>
              <w:tab/>
              <w:t xml:space="preserve">18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Use</w:t>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Valorization Challenges</w:t>
              <w:tab/>
              <w:t xml:space="preserve">19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3.</w:t>
            </w:r>
          </w:hyperlink>
          <w:hyperlink w:anchor="_heading=h.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use and needs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ISFM Data Users</w:t>
              <w:tab/>
              <w:t xml:space="preserve">20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4.</w:t>
            </w:r>
          </w:hyperlink>
          <w:hyperlink w:anchor="_heading=h.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Provision and needs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ISFM Data provision</w:t>
              <w:tab/>
              <w:t xml:space="preserve">22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SWC Data Provision</w:t>
              <w:tab/>
              <w:t xml:space="preserve">22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5.</w:t>
            </w:r>
          </w:hyperlink>
          <w:hyperlink w:anchor="_heading=h.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Capacities data valorization process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Existing physical and technical infrastructure and human capital for data valorization</w:t>
              <w:tab/>
              <w:t xml:space="preserve">25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6.</w:t>
            </w:r>
          </w:hyperlink>
          <w:hyperlink w:anchor="_heading=h.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AKIS Initiatives and Policies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National Policy environment regarding AKIS/ Agricultural R&amp;D / Digital &amp; spatial decision support tools</w:t>
              <w:tab/>
              <w:t xml:space="preserve">26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7.</w:t>
            </w:r>
          </w:hyperlink>
          <w:hyperlink w:anchor="_heading=h.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Key Informant Interviews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Providers</w:t>
              <w:tab/>
              <w:t xml:space="preserve">31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Data Users</w:t>
              <w:tab/>
              <w:t xml:space="preserve">33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5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Verdana" w:cs="Verdana" w:eastAsia="Verdana" w:hAnsi="Verdana"/>
                <w:b w:val="1"/>
                <w:i w:val="0"/>
                <w:smallCaps w:val="0"/>
                <w:strike w:val="0"/>
                <w:color w:val="3c3c3c"/>
                <w:sz w:val="18"/>
                <w:szCs w:val="18"/>
                <w:u w:val="none"/>
                <w:shd w:fill="auto" w:val="clear"/>
                <w:vertAlign w:val="baseline"/>
                <w:rtl w:val="0"/>
              </w:rPr>
              <w:t xml:space="preserve">Hub Design</w:t>
            </w:r>
          </w:hyperlink>
          <w:hyperlink w:anchor="_heading=h.23ckvvd">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Conclusions</w:t>
              <w:tab/>
              <w:t xml:space="preserve">39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Recommendation</w:t>
              <w:tab/>
              <w:t xml:space="preserve">40</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Opportunities for data valorization</w:t>
              <w:tab/>
              <w:t xml:space="preserve">40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Annexes</w:t>
              <w:tab/>
              <w:t xml:space="preserve">43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Annexe 1: Stakeholder data providers, users or both (data providers and users)</w:t>
              <w:tab/>
              <w:t xml:space="preserve">43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Annexe 2: Policies</w:t>
              <w:tab/>
              <w:t xml:space="preserve">48</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Annexe 3: Initiatives</w:t>
              <w:tab/>
              <w:t xml:space="preserve">51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Annex 4: Workshop Program</w:t>
              <w:tab/>
              <w:t xml:space="preserve">53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2" w:lineRule="auto"/>
            <w:ind w:left="1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Annex 5: Workshop Participants</w:t>
              <w:tab/>
              <w:t xml:space="preserve">63</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spacing w:after="160" w:lineRule="auto"/>
        <w:rPr>
          <w:rFonts w:ascii="Eina 02 Bold" w:cs="Eina 02 Bold" w:eastAsia="Eina 02 Bold" w:hAnsi="Eina 02 Bold"/>
          <w:b w:val="1"/>
          <w:color w:val="538135"/>
          <w:sz w:val="36"/>
          <w:szCs w:val="36"/>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Eina 02 Bold" w:cs="Eina 02 Bold" w:eastAsia="Eina 02 Bold" w:hAnsi="Eina 02 Bold"/>
          <w:color w:val="d26949"/>
          <w:sz w:val="36"/>
          <w:szCs w:val="36"/>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heading=h.3dy6vkm" w:id="6"/>
      <w:bookmarkEnd w:id="6"/>
      <w:r w:rsidDel="00000000" w:rsidR="00000000" w:rsidRPr="00000000">
        <w:rPr>
          <w:rtl w:val="0"/>
        </w:rPr>
        <w:t xml:space="preserve">Project acknowledgements</w:t>
      </w:r>
    </w:p>
    <w:p w:rsidR="00000000" w:rsidDel="00000000" w:rsidP="00000000" w:rsidRDefault="00000000" w:rsidRPr="00000000" w14:paraId="00000054">
      <w:pPr>
        <w:rPr/>
      </w:pPr>
      <w:bookmarkStart w:colFirst="0" w:colLast="0" w:name="_heading=h.1t3h5sf" w:id="7"/>
      <w:bookmarkEnd w:id="7"/>
      <w:r w:rsidDel="00000000" w:rsidR="00000000" w:rsidRPr="00000000">
        <w:rPr>
          <w:rtl w:val="0"/>
        </w:rPr>
        <w:t xml:space="preserve">This project is funded through European Union International Partnerships and the Netherlands Ministry of Foreign Affairs (NL-MFA) and coordinated by the latter. </w:t>
      </w:r>
    </w:p>
    <w:p w:rsidR="00000000" w:rsidDel="00000000" w:rsidP="00000000" w:rsidRDefault="00000000" w:rsidRPr="00000000" w14:paraId="00000055">
      <w:pPr>
        <w:rPr/>
      </w:pPr>
      <w:r w:rsidDel="00000000" w:rsidR="00000000" w:rsidRPr="00000000">
        <w:rPr>
          <w:rtl w:val="0"/>
        </w:rPr>
        <w:t xml:space="preserve">Partners are Wageningen Research (WR) with Wageningen Centre for Development Innovation (WCDI) and Wageningen Environmental Research (WEnR), ISRIC - World Soil Information and the International Livestock Research Institute (ILRI) of Consultative Group for International Agricultural Research (CGIAR). National partners are Ethiopian Institute of Agricultural Research (EIAR), Kenya Agriculture and Livestock Research Organisation (KALRO) and Rwanda Agriculture Board (RAB).</w:t>
      </w:r>
    </w:p>
    <w:p w:rsidR="00000000" w:rsidDel="00000000" w:rsidP="00000000" w:rsidRDefault="00000000" w:rsidRPr="00000000" w14:paraId="00000056">
      <w:pPr>
        <w:rPr/>
      </w:pPr>
      <w:r w:rsidDel="00000000" w:rsidR="00000000" w:rsidRPr="00000000">
        <w:rPr>
          <w:rtl w:val="0"/>
        </w:rPr>
        <w:t xml:space="preserve">This document is part of Deliverable D2.3 under Work package 2.</w:t>
      </w:r>
    </w:p>
    <w:p w:rsidR="00000000" w:rsidDel="00000000" w:rsidP="00000000" w:rsidRDefault="00000000" w:rsidRPr="00000000" w14:paraId="00000057">
      <w:pPr>
        <w:spacing w:after="160" w:lineRule="auto"/>
        <w:rPr>
          <w:rFonts w:ascii="Eina 02 Bold" w:cs="Eina 02 Bold" w:eastAsia="Eina 02 Bold" w:hAnsi="Eina 02 Bold"/>
          <w:b w:val="1"/>
          <w:color w:val="538135"/>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0" w:line="240" w:lineRule="auto"/>
        <w:rPr/>
      </w:pPr>
      <w:bookmarkStart w:colFirst="0" w:colLast="0" w:name="_heading=h.4d34og8" w:id="8"/>
      <w:bookmarkEnd w:id="8"/>
      <w:r w:rsidDel="00000000" w:rsidR="00000000" w:rsidRPr="00000000">
        <w:rPr>
          <w:rtl w:val="0"/>
        </w:rPr>
        <w:t xml:space="preserve">Abbreviations</w:t>
      </w:r>
      <w:r w:rsidDel="00000000" w:rsidR="00000000" w:rsidRPr="00000000">
        <w:rPr>
          <w:rtl w:val="0"/>
        </w:rPr>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3"/>
        <w:gridCol w:w="7647"/>
        <w:tblGridChange w:id="0">
          <w:tblGrid>
            <w:gridCol w:w="1413"/>
            <w:gridCol w:w="7647"/>
          </w:tblGrid>
        </w:tblGridChange>
      </w:tblGrid>
      <w:tr>
        <w:trPr>
          <w:cantSplit w:val="0"/>
          <w:tblHeader w:val="0"/>
        </w:trPr>
        <w:tc>
          <w:tcPr/>
          <w:p w:rsidR="00000000" w:rsidDel="00000000" w:rsidP="00000000" w:rsidRDefault="00000000" w:rsidRPr="00000000" w14:paraId="00000059">
            <w:pPr>
              <w:tabs>
                <w:tab w:val="left" w:leader="none" w:pos="1418"/>
              </w:tabs>
              <w:ind w:left="1418" w:hanging="1418"/>
              <w:rPr/>
            </w:pPr>
            <w:sdt>
              <w:sdtPr>
                <w:tag w:val="goog_rdk_7"/>
              </w:sdtPr>
              <w:sdtContent>
                <w:commentRangeStart w:id="0"/>
              </w:sdtContent>
            </w:sdt>
            <w:r w:rsidDel="00000000" w:rsidR="00000000" w:rsidRPr="00000000">
              <w:rPr>
                <w:rtl w:val="0"/>
              </w:rPr>
              <w:t xml:space="preserve">AGRITERRA</w:t>
            </w:r>
          </w:p>
        </w:tc>
        <w:tc>
          <w:tcPr/>
          <w:p w:rsidR="00000000" w:rsidDel="00000000" w:rsidP="00000000" w:rsidRDefault="00000000" w:rsidRPr="00000000" w14:paraId="0000005A">
            <w:pPr>
              <w:rPr/>
            </w:pPr>
            <w:r w:rsidDel="00000000" w:rsidR="00000000" w:rsidRPr="00000000">
              <w:rPr>
                <w:rtl w:val="0"/>
              </w:rPr>
            </w:r>
          </w:p>
        </w:tc>
      </w:tr>
      <w:tr>
        <w:trPr>
          <w:cantSplit w:val="0"/>
          <w:tblHeader w:val="0"/>
        </w:trPr>
        <w:tc>
          <w:tcPr/>
          <w:p w:rsidR="00000000" w:rsidDel="00000000" w:rsidP="00000000" w:rsidRDefault="00000000" w:rsidRPr="00000000" w14:paraId="0000005B">
            <w:pPr>
              <w:rPr/>
            </w:pPr>
            <w:commentRangeEnd w:id="0"/>
            <w:r w:rsidDel="00000000" w:rsidR="00000000" w:rsidRPr="00000000">
              <w:commentReference w:id="0"/>
            </w:r>
            <w:sdt>
              <w:sdtPr>
                <w:tag w:val="goog_rdk_8"/>
              </w:sdtPr>
              <w:sdtContent>
                <w:commentRangeStart w:id="1"/>
              </w:sdtContent>
            </w:sdt>
            <w:r w:rsidDel="00000000" w:rsidR="00000000" w:rsidRPr="00000000">
              <w:rPr>
                <w:rtl w:val="0"/>
              </w:rPr>
              <w:t xml:space="preserve">AKIS</w:t>
            </w:r>
          </w:p>
        </w:tc>
        <w:tc>
          <w:tcPr/>
          <w:p w:rsidR="00000000" w:rsidDel="00000000" w:rsidP="00000000" w:rsidRDefault="00000000" w:rsidRPr="00000000" w14:paraId="0000005C">
            <w:pPr>
              <w:rPr/>
            </w:pPr>
            <w:r w:rsidDel="00000000" w:rsidR="00000000" w:rsidRPr="00000000">
              <w:rPr>
                <w:rtl w:val="0"/>
              </w:rPr>
              <w:t xml:space="preserve">Agriculture Knowledge and Innovation System</w:t>
            </w:r>
          </w:p>
        </w:tc>
      </w:tr>
      <w:tr>
        <w:trPr>
          <w:cantSplit w:val="0"/>
          <w:tblHeader w:val="0"/>
        </w:trPr>
        <w:tc>
          <w:tcPr/>
          <w:p w:rsidR="00000000" w:rsidDel="00000000" w:rsidP="00000000" w:rsidRDefault="00000000" w:rsidRPr="00000000" w14:paraId="0000005D">
            <w:pPr>
              <w:tabs>
                <w:tab w:val="left" w:leader="none" w:pos="1418"/>
              </w:tabs>
              <w:ind w:left="1418" w:hanging="1418"/>
              <w:rPr/>
            </w:pPr>
            <w:commentRangeEnd w:id="1"/>
            <w:r w:rsidDel="00000000" w:rsidR="00000000" w:rsidRPr="00000000">
              <w:commentReference w:id="1"/>
            </w:r>
            <w:sdt>
              <w:sdtPr>
                <w:tag w:val="goog_rdk_9"/>
              </w:sdtPr>
              <w:sdtContent>
                <w:commentRangeStart w:id="2"/>
              </w:sdtContent>
            </w:sdt>
            <w:r w:rsidDel="00000000" w:rsidR="00000000" w:rsidRPr="00000000">
              <w:rPr>
                <w:rtl w:val="0"/>
              </w:rPr>
              <w:t xml:space="preserve">APTC</w:t>
            </w:r>
          </w:p>
        </w:tc>
        <w:tc>
          <w:tcPr/>
          <w:p w:rsidR="00000000" w:rsidDel="00000000" w:rsidP="00000000" w:rsidRDefault="00000000" w:rsidRPr="00000000" w14:paraId="0000005E">
            <w:pPr>
              <w:rPr/>
            </w:pPr>
            <w:r w:rsidDel="00000000" w:rsidR="00000000" w:rsidRPr="00000000">
              <w:rPr>
                <w:rtl w:val="0"/>
              </w:rPr>
            </w:r>
          </w:p>
        </w:tc>
      </w:tr>
      <w:tr>
        <w:trPr>
          <w:cantSplit w:val="0"/>
          <w:tblHeader w:val="0"/>
        </w:trPr>
        <w:tc>
          <w:tcPr/>
          <w:p w:rsidR="00000000" w:rsidDel="00000000" w:rsidP="00000000" w:rsidRDefault="00000000" w:rsidRPr="00000000" w14:paraId="0000005F">
            <w:pPr>
              <w:rPr/>
            </w:pPr>
            <w:commentRangeEnd w:id="2"/>
            <w:r w:rsidDel="00000000" w:rsidR="00000000" w:rsidRPr="00000000">
              <w:commentReference w:id="2"/>
            </w:r>
            <w:sdt>
              <w:sdtPr>
                <w:tag w:val="goog_rdk_10"/>
              </w:sdtPr>
              <w:sdtContent>
                <w:commentRangeStart w:id="3"/>
              </w:sdtContent>
            </w:sdt>
            <w:r w:rsidDel="00000000" w:rsidR="00000000" w:rsidRPr="00000000">
              <w:rPr>
                <w:rtl w:val="0"/>
              </w:rPr>
              <w:t xml:space="preserve">ASARECA</w:t>
            </w:r>
          </w:p>
        </w:tc>
        <w:tc>
          <w:tcPr/>
          <w:p w:rsidR="00000000" w:rsidDel="00000000" w:rsidP="00000000" w:rsidRDefault="00000000" w:rsidRPr="00000000" w14:paraId="00000060">
            <w:pPr>
              <w:tabs>
                <w:tab w:val="left" w:leader="none" w:pos="1418"/>
              </w:tabs>
              <w:ind w:left="1418" w:hanging="1418"/>
              <w:rPr/>
            </w:pPr>
            <w:r w:rsidDel="00000000" w:rsidR="00000000" w:rsidRPr="00000000">
              <w:rPr>
                <w:rtl w:val="0"/>
              </w:rPr>
              <w:t xml:space="preserve">Association for Strengthening Agricultural Research in Eastern and Central Africa</w:t>
            </w:r>
          </w:p>
        </w:tc>
      </w:tr>
      <w:tr>
        <w:trPr>
          <w:cantSplit w:val="0"/>
          <w:tblHeader w:val="0"/>
        </w:trPr>
        <w:tc>
          <w:tcPr/>
          <w:p w:rsidR="00000000" w:rsidDel="00000000" w:rsidP="00000000" w:rsidRDefault="00000000" w:rsidRPr="00000000" w14:paraId="00000061">
            <w:pPr>
              <w:tabs>
                <w:tab w:val="left" w:leader="none" w:pos="1418"/>
              </w:tabs>
              <w:ind w:left="1418" w:hanging="1418"/>
              <w:rPr/>
            </w:pPr>
            <w:commentRangeEnd w:id="3"/>
            <w:r w:rsidDel="00000000" w:rsidR="00000000" w:rsidRPr="00000000">
              <w:commentReference w:id="3"/>
            </w:r>
            <w:sdt>
              <w:sdtPr>
                <w:tag w:val="goog_rdk_11"/>
              </w:sdtPr>
              <w:sdtContent>
                <w:commentRangeStart w:id="4"/>
              </w:sdtContent>
            </w:sdt>
            <w:r w:rsidDel="00000000" w:rsidR="00000000" w:rsidRPr="00000000">
              <w:rPr>
                <w:rtl w:val="0"/>
              </w:rPr>
              <w:t xml:space="preserve">CARAVAN</w:t>
            </w:r>
          </w:p>
        </w:tc>
        <w:tc>
          <w:tcPr/>
          <w:p w:rsidR="00000000" w:rsidDel="00000000" w:rsidP="00000000" w:rsidRDefault="00000000" w:rsidRPr="00000000" w14:paraId="00000062">
            <w:pPr>
              <w:tabs>
                <w:tab w:val="left" w:leader="none" w:pos="1418"/>
              </w:tabs>
              <w:rPr/>
            </w:pPr>
            <w:r w:rsidDel="00000000" w:rsidR="00000000" w:rsidRPr="00000000">
              <w:rPr>
                <w:rtl w:val="0"/>
              </w:rPr>
            </w:r>
          </w:p>
        </w:tc>
      </w:tr>
      <w:tr>
        <w:trPr>
          <w:cantSplit w:val="0"/>
          <w:tblHeader w:val="0"/>
        </w:trPr>
        <w:tc>
          <w:tcPr/>
          <w:p w:rsidR="00000000" w:rsidDel="00000000" w:rsidP="00000000" w:rsidRDefault="00000000" w:rsidRPr="00000000" w14:paraId="00000063">
            <w:pPr>
              <w:rPr/>
            </w:pPr>
            <w:commentRangeEnd w:id="4"/>
            <w:r w:rsidDel="00000000" w:rsidR="00000000" w:rsidRPr="00000000">
              <w:commentReference w:id="4"/>
            </w:r>
            <w:sdt>
              <w:sdtPr>
                <w:tag w:val="goog_rdk_12"/>
              </w:sdtPr>
              <w:sdtContent>
                <w:commentRangeStart w:id="5"/>
              </w:sdtContent>
            </w:sdt>
            <w:r w:rsidDel="00000000" w:rsidR="00000000" w:rsidRPr="00000000">
              <w:rPr>
                <w:rtl w:val="0"/>
              </w:rPr>
              <w:t xml:space="preserve">CGIAR</w:t>
            </w:r>
          </w:p>
        </w:tc>
        <w:tc>
          <w:tcPr/>
          <w:p w:rsidR="00000000" w:rsidDel="00000000" w:rsidP="00000000" w:rsidRDefault="00000000" w:rsidRPr="00000000" w14:paraId="00000064">
            <w:pPr>
              <w:tabs>
                <w:tab w:val="left" w:leader="none" w:pos="1418"/>
              </w:tabs>
              <w:ind w:left="1418" w:hanging="1418"/>
              <w:rPr/>
            </w:pPr>
            <w:r w:rsidDel="00000000" w:rsidR="00000000" w:rsidRPr="00000000">
              <w:rPr>
                <w:rtl w:val="0"/>
              </w:rPr>
              <w:t xml:space="preserve">Consultative Group for International Agricultural Research</w:t>
            </w:r>
          </w:p>
        </w:tc>
      </w:tr>
      <w:tr>
        <w:trPr>
          <w:cantSplit w:val="0"/>
          <w:tblHeader w:val="0"/>
        </w:trPr>
        <w:tc>
          <w:tcPr/>
          <w:p w:rsidR="00000000" w:rsidDel="00000000" w:rsidP="00000000" w:rsidRDefault="00000000" w:rsidRPr="00000000" w14:paraId="00000065">
            <w:pPr>
              <w:rPr/>
            </w:pPr>
            <w:commentRangeEnd w:id="5"/>
            <w:r w:rsidDel="00000000" w:rsidR="00000000" w:rsidRPr="00000000">
              <w:commentReference w:id="5"/>
            </w:r>
            <w:sdt>
              <w:sdtPr>
                <w:tag w:val="goog_rdk_13"/>
              </w:sdtPr>
              <w:sdtContent>
                <w:commentRangeStart w:id="6"/>
              </w:sdtContent>
            </w:sdt>
            <w:r w:rsidDel="00000000" w:rsidR="00000000" w:rsidRPr="00000000">
              <w:rPr>
                <w:rtl w:val="0"/>
              </w:rPr>
              <w:t xml:space="preserve">CNFA</w:t>
            </w:r>
          </w:p>
        </w:tc>
        <w:tc>
          <w:tcPr/>
          <w:p w:rsidR="00000000" w:rsidDel="00000000" w:rsidP="00000000" w:rsidRDefault="00000000" w:rsidRPr="00000000" w14:paraId="00000066">
            <w:pPr>
              <w:tabs>
                <w:tab w:val="left" w:leader="none" w:pos="1418"/>
              </w:tabs>
              <w:ind w:left="1418" w:hanging="1418"/>
              <w:rPr/>
            </w:pPr>
            <w:r w:rsidDel="00000000" w:rsidR="00000000" w:rsidRPr="00000000">
              <w:rPr>
                <w:rtl w:val="0"/>
              </w:rPr>
              <w:t xml:space="preserve">Cultivating New Frontiers in Agriculture</w:t>
            </w:r>
          </w:p>
        </w:tc>
      </w:tr>
      <w:tr>
        <w:trPr>
          <w:cantSplit w:val="0"/>
          <w:tblHeader w:val="0"/>
        </w:trPr>
        <w:tc>
          <w:tcPr/>
          <w:p w:rsidR="00000000" w:rsidDel="00000000" w:rsidP="00000000" w:rsidRDefault="00000000" w:rsidRPr="00000000" w14:paraId="00000067">
            <w:pPr>
              <w:rPr/>
            </w:pPr>
            <w:commentRangeEnd w:id="6"/>
            <w:r w:rsidDel="00000000" w:rsidR="00000000" w:rsidRPr="00000000">
              <w:commentReference w:id="6"/>
            </w:r>
            <w:sdt>
              <w:sdtPr>
                <w:tag w:val="goog_rdk_14"/>
              </w:sdtPr>
              <w:sdtContent>
                <w:commentRangeStart w:id="7"/>
              </w:sdtContent>
            </w:sdt>
            <w:r w:rsidDel="00000000" w:rsidR="00000000" w:rsidRPr="00000000">
              <w:rPr>
                <w:rtl w:val="0"/>
              </w:rPr>
              <w:t xml:space="preserve">CIAT</w:t>
            </w:r>
          </w:p>
        </w:tc>
        <w:tc>
          <w:tcPr/>
          <w:p w:rsidR="00000000" w:rsidDel="00000000" w:rsidP="00000000" w:rsidRDefault="00000000" w:rsidRPr="00000000" w14:paraId="00000068">
            <w:pPr>
              <w:tabs>
                <w:tab w:val="left" w:leader="none" w:pos="1418"/>
              </w:tabs>
              <w:ind w:left="1418" w:hanging="1418"/>
              <w:rPr/>
            </w:pPr>
            <w:r w:rsidDel="00000000" w:rsidR="00000000" w:rsidRPr="00000000">
              <w:rPr>
                <w:rtl w:val="0"/>
              </w:rPr>
              <w:t xml:space="preserve">The International Center for Tropical Agriculture</w:t>
            </w:r>
          </w:p>
        </w:tc>
      </w:tr>
      <w:tr>
        <w:trPr>
          <w:cantSplit w:val="0"/>
          <w:tblHeader w:val="0"/>
        </w:trPr>
        <w:tc>
          <w:tcPr/>
          <w:p w:rsidR="00000000" w:rsidDel="00000000" w:rsidP="00000000" w:rsidRDefault="00000000" w:rsidRPr="00000000" w14:paraId="00000069">
            <w:pPr>
              <w:rPr/>
            </w:pPr>
            <w:commentRangeEnd w:id="7"/>
            <w:r w:rsidDel="00000000" w:rsidR="00000000" w:rsidRPr="00000000">
              <w:commentReference w:id="7"/>
            </w:r>
            <w:sdt>
              <w:sdtPr>
                <w:tag w:val="goog_rdk_15"/>
              </w:sdtPr>
              <w:sdtContent>
                <w:commentRangeStart w:id="8"/>
              </w:sdtContent>
            </w:sdt>
            <w:r w:rsidDel="00000000" w:rsidR="00000000" w:rsidRPr="00000000">
              <w:rPr>
                <w:rtl w:val="0"/>
              </w:rPr>
              <w:t xml:space="preserve">CIP</w:t>
            </w:r>
          </w:p>
        </w:tc>
        <w:tc>
          <w:tcPr/>
          <w:p w:rsidR="00000000" w:rsidDel="00000000" w:rsidP="00000000" w:rsidRDefault="00000000" w:rsidRPr="00000000" w14:paraId="0000006A">
            <w:pPr>
              <w:tabs>
                <w:tab w:val="left" w:leader="none" w:pos="1418"/>
              </w:tabs>
              <w:ind w:left="1418" w:hanging="1418"/>
              <w:rPr/>
            </w:pPr>
            <w:r w:rsidDel="00000000" w:rsidR="00000000" w:rsidRPr="00000000">
              <w:rPr>
                <w:rtl w:val="0"/>
              </w:rPr>
              <w:t xml:space="preserve">International Potato Center</w:t>
            </w:r>
          </w:p>
        </w:tc>
      </w:tr>
      <w:tr>
        <w:trPr>
          <w:cantSplit w:val="0"/>
          <w:tblHeader w:val="0"/>
        </w:trPr>
        <w:tc>
          <w:tcPr/>
          <w:p w:rsidR="00000000" w:rsidDel="00000000" w:rsidP="00000000" w:rsidRDefault="00000000" w:rsidRPr="00000000" w14:paraId="0000006B">
            <w:pPr>
              <w:rPr/>
            </w:pPr>
            <w:commentRangeEnd w:id="8"/>
            <w:r w:rsidDel="00000000" w:rsidR="00000000" w:rsidRPr="00000000">
              <w:commentReference w:id="8"/>
            </w:r>
            <w:sdt>
              <w:sdtPr>
                <w:tag w:val="goog_rdk_16"/>
              </w:sdtPr>
              <w:sdtContent>
                <w:commentRangeStart w:id="9"/>
              </w:sdtContent>
            </w:sdt>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r>
          </w:p>
        </w:tc>
        <w:tc>
          <w:tcPr/>
          <w:p w:rsidR="00000000" w:rsidDel="00000000" w:rsidP="00000000" w:rsidRDefault="00000000" w:rsidRPr="00000000" w14:paraId="0000006C">
            <w:pPr>
              <w:tabs>
                <w:tab w:val="left" w:leader="none" w:pos="1418"/>
              </w:tabs>
              <w:ind w:left="1418" w:hanging="1418"/>
              <w:rPr/>
            </w:pPr>
            <w:r w:rsidDel="00000000" w:rsidR="00000000" w:rsidRPr="00000000">
              <w:rPr>
                <w:rtl w:val="0"/>
              </w:rPr>
              <w:t xml:space="preserve">Carbon Dioxide</w:t>
            </w:r>
          </w:p>
        </w:tc>
      </w:tr>
      <w:tr>
        <w:trPr>
          <w:cantSplit w:val="0"/>
          <w:tblHeader w:val="0"/>
        </w:trPr>
        <w:tc>
          <w:tcPr/>
          <w:p w:rsidR="00000000" w:rsidDel="00000000" w:rsidP="00000000" w:rsidRDefault="00000000" w:rsidRPr="00000000" w14:paraId="0000006D">
            <w:pPr>
              <w:rPr/>
            </w:pPr>
            <w:commentRangeEnd w:id="9"/>
            <w:r w:rsidDel="00000000" w:rsidR="00000000" w:rsidRPr="00000000">
              <w:commentReference w:id="9"/>
            </w:r>
            <w:sdt>
              <w:sdtPr>
                <w:tag w:val="goog_rdk_17"/>
              </w:sdtPr>
              <w:sdtContent>
                <w:commentRangeStart w:id="10"/>
              </w:sdtContent>
            </w:sdt>
            <w:r w:rsidDel="00000000" w:rsidR="00000000" w:rsidRPr="00000000">
              <w:rPr>
                <w:rtl w:val="0"/>
              </w:rPr>
              <w:t xml:space="preserve">CSA</w:t>
            </w:r>
          </w:p>
        </w:tc>
        <w:tc>
          <w:tcPr/>
          <w:p w:rsidR="00000000" w:rsidDel="00000000" w:rsidP="00000000" w:rsidRDefault="00000000" w:rsidRPr="00000000" w14:paraId="0000006E">
            <w:pPr>
              <w:tabs>
                <w:tab w:val="left" w:leader="none" w:pos="1418"/>
              </w:tabs>
              <w:ind w:left="1418" w:hanging="1418"/>
              <w:rPr/>
            </w:pPr>
            <w:r w:rsidDel="00000000" w:rsidR="00000000" w:rsidRPr="00000000">
              <w:rPr>
                <w:rtl w:val="0"/>
              </w:rPr>
              <w:t xml:space="preserve">Climate Smart Agriculture</w:t>
            </w:r>
          </w:p>
        </w:tc>
      </w:tr>
      <w:tr>
        <w:trPr>
          <w:cantSplit w:val="0"/>
          <w:tblHeader w:val="0"/>
        </w:trPr>
        <w:tc>
          <w:tcPr/>
          <w:p w:rsidR="00000000" w:rsidDel="00000000" w:rsidP="00000000" w:rsidRDefault="00000000" w:rsidRPr="00000000" w14:paraId="0000006F">
            <w:pPr>
              <w:rPr/>
            </w:pPr>
            <w:commentRangeEnd w:id="10"/>
            <w:r w:rsidDel="00000000" w:rsidR="00000000" w:rsidRPr="00000000">
              <w:commentReference w:id="10"/>
            </w:r>
            <w:sdt>
              <w:sdtPr>
                <w:tag w:val="goog_rdk_18"/>
              </w:sdtPr>
              <w:sdtContent>
                <w:commentRangeStart w:id="11"/>
              </w:sdtContent>
            </w:sdt>
            <w:r w:rsidDel="00000000" w:rsidR="00000000" w:rsidRPr="00000000">
              <w:rPr>
                <w:rtl w:val="0"/>
              </w:rPr>
              <w:t xml:space="preserve">DeSIRA</w:t>
            </w:r>
          </w:p>
        </w:tc>
        <w:tc>
          <w:tcPr/>
          <w:p w:rsidR="00000000" w:rsidDel="00000000" w:rsidP="00000000" w:rsidRDefault="00000000" w:rsidRPr="00000000" w14:paraId="00000070">
            <w:pPr>
              <w:tabs>
                <w:tab w:val="left" w:leader="none" w:pos="1418"/>
              </w:tabs>
              <w:ind w:left="1418" w:hanging="1418"/>
              <w:rPr/>
            </w:pPr>
            <w:r w:rsidDel="00000000" w:rsidR="00000000" w:rsidRPr="00000000">
              <w:rPr>
                <w:rtl w:val="0"/>
              </w:rPr>
              <w:t xml:space="preserve">Development Smart Innovation through Research in Agriculture</w:t>
            </w:r>
          </w:p>
        </w:tc>
      </w:tr>
      <w:tr>
        <w:trPr>
          <w:cantSplit w:val="0"/>
          <w:tblHeader w:val="0"/>
        </w:trPr>
        <w:tc>
          <w:tcPr/>
          <w:p w:rsidR="00000000" w:rsidDel="00000000" w:rsidP="00000000" w:rsidRDefault="00000000" w:rsidRPr="00000000" w14:paraId="00000071">
            <w:pPr>
              <w:rPr/>
            </w:pPr>
            <w:commentRangeEnd w:id="11"/>
            <w:r w:rsidDel="00000000" w:rsidR="00000000" w:rsidRPr="00000000">
              <w:commentReference w:id="11"/>
            </w:r>
            <w:sdt>
              <w:sdtPr>
                <w:tag w:val="goog_rdk_19"/>
              </w:sdtPr>
              <w:sdtContent>
                <w:commentRangeStart w:id="12"/>
              </w:sdtContent>
            </w:sdt>
            <w:r w:rsidDel="00000000" w:rsidR="00000000" w:rsidRPr="00000000">
              <w:rPr>
                <w:rtl w:val="0"/>
              </w:rPr>
              <w:t xml:space="preserve">E-SOKO</w:t>
            </w:r>
          </w:p>
        </w:tc>
        <w:tc>
          <w:tcPr/>
          <w:p w:rsidR="00000000" w:rsidDel="00000000" w:rsidP="00000000" w:rsidRDefault="00000000" w:rsidRPr="00000000" w14:paraId="00000072">
            <w:pPr>
              <w:tabs>
                <w:tab w:val="left" w:leader="none" w:pos="1418"/>
              </w:tabs>
              <w:ind w:left="1418" w:hanging="1418"/>
              <w:rPr/>
            </w:pPr>
            <w:r w:rsidDel="00000000" w:rsidR="00000000" w:rsidRPr="00000000">
              <w:rPr>
                <w:rtl w:val="0"/>
              </w:rPr>
            </w:r>
          </w:p>
        </w:tc>
      </w:tr>
      <w:tr>
        <w:trPr>
          <w:cantSplit w:val="0"/>
          <w:tblHeader w:val="0"/>
        </w:trPr>
        <w:tc>
          <w:tcPr/>
          <w:sdt>
            <w:sdtPr>
              <w:tag w:val="goog_rdk_22"/>
            </w:sdtPr>
            <w:sdtContent>
              <w:p w:rsidR="00000000" w:rsidDel="00000000" w:rsidP="00000000" w:rsidRDefault="00000000" w:rsidRPr="00000000" w14:paraId="00000073">
                <w:pPr>
                  <w:rPr>
                    <w:ins w:author="Frank van Weert" w:id="2" w:date="2023-06-22T09:30:20Z"/>
                  </w:rPr>
                </w:pPr>
                <w:commentRangeEnd w:id="12"/>
                <w:r w:rsidDel="00000000" w:rsidR="00000000" w:rsidRPr="00000000">
                  <w:commentReference w:id="12"/>
                </w:r>
                <w:sdt>
                  <w:sdtPr>
                    <w:tag w:val="goog_rdk_20"/>
                  </w:sdtPr>
                  <w:sdtContent>
                    <w:commentRangeStart w:id="13"/>
                  </w:sdtContent>
                </w:sdt>
                <w:r w:rsidDel="00000000" w:rsidR="00000000" w:rsidRPr="00000000">
                  <w:rPr>
                    <w:rtl w:val="0"/>
                  </w:rPr>
                  <w:t xml:space="preserve">FAO</w:t>
                </w:r>
                <w:sdt>
                  <w:sdtPr>
                    <w:tag w:val="goog_rdk_21"/>
                  </w:sdtPr>
                  <w:sdtContent>
                    <w:ins w:author="Frank van Weert" w:id="2" w:date="2023-06-22T09:30:20Z">
                      <w:r w:rsidDel="00000000" w:rsidR="00000000" w:rsidRPr="00000000">
                        <w:rPr>
                          <w:rtl w:val="0"/>
                        </w:rPr>
                      </w:r>
                    </w:ins>
                  </w:sdtContent>
                </w:sdt>
              </w:p>
            </w:sdtContent>
          </w:sdt>
          <w:p w:rsidR="00000000" w:rsidDel="00000000" w:rsidP="00000000" w:rsidRDefault="00000000" w:rsidRPr="00000000" w14:paraId="00000074">
            <w:pPr>
              <w:rPr/>
            </w:pPr>
            <w:sdt>
              <w:sdtPr>
                <w:tag w:val="goog_rdk_23"/>
              </w:sdtPr>
              <w:sdtContent>
                <w:ins w:author="Frank van Weert" w:id="2" w:date="2023-06-22T09:30:20Z">
                  <w:r w:rsidDel="00000000" w:rsidR="00000000" w:rsidRPr="00000000">
                    <w:rPr>
                      <w:rtl w:val="0"/>
                    </w:rPr>
                    <w:t xml:space="preserve">FFS</w:t>
                  </w:r>
                </w:ins>
              </w:sdtContent>
            </w:sdt>
            <w:r w:rsidDel="00000000" w:rsidR="00000000" w:rsidRPr="00000000">
              <w:rPr>
                <w:rtl w:val="0"/>
              </w:rPr>
            </w:r>
          </w:p>
        </w:tc>
        <w:tc>
          <w:tcPr/>
          <w:sdt>
            <w:sdtPr>
              <w:tag w:val="goog_rdk_25"/>
            </w:sdtPr>
            <w:sdtContent>
              <w:p w:rsidR="00000000" w:rsidDel="00000000" w:rsidP="00000000" w:rsidRDefault="00000000" w:rsidRPr="00000000" w14:paraId="00000075">
                <w:pPr>
                  <w:tabs>
                    <w:tab w:val="left" w:leader="none" w:pos="1418"/>
                  </w:tabs>
                  <w:ind w:left="1418" w:hanging="1418"/>
                  <w:rPr>
                    <w:ins w:author="Frank van Weert" w:id="3" w:date="2023-06-22T09:30:13Z"/>
                  </w:rPr>
                </w:pPr>
                <w:r w:rsidDel="00000000" w:rsidR="00000000" w:rsidRPr="00000000">
                  <w:rPr>
                    <w:rtl w:val="0"/>
                  </w:rPr>
                  <w:t xml:space="preserve">Food and Agriculture Organization of the United Nations</w:t>
                </w:r>
                <w:sdt>
                  <w:sdtPr>
                    <w:tag w:val="goog_rdk_24"/>
                  </w:sdtPr>
                  <w:sdtContent>
                    <w:ins w:author="Frank van Weert" w:id="3" w:date="2023-06-22T09:30:13Z">
                      <w:r w:rsidDel="00000000" w:rsidR="00000000" w:rsidRPr="00000000">
                        <w:rPr>
                          <w:rtl w:val="0"/>
                        </w:rPr>
                      </w:r>
                    </w:ins>
                  </w:sdtContent>
                </w:sdt>
              </w:p>
            </w:sdtContent>
          </w:sdt>
          <w:p w:rsidR="00000000" w:rsidDel="00000000" w:rsidP="00000000" w:rsidRDefault="00000000" w:rsidRPr="00000000" w14:paraId="00000076">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77">
            <w:pPr>
              <w:rPr/>
            </w:pPr>
            <w:commentRangeEnd w:id="13"/>
            <w:r w:rsidDel="00000000" w:rsidR="00000000" w:rsidRPr="00000000">
              <w:commentReference w:id="13"/>
            </w:r>
            <w:sdt>
              <w:sdtPr>
                <w:tag w:val="goog_rdk_26"/>
              </w:sdtPr>
              <w:sdtContent>
                <w:commentRangeStart w:id="14"/>
              </w:sdtContent>
            </w:sdt>
            <w:r w:rsidDel="00000000" w:rsidR="00000000" w:rsidRPr="00000000">
              <w:rPr>
                <w:rtl w:val="0"/>
              </w:rPr>
              <w:t xml:space="preserve">ICRAF</w:t>
            </w:r>
          </w:p>
        </w:tc>
        <w:tc>
          <w:tcPr/>
          <w:p w:rsidR="00000000" w:rsidDel="00000000" w:rsidP="00000000" w:rsidRDefault="00000000" w:rsidRPr="00000000" w14:paraId="00000078">
            <w:pPr>
              <w:tabs>
                <w:tab w:val="left" w:leader="none" w:pos="1418"/>
              </w:tabs>
              <w:ind w:left="1418" w:hanging="1418"/>
              <w:rPr/>
            </w:pPr>
            <w:r w:rsidDel="00000000" w:rsidR="00000000" w:rsidRPr="00000000">
              <w:rPr>
                <w:rtl w:val="0"/>
              </w:rPr>
              <w:t xml:space="preserve">The International Council for Research in Agroforestry</w:t>
            </w:r>
          </w:p>
        </w:tc>
      </w:tr>
      <w:tr>
        <w:trPr>
          <w:cantSplit w:val="0"/>
          <w:tblHeader w:val="0"/>
        </w:trPr>
        <w:tc>
          <w:tcPr/>
          <w:p w:rsidR="00000000" w:rsidDel="00000000" w:rsidP="00000000" w:rsidRDefault="00000000" w:rsidRPr="00000000" w14:paraId="00000079">
            <w:pPr>
              <w:rPr/>
            </w:pPr>
            <w:commentRangeEnd w:id="14"/>
            <w:r w:rsidDel="00000000" w:rsidR="00000000" w:rsidRPr="00000000">
              <w:commentReference w:id="14"/>
            </w:r>
            <w:sdt>
              <w:sdtPr>
                <w:tag w:val="goog_rdk_27"/>
              </w:sdtPr>
              <w:sdtContent>
                <w:commentRangeStart w:id="15"/>
              </w:sdtContent>
            </w:sdt>
            <w:r w:rsidDel="00000000" w:rsidR="00000000" w:rsidRPr="00000000">
              <w:rPr>
                <w:rtl w:val="0"/>
              </w:rPr>
              <w:t xml:space="preserve">ICT</w:t>
            </w:r>
          </w:p>
        </w:tc>
        <w:tc>
          <w:tcPr/>
          <w:p w:rsidR="00000000" w:rsidDel="00000000" w:rsidP="00000000" w:rsidRDefault="00000000" w:rsidRPr="00000000" w14:paraId="0000007A">
            <w:pPr>
              <w:tabs>
                <w:tab w:val="left" w:leader="none" w:pos="1418"/>
              </w:tabs>
              <w:ind w:left="1418" w:hanging="1418"/>
              <w:rPr/>
            </w:pPr>
            <w:r w:rsidDel="00000000" w:rsidR="00000000" w:rsidRPr="00000000">
              <w:rPr>
                <w:rtl w:val="0"/>
              </w:rPr>
              <w:t xml:space="preserve">Information and Communication Technology</w:t>
            </w:r>
          </w:p>
        </w:tc>
      </w:tr>
      <w:tr>
        <w:trPr>
          <w:cantSplit w:val="0"/>
          <w:tblHeader w:val="0"/>
        </w:trPr>
        <w:tc>
          <w:tcPr/>
          <w:p w:rsidR="00000000" w:rsidDel="00000000" w:rsidP="00000000" w:rsidRDefault="00000000" w:rsidRPr="00000000" w14:paraId="0000007B">
            <w:pPr>
              <w:rPr/>
            </w:pPr>
            <w:commentRangeEnd w:id="15"/>
            <w:r w:rsidDel="00000000" w:rsidR="00000000" w:rsidRPr="00000000">
              <w:commentReference w:id="15"/>
            </w:r>
            <w:sdt>
              <w:sdtPr>
                <w:tag w:val="goog_rdk_28"/>
              </w:sdtPr>
              <w:sdtContent>
                <w:commentRangeStart w:id="16"/>
              </w:sdtContent>
            </w:sdt>
            <w:r w:rsidDel="00000000" w:rsidR="00000000" w:rsidRPr="00000000">
              <w:rPr>
                <w:rtl w:val="0"/>
              </w:rPr>
              <w:t xml:space="preserve">IMBARAGA</w:t>
            </w:r>
          </w:p>
        </w:tc>
        <w:tc>
          <w:tcPr/>
          <w:p w:rsidR="00000000" w:rsidDel="00000000" w:rsidP="00000000" w:rsidRDefault="00000000" w:rsidRPr="00000000" w14:paraId="0000007C">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7D">
            <w:pPr>
              <w:tabs>
                <w:tab w:val="left" w:leader="none" w:pos="1418"/>
              </w:tabs>
              <w:ind w:left="1418" w:hanging="1418"/>
              <w:rPr/>
            </w:pPr>
            <w:commentRangeEnd w:id="16"/>
            <w:r w:rsidDel="00000000" w:rsidR="00000000" w:rsidRPr="00000000">
              <w:commentReference w:id="16"/>
            </w:r>
            <w:sdt>
              <w:sdtPr>
                <w:tag w:val="goog_rdk_29"/>
              </w:sdtPr>
              <w:sdtContent>
                <w:commentRangeStart w:id="17"/>
              </w:sdtContent>
            </w:sdt>
            <w:r w:rsidDel="00000000" w:rsidR="00000000" w:rsidRPr="00000000">
              <w:rPr>
                <w:rtl w:val="0"/>
              </w:rPr>
              <w:t xml:space="preserve">INGABO</w:t>
            </w:r>
          </w:p>
        </w:tc>
        <w:tc>
          <w:tcPr/>
          <w:p w:rsidR="00000000" w:rsidDel="00000000" w:rsidP="00000000" w:rsidRDefault="00000000" w:rsidRPr="00000000" w14:paraId="0000007E">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7F">
            <w:pPr>
              <w:tabs>
                <w:tab w:val="left" w:leader="none" w:pos="1418"/>
              </w:tabs>
              <w:ind w:left="1418" w:hanging="1418"/>
              <w:rPr/>
            </w:pPr>
            <w:commentRangeEnd w:id="17"/>
            <w:r w:rsidDel="00000000" w:rsidR="00000000" w:rsidRPr="00000000">
              <w:commentReference w:id="17"/>
            </w:r>
            <w:sdt>
              <w:sdtPr>
                <w:tag w:val="goog_rdk_30"/>
              </w:sdtPr>
              <w:sdtContent>
                <w:commentRangeStart w:id="18"/>
              </w:sdtContent>
            </w:sdt>
            <w:r w:rsidDel="00000000" w:rsidR="00000000" w:rsidRPr="00000000">
              <w:rPr>
                <w:rtl w:val="0"/>
              </w:rPr>
              <w:t xml:space="preserve">INES</w:t>
            </w:r>
          </w:p>
        </w:tc>
        <w:tc>
          <w:tcPr/>
          <w:p w:rsidR="00000000" w:rsidDel="00000000" w:rsidP="00000000" w:rsidRDefault="00000000" w:rsidRPr="00000000" w14:paraId="00000080">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81">
            <w:pPr>
              <w:rPr/>
            </w:pPr>
            <w:commentRangeEnd w:id="18"/>
            <w:r w:rsidDel="00000000" w:rsidR="00000000" w:rsidRPr="00000000">
              <w:commentReference w:id="18"/>
            </w:r>
            <w:sdt>
              <w:sdtPr>
                <w:tag w:val="goog_rdk_31"/>
              </w:sdtPr>
              <w:sdtContent>
                <w:commentRangeStart w:id="19"/>
              </w:sdtContent>
            </w:sdt>
            <w:r w:rsidDel="00000000" w:rsidR="00000000" w:rsidRPr="00000000">
              <w:rPr>
                <w:rtl w:val="0"/>
              </w:rPr>
              <w:t xml:space="preserve">IITA</w:t>
            </w:r>
          </w:p>
        </w:tc>
        <w:tc>
          <w:tcPr/>
          <w:p w:rsidR="00000000" w:rsidDel="00000000" w:rsidP="00000000" w:rsidRDefault="00000000" w:rsidRPr="00000000" w14:paraId="00000082">
            <w:pPr>
              <w:tabs>
                <w:tab w:val="left" w:leader="none" w:pos="1418"/>
              </w:tabs>
              <w:ind w:left="1418" w:hanging="1418"/>
              <w:rPr/>
            </w:pPr>
            <w:r w:rsidDel="00000000" w:rsidR="00000000" w:rsidRPr="00000000">
              <w:rPr>
                <w:rtl w:val="0"/>
              </w:rPr>
              <w:t xml:space="preserve">The International Institute of Tropical Agriculture</w:t>
            </w:r>
          </w:p>
        </w:tc>
      </w:tr>
      <w:tr>
        <w:trPr>
          <w:cantSplit w:val="0"/>
          <w:tblHeader w:val="0"/>
        </w:trPr>
        <w:tc>
          <w:tcPr/>
          <w:p w:rsidR="00000000" w:rsidDel="00000000" w:rsidP="00000000" w:rsidRDefault="00000000" w:rsidRPr="00000000" w14:paraId="00000083">
            <w:pPr>
              <w:rPr/>
            </w:pPr>
            <w:commentRangeEnd w:id="19"/>
            <w:r w:rsidDel="00000000" w:rsidR="00000000" w:rsidRPr="00000000">
              <w:commentReference w:id="19"/>
            </w:r>
            <w:sdt>
              <w:sdtPr>
                <w:tag w:val="goog_rdk_32"/>
              </w:sdtPr>
              <w:sdtContent>
                <w:commentRangeStart w:id="20"/>
              </w:sdtContent>
            </w:sdt>
            <w:r w:rsidDel="00000000" w:rsidR="00000000" w:rsidRPr="00000000">
              <w:rPr>
                <w:rtl w:val="0"/>
              </w:rPr>
              <w:t xml:space="preserve">IT</w:t>
            </w:r>
          </w:p>
        </w:tc>
        <w:tc>
          <w:tcPr/>
          <w:p w:rsidR="00000000" w:rsidDel="00000000" w:rsidP="00000000" w:rsidRDefault="00000000" w:rsidRPr="00000000" w14:paraId="00000084">
            <w:pPr>
              <w:tabs>
                <w:tab w:val="left" w:leader="none" w:pos="1418"/>
              </w:tabs>
              <w:ind w:left="1418" w:hanging="1418"/>
              <w:rPr/>
            </w:pPr>
            <w:r w:rsidDel="00000000" w:rsidR="00000000" w:rsidRPr="00000000">
              <w:rPr>
                <w:rtl w:val="0"/>
              </w:rPr>
              <w:t xml:space="preserve">Information Technology</w:t>
            </w:r>
          </w:p>
        </w:tc>
      </w:tr>
      <w:tr>
        <w:trPr>
          <w:cantSplit w:val="0"/>
          <w:tblHeader w:val="0"/>
        </w:trPr>
        <w:tc>
          <w:tcPr/>
          <w:p w:rsidR="00000000" w:rsidDel="00000000" w:rsidP="00000000" w:rsidRDefault="00000000" w:rsidRPr="00000000" w14:paraId="00000085">
            <w:pPr>
              <w:rPr/>
            </w:pPr>
            <w:commentRangeEnd w:id="20"/>
            <w:r w:rsidDel="00000000" w:rsidR="00000000" w:rsidRPr="00000000">
              <w:commentReference w:id="20"/>
            </w:r>
            <w:sdt>
              <w:sdtPr>
                <w:tag w:val="goog_rdk_33"/>
              </w:sdtPr>
              <w:sdtContent>
                <w:commentRangeStart w:id="21"/>
              </w:sdtContent>
            </w:sdt>
            <w:r w:rsidDel="00000000" w:rsidR="00000000" w:rsidRPr="00000000">
              <w:rPr>
                <w:rtl w:val="0"/>
              </w:rPr>
              <w:t xml:space="preserve">ISFM</w:t>
            </w:r>
          </w:p>
        </w:tc>
        <w:tc>
          <w:tcPr/>
          <w:p w:rsidR="00000000" w:rsidDel="00000000" w:rsidP="00000000" w:rsidRDefault="00000000" w:rsidRPr="00000000" w14:paraId="00000086">
            <w:pPr>
              <w:tabs>
                <w:tab w:val="left" w:leader="none" w:pos="1418"/>
              </w:tabs>
              <w:ind w:left="1418" w:hanging="1418"/>
              <w:rPr/>
            </w:pPr>
            <w:r w:rsidDel="00000000" w:rsidR="00000000" w:rsidRPr="00000000">
              <w:rPr>
                <w:rtl w:val="0"/>
              </w:rPr>
              <w:t xml:space="preserve">Integrated Soil Fertility Management</w:t>
            </w:r>
          </w:p>
        </w:tc>
      </w:tr>
      <w:tr>
        <w:trPr>
          <w:cantSplit w:val="0"/>
          <w:tblHeader w:val="0"/>
        </w:trPr>
        <w:tc>
          <w:tcPr/>
          <w:p w:rsidR="00000000" w:rsidDel="00000000" w:rsidP="00000000" w:rsidRDefault="00000000" w:rsidRPr="00000000" w14:paraId="00000087">
            <w:pPr>
              <w:rPr/>
            </w:pPr>
            <w:commentRangeEnd w:id="21"/>
            <w:r w:rsidDel="00000000" w:rsidR="00000000" w:rsidRPr="00000000">
              <w:commentReference w:id="21"/>
            </w:r>
            <w:sdt>
              <w:sdtPr>
                <w:tag w:val="goog_rdk_34"/>
              </w:sdtPr>
              <w:sdtContent>
                <w:commentRangeStart w:id="22"/>
              </w:sdtContent>
            </w:sdt>
            <w:r w:rsidDel="00000000" w:rsidR="00000000" w:rsidRPr="00000000">
              <w:rPr>
                <w:rtl w:val="0"/>
              </w:rPr>
              <w:t xml:space="preserve">IUCN</w:t>
            </w:r>
          </w:p>
        </w:tc>
        <w:tc>
          <w:tcPr/>
          <w:p w:rsidR="00000000" w:rsidDel="00000000" w:rsidP="00000000" w:rsidRDefault="00000000" w:rsidRPr="00000000" w14:paraId="00000088">
            <w:pPr>
              <w:tabs>
                <w:tab w:val="left" w:leader="none" w:pos="1418"/>
              </w:tabs>
              <w:ind w:left="1418" w:hanging="1418"/>
              <w:rPr/>
            </w:pPr>
            <w:r w:rsidDel="00000000" w:rsidR="00000000" w:rsidRPr="00000000">
              <w:rPr>
                <w:rtl w:val="0"/>
              </w:rPr>
              <w:t xml:space="preserve">International Union for Conservation of Nature</w:t>
            </w:r>
          </w:p>
        </w:tc>
      </w:tr>
      <w:tr>
        <w:trPr>
          <w:cantSplit w:val="0"/>
          <w:tblHeader w:val="0"/>
        </w:trPr>
        <w:tc>
          <w:tcPr/>
          <w:p w:rsidR="00000000" w:rsidDel="00000000" w:rsidP="00000000" w:rsidRDefault="00000000" w:rsidRPr="00000000" w14:paraId="00000089">
            <w:pPr>
              <w:rPr/>
            </w:pPr>
            <w:commentRangeEnd w:id="22"/>
            <w:r w:rsidDel="00000000" w:rsidR="00000000" w:rsidRPr="00000000">
              <w:commentReference w:id="22"/>
            </w:r>
            <w:sdt>
              <w:sdtPr>
                <w:tag w:val="goog_rdk_35"/>
              </w:sdtPr>
              <w:sdtContent>
                <w:commentRangeStart w:id="23"/>
              </w:sdtContent>
            </w:sdt>
            <w:r w:rsidDel="00000000" w:rsidR="00000000" w:rsidRPr="00000000">
              <w:rPr>
                <w:rtl w:val="0"/>
              </w:rPr>
              <w:t xml:space="preserve">KOICA</w:t>
            </w:r>
          </w:p>
        </w:tc>
        <w:tc>
          <w:tcPr/>
          <w:p w:rsidR="00000000" w:rsidDel="00000000" w:rsidP="00000000" w:rsidRDefault="00000000" w:rsidRPr="00000000" w14:paraId="0000008A">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8B">
            <w:pPr>
              <w:rPr/>
            </w:pPr>
            <w:commentRangeEnd w:id="23"/>
            <w:r w:rsidDel="00000000" w:rsidR="00000000" w:rsidRPr="00000000">
              <w:commentReference w:id="23"/>
            </w:r>
            <w:sdt>
              <w:sdtPr>
                <w:tag w:val="goog_rdk_36"/>
              </w:sdtPr>
              <w:sdtContent>
                <w:commentRangeStart w:id="24"/>
              </w:sdtContent>
            </w:sdt>
            <w:r w:rsidDel="00000000" w:rsidR="00000000" w:rsidRPr="00000000">
              <w:rPr>
                <w:rtl w:val="0"/>
              </w:rPr>
              <w:t xml:space="preserve">LAIS</w:t>
            </w:r>
          </w:p>
        </w:tc>
        <w:tc>
          <w:tcPr/>
          <w:p w:rsidR="00000000" w:rsidDel="00000000" w:rsidP="00000000" w:rsidRDefault="00000000" w:rsidRPr="00000000" w14:paraId="0000008C">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8D">
            <w:pPr>
              <w:rPr/>
            </w:pPr>
            <w:commentRangeEnd w:id="24"/>
            <w:r w:rsidDel="00000000" w:rsidR="00000000" w:rsidRPr="00000000">
              <w:commentReference w:id="24"/>
            </w:r>
            <w:sdt>
              <w:sdtPr>
                <w:tag w:val="goog_rdk_37"/>
              </w:sdtPr>
              <w:sdtContent>
                <w:commentRangeStart w:id="25"/>
              </w:sdtContent>
            </w:sdt>
            <w:r w:rsidDel="00000000" w:rsidR="00000000" w:rsidRPr="00000000">
              <w:rPr>
                <w:rtl w:val="0"/>
              </w:rPr>
              <w:t xml:space="preserve">LDSF</w:t>
            </w:r>
          </w:p>
        </w:tc>
        <w:tc>
          <w:tcPr/>
          <w:p w:rsidR="00000000" w:rsidDel="00000000" w:rsidP="00000000" w:rsidRDefault="00000000" w:rsidRPr="00000000" w14:paraId="0000008E">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8F">
            <w:pPr>
              <w:rPr/>
            </w:pPr>
            <w:commentRangeEnd w:id="25"/>
            <w:r w:rsidDel="00000000" w:rsidR="00000000" w:rsidRPr="00000000">
              <w:commentReference w:id="25"/>
            </w:r>
            <w:sdt>
              <w:sdtPr>
                <w:tag w:val="goog_rdk_38"/>
              </w:sdtPr>
              <w:sdtContent>
                <w:commentRangeStart w:id="26"/>
              </w:sdtContent>
            </w:sdt>
            <w:r w:rsidDel="00000000" w:rsidR="00000000" w:rsidRPr="00000000">
              <w:rPr>
                <w:rtl w:val="0"/>
              </w:rPr>
              <w:t xml:space="preserve">LSC-IS</w:t>
            </w:r>
          </w:p>
        </w:tc>
        <w:tc>
          <w:tcPr/>
          <w:p w:rsidR="00000000" w:rsidDel="00000000" w:rsidP="00000000" w:rsidRDefault="00000000" w:rsidRPr="00000000" w14:paraId="00000090">
            <w:pPr>
              <w:tabs>
                <w:tab w:val="left" w:leader="none" w:pos="1418"/>
              </w:tabs>
              <w:ind w:left="1418" w:hanging="1418"/>
              <w:rPr/>
            </w:pPr>
            <w:r w:rsidDel="00000000" w:rsidR="00000000" w:rsidRPr="00000000">
              <w:rPr>
                <w:rtl w:val="0"/>
              </w:rPr>
              <w:t xml:space="preserve">Land Soil Crop Information Services</w:t>
            </w:r>
          </w:p>
        </w:tc>
      </w:tr>
      <w:tr>
        <w:trPr>
          <w:cantSplit w:val="0"/>
          <w:tblHeader w:val="0"/>
        </w:trPr>
        <w:tc>
          <w:tcPr/>
          <w:p w:rsidR="00000000" w:rsidDel="00000000" w:rsidP="00000000" w:rsidRDefault="00000000" w:rsidRPr="00000000" w14:paraId="00000091">
            <w:pPr>
              <w:rPr/>
            </w:pPr>
            <w:commentRangeEnd w:id="26"/>
            <w:r w:rsidDel="00000000" w:rsidR="00000000" w:rsidRPr="00000000">
              <w:commentReference w:id="26"/>
            </w:r>
            <w:sdt>
              <w:sdtPr>
                <w:tag w:val="goog_rdk_39"/>
              </w:sdtPr>
              <w:sdtContent>
                <w:commentRangeStart w:id="27"/>
              </w:sdtContent>
            </w:sdt>
            <w:r w:rsidDel="00000000" w:rsidR="00000000" w:rsidRPr="00000000">
              <w:rPr>
                <w:rtl w:val="0"/>
              </w:rPr>
              <w:t xml:space="preserve">MINAGRI</w:t>
            </w:r>
          </w:p>
        </w:tc>
        <w:tc>
          <w:tcPr/>
          <w:p w:rsidR="00000000" w:rsidDel="00000000" w:rsidP="00000000" w:rsidRDefault="00000000" w:rsidRPr="00000000" w14:paraId="00000092">
            <w:pPr>
              <w:tabs>
                <w:tab w:val="left" w:leader="none" w:pos="1418"/>
              </w:tabs>
              <w:ind w:left="1418" w:hanging="1418"/>
              <w:rPr/>
            </w:pPr>
            <w:r w:rsidDel="00000000" w:rsidR="00000000" w:rsidRPr="00000000">
              <w:rPr>
                <w:rtl w:val="0"/>
              </w:rPr>
              <w:t xml:space="preserve">Ministry of Agriculture</w:t>
            </w:r>
          </w:p>
        </w:tc>
      </w:tr>
      <w:tr>
        <w:trPr>
          <w:cantSplit w:val="0"/>
          <w:tblHeader w:val="0"/>
        </w:trPr>
        <w:tc>
          <w:tcPr/>
          <w:p w:rsidR="00000000" w:rsidDel="00000000" w:rsidP="00000000" w:rsidRDefault="00000000" w:rsidRPr="00000000" w14:paraId="00000093">
            <w:pPr>
              <w:rPr/>
            </w:pPr>
            <w:commentRangeEnd w:id="27"/>
            <w:r w:rsidDel="00000000" w:rsidR="00000000" w:rsidRPr="00000000">
              <w:commentReference w:id="27"/>
            </w:r>
            <w:sdt>
              <w:sdtPr>
                <w:tag w:val="goog_rdk_40"/>
              </w:sdtPr>
              <w:sdtContent>
                <w:commentRangeStart w:id="28"/>
              </w:sdtContent>
            </w:sdt>
            <w:r w:rsidDel="00000000" w:rsidR="00000000" w:rsidRPr="00000000">
              <w:rPr>
                <w:rtl w:val="0"/>
              </w:rPr>
              <w:t xml:space="preserve">MINECOFIN</w:t>
            </w:r>
          </w:p>
        </w:tc>
        <w:tc>
          <w:tcPr/>
          <w:p w:rsidR="00000000" w:rsidDel="00000000" w:rsidP="00000000" w:rsidRDefault="00000000" w:rsidRPr="00000000" w14:paraId="00000094">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95">
            <w:pPr>
              <w:rPr/>
            </w:pPr>
            <w:commentRangeEnd w:id="28"/>
            <w:r w:rsidDel="00000000" w:rsidR="00000000" w:rsidRPr="00000000">
              <w:commentReference w:id="28"/>
            </w:r>
            <w:sdt>
              <w:sdtPr>
                <w:tag w:val="goog_rdk_41"/>
              </w:sdtPr>
              <w:sdtContent>
                <w:commentRangeStart w:id="29"/>
              </w:sdtContent>
            </w:sdt>
            <w:r w:rsidDel="00000000" w:rsidR="00000000" w:rsidRPr="00000000">
              <w:rPr>
                <w:rtl w:val="0"/>
              </w:rPr>
              <w:t xml:space="preserve">MINALOC</w:t>
            </w:r>
          </w:p>
        </w:tc>
        <w:tc>
          <w:tcPr/>
          <w:p w:rsidR="00000000" w:rsidDel="00000000" w:rsidP="00000000" w:rsidRDefault="00000000" w:rsidRPr="00000000" w14:paraId="00000096">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97">
            <w:pPr>
              <w:rPr/>
            </w:pPr>
            <w:commentRangeEnd w:id="29"/>
            <w:r w:rsidDel="00000000" w:rsidR="00000000" w:rsidRPr="00000000">
              <w:commentReference w:id="29"/>
            </w:r>
            <w:sdt>
              <w:sdtPr>
                <w:tag w:val="goog_rdk_42"/>
              </w:sdtPr>
              <w:sdtContent>
                <w:commentRangeStart w:id="30"/>
              </w:sdtContent>
            </w:sdt>
            <w:r w:rsidDel="00000000" w:rsidR="00000000" w:rsidRPr="00000000">
              <w:rPr>
                <w:rtl w:val="0"/>
              </w:rPr>
              <w:t xml:space="preserve">NAEB</w:t>
            </w:r>
          </w:p>
        </w:tc>
        <w:tc>
          <w:tcPr/>
          <w:p w:rsidR="00000000" w:rsidDel="00000000" w:rsidP="00000000" w:rsidRDefault="00000000" w:rsidRPr="00000000" w14:paraId="00000098">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99">
            <w:pPr>
              <w:rPr/>
            </w:pPr>
            <w:commentRangeEnd w:id="30"/>
            <w:r w:rsidDel="00000000" w:rsidR="00000000" w:rsidRPr="00000000">
              <w:commentReference w:id="30"/>
            </w:r>
            <w:sdt>
              <w:sdtPr>
                <w:tag w:val="goog_rdk_43"/>
              </w:sdtPr>
              <w:sdtContent>
                <w:commentRangeStart w:id="31"/>
              </w:sdtContent>
            </w:sdt>
            <w:r w:rsidDel="00000000" w:rsidR="00000000" w:rsidRPr="00000000">
              <w:rPr>
                <w:rtl w:val="0"/>
              </w:rPr>
              <w:t xml:space="preserve">NCCR</w:t>
            </w:r>
          </w:p>
        </w:tc>
        <w:tc>
          <w:tcPr/>
          <w:p w:rsidR="00000000" w:rsidDel="00000000" w:rsidP="00000000" w:rsidRDefault="00000000" w:rsidRPr="00000000" w14:paraId="0000009A">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9B">
            <w:pPr>
              <w:rPr/>
            </w:pPr>
            <w:commentRangeEnd w:id="31"/>
            <w:r w:rsidDel="00000000" w:rsidR="00000000" w:rsidRPr="00000000">
              <w:commentReference w:id="31"/>
            </w:r>
            <w:sdt>
              <w:sdtPr>
                <w:tag w:val="goog_rdk_44"/>
              </w:sdtPr>
              <w:sdtContent>
                <w:commentRangeStart w:id="32"/>
              </w:sdtContent>
            </w:sdt>
            <w:r w:rsidDel="00000000" w:rsidR="00000000" w:rsidRPr="00000000">
              <w:rPr>
                <w:rtl w:val="0"/>
              </w:rPr>
              <w:t xml:space="preserve">NCST</w:t>
            </w:r>
          </w:p>
        </w:tc>
        <w:tc>
          <w:tcPr/>
          <w:p w:rsidR="00000000" w:rsidDel="00000000" w:rsidP="00000000" w:rsidRDefault="00000000" w:rsidRPr="00000000" w14:paraId="0000009C">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9D">
            <w:pPr>
              <w:rPr/>
            </w:pPr>
            <w:commentRangeEnd w:id="32"/>
            <w:r w:rsidDel="00000000" w:rsidR="00000000" w:rsidRPr="00000000">
              <w:commentReference w:id="32"/>
            </w:r>
            <w:sdt>
              <w:sdtPr>
                <w:tag w:val="goog_rdk_45"/>
              </w:sdtPr>
              <w:sdtContent>
                <w:commentRangeStart w:id="33"/>
              </w:sdtContent>
            </w:sdt>
            <w:r w:rsidDel="00000000" w:rsidR="00000000" w:rsidRPr="00000000">
              <w:rPr>
                <w:rtl w:val="0"/>
              </w:rPr>
              <w:t xml:space="preserve">NGOs</w:t>
            </w:r>
          </w:p>
        </w:tc>
        <w:tc>
          <w:tcPr/>
          <w:p w:rsidR="00000000" w:rsidDel="00000000" w:rsidP="00000000" w:rsidRDefault="00000000" w:rsidRPr="00000000" w14:paraId="0000009E">
            <w:pPr>
              <w:tabs>
                <w:tab w:val="left" w:leader="none" w:pos="1418"/>
              </w:tabs>
              <w:ind w:left="1418" w:hanging="1418"/>
              <w:rPr/>
            </w:pPr>
            <w:r w:rsidDel="00000000" w:rsidR="00000000" w:rsidRPr="00000000">
              <w:rPr>
                <w:rtl w:val="0"/>
              </w:rPr>
              <w:t xml:space="preserve">Non-Governmental Organizations</w:t>
            </w:r>
          </w:p>
        </w:tc>
      </w:tr>
      <w:tr>
        <w:trPr>
          <w:cantSplit w:val="0"/>
          <w:tblHeader w:val="0"/>
        </w:trPr>
        <w:tc>
          <w:tcPr/>
          <w:p w:rsidR="00000000" w:rsidDel="00000000" w:rsidP="00000000" w:rsidRDefault="00000000" w:rsidRPr="00000000" w14:paraId="0000009F">
            <w:pPr>
              <w:rPr/>
            </w:pPr>
            <w:commentRangeEnd w:id="33"/>
            <w:r w:rsidDel="00000000" w:rsidR="00000000" w:rsidRPr="00000000">
              <w:commentReference w:id="33"/>
            </w:r>
            <w:sdt>
              <w:sdtPr>
                <w:tag w:val="goog_rdk_46"/>
              </w:sdtPr>
              <w:sdtContent>
                <w:commentRangeStart w:id="34"/>
              </w:sdtContent>
            </w:sdt>
            <w:r w:rsidDel="00000000" w:rsidR="00000000" w:rsidRPr="00000000">
              <w:rPr>
                <w:rtl w:val="0"/>
              </w:rPr>
              <w:t xml:space="preserve">NISR</w:t>
            </w:r>
          </w:p>
        </w:tc>
        <w:tc>
          <w:tcPr/>
          <w:p w:rsidR="00000000" w:rsidDel="00000000" w:rsidP="00000000" w:rsidRDefault="00000000" w:rsidRPr="00000000" w14:paraId="000000A0">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A1">
            <w:pPr>
              <w:rPr/>
            </w:pPr>
            <w:commentRangeEnd w:id="34"/>
            <w:r w:rsidDel="00000000" w:rsidR="00000000" w:rsidRPr="00000000">
              <w:commentReference w:id="34"/>
            </w:r>
            <w:sdt>
              <w:sdtPr>
                <w:tag w:val="goog_rdk_47"/>
              </w:sdtPr>
              <w:sdtContent>
                <w:commentRangeStart w:id="35"/>
              </w:sdtContent>
            </w:sdt>
            <w:r w:rsidDel="00000000" w:rsidR="00000000" w:rsidRPr="00000000">
              <w:rPr>
                <w:rtl w:val="0"/>
              </w:rPr>
              <w:t xml:space="preserve">NLA</w:t>
            </w:r>
          </w:p>
        </w:tc>
        <w:tc>
          <w:tcPr/>
          <w:p w:rsidR="00000000" w:rsidDel="00000000" w:rsidP="00000000" w:rsidRDefault="00000000" w:rsidRPr="00000000" w14:paraId="000000A2">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commentRangeEnd w:id="35"/>
            <w:r w:rsidDel="00000000" w:rsidR="00000000" w:rsidRPr="00000000">
              <w:commentReference w:id="35"/>
            </w:r>
            <w:sdt>
              <w:sdtPr>
                <w:tag w:val="goog_rdk_48"/>
              </w:sdtPr>
              <w:sdtContent>
                <w:commentRangeStart w:id="36"/>
              </w:sdtContent>
            </w:sdt>
            <w:r w:rsidDel="00000000" w:rsidR="00000000" w:rsidRPr="00000000">
              <w:rPr>
                <w:rtl w:val="0"/>
              </w:rPr>
              <w:t xml:space="preserve">OXFAM</w:t>
            </w:r>
          </w:p>
        </w:tc>
        <w:tc>
          <w:tcPr/>
          <w:p w:rsidR="00000000" w:rsidDel="00000000" w:rsidP="00000000" w:rsidRDefault="00000000" w:rsidRPr="00000000" w14:paraId="000000A4">
            <w:pPr>
              <w:tabs>
                <w:tab w:val="left" w:leader="none" w:pos="1418"/>
              </w:tabs>
              <w:ind w:left="1418" w:hanging="1418"/>
              <w:rPr/>
            </w:pPr>
            <w:r w:rsidDel="00000000" w:rsidR="00000000" w:rsidRPr="00000000">
              <w:rPr>
                <w:rtl w:val="0"/>
              </w:rPr>
              <w:t xml:space="preserve">Oxford Committee for Famine Relief</w:t>
            </w:r>
          </w:p>
        </w:tc>
      </w:tr>
      <w:tr>
        <w:trPr>
          <w:cantSplit w:val="0"/>
          <w:tblHeader w:val="0"/>
        </w:trPr>
        <w:tc>
          <w:tcPr/>
          <w:p w:rsidR="00000000" w:rsidDel="00000000" w:rsidP="00000000" w:rsidRDefault="00000000" w:rsidRPr="00000000" w14:paraId="000000A5">
            <w:pPr>
              <w:rPr/>
            </w:pPr>
            <w:commentRangeEnd w:id="36"/>
            <w:r w:rsidDel="00000000" w:rsidR="00000000" w:rsidRPr="00000000">
              <w:commentReference w:id="36"/>
            </w:r>
            <w:sdt>
              <w:sdtPr>
                <w:tag w:val="goog_rdk_49"/>
              </w:sdtPr>
              <w:sdtContent>
                <w:commentRangeStart w:id="37"/>
              </w:sdtContent>
            </w:sdt>
            <w:r w:rsidDel="00000000" w:rsidR="00000000" w:rsidRPr="00000000">
              <w:rPr>
                <w:rtl w:val="0"/>
              </w:rPr>
              <w:t xml:space="preserve">PSTA-4</w:t>
            </w:r>
          </w:p>
        </w:tc>
        <w:tc>
          <w:tcPr/>
          <w:p w:rsidR="00000000" w:rsidDel="00000000" w:rsidP="00000000" w:rsidRDefault="00000000" w:rsidRPr="00000000" w14:paraId="000000A6">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A7">
            <w:pPr>
              <w:rPr/>
            </w:pPr>
            <w:commentRangeEnd w:id="37"/>
            <w:r w:rsidDel="00000000" w:rsidR="00000000" w:rsidRPr="00000000">
              <w:commentReference w:id="37"/>
            </w:r>
            <w:sdt>
              <w:sdtPr>
                <w:tag w:val="goog_rdk_50"/>
              </w:sdtPr>
              <w:sdtContent>
                <w:commentRangeStart w:id="38"/>
              </w:sdtContent>
            </w:sdt>
            <w:r w:rsidDel="00000000" w:rsidR="00000000" w:rsidRPr="00000000">
              <w:rPr>
                <w:rtl w:val="0"/>
              </w:rPr>
              <w:t xml:space="preserve">RAB</w:t>
            </w:r>
          </w:p>
        </w:tc>
        <w:tc>
          <w:tcPr/>
          <w:p w:rsidR="00000000" w:rsidDel="00000000" w:rsidP="00000000" w:rsidRDefault="00000000" w:rsidRPr="00000000" w14:paraId="000000A8">
            <w:pPr>
              <w:tabs>
                <w:tab w:val="left" w:leader="none" w:pos="1418"/>
              </w:tabs>
              <w:ind w:left="1418" w:hanging="1418"/>
              <w:rPr/>
            </w:pPr>
            <w:r w:rsidDel="00000000" w:rsidR="00000000" w:rsidRPr="00000000">
              <w:rPr>
                <w:rtl w:val="0"/>
              </w:rPr>
              <w:t xml:space="preserve">Rwanda Agriculture and Animal Resources Development Board</w:t>
            </w:r>
          </w:p>
        </w:tc>
      </w:tr>
      <w:tr>
        <w:trPr>
          <w:cantSplit w:val="0"/>
          <w:tblHeader w:val="0"/>
        </w:trPr>
        <w:tc>
          <w:tcPr/>
          <w:p w:rsidR="00000000" w:rsidDel="00000000" w:rsidP="00000000" w:rsidRDefault="00000000" w:rsidRPr="00000000" w14:paraId="000000A9">
            <w:pPr>
              <w:tabs>
                <w:tab w:val="left" w:leader="none" w:pos="1418"/>
              </w:tabs>
              <w:ind w:left="1418" w:hanging="1418"/>
              <w:rPr/>
            </w:pPr>
            <w:commentRangeEnd w:id="38"/>
            <w:r w:rsidDel="00000000" w:rsidR="00000000" w:rsidRPr="00000000">
              <w:commentReference w:id="38"/>
            </w:r>
            <w:sdt>
              <w:sdtPr>
                <w:tag w:val="goog_rdk_51"/>
              </w:sdtPr>
              <w:sdtContent>
                <w:commentRangeStart w:id="39"/>
              </w:sdtContent>
            </w:sdt>
            <w:r w:rsidDel="00000000" w:rsidR="00000000" w:rsidRPr="00000000">
              <w:rPr>
                <w:rtl w:val="0"/>
              </w:rPr>
              <w:t xml:space="preserve">RAGA</w:t>
            </w:r>
          </w:p>
        </w:tc>
        <w:tc>
          <w:tcPr/>
          <w:p w:rsidR="00000000" w:rsidDel="00000000" w:rsidP="00000000" w:rsidRDefault="00000000" w:rsidRPr="00000000" w14:paraId="000000AA">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AB">
            <w:pPr>
              <w:tabs>
                <w:tab w:val="left" w:leader="none" w:pos="1418"/>
              </w:tabs>
              <w:ind w:left="1418" w:hanging="1418"/>
              <w:rPr/>
            </w:pPr>
            <w:commentRangeEnd w:id="39"/>
            <w:r w:rsidDel="00000000" w:rsidR="00000000" w:rsidRPr="00000000">
              <w:commentReference w:id="39"/>
            </w:r>
            <w:sdt>
              <w:sdtPr>
                <w:tag w:val="goog_rdk_52"/>
              </w:sdtPr>
              <w:sdtContent>
                <w:commentRangeStart w:id="40"/>
              </w:sdtContent>
            </w:sdt>
            <w:r w:rsidDel="00000000" w:rsidR="00000000" w:rsidRPr="00000000">
              <w:rPr>
                <w:rtl w:val="0"/>
              </w:rPr>
              <w:t xml:space="preserve">RDO</w:t>
            </w:r>
          </w:p>
        </w:tc>
        <w:tc>
          <w:tcPr/>
          <w:p w:rsidR="00000000" w:rsidDel="00000000" w:rsidP="00000000" w:rsidRDefault="00000000" w:rsidRPr="00000000" w14:paraId="000000AC">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AD">
            <w:pPr>
              <w:tabs>
                <w:tab w:val="left" w:leader="none" w:pos="1418"/>
              </w:tabs>
              <w:ind w:left="1418" w:hanging="1418"/>
              <w:rPr/>
            </w:pPr>
            <w:commentRangeEnd w:id="40"/>
            <w:r w:rsidDel="00000000" w:rsidR="00000000" w:rsidRPr="00000000">
              <w:commentReference w:id="40"/>
            </w:r>
            <w:sdt>
              <w:sdtPr>
                <w:tag w:val="goog_rdk_53"/>
              </w:sdtPr>
              <w:sdtContent>
                <w:commentRangeStart w:id="41"/>
              </w:sdtContent>
            </w:sdt>
            <w:r w:rsidDel="00000000" w:rsidR="00000000" w:rsidRPr="00000000">
              <w:rPr>
                <w:rtl w:val="0"/>
              </w:rPr>
              <w:t xml:space="preserve">REMA</w:t>
            </w:r>
          </w:p>
        </w:tc>
        <w:tc>
          <w:tcPr/>
          <w:p w:rsidR="00000000" w:rsidDel="00000000" w:rsidP="00000000" w:rsidRDefault="00000000" w:rsidRPr="00000000" w14:paraId="000000AE">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AF">
            <w:pPr>
              <w:tabs>
                <w:tab w:val="left" w:leader="none" w:pos="1418"/>
              </w:tabs>
              <w:ind w:left="1418" w:hanging="1418"/>
              <w:rPr/>
            </w:pPr>
            <w:commentRangeEnd w:id="41"/>
            <w:r w:rsidDel="00000000" w:rsidR="00000000" w:rsidRPr="00000000">
              <w:commentReference w:id="41"/>
            </w:r>
            <w:sdt>
              <w:sdtPr>
                <w:tag w:val="goog_rdk_54"/>
              </w:sdtPr>
              <w:sdtContent>
                <w:commentRangeStart w:id="42"/>
              </w:sdtContent>
            </w:sdt>
            <w:r w:rsidDel="00000000" w:rsidR="00000000" w:rsidRPr="00000000">
              <w:rPr>
                <w:rtl w:val="0"/>
              </w:rPr>
              <w:t xml:space="preserve">RICA</w:t>
            </w:r>
          </w:p>
        </w:tc>
        <w:tc>
          <w:tcPr/>
          <w:p w:rsidR="00000000" w:rsidDel="00000000" w:rsidP="00000000" w:rsidRDefault="00000000" w:rsidRPr="00000000" w14:paraId="000000B0">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B1">
            <w:pPr>
              <w:tabs>
                <w:tab w:val="left" w:leader="none" w:pos="1418"/>
              </w:tabs>
              <w:ind w:left="1418" w:hanging="1418"/>
              <w:rPr/>
            </w:pPr>
            <w:commentRangeEnd w:id="42"/>
            <w:r w:rsidDel="00000000" w:rsidR="00000000" w:rsidRPr="00000000">
              <w:commentReference w:id="42"/>
            </w:r>
            <w:sdt>
              <w:sdtPr>
                <w:tag w:val="goog_rdk_55"/>
              </w:sdtPr>
              <w:sdtContent>
                <w:commentRangeStart w:id="43"/>
              </w:sdtContent>
            </w:sdt>
            <w:r w:rsidDel="00000000" w:rsidR="00000000" w:rsidRPr="00000000">
              <w:rPr>
                <w:rtl w:val="0"/>
              </w:rPr>
              <w:t xml:space="preserve">RMA</w:t>
            </w:r>
          </w:p>
        </w:tc>
        <w:tc>
          <w:tcPr/>
          <w:p w:rsidR="00000000" w:rsidDel="00000000" w:rsidP="00000000" w:rsidRDefault="00000000" w:rsidRPr="00000000" w14:paraId="000000B2">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B3">
            <w:pPr>
              <w:tabs>
                <w:tab w:val="left" w:leader="none" w:pos="1418"/>
              </w:tabs>
              <w:ind w:left="1418" w:hanging="1418"/>
              <w:rPr/>
            </w:pPr>
            <w:commentRangeEnd w:id="43"/>
            <w:r w:rsidDel="00000000" w:rsidR="00000000" w:rsidRPr="00000000">
              <w:commentReference w:id="43"/>
            </w:r>
            <w:sdt>
              <w:sdtPr>
                <w:tag w:val="goog_rdk_56"/>
              </w:sdtPr>
              <w:sdtContent>
                <w:commentRangeStart w:id="44"/>
              </w:sdtContent>
            </w:sdt>
            <w:r w:rsidDel="00000000" w:rsidR="00000000" w:rsidRPr="00000000">
              <w:rPr>
                <w:rtl w:val="0"/>
              </w:rPr>
              <w:t xml:space="preserve">RSA</w:t>
            </w:r>
          </w:p>
        </w:tc>
        <w:tc>
          <w:tcPr/>
          <w:p w:rsidR="00000000" w:rsidDel="00000000" w:rsidP="00000000" w:rsidRDefault="00000000" w:rsidRPr="00000000" w14:paraId="000000B4">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B5">
            <w:pPr>
              <w:tabs>
                <w:tab w:val="left" w:leader="none" w:pos="1418"/>
              </w:tabs>
              <w:rPr/>
            </w:pPr>
            <w:commentRangeEnd w:id="44"/>
            <w:r w:rsidDel="00000000" w:rsidR="00000000" w:rsidRPr="00000000">
              <w:commentReference w:id="44"/>
            </w:r>
            <w:sdt>
              <w:sdtPr>
                <w:tag w:val="goog_rdk_57"/>
              </w:sdtPr>
              <w:sdtContent>
                <w:commentRangeStart w:id="45"/>
              </w:sdtContent>
            </w:sdt>
            <w:r w:rsidDel="00000000" w:rsidR="00000000" w:rsidRPr="00000000">
              <w:rPr>
                <w:rtl w:val="0"/>
              </w:rPr>
              <w:t xml:space="preserve">RSB</w:t>
            </w:r>
          </w:p>
        </w:tc>
        <w:tc>
          <w:tcPr/>
          <w:p w:rsidR="00000000" w:rsidDel="00000000" w:rsidP="00000000" w:rsidRDefault="00000000" w:rsidRPr="00000000" w14:paraId="000000B6">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B7">
            <w:pPr>
              <w:tabs>
                <w:tab w:val="left" w:leader="none" w:pos="1418"/>
              </w:tabs>
              <w:ind w:left="1418" w:hanging="1418"/>
              <w:rPr/>
            </w:pPr>
            <w:commentRangeEnd w:id="45"/>
            <w:r w:rsidDel="00000000" w:rsidR="00000000" w:rsidRPr="00000000">
              <w:commentReference w:id="45"/>
            </w:r>
            <w:sdt>
              <w:sdtPr>
                <w:tag w:val="goog_rdk_58"/>
              </w:sdtPr>
              <w:sdtContent>
                <w:commentRangeStart w:id="46"/>
              </w:sdtContent>
            </w:sdt>
            <w:r w:rsidDel="00000000" w:rsidR="00000000" w:rsidRPr="00000000">
              <w:rPr>
                <w:rtl w:val="0"/>
              </w:rPr>
              <w:t xml:space="preserve">RwaSIS</w:t>
            </w:r>
          </w:p>
        </w:tc>
        <w:tc>
          <w:tcPr/>
          <w:p w:rsidR="00000000" w:rsidDel="00000000" w:rsidP="00000000" w:rsidRDefault="00000000" w:rsidRPr="00000000" w14:paraId="000000B8">
            <w:pPr>
              <w:tabs>
                <w:tab w:val="left" w:leader="none" w:pos="1418"/>
              </w:tabs>
              <w:ind w:left="1418" w:hanging="1418"/>
              <w:rPr/>
            </w:pPr>
            <w:r w:rsidDel="00000000" w:rsidR="00000000" w:rsidRPr="00000000">
              <w:rPr>
                <w:rtl w:val="0"/>
              </w:rPr>
              <w:t xml:space="preserve">Rwanda Soil Information Services</w:t>
            </w:r>
          </w:p>
        </w:tc>
      </w:tr>
      <w:tr>
        <w:trPr>
          <w:cantSplit w:val="0"/>
          <w:tblHeader w:val="0"/>
        </w:trPr>
        <w:tc>
          <w:tcPr/>
          <w:p w:rsidR="00000000" w:rsidDel="00000000" w:rsidP="00000000" w:rsidRDefault="00000000" w:rsidRPr="00000000" w14:paraId="000000B9">
            <w:pPr>
              <w:tabs>
                <w:tab w:val="left" w:leader="none" w:pos="1418"/>
              </w:tabs>
              <w:ind w:left="1418" w:hanging="1418"/>
              <w:rPr/>
            </w:pPr>
            <w:commentRangeEnd w:id="46"/>
            <w:r w:rsidDel="00000000" w:rsidR="00000000" w:rsidRPr="00000000">
              <w:commentReference w:id="46"/>
            </w:r>
            <w:sdt>
              <w:sdtPr>
                <w:tag w:val="goog_rdk_59"/>
              </w:sdtPr>
              <w:sdtContent>
                <w:commentRangeStart w:id="47"/>
              </w:sdtContent>
            </w:sdt>
            <w:r w:rsidDel="00000000" w:rsidR="00000000" w:rsidRPr="00000000">
              <w:rPr>
                <w:rtl w:val="0"/>
              </w:rPr>
              <w:t xml:space="preserve">RWARRI</w:t>
            </w:r>
          </w:p>
        </w:tc>
        <w:tc>
          <w:tcPr/>
          <w:p w:rsidR="00000000" w:rsidDel="00000000" w:rsidP="00000000" w:rsidRDefault="00000000" w:rsidRPr="00000000" w14:paraId="000000BA">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BB">
            <w:pPr>
              <w:tabs>
                <w:tab w:val="left" w:leader="none" w:pos="1418"/>
              </w:tabs>
              <w:ind w:left="1418" w:hanging="1418"/>
              <w:rPr/>
            </w:pPr>
            <w:commentRangeEnd w:id="47"/>
            <w:r w:rsidDel="00000000" w:rsidR="00000000" w:rsidRPr="00000000">
              <w:commentReference w:id="47"/>
            </w:r>
            <w:sdt>
              <w:sdtPr>
                <w:tag w:val="goog_rdk_60"/>
              </w:sdtPr>
              <w:sdtContent>
                <w:commentRangeStart w:id="48"/>
              </w:sdtContent>
            </w:sdt>
            <w:r w:rsidDel="00000000" w:rsidR="00000000" w:rsidRPr="00000000">
              <w:rPr>
                <w:rtl w:val="0"/>
              </w:rPr>
              <w:t xml:space="preserve">RWB</w:t>
            </w:r>
          </w:p>
        </w:tc>
        <w:tc>
          <w:tcPr/>
          <w:p w:rsidR="00000000" w:rsidDel="00000000" w:rsidP="00000000" w:rsidRDefault="00000000" w:rsidRPr="00000000" w14:paraId="000000BC">
            <w:pPr>
              <w:tabs>
                <w:tab w:val="left" w:leader="none" w:pos="1418"/>
              </w:tabs>
              <w:ind w:left="1418" w:hanging="1418"/>
              <w:rPr/>
            </w:pPr>
            <w:r w:rsidDel="00000000" w:rsidR="00000000" w:rsidRPr="00000000">
              <w:rPr>
                <w:rtl w:val="0"/>
              </w:rPr>
              <w:t xml:space="preserve">Rwanda Water Board</w:t>
            </w:r>
          </w:p>
        </w:tc>
      </w:tr>
      <w:tr>
        <w:trPr>
          <w:cantSplit w:val="0"/>
          <w:tblHeader w:val="0"/>
        </w:trPr>
        <w:tc>
          <w:tcPr/>
          <w:p w:rsidR="00000000" w:rsidDel="00000000" w:rsidP="00000000" w:rsidRDefault="00000000" w:rsidRPr="00000000" w14:paraId="000000BD">
            <w:pPr>
              <w:tabs>
                <w:tab w:val="left" w:leader="none" w:pos="1418"/>
              </w:tabs>
              <w:ind w:left="1418" w:hanging="1418"/>
              <w:rPr/>
            </w:pPr>
            <w:commentRangeEnd w:id="48"/>
            <w:r w:rsidDel="00000000" w:rsidR="00000000" w:rsidRPr="00000000">
              <w:commentReference w:id="48"/>
            </w:r>
            <w:sdt>
              <w:sdtPr>
                <w:tag w:val="goog_rdk_61"/>
              </w:sdtPr>
              <w:sdtContent>
                <w:commentRangeStart w:id="49"/>
              </w:sdtContent>
            </w:sdt>
            <w:r w:rsidDel="00000000" w:rsidR="00000000" w:rsidRPr="00000000">
              <w:rPr>
                <w:rtl w:val="0"/>
              </w:rPr>
              <w:t xml:space="preserve">RYAF</w:t>
            </w:r>
          </w:p>
        </w:tc>
        <w:tc>
          <w:tcPr/>
          <w:p w:rsidR="00000000" w:rsidDel="00000000" w:rsidP="00000000" w:rsidRDefault="00000000" w:rsidRPr="00000000" w14:paraId="000000BE">
            <w:pPr>
              <w:tabs>
                <w:tab w:val="left" w:leader="none" w:pos="1418"/>
              </w:tabs>
              <w:ind w:left="1418" w:hanging="1418"/>
              <w:rPr/>
            </w:pPr>
            <w:r w:rsidDel="00000000" w:rsidR="00000000" w:rsidRPr="00000000">
              <w:rPr>
                <w:rtl w:val="0"/>
              </w:rPr>
              <w:t xml:space="preserve">Rwanda Youth in Agribusiness Forum</w:t>
            </w:r>
          </w:p>
        </w:tc>
      </w:tr>
      <w:tr>
        <w:trPr>
          <w:cantSplit w:val="0"/>
          <w:tblHeader w:val="0"/>
        </w:trPr>
        <w:tc>
          <w:tcPr/>
          <w:p w:rsidR="00000000" w:rsidDel="00000000" w:rsidP="00000000" w:rsidRDefault="00000000" w:rsidRPr="00000000" w14:paraId="000000BF">
            <w:pPr>
              <w:tabs>
                <w:tab w:val="left" w:leader="none" w:pos="1418"/>
              </w:tabs>
              <w:ind w:left="1418" w:hanging="1418"/>
              <w:rPr/>
            </w:pPr>
            <w:commentRangeEnd w:id="49"/>
            <w:r w:rsidDel="00000000" w:rsidR="00000000" w:rsidRPr="00000000">
              <w:commentReference w:id="49"/>
            </w:r>
            <w:sdt>
              <w:sdtPr>
                <w:tag w:val="goog_rdk_62"/>
              </w:sdtPr>
              <w:sdtContent>
                <w:commentRangeStart w:id="50"/>
              </w:sdtContent>
            </w:sdt>
            <w:r w:rsidDel="00000000" w:rsidR="00000000" w:rsidRPr="00000000">
              <w:rPr>
                <w:rtl w:val="0"/>
              </w:rPr>
              <w:t xml:space="preserve">SNS</w:t>
            </w:r>
          </w:p>
        </w:tc>
        <w:tc>
          <w:tcPr/>
          <w:p w:rsidR="00000000" w:rsidDel="00000000" w:rsidP="00000000" w:rsidRDefault="00000000" w:rsidRPr="00000000" w14:paraId="000000C0">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C1">
            <w:pPr>
              <w:tabs>
                <w:tab w:val="left" w:leader="none" w:pos="1418"/>
              </w:tabs>
              <w:ind w:left="1418" w:hanging="1418"/>
              <w:rPr/>
            </w:pPr>
            <w:commentRangeEnd w:id="50"/>
            <w:r w:rsidDel="00000000" w:rsidR="00000000" w:rsidRPr="00000000">
              <w:commentReference w:id="50"/>
            </w:r>
            <w:sdt>
              <w:sdtPr>
                <w:tag w:val="goog_rdk_63"/>
              </w:sdtPr>
              <w:sdtContent>
                <w:commentRangeStart w:id="51"/>
              </w:sdtContent>
            </w:sdt>
            <w:r w:rsidDel="00000000" w:rsidR="00000000" w:rsidRPr="00000000">
              <w:rPr>
                <w:rtl w:val="0"/>
              </w:rPr>
              <w:t xml:space="preserve">SNV</w:t>
            </w:r>
          </w:p>
        </w:tc>
        <w:tc>
          <w:tcPr/>
          <w:p w:rsidR="00000000" w:rsidDel="00000000" w:rsidP="00000000" w:rsidRDefault="00000000" w:rsidRPr="00000000" w14:paraId="000000C2">
            <w:pPr>
              <w:tabs>
                <w:tab w:val="left" w:leader="none" w:pos="1418"/>
              </w:tabs>
              <w:ind w:left="1418" w:hanging="1418"/>
              <w:rPr/>
            </w:pPr>
            <w:r w:rsidDel="00000000" w:rsidR="00000000" w:rsidRPr="00000000">
              <w:rPr>
                <w:rtl w:val="0"/>
              </w:rPr>
              <w:t xml:space="preserve">Netherlands Development Organization</w:t>
            </w:r>
          </w:p>
        </w:tc>
      </w:tr>
      <w:tr>
        <w:trPr>
          <w:cantSplit w:val="0"/>
          <w:tblHeader w:val="0"/>
        </w:trPr>
        <w:tc>
          <w:tcPr/>
          <w:p w:rsidR="00000000" w:rsidDel="00000000" w:rsidP="00000000" w:rsidRDefault="00000000" w:rsidRPr="00000000" w14:paraId="000000C3">
            <w:pPr>
              <w:tabs>
                <w:tab w:val="left" w:leader="none" w:pos="1418"/>
              </w:tabs>
              <w:ind w:left="1418" w:hanging="1418"/>
              <w:rPr/>
            </w:pPr>
            <w:commentRangeEnd w:id="51"/>
            <w:r w:rsidDel="00000000" w:rsidR="00000000" w:rsidRPr="00000000">
              <w:commentReference w:id="51"/>
            </w:r>
            <w:sdt>
              <w:sdtPr>
                <w:tag w:val="goog_rdk_64"/>
              </w:sdtPr>
              <w:sdtContent>
                <w:commentRangeStart w:id="52"/>
              </w:sdtContent>
            </w:sdt>
            <w:r w:rsidDel="00000000" w:rsidR="00000000" w:rsidRPr="00000000">
              <w:rPr>
                <w:rtl w:val="0"/>
              </w:rPr>
              <w:t xml:space="preserve">SPARK</w:t>
            </w:r>
          </w:p>
        </w:tc>
        <w:tc>
          <w:tcPr/>
          <w:p w:rsidR="00000000" w:rsidDel="00000000" w:rsidP="00000000" w:rsidRDefault="00000000" w:rsidRPr="00000000" w14:paraId="000000C4">
            <w:pPr>
              <w:tabs>
                <w:tab w:val="left" w:leader="none" w:pos="1418"/>
              </w:tabs>
              <w:ind w:left="1418" w:hanging="1418"/>
              <w:rPr/>
            </w:pPr>
            <w:r w:rsidDel="00000000" w:rsidR="00000000" w:rsidRPr="00000000">
              <w:rPr>
                <w:rtl w:val="0"/>
              </w:rPr>
            </w:r>
          </w:p>
        </w:tc>
      </w:tr>
      <w:sdt>
        <w:sdtPr>
          <w:tag w:val="goog_rdk_65"/>
        </w:sdtPr>
        <w:sdtContent>
          <w:tr>
            <w:trPr>
              <w:cantSplit w:val="0"/>
              <w:trHeight w:val="0" w:hRule="atLeast"/>
              <w:tblHeader w:val="0"/>
              <w:trPrChange w:author="Frank van Weert" w:id="4" w:date="2023-06-22T09:27:26Z">
                <w:trPr>
                  <w:cantSplit w:val="0"/>
                  <w:tblHeader w:val="0"/>
                </w:trPr>
              </w:trPrChange>
            </w:trPr>
            <w:tc>
              <w:tcPr>
                <w:tcPrChange w:author="Frank van Weert" w:id="4" w:date="2023-06-22T09:27:26Z">
                  <w:tcPr/>
                </w:tcPrChange>
              </w:tcPr>
              <w:p w:rsidR="00000000" w:rsidDel="00000000" w:rsidP="00000000" w:rsidRDefault="00000000" w:rsidRPr="00000000" w14:paraId="000000C5">
                <w:pPr>
                  <w:tabs>
                    <w:tab w:val="left" w:leader="none" w:pos="1418"/>
                  </w:tabs>
                  <w:ind w:left="1418" w:hanging="1418"/>
                  <w:rPr/>
                </w:pPr>
                <w:commentRangeEnd w:id="52"/>
                <w:r w:rsidDel="00000000" w:rsidR="00000000" w:rsidRPr="00000000">
                  <w:commentReference w:id="52"/>
                </w:r>
                <w:sdt>
                  <w:sdtPr>
                    <w:tag w:val="goog_rdk_66"/>
                  </w:sdtPr>
                  <w:sdtContent>
                    <w:commentRangeStart w:id="53"/>
                  </w:sdtContent>
                </w:sdt>
                <w:r w:rsidDel="00000000" w:rsidR="00000000" w:rsidRPr="00000000">
                  <w:rPr>
                    <w:rtl w:val="0"/>
                  </w:rPr>
                  <w:t xml:space="preserve">SWC</w:t>
                </w:r>
              </w:p>
            </w:tc>
            <w:tc>
              <w:tcPr>
                <w:tcPrChange w:author="Frank van Weert" w:id="4" w:date="2023-06-22T09:27:26Z">
                  <w:tcPr/>
                </w:tcPrChange>
              </w:tcPr>
              <w:p w:rsidR="00000000" w:rsidDel="00000000" w:rsidP="00000000" w:rsidRDefault="00000000" w:rsidRPr="00000000" w14:paraId="000000C6">
                <w:pPr>
                  <w:tabs>
                    <w:tab w:val="left" w:leader="none" w:pos="1418"/>
                  </w:tabs>
                  <w:ind w:left="1418" w:hanging="1418"/>
                  <w:rPr/>
                </w:pPr>
                <w:r w:rsidDel="00000000" w:rsidR="00000000" w:rsidRPr="00000000">
                  <w:rPr>
                    <w:rtl w:val="0"/>
                  </w:rPr>
                  <w:t xml:space="preserve">Soil and Water Conservation</w:t>
                </w:r>
              </w:p>
            </w:tc>
          </w:tr>
        </w:sdtContent>
      </w:sdt>
      <w:tr>
        <w:trPr>
          <w:cantSplit w:val="0"/>
          <w:tblHeader w:val="0"/>
        </w:trPr>
        <w:tc>
          <w:tcPr/>
          <w:p w:rsidR="00000000" w:rsidDel="00000000" w:rsidP="00000000" w:rsidRDefault="00000000" w:rsidRPr="00000000" w14:paraId="000000C7">
            <w:pPr>
              <w:tabs>
                <w:tab w:val="left" w:leader="none" w:pos="1418"/>
              </w:tabs>
              <w:ind w:left="1418" w:hanging="1418"/>
              <w:rPr/>
            </w:pPr>
            <w:commentRangeEnd w:id="53"/>
            <w:r w:rsidDel="00000000" w:rsidR="00000000" w:rsidRPr="00000000">
              <w:commentReference w:id="53"/>
            </w:r>
            <w:r w:rsidDel="00000000" w:rsidR="00000000" w:rsidRPr="00000000">
              <w:rPr>
                <w:rtl w:val="0"/>
              </w:rPr>
              <w:t xml:space="preserve">UNILAK</w:t>
            </w:r>
          </w:p>
        </w:tc>
        <w:tc>
          <w:tcPr/>
          <w:p w:rsidR="00000000" w:rsidDel="00000000" w:rsidP="00000000" w:rsidRDefault="00000000" w:rsidRPr="00000000" w14:paraId="000000C8">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C9">
            <w:pPr>
              <w:tabs>
                <w:tab w:val="left" w:leader="none" w:pos="1418"/>
              </w:tabs>
              <w:ind w:left="1418" w:hanging="1418"/>
              <w:rPr/>
            </w:pPr>
            <w:r w:rsidDel="00000000" w:rsidR="00000000" w:rsidRPr="00000000">
              <w:rPr>
                <w:rtl w:val="0"/>
              </w:rPr>
              <w:t xml:space="preserve">UTAB</w:t>
            </w:r>
          </w:p>
        </w:tc>
        <w:tc>
          <w:tcPr/>
          <w:p w:rsidR="00000000" w:rsidDel="00000000" w:rsidP="00000000" w:rsidRDefault="00000000" w:rsidRPr="00000000" w14:paraId="000000CA">
            <w:pPr>
              <w:tabs>
                <w:tab w:val="left" w:leader="none" w:pos="1418"/>
              </w:tabs>
              <w:ind w:left="1418" w:hanging="1418"/>
              <w:rPr/>
            </w:pPr>
            <w:r w:rsidDel="00000000" w:rsidR="00000000" w:rsidRPr="00000000">
              <w:rPr>
                <w:rtl w:val="0"/>
              </w:rPr>
            </w:r>
          </w:p>
        </w:tc>
      </w:tr>
      <w:tr>
        <w:trPr>
          <w:cantSplit w:val="0"/>
          <w:tblHeader w:val="0"/>
        </w:trPr>
        <w:tc>
          <w:tcPr/>
          <w:p w:rsidR="00000000" w:rsidDel="00000000" w:rsidP="00000000" w:rsidRDefault="00000000" w:rsidRPr="00000000" w14:paraId="000000CB">
            <w:pPr>
              <w:tabs>
                <w:tab w:val="left" w:leader="none" w:pos="1418"/>
              </w:tabs>
              <w:ind w:left="1418" w:hanging="1418"/>
              <w:rPr/>
            </w:pPr>
            <w:r w:rsidDel="00000000" w:rsidR="00000000" w:rsidRPr="00000000">
              <w:rPr>
                <w:rtl w:val="0"/>
              </w:rPr>
              <w:t xml:space="preserve">UR</w:t>
            </w:r>
          </w:p>
        </w:tc>
        <w:tc>
          <w:tcPr/>
          <w:p w:rsidR="00000000" w:rsidDel="00000000" w:rsidP="00000000" w:rsidRDefault="00000000" w:rsidRPr="00000000" w14:paraId="000000CC">
            <w:pPr>
              <w:tabs>
                <w:tab w:val="left" w:leader="none" w:pos="1418"/>
              </w:tabs>
              <w:ind w:left="1418" w:hanging="1418"/>
              <w:rPr/>
            </w:pPr>
            <w:r w:rsidDel="00000000" w:rsidR="00000000" w:rsidRPr="00000000">
              <w:rPr>
                <w:rtl w:val="0"/>
              </w:rPr>
              <w:t xml:space="preserve">University of Rwanda</w:t>
            </w:r>
          </w:p>
        </w:tc>
      </w:tr>
      <w:tr>
        <w:trPr>
          <w:cantSplit w:val="0"/>
          <w:tblHeader w:val="0"/>
        </w:trPr>
        <w:tc>
          <w:tcPr/>
          <w:p w:rsidR="00000000" w:rsidDel="00000000" w:rsidP="00000000" w:rsidRDefault="00000000" w:rsidRPr="00000000" w14:paraId="000000CD">
            <w:pPr>
              <w:tabs>
                <w:tab w:val="left" w:leader="none" w:pos="1418"/>
              </w:tabs>
              <w:ind w:left="1418" w:hanging="1418"/>
              <w:rPr/>
            </w:pPr>
            <w:r w:rsidDel="00000000" w:rsidR="00000000" w:rsidRPr="00000000">
              <w:rPr>
                <w:rtl w:val="0"/>
              </w:rPr>
              <w:t xml:space="preserve">WFP</w:t>
            </w:r>
          </w:p>
        </w:tc>
        <w:tc>
          <w:tcPr/>
          <w:p w:rsidR="00000000" w:rsidDel="00000000" w:rsidP="00000000" w:rsidRDefault="00000000" w:rsidRPr="00000000" w14:paraId="000000CE">
            <w:pPr>
              <w:tabs>
                <w:tab w:val="left" w:leader="none" w:pos="1418"/>
              </w:tabs>
              <w:ind w:left="1418" w:hanging="1418"/>
              <w:rPr/>
            </w:pPr>
            <w:r w:rsidDel="00000000" w:rsidR="00000000" w:rsidRPr="00000000">
              <w:rPr>
                <w:rtl w:val="0"/>
              </w:rPr>
              <w:t xml:space="preserve">World Food Program</w:t>
            </w:r>
          </w:p>
        </w:tc>
      </w:tr>
      <w:tr>
        <w:trPr>
          <w:cantSplit w:val="0"/>
          <w:tblHeader w:val="0"/>
        </w:trPr>
        <w:tc>
          <w:tcPr/>
          <w:p w:rsidR="00000000" w:rsidDel="00000000" w:rsidP="00000000" w:rsidRDefault="00000000" w:rsidRPr="00000000" w14:paraId="000000CF">
            <w:pPr>
              <w:tabs>
                <w:tab w:val="left" w:leader="none" w:pos="1418"/>
              </w:tabs>
              <w:ind w:left="1418" w:hanging="1418"/>
              <w:rPr/>
            </w:pPr>
            <w:r w:rsidDel="00000000" w:rsidR="00000000" w:rsidRPr="00000000">
              <w:rPr>
                <w:rtl w:val="0"/>
              </w:rPr>
              <w:t xml:space="preserve">YEAN</w:t>
            </w:r>
          </w:p>
        </w:tc>
        <w:tc>
          <w:tcPr/>
          <w:p w:rsidR="00000000" w:rsidDel="00000000" w:rsidP="00000000" w:rsidRDefault="00000000" w:rsidRPr="00000000" w14:paraId="000000D0">
            <w:pPr>
              <w:tabs>
                <w:tab w:val="left" w:leader="none" w:pos="1418"/>
              </w:tabs>
              <w:ind w:left="1418" w:hanging="1418"/>
              <w:rPr/>
            </w:pPr>
            <w:r w:rsidDel="00000000" w:rsidR="00000000" w:rsidRPr="00000000">
              <w:rPr>
                <w:rtl w:val="0"/>
              </w:rPr>
              <w:t xml:space="preserve">Youth Engagement in Agriculture Network   </w:t>
            </w:r>
          </w:p>
        </w:tc>
      </w:tr>
    </w:tbl>
    <w:p w:rsidR="00000000" w:rsidDel="00000000" w:rsidP="00000000" w:rsidRDefault="00000000" w:rsidRPr="00000000" w14:paraId="000000D1">
      <w:pPr>
        <w:tabs>
          <w:tab w:val="left" w:leader="none" w:pos="1418"/>
        </w:tabs>
        <w:ind w:left="1418" w:hanging="1418"/>
        <w:rPr/>
      </w:pPr>
      <w:r w:rsidDel="00000000" w:rsidR="00000000" w:rsidRPr="00000000">
        <w:rPr>
          <w:rtl w:val="0"/>
        </w:rPr>
      </w:r>
    </w:p>
    <w:p w:rsidR="00000000" w:rsidDel="00000000" w:rsidP="00000000" w:rsidRDefault="00000000" w:rsidRPr="00000000" w14:paraId="000000D2">
      <w:pPr>
        <w:tabs>
          <w:tab w:val="left" w:leader="none" w:pos="1418"/>
        </w:tabs>
        <w:ind w:left="1418" w:hanging="1418"/>
        <w:rPr/>
      </w:pPr>
      <w:r w:rsidDel="00000000" w:rsidR="00000000" w:rsidRPr="00000000">
        <w:rPr>
          <w:rtl w:val="0"/>
        </w:rPr>
      </w:r>
    </w:p>
    <w:sdt>
      <w:sdtPr>
        <w:tag w:val="goog_rdk_69"/>
      </w:sdtPr>
      <w:sdtContent>
        <w:p w:rsidR="00000000" w:rsidDel="00000000" w:rsidP="00000000" w:rsidRDefault="00000000" w:rsidRPr="00000000" w14:paraId="000000D3">
          <w:pPr>
            <w:pStyle w:val="Heading1"/>
            <w:spacing w:after="0" w:line="240" w:lineRule="auto"/>
            <w:rPr>
              <w:ins w:author="Frank van Weert" w:id="5" w:date="2023-06-22T09:26:16Z"/>
            </w:rPr>
          </w:pPr>
          <w:sdt>
            <w:sdtPr>
              <w:tag w:val="goog_rdk_68"/>
            </w:sdtPr>
            <w:sdtContent>
              <w:ins w:author="Frank van Weert" w:id="5" w:date="2023-06-22T09:26:16Z">
                <w:bookmarkStart w:colFirst="0" w:colLast="0" w:name="_heading=h.kn1hd0hcp63r" w:id="9"/>
                <w:bookmarkEnd w:id="9"/>
                <w:r w:rsidDel="00000000" w:rsidR="00000000" w:rsidRPr="00000000">
                  <w:br w:type="page"/>
                </w:r>
                <w:r w:rsidDel="00000000" w:rsidR="00000000" w:rsidRPr="00000000">
                  <w:rPr>
                    <w:rtl w:val="0"/>
                  </w:rPr>
                </w:r>
              </w:ins>
            </w:sdtContent>
          </w:sdt>
        </w:p>
      </w:sdtContent>
    </w:sdt>
    <w:p w:rsidR="00000000" w:rsidDel="00000000" w:rsidP="00000000" w:rsidRDefault="00000000" w:rsidRPr="00000000" w14:paraId="000000D4">
      <w:pPr>
        <w:pStyle w:val="Heading1"/>
        <w:spacing w:after="0" w:line="240" w:lineRule="auto"/>
        <w:rPr/>
      </w:pPr>
      <w:bookmarkStart w:colFirst="0" w:colLast="0" w:name="_heading=h.2s8eyo1" w:id="10"/>
      <w:bookmarkEnd w:id="10"/>
      <w:r w:rsidDel="00000000" w:rsidR="00000000" w:rsidRPr="00000000">
        <w:rPr>
          <w:rtl w:val="0"/>
        </w:rPr>
        <w:t xml:space="preserve">Executive Summary</w:t>
      </w:r>
    </w:p>
    <w:p w:rsidR="00000000" w:rsidDel="00000000" w:rsidP="00000000" w:rsidRDefault="00000000" w:rsidRPr="00000000" w14:paraId="000000D5">
      <w:pPr>
        <w:jc w:val="both"/>
        <w:rPr/>
      </w:pPr>
      <w:r w:rsidDel="00000000" w:rsidR="00000000" w:rsidRPr="00000000">
        <w:rPr>
          <w:rtl w:val="0"/>
        </w:rPr>
        <w:t xml:space="preserve">Innovation in agriculture is a precondition for meeting the challenges of feeding the world’s growing population in the face of a changing climate and degrading natural resources (TAP, 2016). In east Africa climate change leads to a drastic reduction of the quality and resilience of the land, increased greenhouse gas emissions and food and nutrition insecurity for the growing urban and rural population. Innovation and access to reliable information is fundamental in achieving and promoting sustainable agriculture or Climate Smart Agriculture (CSA). Many countries are not fully exploiting their innovation potential in relation to CSA which includes amongst others sustainable intensification, increasing resilience against climate change, and contributing to climate change mitigation through reduced carbon emissions from land use and land use change and through sequestration of carbon in soils. </w:t>
      </w:r>
    </w:p>
    <w:p w:rsidR="00000000" w:rsidDel="00000000" w:rsidP="00000000" w:rsidRDefault="00000000" w:rsidRPr="00000000" w14:paraId="000000D6">
      <w:pPr>
        <w:jc w:val="both"/>
        <w:rPr/>
      </w:pPr>
      <w:r w:rsidDel="00000000" w:rsidR="00000000" w:rsidRPr="00000000">
        <w:rPr>
          <w:rtl w:val="0"/>
        </w:rPr>
        <w:t xml:space="preserve">A capacity needs assessment workshop was carried out at the national and sub-national levels. The approaches and findings were:</w:t>
      </w:r>
    </w:p>
    <w:p w:rsidR="00000000" w:rsidDel="00000000" w:rsidP="00000000" w:rsidRDefault="00000000" w:rsidRPr="00000000" w14:paraId="000000D7">
      <w:pPr>
        <w:numPr>
          <w:ilvl w:val="0"/>
          <w:numId w:val="29"/>
        </w:numPr>
        <w:ind w:left="720" w:hanging="360"/>
        <w:jc w:val="both"/>
        <w:rPr/>
      </w:pPr>
      <w:r w:rsidDel="00000000" w:rsidR="00000000" w:rsidRPr="00000000">
        <w:rPr>
          <w:rtl w:val="0"/>
        </w:rPr>
        <w:t xml:space="preserve">Stakeholders were profiled in the agricultural sector and clustered into respective groups based on type of land, soil and crop data they use or provide. Stakeholder clustering revealed that most of the stakeholders are data users. A handful of the stakeholders are data providers at the national and sub-national level. Majority of the stakeholders either use or provide data and information on integrated soil fertility management and very few utilize or provide LSC information or data on soil-water conservation.</w:t>
      </w:r>
    </w:p>
    <w:p w:rsidR="00000000" w:rsidDel="00000000" w:rsidP="00000000" w:rsidRDefault="00000000" w:rsidRPr="00000000" w14:paraId="000000D8">
      <w:pPr>
        <w:numPr>
          <w:ilvl w:val="0"/>
          <w:numId w:val="29"/>
        </w:numPr>
        <w:ind w:left="720" w:hanging="360"/>
        <w:jc w:val="both"/>
        <w:rPr/>
      </w:pPr>
      <w:r w:rsidDel="00000000" w:rsidR="00000000" w:rsidRPr="00000000">
        <w:rPr>
          <w:rtl w:val="0"/>
        </w:rPr>
        <w:t xml:space="preserve">Assessing the data valorization process and evaluate the availability and accessibility of data related to land, soil, crops and cluster findings into integrated soil fertility management and soil - water conservation use cases. Identify the gaps and challenges in data gathering, processing, interpretation, application and usage. Identify the strengths, weaknesses, and gaps in the existing systems and infrastructure. Also, explore opportunities for integrating new technologies such as remote sensing satellite imagery, and land suitability maps.</w:t>
      </w:r>
    </w:p>
    <w:p w:rsidR="00000000" w:rsidDel="00000000" w:rsidP="00000000" w:rsidRDefault="00000000" w:rsidRPr="00000000" w14:paraId="000000D9">
      <w:pPr>
        <w:numPr>
          <w:ilvl w:val="0"/>
          <w:numId w:val="29"/>
        </w:numPr>
        <w:ind w:left="720" w:hanging="360"/>
        <w:jc w:val="both"/>
        <w:rPr/>
      </w:pPr>
      <w:r w:rsidDel="00000000" w:rsidR="00000000" w:rsidRPr="00000000">
        <w:rPr>
          <w:rtl w:val="0"/>
        </w:rPr>
        <w:t xml:space="preserve">Assess LSC data use and needs by assessing existing data integration and sharing mechanisms among stakeholders involved in LSC data collection and use. The barriers to effective data sharing and collaboration include lack of data availability, accessibility, incomplete and incomprehensible data among others. The needs assessment enabled the stakeholder </w:t>
      </w:r>
      <w:r w:rsidDel="00000000" w:rsidR="00000000" w:rsidRPr="00000000">
        <w:rPr>
          <w:rtl w:val="0"/>
        </w:rPr>
        <w:t xml:space="preserve">clusters to explore</w:t>
      </w:r>
      <w:r w:rsidDel="00000000" w:rsidR="00000000" w:rsidRPr="00000000">
        <w:rPr>
          <w:rtl w:val="0"/>
        </w:rPr>
        <w:t xml:space="preserve"> opportunities for creating interoperability and data sharing platforms to improve the accessibility and usability of LSC information. In addition, shed light on stakeholders’ perspectives, needs, and challenges related to LSC information.</w:t>
      </w:r>
    </w:p>
    <w:p w:rsidR="00000000" w:rsidDel="00000000" w:rsidP="00000000" w:rsidRDefault="00000000" w:rsidRPr="00000000" w14:paraId="000000DA">
      <w:pPr>
        <w:numPr>
          <w:ilvl w:val="0"/>
          <w:numId w:val="29"/>
        </w:numPr>
        <w:ind w:left="720" w:hanging="360"/>
        <w:jc w:val="both"/>
        <w:rPr/>
      </w:pPr>
      <w:r w:rsidDel="00000000" w:rsidR="00000000" w:rsidRPr="00000000">
        <w:rPr>
          <w:rtl w:val="0"/>
        </w:rPr>
        <w:t xml:space="preserve">Capacity assessment of data users and providers</w:t>
      </w:r>
    </w:p>
    <w:p w:rsidR="00000000" w:rsidDel="00000000" w:rsidP="00000000" w:rsidRDefault="00000000" w:rsidRPr="00000000" w14:paraId="000000DB">
      <w:pPr>
        <w:ind w:left="720" w:firstLine="0"/>
        <w:jc w:val="both"/>
        <w:rPr/>
      </w:pPr>
      <w:r w:rsidDel="00000000" w:rsidR="00000000" w:rsidRPr="00000000">
        <w:rPr>
          <w:rtl w:val="0"/>
        </w:rPr>
        <w:t xml:space="preserve">The participants </w:t>
      </w:r>
      <w:r w:rsidDel="00000000" w:rsidR="00000000" w:rsidRPr="00000000">
        <w:rPr>
          <w:rtl w:val="0"/>
        </w:rPr>
        <w:t xml:space="preserve">assessed the capacity</w:t>
      </w:r>
      <w:r w:rsidDel="00000000" w:rsidR="00000000" w:rsidRPr="00000000">
        <w:rPr>
          <w:rtl w:val="0"/>
        </w:rPr>
        <w:t xml:space="preserve"> of stakeholders involved in the LSC data value chain and identified the technical and institutional gaps. Assess the capacities of institutions in relation to technical infrastructure, finance infrastructure, information technology (IT) and physical infrastructure, and existing internal standard operating procedures (SoPs), mandates and policies. Farmer and farmer cooperatives, the public sector, private actors, development organizations, and knowledge institutions independently contribute </w:t>
      </w:r>
      <w:r w:rsidDel="00000000" w:rsidR="00000000" w:rsidRPr="00000000">
        <w:rPr>
          <w:rtl w:val="0"/>
        </w:rPr>
        <w:t xml:space="preserve">to the data</w:t>
      </w:r>
      <w:r w:rsidDel="00000000" w:rsidR="00000000" w:rsidRPr="00000000">
        <w:rPr>
          <w:rtl w:val="0"/>
        </w:rPr>
        <w:t xml:space="preserve"> valorization process in the agriculture sector. By leveraging the existing physical and technical infrastructure, combined with the expertise of human capital, stakeholders can unlock valuable insights, inform decision-making, and drive innovation in the agriculture sector. Collaborative efforts among these stakeholders hold the potential to revolutionize agriculture, leading to improved productivity, sustainability, and resilience in the face of evolving challenges.</w:t>
      </w:r>
    </w:p>
    <w:p w:rsidR="00000000" w:rsidDel="00000000" w:rsidP="00000000" w:rsidRDefault="00000000" w:rsidRPr="00000000" w14:paraId="000000DC">
      <w:pPr>
        <w:numPr>
          <w:ilvl w:val="0"/>
          <w:numId w:val="29"/>
        </w:numPr>
        <w:ind w:left="720" w:hanging="360"/>
        <w:jc w:val="both"/>
        <w:rPr/>
      </w:pPr>
      <w:r w:rsidDel="00000000" w:rsidR="00000000" w:rsidRPr="00000000">
        <w:rPr>
          <w:rtl w:val="0"/>
        </w:rPr>
        <w:t xml:space="preserve">Assess the existing policies and initiatives by listing existing climate-smart agriculture and LSC initiatives, projects, and programs implemented in Rwanda. State the objectives, targeted groups, and the responsible implementing agency. State existing all policies, regulations, and other legal frameworks that directly or indirectly relate to climate-smart agriculture and LSC information. The participants listed all the national agricultural policies, regulations act, environmental policies, climate change strategies, and other relevant legal framework documents. They also stated the key institutions and organizations responsible for implementing the policies as well as the objectives and the targeted people for the respective legal frameworks. Some of the policies and initiatives that have </w:t>
      </w:r>
      <w:r w:rsidDel="00000000" w:rsidR="00000000" w:rsidRPr="00000000">
        <w:rPr>
          <w:rtl w:val="0"/>
        </w:rPr>
        <w:t xml:space="preserve">shaped the agricultural</w:t>
      </w:r>
      <w:r w:rsidDel="00000000" w:rsidR="00000000" w:rsidRPr="00000000">
        <w:rPr>
          <w:rtl w:val="0"/>
        </w:rPr>
        <w:t xml:space="preserve"> sector at the national and sub-national level include the Crop Intensification Program, Land Use Consolidation policy, Twigire Muhinzi, the National Agricultural Extension Strategy among others.</w:t>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numPr>
          <w:ilvl w:val="0"/>
          <w:numId w:val="68"/>
        </w:numPr>
        <w:ind w:left="720" w:hanging="360"/>
        <w:rPr>
          <w:u w:val="none"/>
        </w:rPr>
      </w:pPr>
      <w:bookmarkStart w:colFirst="0" w:colLast="0" w:name="_heading=h.17dp8vu" w:id="11"/>
      <w:bookmarkEnd w:id="11"/>
      <w:r w:rsidDel="00000000" w:rsidR="00000000" w:rsidRPr="00000000">
        <w:rPr>
          <w:rtl w:val="0"/>
        </w:rPr>
        <w:t xml:space="preserve">Introduction</w:t>
      </w:r>
    </w:p>
    <w:p w:rsidR="00000000" w:rsidDel="00000000" w:rsidP="00000000" w:rsidRDefault="00000000" w:rsidRPr="00000000" w14:paraId="000000DF">
      <w:pPr>
        <w:jc w:val="both"/>
        <w:rPr/>
      </w:pPr>
      <w:r w:rsidDel="00000000" w:rsidR="00000000" w:rsidRPr="00000000">
        <w:rPr>
          <w:rtl w:val="0"/>
        </w:rPr>
        <w:t xml:space="preserve">Agriculture has a dynamic role in the national economy of Rwanda (24.06%). Climate change and variability are having a short-term and long-term negative influence on Rwanda’s food systems and natural resources. It reduces crop and livestock production and productivity. This has led to yield gaps every year hence making it </w:t>
      </w:r>
      <w:r w:rsidDel="00000000" w:rsidR="00000000" w:rsidRPr="00000000">
        <w:rPr>
          <w:rtl w:val="0"/>
        </w:rPr>
        <w:t xml:space="preserve">difficult to</w:t>
      </w:r>
      <w:r w:rsidDel="00000000" w:rsidR="00000000" w:rsidRPr="00000000">
        <w:rPr>
          <w:rtl w:val="0"/>
        </w:rPr>
        <w:t xml:space="preserve"> achieve SDG2 zero hunger in Rwanda. Currently, it is estimated that 18.7% of Rwandans are food insecure. Numerous agricultural stakeholders in Rwanda are implementing essential agricultural farming practices and innovations that are well-suited to assist a wider group of farmers (including smallholder farmers) in adapting to climate change and addressing the food insecurity gap. Some constraints prohibit stakeholders in Rwanda from adopting </w:t>
      </w:r>
      <w:sdt>
        <w:sdtPr>
          <w:tag w:val="goog_rdk_70"/>
        </w:sdtPr>
        <w:sdtContent>
          <w:commentRangeStart w:id="54"/>
        </w:sdtContent>
      </w:sdt>
      <w:r w:rsidDel="00000000" w:rsidR="00000000" w:rsidRPr="00000000">
        <w:rPr>
          <w:rtl w:val="0"/>
        </w:rPr>
        <w:t xml:space="preserve">Climate Smart Agriculture (CSA)</w:t>
      </w:r>
      <w:commentRangeEnd w:id="54"/>
      <w:r w:rsidDel="00000000" w:rsidR="00000000" w:rsidRPr="00000000">
        <w:commentReference w:id="54"/>
      </w:r>
      <w:r w:rsidDel="00000000" w:rsidR="00000000" w:rsidRPr="00000000">
        <w:rPr>
          <w:rtl w:val="0"/>
        </w:rPr>
        <w:t xml:space="preserve"> innovations and methods. The current legal frameworks, research and extension channels like Twigire Muhinzi which use farmer field facilitators and Farmer Field School (FFS) approach</w:t>
      </w:r>
      <w:sdt>
        <w:sdtPr>
          <w:tag w:val="goog_rdk_71"/>
        </w:sdtPr>
        <w:sdtContent>
          <w:ins w:author="Frank van Weert" w:id="6" w:date="2023-06-22T09:31:44Z">
            <w:r w:rsidDel="00000000" w:rsidR="00000000" w:rsidRPr="00000000">
              <w:rPr>
                <w:rtl w:val="0"/>
              </w:rPr>
              <w:t xml:space="preserve">es</w:t>
            </w:r>
          </w:ins>
        </w:sdtContent>
      </w:sdt>
      <w:r w:rsidDel="00000000" w:rsidR="00000000" w:rsidRPr="00000000">
        <w:rPr>
          <w:rtl w:val="0"/>
        </w:rPr>
        <w:t xml:space="preserve"> to implement policies. </w:t>
      </w:r>
      <w:sdt>
        <w:sdtPr>
          <w:tag w:val="goog_rdk_72"/>
        </w:sdtPr>
        <w:sdtContent>
          <w:del w:author="Frank van Weert" w:id="7" w:date="2023-06-22T09:28:51Z">
            <w:r w:rsidDel="00000000" w:rsidR="00000000" w:rsidRPr="00000000">
              <w:rPr>
                <w:rtl w:val="0"/>
              </w:rPr>
              <w:delText xml:space="preserve"> </w:delText>
            </w:r>
          </w:del>
        </w:sdtContent>
      </w:sdt>
      <w:r w:rsidDel="00000000" w:rsidR="00000000" w:rsidRPr="00000000">
        <w:rPr>
          <w:rtl w:val="0"/>
        </w:rPr>
        <w:t xml:space="preserve">However, the structures such as policies, strategies, regulations and government programs among others used to overcome food insecurity and climate change barriers have been insufficient thus far. The legal structures in place are weak in implementation and need to be strengthened.</w:t>
      </w:r>
    </w:p>
    <w:p w:rsidR="00000000" w:rsidDel="00000000" w:rsidP="00000000" w:rsidRDefault="00000000" w:rsidRPr="00000000" w14:paraId="000000E0">
      <w:pPr>
        <w:jc w:val="both"/>
        <w:rPr/>
      </w:pPr>
      <w:r w:rsidDel="00000000" w:rsidR="00000000" w:rsidRPr="00000000">
        <w:rPr>
          <w:rtl w:val="0"/>
        </w:rPr>
        <w:t xml:space="preserve">It is critical to comprehend these hurdles and how they affect the scaling up of CSA practices in Rwanda. One of the proposed approaches to addressing barriers to scaling up CSA is knowledge and innovation generation and dissemination. Disseminating agricultural information and innovation through networks and platforms has been documented to be useful. The term Agricultural Knowledge and Innovation Systems (AKIS) is used to describe the whole knowledge exchange system: the ways people and organizations interact within a country or a region. AKIS can include farming practice, businesses, authorities, research, etc. and can vary a lot, depending on the country or sector.</w:t>
      </w:r>
      <w:sdt>
        <w:sdtPr>
          <w:tag w:val="goog_rdk_73"/>
        </w:sdtPr>
        <w:sdtContent>
          <w:del w:author="Frank van Weert" w:id="8" w:date="2023-06-22T09:32:02Z">
            <w:r w:rsidDel="00000000" w:rsidR="00000000" w:rsidRPr="00000000">
              <w:rPr>
                <w:rtl w:val="0"/>
              </w:rPr>
              <w:delText xml:space="preserve"> </w:delText>
            </w:r>
          </w:del>
        </w:sdtContent>
      </w:sdt>
      <w:r w:rsidDel="00000000" w:rsidR="00000000" w:rsidRPr="00000000">
        <w:rPr>
          <w:rtl w:val="0"/>
        </w:rPr>
        <w:t xml:space="preserve"> As part of AKIS</w:t>
      </w:r>
      <w:sdt>
        <w:sdtPr>
          <w:tag w:val="goog_rdk_74"/>
        </w:sdtPr>
        <w:sdtContent>
          <w:ins w:author="Frank van Weert" w:id="9" w:date="2023-06-22T09:32:11Z">
            <w:r w:rsidDel="00000000" w:rsidR="00000000" w:rsidRPr="00000000">
              <w:rPr>
                <w:rtl w:val="0"/>
              </w:rPr>
              <w:t xml:space="preserve">,</w:t>
            </w:r>
          </w:ins>
        </w:sdtContent>
      </w:sdt>
      <w:r w:rsidDel="00000000" w:rsidR="00000000" w:rsidRPr="00000000">
        <w:rPr>
          <w:rtl w:val="0"/>
        </w:rPr>
        <w:t xml:space="preserve"> an effective instrument is the sharing of agricultural data and information through digital platforms. Examples include Evidence for Resilient Agriculture (ERA) and Sustainable Land Management. </w:t>
      </w:r>
      <w:r w:rsidDel="00000000" w:rsidR="00000000" w:rsidRPr="00000000">
        <w:rPr>
          <w:rtl w:val="0"/>
        </w:rPr>
        <w:t xml:space="preserve">ERA is an online database managed by </w:t>
      </w:r>
      <w:sdt>
        <w:sdtPr>
          <w:tag w:val="goog_rdk_75"/>
        </w:sdtPr>
        <w:sdtContent>
          <w:ins w:author="Frank van Weert" w:id="10" w:date="2023-06-22T09:32:36Z">
            <w:r w:rsidDel="00000000" w:rsidR="00000000" w:rsidRPr="00000000">
              <w:rPr>
                <w:rtl w:val="0"/>
              </w:rPr>
              <w:t xml:space="preserve">the</w:t>
            </w:r>
          </w:ins>
        </w:sdtContent>
      </w:sdt>
      <w:sdt>
        <w:sdtPr>
          <w:tag w:val="goog_rdk_76"/>
        </w:sdtPr>
        <w:sdtContent>
          <w:del w:author="Frank van Weert" w:id="10" w:date="2023-06-22T09:32:36Z">
            <w:r w:rsidDel="00000000" w:rsidR="00000000" w:rsidRPr="00000000">
              <w:rPr>
                <w:rtl w:val="0"/>
              </w:rPr>
              <w:delText xml:space="preserve">a</w:delText>
            </w:r>
          </w:del>
        </w:sdtContent>
      </w:sdt>
      <w:r w:rsidDel="00000000" w:rsidR="00000000" w:rsidRPr="00000000">
        <w:rPr>
          <w:rtl w:val="0"/>
        </w:rPr>
        <w:t xml:space="preserve"> research development organization, World Agroforestry ICRAF. The database reviews peer-reviewed agricultural work in Africa. The end user can explore the database. The derived data targets to influence agriculture in the public sector, private entities, development agencies, and NGOs. ERA has reviewed more than 75,000 data points using more than 50 indicators to develop and improve agricultural technologies.</w:t>
      </w: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The DeSIRA Land, Soil and Crop Information Services (LSC-IS) </w:t>
      </w:r>
      <w:sdt>
        <w:sdtPr>
          <w:tag w:val="goog_rdk_77"/>
        </w:sdtPr>
        <w:sdtContent>
          <w:del w:author="Frank van Weert" w:id="11" w:date="2023-06-22T09:35:37Z">
            <w:r w:rsidDel="00000000" w:rsidR="00000000" w:rsidRPr="00000000">
              <w:rPr>
                <w:rtl w:val="0"/>
              </w:rPr>
              <w:delText xml:space="preserve">to support CSA </w:delText>
            </w:r>
          </w:del>
        </w:sdtContent>
      </w:sdt>
      <w:r w:rsidDel="00000000" w:rsidR="00000000" w:rsidRPr="00000000">
        <w:rPr>
          <w:rtl w:val="0"/>
        </w:rPr>
        <w:t xml:space="preserve">project aims to develop sustainable land, soil and crop information services (or hubs) in national agricultural research organisations to enhance the effectiveness of national Agricultural Knowledge and Innovation Systems (AKIS) and contribute to rural transformation and CSA in eastern Africa (Ethiopia, Kenya and Rwanda). Currently, LSC information is often not used effectively in decision-making, because it is not available in an organised and accessible form and is not seen as ‘owned’ by national organisations. Therefore, stakeholders at national and local levels, including smallholder farmers, are not well equipped with data and evidence to evaluate their policies, plans and farming practices; improve and transform these in a climate smart manner to make informed agricultural decisions. This project started therefore, with the assumption that soil, land and crop information services can help improve the efficacy of CSA related policies, plans and practices. </w:t>
      </w:r>
    </w:p>
    <w:p w:rsidR="00000000" w:rsidDel="00000000" w:rsidP="00000000" w:rsidRDefault="00000000" w:rsidRPr="00000000" w14:paraId="000000E2">
      <w:pPr>
        <w:jc w:val="both"/>
        <w:rPr/>
      </w:pPr>
      <w:r w:rsidDel="00000000" w:rsidR="00000000" w:rsidRPr="00000000">
        <w:rPr>
          <w:rtl w:val="0"/>
        </w:rPr>
        <w:t xml:space="preserve">The aim of the project is to develop and embed a digital platform specifically on soil land and crop data and information (the LSC-hub) within the Rwanda AKIS </w:t>
      </w:r>
      <w:sdt>
        <w:sdtPr>
          <w:tag w:val="goog_rdk_78"/>
        </w:sdtPr>
        <w:sdtContent>
          <w:ins w:author="Frank van Weert" w:id="12" w:date="2023-06-22T09:38:17Z">
            <w:r w:rsidDel="00000000" w:rsidR="00000000" w:rsidRPr="00000000">
              <w:rPr>
                <w:rtl w:val="0"/>
              </w:rPr>
              <w:t xml:space="preserve">(next to in Kenya and Ethiopia, see other parts of D2.3) </w:t>
            </w:r>
          </w:ins>
        </w:sdtContent>
      </w:sdt>
      <w:r w:rsidDel="00000000" w:rsidR="00000000" w:rsidRPr="00000000">
        <w:rPr>
          <w:rtl w:val="0"/>
        </w:rPr>
        <w:t xml:space="preserve">that will allow a better adoption of CSA for rural transformation and resilience to climate variability/change. The specific objectives </w:t>
      </w:r>
      <w:sdt>
        <w:sdtPr>
          <w:tag w:val="goog_rdk_79"/>
        </w:sdtPr>
        <w:sdtContent>
          <w:ins w:author="Frank van Weert" w:id="13" w:date="2023-06-22T09:39:29Z">
            <w:r w:rsidDel="00000000" w:rsidR="00000000" w:rsidRPr="00000000">
              <w:rPr>
                <w:rtl w:val="0"/>
              </w:rPr>
              <w:t xml:space="preserve">of output 2.3 </w:t>
            </w:r>
          </w:ins>
        </w:sdtContent>
      </w:sdt>
      <w:r w:rsidDel="00000000" w:rsidR="00000000" w:rsidRPr="00000000">
        <w:rPr>
          <w:rtl w:val="0"/>
        </w:rPr>
        <w:t xml:space="preserve">include:</w:t>
      </w:r>
    </w:p>
    <w:sdt>
      <w:sdtPr>
        <w:tag w:val="goog_rdk_80"/>
      </w:sdtPr>
      <w:sdtContent>
        <w:p w:rsidR="00000000" w:rsidDel="00000000" w:rsidP="00000000" w:rsidRDefault="00000000" w:rsidRPr="00000000" w14:paraId="000000E3">
          <w:pPr>
            <w:numPr>
              <w:ilvl w:val="0"/>
              <w:numId w:val="1"/>
            </w:numPr>
            <w:ind w:left="720" w:hanging="360"/>
            <w:jc w:val="both"/>
            <w:rPr>
              <w:rPrChange w:author="Frank van Weert" w:id="14" w:date="2023-06-22T12:00:57Z">
                <w:rPr/>
              </w:rPrChange>
            </w:rPr>
            <w:pPrChange w:author="Frank van Weert" w:id="0" w:date="2023-06-22T12:00:57Z">
              <w:pPr>
                <w:numPr>
                  <w:ilvl w:val="0"/>
                  <w:numId w:val="26"/>
                </w:numPr>
                <w:ind w:left="720" w:hanging="360"/>
                <w:jc w:val="both"/>
              </w:pPr>
            </w:pPrChange>
          </w:pPr>
          <w:r w:rsidDel="00000000" w:rsidR="00000000" w:rsidRPr="00000000">
            <w:rPr>
              <w:rtl w:val="0"/>
            </w:rPr>
            <w:t xml:space="preserve">To assess the demand for LSC knowledge and information among stakeholders</w:t>
          </w:r>
        </w:p>
      </w:sdtContent>
    </w:sdt>
    <w:sdt>
      <w:sdtPr>
        <w:tag w:val="goog_rdk_81"/>
      </w:sdtPr>
      <w:sdtContent>
        <w:p w:rsidR="00000000" w:rsidDel="00000000" w:rsidP="00000000" w:rsidRDefault="00000000" w:rsidRPr="00000000" w14:paraId="000000E4">
          <w:pPr>
            <w:numPr>
              <w:ilvl w:val="0"/>
              <w:numId w:val="1"/>
            </w:numPr>
            <w:ind w:left="720" w:hanging="360"/>
            <w:jc w:val="both"/>
            <w:rPr>
              <w:rPrChange w:author="Frank van Weert" w:id="14" w:date="2023-06-22T12:00:57Z">
                <w:rPr/>
              </w:rPrChange>
            </w:rPr>
            <w:pPrChange w:author="Frank van Weert" w:id="0" w:date="2023-06-22T12:00:57Z">
              <w:pPr>
                <w:numPr>
                  <w:ilvl w:val="0"/>
                  <w:numId w:val="26"/>
                </w:numPr>
                <w:ind w:left="720" w:hanging="360"/>
                <w:jc w:val="both"/>
              </w:pPr>
            </w:pPrChange>
          </w:pPr>
          <w:r w:rsidDel="00000000" w:rsidR="00000000" w:rsidRPr="00000000">
            <w:rPr>
              <w:rtl w:val="0"/>
            </w:rPr>
            <w:t xml:space="preserve">Assess strategic, technical, operational and institutional requirements for LSC hubs</w:t>
          </w:r>
        </w:p>
      </w:sdtContent>
    </w:sdt>
    <w:sdt>
      <w:sdtPr>
        <w:tag w:val="goog_rdk_82"/>
      </w:sdtPr>
      <w:sdtContent>
        <w:p w:rsidR="00000000" w:rsidDel="00000000" w:rsidP="00000000" w:rsidRDefault="00000000" w:rsidRPr="00000000" w14:paraId="000000E5">
          <w:pPr>
            <w:numPr>
              <w:ilvl w:val="0"/>
              <w:numId w:val="1"/>
            </w:numPr>
            <w:ind w:left="720" w:hanging="360"/>
            <w:jc w:val="both"/>
            <w:rPr>
              <w:rPrChange w:author="Frank van Weert" w:id="14" w:date="2023-06-22T12:00:57Z">
                <w:rPr/>
              </w:rPrChange>
            </w:rPr>
            <w:pPrChange w:author="Frank van Weert" w:id="0" w:date="2023-06-22T12:00:57Z">
              <w:pPr>
                <w:numPr>
                  <w:ilvl w:val="0"/>
                  <w:numId w:val="26"/>
                </w:numPr>
                <w:ind w:left="720" w:hanging="360"/>
                <w:jc w:val="both"/>
              </w:pPr>
            </w:pPrChange>
          </w:pPr>
          <w:r w:rsidDel="00000000" w:rsidR="00000000" w:rsidRPr="00000000">
            <w:rPr>
              <w:rtl w:val="0"/>
            </w:rPr>
            <w:t xml:space="preserve">To assess the capacity for the use of the LSC hub</w:t>
          </w:r>
        </w:p>
      </w:sdtContent>
    </w:sdt>
    <w:p w:rsidR="00000000" w:rsidDel="00000000" w:rsidP="00000000" w:rsidRDefault="00000000" w:rsidRPr="00000000" w14:paraId="000000E6">
      <w:pPr>
        <w:jc w:val="both"/>
        <w:rPr/>
      </w:pPr>
      <w:sdt>
        <w:sdtPr>
          <w:tag w:val="goog_rdk_84"/>
        </w:sdtPr>
        <w:sdtContent>
          <w:ins w:author="Frank van Weert" w:id="15" w:date="2023-06-22T09:39:47Z">
            <w:r w:rsidDel="00000000" w:rsidR="00000000" w:rsidRPr="00000000">
              <w:rPr>
                <w:rtl w:val="0"/>
              </w:rPr>
              <w:t xml:space="preserve">Based on methodologies on how to conduct these assessments (as described in D2.1 and D2.2) w</w:t>
            </w:r>
          </w:ins>
        </w:sdtContent>
      </w:sdt>
      <w:sdt>
        <w:sdtPr>
          <w:tag w:val="goog_rdk_85"/>
        </w:sdtPr>
        <w:sdtContent>
          <w:del w:author="Frank van Weert" w:id="15" w:date="2023-06-22T09:39:47Z">
            <w:r w:rsidDel="00000000" w:rsidR="00000000" w:rsidRPr="00000000">
              <w:rPr>
                <w:rtl w:val="0"/>
              </w:rPr>
              <w:delText xml:space="preserve">W</w:delText>
            </w:r>
          </w:del>
        </w:sdtContent>
      </w:sdt>
      <w:r w:rsidDel="00000000" w:rsidR="00000000" w:rsidRPr="00000000">
        <w:rPr>
          <w:rtl w:val="0"/>
        </w:rPr>
        <w:t xml:space="preserve">orkshops were carried out in Kigali, Musanze and Rwamagana to understand the technical, institutional and operation</w:t>
      </w:r>
      <w:sdt>
        <w:sdtPr>
          <w:tag w:val="goog_rdk_86"/>
        </w:sdtPr>
        <w:sdtContent>
          <w:ins w:author="Frank van Weert" w:id="16" w:date="2023-06-22T09:49:17Z">
            <w:r w:rsidDel="00000000" w:rsidR="00000000" w:rsidRPr="00000000">
              <w:rPr>
                <w:rtl w:val="0"/>
              </w:rPr>
              <w:t xml:space="preserve">al LSC-data provision, use and valorization</w:t>
            </w:r>
          </w:ins>
        </w:sdtContent>
      </w:sdt>
      <w:r w:rsidDel="00000000" w:rsidR="00000000" w:rsidRPr="00000000">
        <w:rPr>
          <w:rtl w:val="0"/>
        </w:rPr>
        <w:t xml:space="preserve"> requirements of stakeholders who play a role in making the Rwandese agriculture more climate smart at national, as well as local (district) level. </w:t>
      </w:r>
      <w:sdt>
        <w:sdtPr>
          <w:tag w:val="goog_rdk_87"/>
        </w:sdtPr>
        <w:sdtContent>
          <w:del w:author="Frank van Weert" w:id="17" w:date="2023-06-22T09:38:35Z">
            <w:r w:rsidDel="00000000" w:rsidR="00000000" w:rsidRPr="00000000">
              <w:rPr>
                <w:rtl w:val="0"/>
              </w:rPr>
              <w:delText xml:space="preserve"> </w:delText>
            </w:r>
          </w:del>
        </w:sdtContent>
      </w:sdt>
      <w:r w:rsidDel="00000000" w:rsidR="00000000" w:rsidRPr="00000000">
        <w:rPr>
          <w:rtl w:val="0"/>
        </w:rPr>
        <w:t xml:space="preserve">The needs </w:t>
      </w:r>
      <w:sdt>
        <w:sdtPr>
          <w:tag w:val="goog_rdk_88"/>
        </w:sdtPr>
        <w:sdtContent>
          <w:ins w:author="Frank van Weert" w:id="18" w:date="2023-06-22T09:50:06Z">
            <w:r w:rsidDel="00000000" w:rsidR="00000000" w:rsidRPr="00000000">
              <w:rPr>
                <w:rtl w:val="0"/>
              </w:rPr>
              <w:t xml:space="preserve">assessment will</w:t>
            </w:r>
          </w:ins>
        </w:sdtContent>
      </w:sdt>
      <w:sdt>
        <w:sdtPr>
          <w:tag w:val="goog_rdk_89"/>
        </w:sdtPr>
        <w:sdtContent>
          <w:del w:author="Frank van Weert" w:id="18" w:date="2023-06-22T09:50:06Z">
            <w:r w:rsidDel="00000000" w:rsidR="00000000" w:rsidRPr="00000000">
              <w:rPr>
                <w:rtl w:val="0"/>
              </w:rPr>
              <w:delText xml:space="preserve">assessment, will</w:delText>
            </w:r>
          </w:del>
        </w:sdtContent>
      </w:sdt>
      <w:r w:rsidDel="00000000" w:rsidR="00000000" w:rsidRPr="00000000">
        <w:rPr>
          <w:rtl w:val="0"/>
        </w:rPr>
        <w:t xml:space="preserve"> help to identify the specific requirements and challenges associated with scaling </w:t>
      </w:r>
      <w:sdt>
        <w:sdtPr>
          <w:tag w:val="goog_rdk_90"/>
        </w:sdtPr>
        <w:sdtContent>
          <w:del w:author="Frank van Weert" w:id="19" w:date="2023-06-22T14:30:45Z">
            <w:r w:rsidDel="00000000" w:rsidR="00000000" w:rsidRPr="00000000">
              <w:rPr>
                <w:rtl w:val="0"/>
              </w:rPr>
              <w:delText xml:space="preserve">climate-smart agriculture (</w:delText>
            </w:r>
          </w:del>
        </w:sdtContent>
      </w:sdt>
      <w:r w:rsidDel="00000000" w:rsidR="00000000" w:rsidRPr="00000000">
        <w:rPr>
          <w:rtl w:val="0"/>
        </w:rPr>
        <w:t xml:space="preserve">CS</w:t>
      </w:r>
      <w:sdt>
        <w:sdtPr>
          <w:tag w:val="goog_rdk_91"/>
        </w:sdtPr>
        <w:sdtContent>
          <w:ins w:author="Frank van Weert" w:id="20" w:date="2023-06-22T14:30:57Z">
            <w:r w:rsidDel="00000000" w:rsidR="00000000" w:rsidRPr="00000000">
              <w:rPr>
                <w:rtl w:val="0"/>
              </w:rPr>
              <w:t xml:space="preserve">A</w:t>
            </w:r>
          </w:ins>
        </w:sdtContent>
      </w:sdt>
      <w:sdt>
        <w:sdtPr>
          <w:tag w:val="goog_rdk_92"/>
        </w:sdtPr>
        <w:sdtContent>
          <w:del w:author="Frank van Weert" w:id="21" w:date="2023-06-22T14:30:50Z">
            <w:r w:rsidDel="00000000" w:rsidR="00000000" w:rsidRPr="00000000">
              <w:rPr>
                <w:rtl w:val="0"/>
              </w:rPr>
              <w:delText xml:space="preserve">A</w:delText>
            </w:r>
          </w:del>
        </w:sdtContent>
      </w:sdt>
      <w:sdt>
        <w:sdtPr>
          <w:tag w:val="goog_rdk_93"/>
        </w:sdtPr>
        <w:sdtContent>
          <w:del w:author="Frank van Weert" w:id="20" w:date="2023-06-22T14:30:57Z">
            <w:r w:rsidDel="00000000" w:rsidR="00000000" w:rsidRPr="00000000">
              <w:rPr>
                <w:rtl w:val="0"/>
              </w:rPr>
              <w:delText xml:space="preserve">)</w:delText>
            </w:r>
          </w:del>
        </w:sdtContent>
      </w:sdt>
      <w:r w:rsidDel="00000000" w:rsidR="00000000" w:rsidRPr="00000000">
        <w:rPr>
          <w:rtl w:val="0"/>
        </w:rPr>
        <w:t xml:space="preserve"> </w:t>
      </w:r>
      <w:sdt>
        <w:sdtPr>
          <w:tag w:val="goog_rdk_94"/>
        </w:sdtPr>
        <w:sdtContent>
          <w:ins w:author="Frank van Weert" w:id="22" w:date="2023-06-22T10:54:53Z">
            <w:r w:rsidDel="00000000" w:rsidR="00000000" w:rsidRPr="00000000">
              <w:rPr>
                <w:rtl w:val="0"/>
              </w:rPr>
              <w:t xml:space="preserve">practices in Rwanda</w:t>
            </w:r>
          </w:ins>
        </w:sdtContent>
      </w:sdt>
      <w:sdt>
        <w:sdtPr>
          <w:tag w:val="goog_rdk_95"/>
        </w:sdtPr>
        <w:sdtContent>
          <w:del w:author="Frank van Weert" w:id="22" w:date="2023-06-22T10:54:53Z">
            <w:r w:rsidDel="00000000" w:rsidR="00000000" w:rsidRPr="00000000">
              <w:rPr>
                <w:rtl w:val="0"/>
              </w:rPr>
              <w:delText xml:space="preserve">practices Rwanda</w:delText>
            </w:r>
          </w:del>
        </w:sdtContent>
      </w:sdt>
      <w:r w:rsidDel="00000000" w:rsidR="00000000" w:rsidRPr="00000000">
        <w:rPr>
          <w:rtl w:val="0"/>
        </w:rPr>
        <w:t xml:space="preserve"> at the national and sub-national level. This assessment will inform the development of targeted strategies and interventions to enhance the</w:t>
      </w:r>
      <w:sdt>
        <w:sdtPr>
          <w:tag w:val="goog_rdk_96"/>
        </w:sdtPr>
        <w:sdtContent>
          <w:ins w:author="Frank van Weert" w:id="23" w:date="2023-06-22T09:50:33Z">
            <w:r w:rsidDel="00000000" w:rsidR="00000000" w:rsidRPr="00000000">
              <w:rPr>
                <w:rtl w:val="0"/>
              </w:rPr>
              <w:t xml:space="preserve"> sustainable provisioning, exchange and use of </w:t>
            </w:r>
          </w:ins>
        </w:sdtContent>
      </w:sdt>
      <w:r w:rsidDel="00000000" w:rsidR="00000000" w:rsidRPr="00000000">
        <w:rPr>
          <w:rtl w:val="0"/>
        </w:rPr>
        <w:t xml:space="preserve"> LSC Information Service and support the adoption of </w:t>
      </w:r>
      <w:sdt>
        <w:sdtPr>
          <w:tag w:val="goog_rdk_97"/>
        </w:sdtPr>
        <w:sdtContent>
          <w:ins w:author="Frank van Weert" w:id="24" w:date="2023-06-22T14:31:05Z">
            <w:r w:rsidDel="00000000" w:rsidR="00000000" w:rsidRPr="00000000">
              <w:rPr>
                <w:rtl w:val="0"/>
              </w:rPr>
              <w:t xml:space="preserve">CSA</w:t>
            </w:r>
          </w:ins>
        </w:sdtContent>
      </w:sdt>
      <w:sdt>
        <w:sdtPr>
          <w:tag w:val="goog_rdk_98"/>
        </w:sdtPr>
        <w:sdtContent>
          <w:del w:author="Frank van Weert" w:id="24" w:date="2023-06-22T14:31:05Z">
            <w:r w:rsidDel="00000000" w:rsidR="00000000" w:rsidRPr="00000000">
              <w:rPr>
                <w:rtl w:val="0"/>
              </w:rPr>
              <w:delText xml:space="preserve">climate-smart agriculture</w:delText>
            </w:r>
          </w:del>
        </w:sdtContent>
      </w:sdt>
      <w:r w:rsidDel="00000000" w:rsidR="00000000" w:rsidRPr="00000000">
        <w:rPr>
          <w:rtl w:val="0"/>
        </w:rPr>
        <w:t xml:space="preserve"> practices at scale. </w:t>
      </w:r>
      <w:r w:rsidDel="00000000" w:rsidR="00000000" w:rsidRPr="00000000">
        <w:br w:type="page"/>
      </w:r>
      <w:r w:rsidDel="00000000" w:rsidR="00000000" w:rsidRPr="00000000">
        <w:rPr>
          <w:rtl w:val="0"/>
        </w:rPr>
      </w:r>
    </w:p>
    <w:sdt>
      <w:sdtPr>
        <w:tag w:val="goog_rdk_100"/>
      </w:sdtPr>
      <w:sdtContent>
        <w:p w:rsidR="00000000" w:rsidDel="00000000" w:rsidP="00000000" w:rsidRDefault="00000000" w:rsidRPr="00000000" w14:paraId="000000E7">
          <w:pPr>
            <w:pStyle w:val="Heading2"/>
            <w:numPr>
              <w:ilvl w:val="0"/>
              <w:numId w:val="26"/>
            </w:numPr>
            <w:spacing w:after="0" w:line="240" w:lineRule="auto"/>
            <w:ind w:left="720" w:hanging="360"/>
            <w:rPr>
              <w:rPrChange w:author="Frank van Weert" w:id="26" w:date="2023-06-22T11:39:14Z">
                <w:rPr/>
              </w:rPrChange>
            </w:rPr>
            <w:pPrChange w:author="Frank van Weert" w:id="0" w:date="2023-06-22T11:39:14Z">
              <w:pPr>
                <w:pStyle w:val="Heading2"/>
                <w:numPr>
                  <w:ilvl w:val="0"/>
                  <w:numId w:val="87"/>
                </w:numPr>
                <w:spacing w:after="0" w:line="240" w:lineRule="auto"/>
                <w:ind w:left="720" w:hanging="360"/>
              </w:pPr>
            </w:pPrChange>
          </w:pPr>
          <w:bookmarkStart w:colFirst="0" w:colLast="0" w:name="_heading=h.3rdcrjn" w:id="12"/>
          <w:bookmarkEnd w:id="12"/>
          <w:sdt>
            <w:sdtPr>
              <w:tag w:val="goog_rdk_99"/>
            </w:sdtPr>
            <w:sdtContent>
              <w:r w:rsidDel="00000000" w:rsidR="00000000" w:rsidRPr="00000000">
                <w:rPr>
                  <w:rtl w:val="0"/>
                  <w:rPrChange w:author="Frank van Weert" w:id="25" w:date="2023-06-22T11:35:23Z">
                    <w:rPr/>
                  </w:rPrChange>
                </w:rPr>
                <w:t xml:space="preserve">Stakeholder Clusters and Their Roles</w:t>
              </w:r>
            </w:sdtContent>
          </w:sdt>
        </w:p>
      </w:sdtContent>
    </w:sdt>
    <w:sdt>
      <w:sdtPr>
        <w:tag w:val="goog_rdk_104"/>
      </w:sdtPr>
      <w:sdtContent>
        <w:p w:rsidR="00000000" w:rsidDel="00000000" w:rsidP="00000000" w:rsidRDefault="00000000" w:rsidRPr="00000000" w14:paraId="000000E8">
          <w:pPr>
            <w:jc w:val="both"/>
            <w:rPr>
              <w:ins w:author="Frank van Weert" w:id="27" w:date="2023-06-22T11:35:27Z"/>
              <w:rPrChange w:author="Frank van Weert" w:id="25" w:date="2023-06-22T11:35:23Z">
                <w:rPr/>
              </w:rPrChange>
            </w:rPr>
          </w:pPr>
          <w:sdt>
            <w:sdtPr>
              <w:tag w:val="goog_rdk_102"/>
            </w:sdtPr>
            <w:sdtContent>
              <w:ins w:author="Frank van Weert" w:id="27" w:date="2023-06-22T11:35:27Z"/>
              <w:sdt>
                <w:sdtPr>
                  <w:tag w:val="goog_rdk_103"/>
                </w:sdtPr>
                <w:sdtContent>
                  <w:ins w:author="Frank van Weert" w:id="27" w:date="2023-06-22T11:35:27Z">
                    <w:r w:rsidDel="00000000" w:rsidR="00000000" w:rsidRPr="00000000">
                      <w:rPr>
                        <w:rtl w:val="0"/>
                      </w:rPr>
                    </w:r>
                  </w:ins>
                </w:sdtContent>
              </w:sdt>
              <w:ins w:author="Frank van Weert" w:id="27" w:date="2023-06-22T11:35:27Z"/>
            </w:sdtContent>
          </w:sdt>
        </w:p>
      </w:sdtContent>
    </w:sdt>
    <w:sdt>
      <w:sdtPr>
        <w:tag w:val="goog_rdk_110"/>
      </w:sdtPr>
      <w:sdtContent>
        <w:p w:rsidR="00000000" w:rsidDel="00000000" w:rsidP="00000000" w:rsidRDefault="00000000" w:rsidRPr="00000000" w14:paraId="000000E9">
          <w:pPr>
            <w:jc w:val="both"/>
            <w:rPr>
              <w:del w:author="Frank van Weert" w:id="31" w:date="2023-06-22T12:03:28Z"/>
            </w:rPr>
          </w:pPr>
          <w:r w:rsidDel="00000000" w:rsidR="00000000" w:rsidRPr="00000000">
            <w:rPr>
              <w:rtl w:val="0"/>
            </w:rPr>
            <w:t xml:space="preserve">The stakeholder workshop</w:t>
          </w:r>
          <w:sdt>
            <w:sdtPr>
              <w:tag w:val="goog_rdk_105"/>
            </w:sdtPr>
            <w:sdtContent>
              <w:ins w:author="Frank van Weert" w:id="28" w:date="2023-06-22T09:41:53Z">
                <w:r w:rsidDel="00000000" w:rsidR="00000000" w:rsidRPr="00000000">
                  <w:rPr>
                    <w:rtl w:val="0"/>
                  </w:rPr>
                  <w:t xml:space="preserve">s</w:t>
                </w:r>
              </w:ins>
            </w:sdtContent>
          </w:sdt>
          <w:r w:rsidDel="00000000" w:rsidR="00000000" w:rsidRPr="00000000">
            <w:rPr>
              <w:rtl w:val="0"/>
            </w:rPr>
            <w:t xml:space="preserve"> held in Kigali, Musanze and Rwamagana aimed to profile </w:t>
          </w:r>
          <w:sdt>
            <w:sdtPr>
              <w:tag w:val="goog_rdk_106"/>
            </w:sdtPr>
            <w:sdtContent>
              <w:ins w:author="Frank van Weert" w:id="29" w:date="2023-06-22T10:55:41Z">
                <w:r w:rsidDel="00000000" w:rsidR="00000000" w:rsidRPr="00000000">
                  <w:rPr>
                    <w:rtl w:val="0"/>
                  </w:rPr>
                  <w:t xml:space="preserve">Rwandese </w:t>
                </w:r>
              </w:ins>
            </w:sdtContent>
          </w:sdt>
          <w:r w:rsidDel="00000000" w:rsidR="00000000" w:rsidRPr="00000000">
            <w:rPr>
              <w:rtl w:val="0"/>
            </w:rPr>
            <w:t xml:space="preserve">key stakeholders involved in the Land Soil Crop (LSC) information service and understand their roles </w:t>
          </w:r>
          <w:sdt>
            <w:sdtPr>
              <w:tag w:val="goog_rdk_107"/>
            </w:sdtPr>
            <w:sdtContent>
              <w:ins w:author="Frank van Weert" w:id="30" w:date="2023-06-22T11:39:56Z">
                <w:r w:rsidDel="00000000" w:rsidR="00000000" w:rsidRPr="00000000">
                  <w:rPr>
                    <w:rtl w:val="0"/>
                  </w:rPr>
                  <w:t xml:space="preserve">in the valorization chain of </w:t>
                </w:r>
              </w:ins>
            </w:sdtContent>
          </w:sdt>
          <w:sdt>
            <w:sdtPr>
              <w:tag w:val="goog_rdk_108"/>
            </w:sdtPr>
            <w:sdtContent>
              <w:del w:author="Frank van Weert" w:id="30" w:date="2023-06-22T11:39:56Z">
                <w:r w:rsidDel="00000000" w:rsidR="00000000" w:rsidRPr="00000000">
                  <w:rPr>
                    <w:rtl w:val="0"/>
                  </w:rPr>
                  <w:delText xml:space="preserve">as users and providers of</w:delText>
                </w:r>
              </w:del>
            </w:sdtContent>
          </w:sdt>
          <w:r w:rsidDel="00000000" w:rsidR="00000000" w:rsidRPr="00000000">
            <w:rPr>
              <w:rtl w:val="0"/>
            </w:rPr>
            <w:t xml:space="preserve"> LSC information. The participants included private actors, public/government authorities, development partners, knowledge institutions, and farmer organizations. </w:t>
          </w:r>
          <w:sdt>
            <w:sdtPr>
              <w:tag w:val="goog_rdk_109"/>
            </w:sdtPr>
            <w:sdtContent>
              <w:del w:author="Frank van Weert" w:id="31" w:date="2023-06-22T12:03:28Z">
                <w:r w:rsidDel="00000000" w:rsidR="00000000" w:rsidRPr="00000000">
                  <w:rPr>
                    <w:rtl w:val="0"/>
                  </w:rPr>
                  <w:delText xml:space="preserve">Here are the findings of the stakeholders and their roles in the LSC data value chain.</w:delText>
                </w:r>
              </w:del>
            </w:sdtContent>
          </w:sdt>
        </w:p>
      </w:sdtContent>
    </w:sdt>
    <w:sdt>
      <w:sdtPr>
        <w:tag w:val="goog_rdk_119"/>
      </w:sdtPr>
      <w:sdtContent>
        <w:p w:rsidR="00000000" w:rsidDel="00000000" w:rsidP="00000000" w:rsidRDefault="00000000" w:rsidRPr="00000000" w14:paraId="000000EA">
          <w:pPr>
            <w:jc w:val="both"/>
            <w:rPr/>
          </w:pPr>
          <w:r w:rsidDel="00000000" w:rsidR="00000000" w:rsidRPr="00000000">
            <w:rPr>
              <w:rtl w:val="0"/>
            </w:rPr>
            <w:t xml:space="preserve">Among these groups, most stakeholders from farmer organizations (10), private actors (19), development actors (22), and knowledge institutions (14) were classified under Use Case 1</w:t>
          </w:r>
          <w:sdt>
            <w:sdtPr>
              <w:tag w:val="goog_rdk_111"/>
            </w:sdtPr>
            <w:sdtContent>
              <w:ins w:author="Frank van Weert" w:id="32" w:date="2023-06-22T11:40:51Z">
                <w:r w:rsidDel="00000000" w:rsidR="00000000" w:rsidRPr="00000000">
                  <w:rPr>
                    <w:rtl w:val="0"/>
                  </w:rPr>
                  <w:t xml:space="preserve"> (</w:t>
                </w:r>
                <w:r w:rsidDel="00000000" w:rsidR="00000000" w:rsidRPr="00000000">
                  <w:rPr>
                    <w:rtl w:val="0"/>
                  </w:rPr>
                  <w:t xml:space="preserve">Integrated soil fertility management </w:t>
                </w:r>
                <w:r w:rsidDel="00000000" w:rsidR="00000000" w:rsidRPr="00000000">
                  <w:rPr>
                    <w:rtl w:val="0"/>
                  </w:rPr>
                  <w:t xml:space="preserve"> </w:t>
                </w:r>
              </w:ins>
            </w:sdtContent>
          </w:sdt>
          <w:r w:rsidDel="00000000" w:rsidR="00000000" w:rsidRPr="00000000">
            <w:rPr>
              <w:rtl w:val="0"/>
            </w:rPr>
            <w:t xml:space="preserve">, as outlined in Annex 1. On the other hand, the public sector had fewer representatives in Use Case 1 (7) but a higher representation in Use Case 2</w:t>
          </w:r>
          <w:sdt>
            <w:sdtPr>
              <w:tag w:val="goog_rdk_112"/>
            </w:sdtPr>
            <w:sdtContent>
              <w:ins w:author="Frank van Weert" w:id="33" w:date="2023-06-22T11:42:23Z">
                <w:r w:rsidDel="00000000" w:rsidR="00000000" w:rsidRPr="00000000">
                  <w:rPr>
                    <w:rtl w:val="0"/>
                  </w:rPr>
                  <w:t xml:space="preserve"> on xxxx S</w:t>
                </w:r>
              </w:ins>
            </w:sdtContent>
          </w:sdt>
          <w:sdt>
            <w:sdtPr>
              <w:tag w:val="goog_rdk_113"/>
            </w:sdtPr>
            <w:sdtContent>
              <w:ins w:author="Frank van Weert" w:id="34" w:date="2023-06-22T11:42:39Z">
                <w:r w:rsidDel="00000000" w:rsidR="00000000" w:rsidRPr="00000000">
                  <w:rPr>
                    <w:rtl w:val="0"/>
                  </w:rPr>
                  <w:t xml:space="preserve">oil and Water Conservation</w:t>
                </w:r>
              </w:ins>
            </w:sdtContent>
          </w:sdt>
          <w:sdt>
            <w:sdtPr>
              <w:tag w:val="goog_rdk_114"/>
            </w:sdtPr>
            <w:sdtContent>
              <w:ins w:author="Frank van Weert" w:id="33" w:date="2023-06-22T11:42:23Z">
                <w:sdt>
                  <w:sdtPr>
                    <w:tag w:val="goog_rdk_115"/>
                  </w:sdtPr>
                  <w:sdtContent>
                    <w:del w:author="Frank van Weert" w:id="34" w:date="2023-06-22T11:42:39Z">
                      <w:r w:rsidDel="00000000" w:rsidR="00000000" w:rsidRPr="00000000">
                        <w:rPr>
                          <w:rtl w:val="0"/>
                        </w:rPr>
                        <w:delText xml:space="preserve">ustainable</w:delText>
                      </w:r>
                    </w:del>
                  </w:sdtContent>
                </w:sdt>
              </w:ins>
            </w:sdtContent>
          </w:sdt>
          <w:sdt>
            <w:sdtPr>
              <w:tag w:val="goog_rdk_116"/>
            </w:sdtPr>
            <w:sdtContent>
              <w:del w:author="Frank van Weert" w:id="34" w:date="2023-06-22T11:42:39Z">
                <w:r w:rsidDel="00000000" w:rsidR="00000000" w:rsidRPr="00000000">
                  <w:rPr>
                    <w:rtl w:val="0"/>
                  </w:rPr>
                  <w:delText xml:space="preserve"> </w:delText>
                </w:r>
              </w:del>
            </w:sdtContent>
          </w:sdt>
          <w:sdt>
            <w:sdtPr>
              <w:tag w:val="goog_rdk_117"/>
            </w:sdtPr>
            <w:sdtContent>
              <w:ins w:author="Frank van Weert" w:id="34" w:date="2023-06-22T11:42:39Z">
                <w:sdt>
                  <w:sdtPr>
                    <w:tag w:val="goog_rdk_118"/>
                  </w:sdtPr>
                  <w:sdtContent>
                    <w:del w:author="Frank van Weert" w:id="34" w:date="2023-06-22T11:42:39Z">
                      <w:r w:rsidDel="00000000" w:rsidR="00000000" w:rsidRPr="00000000">
                        <w:rPr>
                          <w:rtl w:val="0"/>
                        </w:rPr>
                        <w:delText xml:space="preserve">xxxx</w:delText>
                      </w:r>
                    </w:del>
                  </w:sdtContent>
                </w:sdt>
                <w:r w:rsidDel="00000000" w:rsidR="00000000" w:rsidRPr="00000000">
                  <w:rPr>
                    <w:rtl w:val="0"/>
                  </w:rPr>
                  <w:t xml:space="preserve"> </w:t>
                </w:r>
              </w:ins>
            </w:sdtContent>
          </w:sdt>
          <w:r w:rsidDel="00000000" w:rsidR="00000000" w:rsidRPr="00000000">
            <w:rPr>
              <w:rtl w:val="0"/>
            </w:rPr>
            <w:t xml:space="preserve">(14). Use Case 2 had the least representation from private actors (4) and farmer organizations (2), as indicated in Annex 1.</w:t>
          </w:r>
        </w:p>
      </w:sdtContent>
    </w:sdt>
    <w:sdt>
      <w:sdtPr>
        <w:tag w:val="goog_rdk_121"/>
      </w:sdtPr>
      <w:sdtContent>
        <w:p w:rsidR="00000000" w:rsidDel="00000000" w:rsidP="00000000" w:rsidRDefault="00000000" w:rsidRPr="00000000" w14:paraId="000000EB">
          <w:pPr>
            <w:jc w:val="both"/>
            <w:rPr>
              <w:ins w:author="Frank van Weert" w:id="35" w:date="2023-06-22T12:03:31Z"/>
            </w:rPr>
          </w:pPr>
          <w:r w:rsidDel="00000000" w:rsidR="00000000" w:rsidRPr="00000000">
            <w:rPr>
              <w:rtl w:val="0"/>
            </w:rPr>
            <w:t xml:space="preserve">In Rwamagana, Meteo Rwanda and the National Agricultural Export Development Board (NAEB) were identified as the sole data providers from the public sector. Similarly, in Musanze, NAEB served as the data provider. In both districts, there were more stakeholders identified as data users, followed by those who served as both data users and providers, as outlined in Annex 1.</w:t>
          </w:r>
          <w:sdt>
            <w:sdtPr>
              <w:tag w:val="goog_rdk_120"/>
            </w:sdtPr>
            <w:sdtContent>
              <w:ins w:author="Frank van Weert" w:id="35" w:date="2023-06-22T12:03:31Z">
                <w:r w:rsidDel="00000000" w:rsidR="00000000" w:rsidRPr="00000000">
                  <w:rPr>
                    <w:rtl w:val="0"/>
                  </w:rPr>
                </w:r>
              </w:ins>
            </w:sdtContent>
          </w:sdt>
        </w:p>
      </w:sdtContent>
    </w:sdt>
    <w:sdt>
      <w:sdtPr>
        <w:tag w:val="goog_rdk_123"/>
      </w:sdtPr>
      <w:sdtContent>
        <w:p w:rsidR="00000000" w:rsidDel="00000000" w:rsidP="00000000" w:rsidRDefault="00000000" w:rsidRPr="00000000" w14:paraId="000000EC">
          <w:pPr>
            <w:jc w:val="both"/>
            <w:rPr>
              <w:ins w:author="Frank van Weert" w:id="35" w:date="2023-06-22T12:03:31Z"/>
            </w:rPr>
          </w:pPr>
          <w:sdt>
            <w:sdtPr>
              <w:tag w:val="goog_rdk_122"/>
            </w:sdtPr>
            <w:sdtContent>
              <w:ins w:author="Frank van Weert" w:id="35" w:date="2023-06-22T12:03:31Z">
                <w:r w:rsidDel="00000000" w:rsidR="00000000" w:rsidRPr="00000000">
                  <w:rPr>
                    <w:rtl w:val="0"/>
                  </w:rPr>
                </w:r>
              </w:ins>
            </w:sdtContent>
          </w:sdt>
        </w:p>
      </w:sdtContent>
    </w:sdt>
    <w:sdt>
      <w:sdtPr>
        <w:tag w:val="goog_rdk_125"/>
      </w:sdtPr>
      <w:sdtContent>
        <w:p w:rsidR="00000000" w:rsidDel="00000000" w:rsidP="00000000" w:rsidRDefault="00000000" w:rsidRPr="00000000" w14:paraId="000000ED">
          <w:pPr>
            <w:jc w:val="both"/>
            <w:rPr>
              <w:ins w:author="Frank van Weert" w:id="35" w:date="2023-06-22T12:03:31Z"/>
            </w:rPr>
          </w:pPr>
          <w:sdt>
            <w:sdtPr>
              <w:tag w:val="goog_rdk_124"/>
            </w:sdtPr>
            <w:sdtContent>
              <w:ins w:author="Frank van Weert" w:id="35" w:date="2023-06-22T12:03:31Z">
                <w:r w:rsidDel="00000000" w:rsidR="00000000" w:rsidRPr="00000000">
                  <w:rPr>
                    <w:rtl w:val="0"/>
                  </w:rPr>
                  <w:t xml:space="preserve">Here are the findings of the stakeholders and their roles in the LSC data value chain.</w:t>
                </w:r>
              </w:ins>
            </w:sdtContent>
          </w:sdt>
        </w:p>
      </w:sdtContent>
    </w:sdt>
    <w:sdt>
      <w:sdtPr>
        <w:tag w:val="goog_rdk_128"/>
      </w:sdtPr>
      <w:sdtContent>
        <w:p w:rsidR="00000000" w:rsidDel="00000000" w:rsidP="00000000" w:rsidRDefault="00000000" w:rsidRPr="00000000" w14:paraId="000000EE">
          <w:pPr>
            <w:jc w:val="both"/>
            <w:rPr>
              <w:del w:author="Frank van Weert" w:id="35" w:date="2023-06-22T12:03:31Z"/>
            </w:rPr>
          </w:pPr>
          <w:sdt>
            <w:sdtPr>
              <w:tag w:val="goog_rdk_127"/>
            </w:sdtPr>
            <w:sdtContent>
              <w:del w:author="Frank van Weert" w:id="35" w:date="2023-06-22T12:03:31Z">
                <w:r w:rsidDel="00000000" w:rsidR="00000000" w:rsidRPr="00000000">
                  <w:rPr>
                    <w:rtl w:val="0"/>
                  </w:rPr>
                </w:r>
              </w:del>
            </w:sdtContent>
          </w:sdt>
        </w:p>
      </w:sdtContent>
    </w:sdt>
    <w:sdt>
      <w:sdtPr>
        <w:tag w:val="goog_rdk_129"/>
      </w:sdtPr>
      <w:sdtContent>
        <w:p w:rsidR="00000000" w:rsidDel="00000000" w:rsidP="00000000" w:rsidRDefault="00000000" w:rsidRPr="00000000" w14:paraId="000000EF">
          <w:pPr>
            <w:pStyle w:val="Heading2"/>
            <w:rPr/>
          </w:pPr>
          <w:bookmarkStart w:colFirst="0" w:colLast="0" w:name="_heading=h.8wnwfk98z9xm" w:id="13"/>
          <w:bookmarkEnd w:id="13"/>
          <w:r w:rsidDel="00000000" w:rsidR="00000000" w:rsidRPr="00000000">
            <w:rPr>
              <w:rtl w:val="0"/>
            </w:rPr>
            <w:t xml:space="preserve">Farmer cooperatives and organization</w:t>
          </w:r>
          <w:r w:rsidDel="00000000" w:rsidR="00000000" w:rsidRPr="00000000">
            <w:rPr>
              <w:rtl w:val="0"/>
            </w:rPr>
            <w:t xml:space="preserve">s </w:t>
          </w:r>
        </w:p>
      </w:sdtContent>
    </w:sdt>
    <w:sdt>
      <w:sdtPr>
        <w:tag w:val="goog_rdk_132"/>
      </w:sdtPr>
      <w:sdtContent>
        <w:p w:rsidR="00000000" w:rsidDel="00000000" w:rsidP="00000000" w:rsidRDefault="00000000" w:rsidRPr="00000000" w14:paraId="000000F0">
          <w:pPr>
            <w:jc w:val="both"/>
            <w:rPr/>
          </w:pPr>
          <w:r w:rsidDel="00000000" w:rsidR="00000000" w:rsidRPr="00000000">
            <w:rPr>
              <w:rtl w:val="0"/>
            </w:rPr>
            <w:t xml:space="preserve">Farmer organizations and cooperatives in Rwanda are considered to be both data users and providers. The farmers groups are normally clustered into various groups such as Youth Engagement in Agriculture Network (YEAN), farmer cooperatives, farmer federations and syndicates, water user associations among others. </w:t>
          </w:r>
          <w:sdt>
            <w:sdtPr>
              <w:tag w:val="goog_rdk_130"/>
            </w:sdtPr>
            <w:sdtContent>
              <w:del w:author="Frank van Weert" w:id="36" w:date="2023-06-22T12:03:54Z">
                <w:r w:rsidDel="00000000" w:rsidR="00000000" w:rsidRPr="00000000">
                  <w:rPr>
                    <w:rtl w:val="0"/>
                  </w:rPr>
                  <w:delText xml:space="preserve"> </w:delText>
                </w:r>
              </w:del>
            </w:sdtContent>
          </w:sdt>
          <w:r w:rsidDel="00000000" w:rsidR="00000000" w:rsidRPr="00000000">
            <w:rPr>
              <w:rtl w:val="0"/>
            </w:rPr>
            <w:t xml:space="preserve">All these clusters play a vital role </w:t>
          </w:r>
          <w:sdt>
            <w:sdtPr>
              <w:tag w:val="goog_rdk_131"/>
            </w:sdtPr>
            <w:sdtContent>
              <w:ins w:author="Frank van Weert" w:id="37" w:date="2023-06-22T12:04:08Z">
                <w:r w:rsidDel="00000000" w:rsidR="00000000" w:rsidRPr="00000000">
                  <w:rPr>
                    <w:rtl w:val="0"/>
                  </w:rPr>
                  <w:t xml:space="preserve">in promoting and upscaling CSA </w:t>
                </w:r>
              </w:ins>
            </w:sdtContent>
          </w:sdt>
          <w:r w:rsidDel="00000000" w:rsidR="00000000" w:rsidRPr="00000000">
            <w:rPr>
              <w:rtl w:val="0"/>
            </w:rPr>
            <w:t xml:space="preserve">such as advocating issues that affect farmers; provide extension services to farmers and training on good agronomic practices as well as technology transfer; linking farmers to lending facilities like banks as well as mobilizing resources; resolving conflicts over resources; and implementing government policies.</w:t>
          </w:r>
        </w:p>
      </w:sdtContent>
    </w:sdt>
    <w:sdt>
      <w:sdtPr>
        <w:tag w:val="goog_rdk_134"/>
      </w:sdtPr>
      <w:sdtContent>
        <w:p w:rsidR="00000000" w:rsidDel="00000000" w:rsidP="00000000" w:rsidRDefault="00000000" w:rsidRPr="00000000" w14:paraId="000000F1">
          <w:pPr>
            <w:pStyle w:val="Heading2"/>
            <w:jc w:val="both"/>
            <w:rPr>
              <w:rPrChange w:author="Frank van Weert" w:id="38" w:date="2023-06-22T11:36:56Z">
                <w:rPr>
                  <w:b w:val="1"/>
                </w:rPr>
              </w:rPrChange>
            </w:rPr>
            <w:pPrChange w:author="Frank van Weert" w:id="0" w:date="2023-06-22T11:36:56Z">
              <w:pPr>
                <w:jc w:val="both"/>
              </w:pPr>
            </w:pPrChange>
          </w:pPr>
          <w:sdt>
            <w:sdtPr>
              <w:tag w:val="goog_rdk_133"/>
            </w:sdtPr>
            <w:sdtContent>
              <w:r w:rsidDel="00000000" w:rsidR="00000000" w:rsidRPr="00000000">
                <w:rPr>
                  <w:rtl w:val="0"/>
                  <w:rPrChange w:author="Frank van Weert" w:id="38" w:date="2023-06-22T11:36:56Z">
                    <w:rPr>
                      <w:b w:val="1"/>
                    </w:rPr>
                  </w:rPrChange>
                </w:rPr>
                <w:t xml:space="preserve">Public sector</w:t>
              </w:r>
            </w:sdtContent>
          </w:sdt>
        </w:p>
      </w:sdtContent>
    </w:sdt>
    <w:sdt>
      <w:sdtPr>
        <w:tag w:val="goog_rdk_141"/>
      </w:sdtPr>
      <w:sdtContent>
        <w:p w:rsidR="00000000" w:rsidDel="00000000" w:rsidP="00000000" w:rsidRDefault="00000000" w:rsidRPr="00000000" w14:paraId="000000F2">
          <w:pPr>
            <w:jc w:val="both"/>
            <w:rPr/>
          </w:pPr>
          <w:r w:rsidDel="00000000" w:rsidR="00000000" w:rsidRPr="00000000">
            <w:rPr>
              <w:rtl w:val="0"/>
            </w:rPr>
            <w:t xml:space="preserve">The public secto</w:t>
          </w:r>
          <w:sdt>
            <w:sdtPr>
              <w:tag w:val="goog_rdk_135"/>
            </w:sdtPr>
            <w:sdtContent>
              <w:ins w:author="Frank van Weert" w:id="39" w:date="2023-06-22T12:04:45Z">
                <w:r w:rsidDel="00000000" w:rsidR="00000000" w:rsidRPr="00000000">
                  <w:rPr>
                    <w:rtl w:val="0"/>
                  </w:rPr>
                  <w:t xml:space="preserve">r</w:t>
                </w:r>
              </w:ins>
            </w:sdtContent>
          </w:sdt>
          <w:sdt>
            <w:sdtPr>
              <w:tag w:val="goog_rdk_136"/>
            </w:sdtPr>
            <w:sdtContent>
              <w:del w:author="Frank van Weert" w:id="39" w:date="2023-06-22T12:04:45Z">
                <w:r w:rsidDel="00000000" w:rsidR="00000000" w:rsidRPr="00000000">
                  <w:rPr>
                    <w:rtl w:val="0"/>
                  </w:rPr>
                  <w:delText xml:space="preserve">r</w:delText>
                </w:r>
                <w:r w:rsidDel="00000000" w:rsidR="00000000" w:rsidRPr="00000000">
                  <w:rPr>
                    <w:rtl w:val="0"/>
                  </w:rPr>
                  <w:delText xml:space="preserve">,</w:delText>
                </w:r>
              </w:del>
            </w:sdtContent>
          </w:sdt>
          <w:r w:rsidDel="00000000" w:rsidR="00000000" w:rsidRPr="00000000">
            <w:rPr>
              <w:rtl w:val="0"/>
            </w:rPr>
            <w:t xml:space="preserve"> entails government parastatals, agencies and ministries, which are essential in enhancing and promoting CSA. The state entities share LSC information by advocating, lobbying and implementing policies</w:t>
          </w:r>
          <w:sdt>
            <w:sdtPr>
              <w:tag w:val="goog_rdk_137"/>
            </w:sdtPr>
            <w:sdtContent>
              <w:ins w:author="Frank van Weert" w:id="40" w:date="2023-06-22T12:05:01Z">
                <w:r w:rsidDel="00000000" w:rsidR="00000000" w:rsidRPr="00000000">
                  <w:rPr>
                    <w:rtl w:val="0"/>
                  </w:rPr>
                  <w:t xml:space="preserve"> and applying policy instruments</w:t>
                </w:r>
              </w:ins>
            </w:sdtContent>
          </w:sdt>
          <w:r w:rsidDel="00000000" w:rsidR="00000000" w:rsidRPr="00000000">
            <w:rPr>
              <w:rtl w:val="0"/>
            </w:rPr>
            <w:t xml:space="preserve">. The public sector also provides extension services and does capacity building together with technology transfer. Through extension services, they ensure that farmers receive the necessary information and knowledge on </w:t>
          </w:r>
          <w:sdt>
            <w:sdtPr>
              <w:tag w:val="goog_rdk_138"/>
            </w:sdtPr>
            <w:sdtContent>
              <w:ins w:author="Frank van Weert" w:id="41" w:date="2023-06-22T12:05:29Z">
                <w:r w:rsidDel="00000000" w:rsidR="00000000" w:rsidRPr="00000000">
                  <w:rPr>
                    <w:rtl w:val="0"/>
                  </w:rPr>
                  <w:t xml:space="preserve">CSA</w:t>
                </w:r>
              </w:ins>
            </w:sdtContent>
          </w:sdt>
          <w:sdt>
            <w:sdtPr>
              <w:tag w:val="goog_rdk_139"/>
            </w:sdtPr>
            <w:sdtContent>
              <w:del w:author="Frank van Weert" w:id="41" w:date="2023-06-22T12:05:29Z">
                <w:r w:rsidDel="00000000" w:rsidR="00000000" w:rsidRPr="00000000">
                  <w:rPr>
                    <w:rtl w:val="0"/>
                  </w:rPr>
                  <w:delText xml:space="preserve">climate-smart agricultural</w:delText>
                </w:r>
              </w:del>
            </w:sdtContent>
          </w:sdt>
          <w:r w:rsidDel="00000000" w:rsidR="00000000" w:rsidRPr="00000000">
            <w:rPr>
              <w:rtl w:val="0"/>
            </w:rPr>
            <w:t xml:space="preserve"> techniques that enable</w:t>
          </w:r>
          <w:sdt>
            <w:sdtPr>
              <w:tag w:val="goog_rdk_140"/>
            </w:sdtPr>
            <w:sdtContent>
              <w:del w:author="Frank van Weert" w:id="42" w:date="2023-06-22T12:05:42Z">
                <w:r w:rsidDel="00000000" w:rsidR="00000000" w:rsidRPr="00000000">
                  <w:rPr>
                    <w:rtl w:val="0"/>
                  </w:rPr>
                  <w:delText xml:space="preserve">s</w:delText>
                </w:r>
              </w:del>
            </w:sdtContent>
          </w:sdt>
          <w:r w:rsidDel="00000000" w:rsidR="00000000" w:rsidRPr="00000000">
            <w:rPr>
              <w:rtl w:val="0"/>
            </w:rPr>
            <w:t xml:space="preserve"> them to be resilient to extreme weather conditions like drought and erratic rainfall. </w:t>
          </w:r>
        </w:p>
      </w:sdtContent>
    </w:sdt>
    <w:sdt>
      <w:sdtPr>
        <w:tag w:val="goog_rdk_142"/>
      </w:sdtPr>
      <w:sdtContent>
        <w:p w:rsidR="00000000" w:rsidDel="00000000" w:rsidP="00000000" w:rsidRDefault="00000000" w:rsidRPr="00000000" w14:paraId="000000F3">
          <w:pPr>
            <w:jc w:val="both"/>
            <w:rPr/>
          </w:pPr>
          <w:r w:rsidDel="00000000" w:rsidR="00000000" w:rsidRPr="00000000">
            <w:rPr>
              <w:rtl w:val="0"/>
            </w:rPr>
            <w:t xml:space="preserve">Government agencies and ministries provide guidelines, regulations, and frameworks that enable the adoption and scaling of CSA practices in Rwanda. They also create and develop policies, policy instruments and regulations that support directly and indirectly CSA (Annex 2). </w:t>
          </w:r>
        </w:p>
      </w:sdtContent>
    </w:sdt>
    <w:sdt>
      <w:sdtPr>
        <w:tag w:val="goog_rdk_148"/>
      </w:sdtPr>
      <w:sdtContent>
        <w:p w:rsidR="00000000" w:rsidDel="00000000" w:rsidP="00000000" w:rsidRDefault="00000000" w:rsidRPr="00000000" w14:paraId="000000F4">
          <w:pPr>
            <w:jc w:val="both"/>
            <w:rPr/>
          </w:pPr>
          <w:sdt>
            <w:sdtPr>
              <w:tag w:val="goog_rdk_144"/>
            </w:sdtPr>
            <w:sdtContent>
              <w:ins w:author="Frank van Weert" w:id="43" w:date="2023-06-22T12:06:12Z">
                <w:r w:rsidDel="00000000" w:rsidR="00000000" w:rsidRPr="00000000">
                  <w:rPr>
                    <w:rtl w:val="0"/>
                  </w:rPr>
                  <w:t xml:space="preserve">Additionally</w:t>
                </w:r>
                <w:r w:rsidDel="00000000" w:rsidR="00000000" w:rsidRPr="00000000">
                  <w:rPr>
                    <w:rtl w:val="0"/>
                  </w:rPr>
                  <w:t xml:space="preserve">, t</w:t>
                </w:r>
              </w:ins>
            </w:sdtContent>
          </w:sdt>
          <w:sdt>
            <w:sdtPr>
              <w:tag w:val="goog_rdk_145"/>
            </w:sdtPr>
            <w:sdtContent>
              <w:del w:author="Frank van Weert" w:id="43" w:date="2023-06-22T12:06:12Z">
                <w:r w:rsidDel="00000000" w:rsidR="00000000" w:rsidRPr="00000000">
                  <w:rPr>
                    <w:rtl w:val="0"/>
                  </w:rPr>
                  <w:delText xml:space="preserve">T</w:delText>
                </w:r>
              </w:del>
            </w:sdtContent>
          </w:sdt>
          <w:r w:rsidDel="00000000" w:rsidR="00000000" w:rsidRPr="00000000">
            <w:rPr>
              <w:rtl w:val="0"/>
            </w:rPr>
            <w:t xml:space="preserve">he public sector </w:t>
          </w:r>
          <w:sdt>
            <w:sdtPr>
              <w:tag w:val="goog_rdk_146"/>
            </w:sdtPr>
            <w:sdtContent>
              <w:ins w:author="Frank van Weert" w:id="44" w:date="2023-06-22T12:06:21Z">
                <w:r w:rsidDel="00000000" w:rsidR="00000000" w:rsidRPr="00000000">
                  <w:rPr>
                    <w:rtl w:val="0"/>
                  </w:rPr>
                  <w:t xml:space="preserve">conducts</w:t>
                </w:r>
              </w:ins>
            </w:sdtContent>
          </w:sdt>
          <w:sdt>
            <w:sdtPr>
              <w:tag w:val="goog_rdk_147"/>
            </w:sdtPr>
            <w:sdtContent>
              <w:del w:author="Frank van Weert" w:id="44" w:date="2023-06-22T12:06:21Z">
                <w:r w:rsidDel="00000000" w:rsidR="00000000" w:rsidRPr="00000000">
                  <w:rPr>
                    <w:rtl w:val="0"/>
                  </w:rPr>
                  <w:delText xml:space="preserve">also does</w:delText>
                </w:r>
              </w:del>
            </w:sdtContent>
          </w:sdt>
          <w:r w:rsidDel="00000000" w:rsidR="00000000" w:rsidRPr="00000000">
            <w:rPr>
              <w:rtl w:val="0"/>
            </w:rPr>
            <w:t xml:space="preserve"> research to improve on existing systems and approaches. Rwanda Agricultural Board (RAB) and University of Rwanda are public entities that do research around soil fertility. Such entities tend to provide information derived from their </w:t>
          </w:r>
          <w:r w:rsidDel="00000000" w:rsidR="00000000" w:rsidRPr="00000000">
            <w:rPr>
              <w:rtl w:val="0"/>
            </w:rPr>
            <w:t xml:space="preserve">research inform of maps</w:t>
          </w:r>
          <w:r w:rsidDel="00000000" w:rsidR="00000000" w:rsidRPr="00000000">
            <w:rPr>
              <w:rtl w:val="0"/>
            </w:rPr>
            <w:t xml:space="preserve">. </w:t>
          </w:r>
          <w:r w:rsidDel="00000000" w:rsidR="00000000" w:rsidRPr="00000000">
            <w:rPr>
              <w:rtl w:val="0"/>
            </w:rPr>
            <w:t xml:space="preserve">RAB normally transfers new innovations in terms of technology to farmers.</w:t>
          </w:r>
          <w:r w:rsidDel="00000000" w:rsidR="00000000" w:rsidRPr="00000000">
            <w:rPr>
              <w:rtl w:val="0"/>
            </w:rPr>
            <w:t xml:space="preserve"> This enables farmers to properly manage natural resources such as land, water and water. In addition, RAB works closely with other institutions that oversee standards and/or the environment. Besides RAB, entities like NAEB and RICA monitor and coordinate agricultural activities. </w:t>
          </w:r>
        </w:p>
      </w:sdtContent>
    </w:sdt>
    <w:sdt>
      <w:sdtPr>
        <w:tag w:val="goog_rdk_150"/>
      </w:sdtPr>
      <w:sdtContent>
        <w:p w:rsidR="00000000" w:rsidDel="00000000" w:rsidP="00000000" w:rsidRDefault="00000000" w:rsidRPr="00000000" w14:paraId="000000F5">
          <w:pPr>
            <w:jc w:val="both"/>
            <w:rPr/>
          </w:pPr>
          <w:r w:rsidDel="00000000" w:rsidR="00000000" w:rsidRPr="00000000">
            <w:rPr>
              <w:rtl w:val="0"/>
            </w:rPr>
            <w:t xml:space="preserve">The public sector has also embraced digital transformation as a means of disseminating agricultur</w:t>
          </w:r>
          <w:sdt>
            <w:sdtPr>
              <w:tag w:val="goog_rdk_149"/>
            </w:sdtPr>
            <w:sdtContent>
              <w:del w:author="Frank van Weert" w:id="45" w:date="2023-06-22T12:07:59Z">
                <w:r w:rsidDel="00000000" w:rsidR="00000000" w:rsidRPr="00000000">
                  <w:rPr>
                    <w:rtl w:val="0"/>
                  </w:rPr>
                  <w:delText xml:space="preserve">e</w:delText>
                </w:r>
              </w:del>
            </w:sdtContent>
          </w:sdt>
          <w:r w:rsidDel="00000000" w:rsidR="00000000" w:rsidRPr="00000000">
            <w:rPr>
              <w:rtl w:val="0"/>
            </w:rPr>
            <w:t xml:space="preserve">al services. For instance, RAB has collaborated with BK Techouse to provide agricultural services using digital platforms like Smart Nkunganire system (SNS).</w:t>
          </w:r>
        </w:p>
      </w:sdtContent>
    </w:sdt>
    <w:sdt>
      <w:sdtPr>
        <w:tag w:val="goog_rdk_157"/>
      </w:sdtPr>
      <w:sdtContent>
        <w:p w:rsidR="00000000" w:rsidDel="00000000" w:rsidP="00000000" w:rsidRDefault="00000000" w:rsidRPr="00000000" w14:paraId="000000F6">
          <w:pPr>
            <w:jc w:val="both"/>
            <w:rPr/>
          </w:pPr>
          <w:r w:rsidDel="00000000" w:rsidR="00000000" w:rsidRPr="00000000">
            <w:rPr>
              <w:rtl w:val="0"/>
            </w:rPr>
            <w:t xml:space="preserve">In terms of resource mobilization and incentivizing, government-based facilities like SACCOs, NCST, FONERWA, BDF, </w:t>
          </w:r>
          <w:sdt>
            <w:sdtPr>
              <w:tag w:val="goog_rdk_151"/>
            </w:sdtPr>
            <w:sdtContent>
              <w:ins w:author="Frank van Weert" w:id="46" w:date="2023-06-22T12:08:33Z">
                <w:r w:rsidDel="00000000" w:rsidR="00000000" w:rsidRPr="00000000">
                  <w:rPr>
                    <w:rtl w:val="0"/>
                  </w:rPr>
                  <w:t xml:space="preserve">and </w:t>
                </w:r>
              </w:ins>
            </w:sdtContent>
          </w:sdt>
          <w:r w:rsidDel="00000000" w:rsidR="00000000" w:rsidRPr="00000000">
            <w:rPr>
              <w:rtl w:val="0"/>
            </w:rPr>
            <w:t xml:space="preserve">AMIR </w:t>
          </w:r>
          <w:sdt>
            <w:sdtPr>
              <w:tag w:val="goog_rdk_152"/>
            </w:sdtPr>
            <w:sdtContent>
              <w:del w:author="Frank van Weert" w:id="47" w:date="2023-06-22T12:08:37Z">
                <w:r w:rsidDel="00000000" w:rsidR="00000000" w:rsidRPr="00000000">
                  <w:rPr>
                    <w:rtl w:val="0"/>
                  </w:rPr>
                  <w:delText xml:space="preserve">and a</w:delText>
                </w:r>
              </w:del>
            </w:sdtContent>
          </w:sdt>
          <w:sdt>
            <w:sdtPr>
              <w:tag w:val="goog_rdk_153"/>
            </w:sdtPr>
            <w:sdtContent>
              <w:ins w:author="Frank van Weert" w:id="47" w:date="2023-06-22T12:08:37Z">
                <w:r w:rsidDel="00000000" w:rsidR="00000000" w:rsidRPr="00000000">
                  <w:rPr>
                    <w:rtl w:val="0"/>
                  </w:rPr>
                  <w:t xml:space="preserve">a</w:t>
                </w:r>
              </w:ins>
            </w:sdtContent>
          </w:sdt>
          <w:r w:rsidDel="00000000" w:rsidR="00000000" w:rsidRPr="00000000">
            <w:rPr>
              <w:rtl w:val="0"/>
            </w:rPr>
            <w:t xml:space="preserve">mong other</w:t>
          </w:r>
          <w:sdt>
            <w:sdtPr>
              <w:tag w:val="goog_rdk_154"/>
            </w:sdtPr>
            <w:sdtContent>
              <w:ins w:author="Frank van Weert" w:id="48" w:date="2023-06-22T12:08:43Z">
                <w:r w:rsidDel="00000000" w:rsidR="00000000" w:rsidRPr="00000000">
                  <w:rPr>
                    <w:rtl w:val="0"/>
                  </w:rPr>
                  <w:t xml:space="preserve">s</w:t>
                </w:r>
              </w:ins>
            </w:sdtContent>
          </w:sdt>
          <w:r w:rsidDel="00000000" w:rsidR="00000000" w:rsidRPr="00000000">
            <w:rPr>
              <w:rtl w:val="0"/>
            </w:rPr>
            <w:t xml:space="preserve"> usually provide grants, loans and subsidies. The financial levers enable agricultural practitioners, farmers, entrepreneurs and organizations to access loans and grants that </w:t>
          </w:r>
          <w:sdt>
            <w:sdtPr>
              <w:tag w:val="goog_rdk_155"/>
            </w:sdtPr>
            <w:sdtContent>
              <w:ins w:author="Frank van Weert" w:id="49" w:date="2023-06-22T12:09:07Z">
                <w:r w:rsidDel="00000000" w:rsidR="00000000" w:rsidRPr="00000000">
                  <w:rPr>
                    <w:rtl w:val="0"/>
                  </w:rPr>
                  <w:t xml:space="preserve">are used</w:t>
                </w:r>
              </w:ins>
            </w:sdtContent>
          </w:sdt>
          <w:sdt>
            <w:sdtPr>
              <w:tag w:val="goog_rdk_156"/>
            </w:sdtPr>
            <w:sdtContent>
              <w:del w:author="Frank van Weert" w:id="49" w:date="2023-06-22T12:09:07Z">
                <w:r w:rsidDel="00000000" w:rsidR="00000000" w:rsidRPr="00000000">
                  <w:rPr>
                    <w:rtl w:val="0"/>
                  </w:rPr>
                  <w:delText xml:space="preserve">is used</w:delText>
                </w:r>
              </w:del>
            </w:sdtContent>
          </w:sdt>
          <w:r w:rsidDel="00000000" w:rsidR="00000000" w:rsidRPr="00000000">
            <w:rPr>
              <w:rtl w:val="0"/>
            </w:rPr>
            <w:t xml:space="preserve"> to invest in agricultural infrastructure and combat climate change.</w:t>
          </w:r>
        </w:p>
      </w:sdtContent>
    </w:sdt>
    <w:sdt>
      <w:sdtPr>
        <w:tag w:val="goog_rdk_161"/>
      </w:sdtPr>
      <w:sdtContent>
        <w:p w:rsidR="00000000" w:rsidDel="00000000" w:rsidP="00000000" w:rsidRDefault="00000000" w:rsidRPr="00000000" w14:paraId="000000F7">
          <w:pPr>
            <w:jc w:val="both"/>
            <w:rPr/>
          </w:pPr>
          <w:r w:rsidDel="00000000" w:rsidR="00000000" w:rsidRPr="00000000">
            <w:rPr>
              <w:rtl w:val="0"/>
            </w:rPr>
            <w:t xml:space="preserve">Since the government works with several stakeholders, the public sector coordinates stakeholders by taking up the brokering role and ensures that stakeholders comply </w:t>
          </w:r>
          <w:sdt>
            <w:sdtPr>
              <w:tag w:val="goog_rdk_158"/>
            </w:sdtPr>
            <w:sdtContent>
              <w:ins w:author="Frank van Weert" w:id="50" w:date="2023-06-22T12:09:17Z">
                <w:r w:rsidDel="00000000" w:rsidR="00000000" w:rsidRPr="00000000">
                  <w:rPr>
                    <w:rtl w:val="0"/>
                  </w:rPr>
                  <w:t xml:space="preserve">with the</w:t>
                </w:r>
              </w:ins>
            </w:sdtContent>
          </w:sdt>
          <w:sdt>
            <w:sdtPr>
              <w:tag w:val="goog_rdk_159"/>
            </w:sdtPr>
            <w:sdtContent>
              <w:del w:author="Frank van Weert" w:id="50" w:date="2023-06-22T12:09:17Z">
                <w:r w:rsidDel="00000000" w:rsidR="00000000" w:rsidRPr="00000000">
                  <w:rPr>
                    <w:rtl w:val="0"/>
                  </w:rPr>
                  <w:delText xml:space="preserve">to the</w:delText>
                </w:r>
              </w:del>
            </w:sdtContent>
          </w:sdt>
          <w:r w:rsidDel="00000000" w:rsidR="00000000" w:rsidRPr="00000000">
            <w:rPr>
              <w:rtl w:val="0"/>
            </w:rPr>
            <w:t xml:space="preserve"> rules and regulation</w:t>
          </w:r>
          <w:sdt>
            <w:sdtPr>
              <w:tag w:val="goog_rdk_160"/>
            </w:sdtPr>
            <w:sdtContent>
              <w:ins w:author="Frank van Weert" w:id="51" w:date="2023-06-22T12:09:24Z">
                <w:r w:rsidDel="00000000" w:rsidR="00000000" w:rsidRPr="00000000">
                  <w:rPr>
                    <w:rtl w:val="0"/>
                  </w:rPr>
                  <w:t xml:space="preserve">s</w:t>
                </w:r>
              </w:ins>
            </w:sdtContent>
          </w:sdt>
          <w:r w:rsidDel="00000000" w:rsidR="00000000" w:rsidRPr="00000000">
            <w:rPr>
              <w:rtl w:val="0"/>
            </w:rPr>
            <w:t xml:space="preserve"> along the agricultural value chain.</w:t>
          </w:r>
        </w:p>
      </w:sdtContent>
    </w:sdt>
    <w:sdt>
      <w:sdtPr>
        <w:tag w:val="goog_rdk_163"/>
      </w:sdtPr>
      <w:sdtContent>
        <w:p w:rsidR="00000000" w:rsidDel="00000000" w:rsidP="00000000" w:rsidRDefault="00000000" w:rsidRPr="00000000" w14:paraId="000000F8">
          <w:pPr>
            <w:pStyle w:val="Heading2"/>
            <w:jc w:val="both"/>
            <w:rPr>
              <w:rPrChange w:author="Frank van Weert" w:id="52" w:date="2023-06-22T11:37:03Z">
                <w:rPr>
                  <w:b w:val="1"/>
                </w:rPr>
              </w:rPrChange>
            </w:rPr>
            <w:pPrChange w:author="Frank van Weert" w:id="0" w:date="2023-06-22T11:37:03Z">
              <w:pPr>
                <w:jc w:val="both"/>
              </w:pPr>
            </w:pPrChange>
          </w:pPr>
          <w:sdt>
            <w:sdtPr>
              <w:tag w:val="goog_rdk_162"/>
            </w:sdtPr>
            <w:sdtContent>
              <w:r w:rsidDel="00000000" w:rsidR="00000000" w:rsidRPr="00000000">
                <w:rPr>
                  <w:rtl w:val="0"/>
                  <w:rPrChange w:author="Frank van Weert" w:id="52" w:date="2023-06-22T11:37:03Z">
                    <w:rPr>
                      <w:b w:val="1"/>
                    </w:rPr>
                  </w:rPrChange>
                </w:rPr>
                <w:t xml:space="preserve">Private sector </w:t>
              </w:r>
            </w:sdtContent>
          </w:sdt>
        </w:p>
      </w:sdtContent>
    </w:sdt>
    <w:sdt>
      <w:sdtPr>
        <w:tag w:val="goog_rdk_166"/>
      </w:sdtPr>
      <w:sdtContent>
        <w:p w:rsidR="00000000" w:rsidDel="00000000" w:rsidP="00000000" w:rsidRDefault="00000000" w:rsidRPr="00000000" w14:paraId="000000F9">
          <w:pPr>
            <w:jc w:val="both"/>
            <w:rPr/>
          </w:pPr>
          <w:r w:rsidDel="00000000" w:rsidR="00000000" w:rsidRPr="00000000">
            <w:rPr>
              <w:rtl w:val="0"/>
            </w:rPr>
            <w:t xml:space="preserve">Rwanda's private sector plays a crucial role in supporting CSA initiatives. The private sector </w:t>
          </w:r>
          <w:sdt>
            <w:sdtPr>
              <w:tag w:val="goog_rdk_164"/>
            </w:sdtPr>
            <w:sdtContent>
              <w:ins w:author="Frank van Weert" w:id="53" w:date="2023-06-22T12:09:51Z">
                <w:r w:rsidDel="00000000" w:rsidR="00000000" w:rsidRPr="00000000">
                  <w:rPr>
                    <w:rtl w:val="0"/>
                  </w:rPr>
                  <w:t xml:space="preserve">present in the workshops </w:t>
                </w:r>
              </w:ins>
            </w:sdtContent>
          </w:sdt>
          <w:r w:rsidDel="00000000" w:rsidR="00000000" w:rsidRPr="00000000">
            <w:rPr>
              <w:rtl w:val="0"/>
            </w:rPr>
            <w:t xml:space="preserve">consists of fertilizer companies, insurance companies, banks, and agro-input companies that deal with seeds, fertilizers, and pesticides. These private sector entities contribute to CSA in various ways. For instance, some private entities do field trials and research for market purposes. The field trials normally are for </w:t>
          </w:r>
          <w:sdt>
            <w:sdtPr>
              <w:tag w:val="goog_rdk_165"/>
            </w:sdtPr>
            <w:sdtContent>
              <w:ins w:author="Frank van Weert" w:id="54" w:date="2023-06-22T12:10:39Z">
                <w:r w:rsidDel="00000000" w:rsidR="00000000" w:rsidRPr="00000000">
                  <w:rPr>
                    <w:rtl w:val="0"/>
                  </w:rPr>
                  <w:t xml:space="preserve">testing the </w:t>
                </w:r>
              </w:ins>
            </w:sdtContent>
          </w:sdt>
          <w:r w:rsidDel="00000000" w:rsidR="00000000" w:rsidRPr="00000000">
            <w:rPr>
              <w:rtl w:val="0"/>
            </w:rPr>
            <w:t xml:space="preserve">efficacy of new products and technologies related to CSA. </w:t>
          </w:r>
        </w:p>
      </w:sdtContent>
    </w:sdt>
    <w:sdt>
      <w:sdtPr>
        <w:tag w:val="goog_rdk_173"/>
      </w:sdtPr>
      <w:sdtContent>
        <w:p w:rsidR="00000000" w:rsidDel="00000000" w:rsidP="00000000" w:rsidRDefault="00000000" w:rsidRPr="00000000" w14:paraId="000000FA">
          <w:pPr>
            <w:jc w:val="both"/>
            <w:rPr/>
          </w:pPr>
          <w:r w:rsidDel="00000000" w:rsidR="00000000" w:rsidRPr="00000000">
            <w:rPr>
              <w:rtl w:val="0"/>
            </w:rPr>
            <w:t xml:space="preserve">In addition, the private sector disseminates technology and build</w:t>
          </w:r>
          <w:sdt>
            <w:sdtPr>
              <w:tag w:val="goog_rdk_167"/>
            </w:sdtPr>
            <w:sdtContent>
              <w:ins w:author="Frank van Weert" w:id="55" w:date="2023-06-22T12:10:53Z">
                <w:r w:rsidDel="00000000" w:rsidR="00000000" w:rsidRPr="00000000">
                  <w:rPr>
                    <w:rtl w:val="0"/>
                  </w:rPr>
                  <w:t xml:space="preserve">s</w:t>
                </w:r>
              </w:ins>
            </w:sdtContent>
          </w:sdt>
          <w:r w:rsidDel="00000000" w:rsidR="00000000" w:rsidRPr="00000000">
            <w:rPr>
              <w:rtl w:val="0"/>
            </w:rPr>
            <w:t xml:space="preserve"> capacity. They train farmers and extension officers on the use of climate-smart practices and technologies. This enhances the knowledge and skills of farmers, leading to the uptake of climate-smart agricultural practices. A private company like Semarembo company</w:t>
          </w:r>
          <w:sdt>
            <w:sdtPr>
              <w:tag w:val="goog_rdk_168"/>
            </w:sdtPr>
            <w:sdtContent>
              <w:ins w:author="Frank van Weert" w:id="56" w:date="2023-06-22T12:11:08Z">
                <w:r w:rsidDel="00000000" w:rsidR="00000000" w:rsidRPr="00000000">
                  <w:rPr>
                    <w:rtl w:val="0"/>
                  </w:rPr>
                  <w:t xml:space="preserve"> is</w:t>
                </w:r>
              </w:ins>
            </w:sdtContent>
          </w:sdt>
          <w:sdt>
            <w:sdtPr>
              <w:tag w:val="goog_rdk_169"/>
            </w:sdtPr>
            <w:sdtContent>
              <w:del w:author="Frank van Weert" w:id="56" w:date="2023-06-22T12:11:08Z">
                <w:r w:rsidDel="00000000" w:rsidR="00000000" w:rsidRPr="00000000">
                  <w:rPr>
                    <w:rtl w:val="0"/>
                  </w:rPr>
                  <w:delText xml:space="preserve">,</w:delText>
                </w:r>
              </w:del>
            </w:sdtContent>
          </w:sdt>
          <w:r w:rsidDel="00000000" w:rsidR="00000000" w:rsidRPr="00000000">
            <w:rPr>
              <w:rtl w:val="0"/>
            </w:rPr>
            <w:t xml:space="preserve"> sell</w:t>
          </w:r>
          <w:sdt>
            <w:sdtPr>
              <w:tag w:val="goog_rdk_170"/>
            </w:sdtPr>
            <w:sdtContent>
              <w:ins w:author="Frank van Weert" w:id="57" w:date="2023-06-22T12:11:11Z">
                <w:r w:rsidDel="00000000" w:rsidR="00000000" w:rsidRPr="00000000">
                  <w:rPr>
                    <w:rtl w:val="0"/>
                  </w:rPr>
                  <w:t xml:space="preserve">ing</w:t>
                </w:r>
              </w:ins>
            </w:sdtContent>
          </w:sdt>
          <w:r w:rsidDel="00000000" w:rsidR="00000000" w:rsidRPr="00000000">
            <w:rPr>
              <w:rtl w:val="0"/>
            </w:rPr>
            <w:t xml:space="preserve"> farm inputs to farmers.</w:t>
          </w:r>
          <w:r w:rsidDel="00000000" w:rsidR="00000000" w:rsidRPr="00000000">
            <w:rPr>
              <w:rtl w:val="0"/>
            </w:rPr>
            <w:t xml:space="preserve"> Other companies like BK Techouse offer agro-input recommendations through web-based platforms </w:t>
          </w:r>
          <w:sdt>
            <w:sdtPr>
              <w:tag w:val="goog_rdk_171"/>
            </w:sdtPr>
            <w:sdtContent>
              <w:ins w:author="Frank van Weert" w:id="58" w:date="2023-06-22T12:11:32Z">
                <w:r w:rsidDel="00000000" w:rsidR="00000000" w:rsidRPr="00000000">
                  <w:rPr>
                    <w:rtl w:val="0"/>
                  </w:rPr>
                  <w:t xml:space="preserve">like the earlier mentioned </w:t>
                </w:r>
              </w:ins>
            </w:sdtContent>
          </w:sdt>
          <w:sdt>
            <w:sdtPr>
              <w:tag w:val="goog_rdk_172"/>
            </w:sdtPr>
            <w:sdtContent>
              <w:del w:author="Frank van Weert" w:id="58" w:date="2023-06-22T12:11:32Z">
                <w:r w:rsidDel="00000000" w:rsidR="00000000" w:rsidRPr="00000000">
                  <w:rPr>
                    <w:rtl w:val="0"/>
                  </w:rPr>
                  <w:delText xml:space="preserve">called </w:delText>
                </w:r>
              </w:del>
            </w:sdtContent>
          </w:sdt>
          <w:r w:rsidDel="00000000" w:rsidR="00000000" w:rsidRPr="00000000">
            <w:rPr>
              <w:rtl w:val="0"/>
            </w:rPr>
            <w:t xml:space="preserve">SNS. Such advisory ensures that farmers have access to accurate and tailored information for effective decision-making.</w:t>
          </w:r>
          <w:r w:rsidDel="00000000" w:rsidR="00000000" w:rsidRPr="00000000">
            <w:rPr>
              <w:rtl w:val="0"/>
            </w:rPr>
            <w:t xml:space="preserve"> </w:t>
          </w:r>
        </w:p>
      </w:sdtContent>
    </w:sdt>
    <w:sdt>
      <w:sdtPr>
        <w:tag w:val="goog_rdk_177"/>
      </w:sdtPr>
      <w:sdtContent>
        <w:p w:rsidR="00000000" w:rsidDel="00000000" w:rsidP="00000000" w:rsidRDefault="00000000" w:rsidRPr="00000000" w14:paraId="000000FB">
          <w:pPr>
            <w:jc w:val="both"/>
            <w:rPr/>
          </w:pPr>
          <w:sdt>
            <w:sdtPr>
              <w:tag w:val="goog_rdk_175"/>
            </w:sdtPr>
            <w:sdtContent>
              <w:ins w:author="Frank van Weert" w:id="59" w:date="2023-06-22T12:11:58Z">
                <w:r w:rsidDel="00000000" w:rsidR="00000000" w:rsidRPr="00000000">
                  <w:rPr>
                    <w:rtl w:val="0"/>
                  </w:rPr>
                  <w:t xml:space="preserve">Financial</w:t>
                </w:r>
              </w:ins>
            </w:sdtContent>
          </w:sdt>
          <w:sdt>
            <w:sdtPr>
              <w:tag w:val="goog_rdk_176"/>
            </w:sdtPr>
            <w:sdtContent>
              <w:del w:author="Frank van Weert" w:id="59" w:date="2023-06-22T12:11:58Z">
                <w:r w:rsidDel="00000000" w:rsidR="00000000" w:rsidRPr="00000000">
                  <w:rPr>
                    <w:rtl w:val="0"/>
                  </w:rPr>
                  <w:delText xml:space="preserve">financial</w:delText>
                </w:r>
              </w:del>
            </w:sdtContent>
          </w:sdt>
          <w:r w:rsidDel="00000000" w:rsidR="00000000" w:rsidRPr="00000000">
            <w:rPr>
              <w:rtl w:val="0"/>
            </w:rPr>
            <w:t xml:space="preserve"> institutions like banks offer farmers loans and credits that are used to invest in climate-smart agricultural practices. Accordingly, farmers acquire inputs, invest in farm infrastructure that are climate-resilient and improve food production. </w:t>
          </w:r>
        </w:p>
      </w:sdtContent>
    </w:sdt>
    <w:sdt>
      <w:sdtPr>
        <w:tag w:val="goog_rdk_178"/>
      </w:sdtPr>
      <w:sdtContent>
        <w:p w:rsidR="00000000" w:rsidDel="00000000" w:rsidP="00000000" w:rsidRDefault="00000000" w:rsidRPr="00000000" w14:paraId="000000FC">
          <w:pPr>
            <w:jc w:val="both"/>
            <w:rPr/>
          </w:pPr>
          <w:r w:rsidDel="00000000" w:rsidR="00000000" w:rsidRPr="00000000">
            <w:rPr>
              <w:rtl w:val="0"/>
            </w:rPr>
            <w:t xml:space="preserve">The private sector also does provide extension services. BK Techouse, for instance, offers extension services by providing accurate soil-related information to farmers. An organization like YEAN collaborates with other private actors to disseminate knowledge and provide technical assistance to farmers.</w:t>
          </w:r>
        </w:p>
      </w:sdtContent>
    </w:sdt>
    <w:sdt>
      <w:sdtPr>
        <w:tag w:val="goog_rdk_179"/>
      </w:sdtPr>
      <w:sdtContent>
        <w:p w:rsidR="00000000" w:rsidDel="00000000" w:rsidP="00000000" w:rsidRDefault="00000000" w:rsidRPr="00000000" w14:paraId="000000FD">
          <w:pPr>
            <w:jc w:val="both"/>
            <w:rPr/>
          </w:pPr>
          <w:r w:rsidDel="00000000" w:rsidR="00000000" w:rsidRPr="00000000">
            <w:rPr>
              <w:rtl w:val="0"/>
            </w:rPr>
            <w:t xml:space="preserve">Another vital role played by the private sector is subsidy monitoring. Companies like BK Tech House, Twigire Muhinzi, and One Acre Fund are involved in the distribution of agricultural subsidies, ensuring that the right quantity of inputs reaches the specific sites. They also engage in follow-up activities to assess the impact and effectiveness of the subsidies provided.</w:t>
          </w:r>
        </w:p>
      </w:sdtContent>
    </w:sdt>
    <w:sdt>
      <w:sdtPr>
        <w:tag w:val="goog_rdk_180"/>
      </w:sdtPr>
      <w:sdtContent>
        <w:p w:rsidR="00000000" w:rsidDel="00000000" w:rsidP="00000000" w:rsidRDefault="00000000" w:rsidRPr="00000000" w14:paraId="000000FE">
          <w:pPr>
            <w:jc w:val="both"/>
            <w:rPr/>
          </w:pPr>
          <w:r w:rsidDel="00000000" w:rsidR="00000000" w:rsidRPr="00000000">
            <w:rPr>
              <w:rtl w:val="0"/>
            </w:rPr>
            <w:t xml:space="preserve">Lastly, private sector organizations assist in linking farmers to markets. Through their networks and market connections, they help farmers in accessing markets for their agricultural products.</w:t>
          </w:r>
        </w:p>
      </w:sdtContent>
    </w:sdt>
    <w:sdt>
      <w:sdtPr>
        <w:tag w:val="goog_rdk_182"/>
      </w:sdtPr>
      <w:sdtContent>
        <w:p w:rsidR="00000000" w:rsidDel="00000000" w:rsidP="00000000" w:rsidRDefault="00000000" w:rsidRPr="00000000" w14:paraId="000000FF">
          <w:pPr>
            <w:pStyle w:val="Heading2"/>
            <w:jc w:val="both"/>
            <w:rPr>
              <w:rPrChange w:author="Frank van Weert" w:id="60" w:date="2023-06-22T11:37:09Z">
                <w:rPr>
                  <w:b w:val="1"/>
                </w:rPr>
              </w:rPrChange>
            </w:rPr>
            <w:pPrChange w:author="Frank van Weert" w:id="0" w:date="2023-06-22T11:37:09Z">
              <w:pPr>
                <w:jc w:val="both"/>
              </w:pPr>
            </w:pPrChange>
          </w:pPr>
          <w:sdt>
            <w:sdtPr>
              <w:tag w:val="goog_rdk_181"/>
            </w:sdtPr>
            <w:sdtContent>
              <w:r w:rsidDel="00000000" w:rsidR="00000000" w:rsidRPr="00000000">
                <w:rPr>
                  <w:rtl w:val="0"/>
                  <w:rPrChange w:author="Frank van Weert" w:id="60" w:date="2023-06-22T11:37:09Z">
                    <w:rPr>
                      <w:b w:val="1"/>
                    </w:rPr>
                  </w:rPrChange>
                </w:rPr>
                <w:t xml:space="preserve">Development partners</w:t>
              </w:r>
            </w:sdtContent>
          </w:sdt>
        </w:p>
      </w:sdtContent>
    </w:sdt>
    <w:sdt>
      <w:sdtPr>
        <w:tag w:val="goog_rdk_183"/>
      </w:sdtPr>
      <w:sdtContent>
        <w:p w:rsidR="00000000" w:rsidDel="00000000" w:rsidP="00000000" w:rsidRDefault="00000000" w:rsidRPr="00000000" w14:paraId="00000100">
          <w:pPr>
            <w:jc w:val="both"/>
            <w:rPr/>
          </w:pPr>
          <w:r w:rsidDel="00000000" w:rsidR="00000000" w:rsidRPr="00000000">
            <w:rPr>
              <w:rtl w:val="0"/>
            </w:rPr>
            <w:t xml:space="preserve">Development partners, both national and international organizations, play crucial roles in promoting agricultural development and food security. Their diverse functions include implementing projects aimed at enhancing food security and income diversity from agriculture. They offer valuable advice to farmer</w:t>
          </w:r>
          <w:r w:rsidDel="00000000" w:rsidR="00000000" w:rsidRPr="00000000">
            <w:rPr>
              <w:rtl w:val="0"/>
            </w:rPr>
            <w:t xml:space="preserve">s, guiding them on appropriate farming methods and the efficient use of farm inputs such as fertilizers and pesticides. </w:t>
          </w:r>
          <w:r w:rsidDel="00000000" w:rsidR="00000000" w:rsidRPr="00000000">
            <w:rPr>
              <w:rtl w:val="0"/>
            </w:rPr>
          </w:r>
        </w:p>
      </w:sdtContent>
    </w:sdt>
    <w:sdt>
      <w:sdtPr>
        <w:tag w:val="goog_rdk_184"/>
      </w:sdtPr>
      <w:sdtContent>
        <w:p w:rsidR="00000000" w:rsidDel="00000000" w:rsidP="00000000" w:rsidRDefault="00000000" w:rsidRPr="00000000" w14:paraId="00000101">
          <w:pPr>
            <w:jc w:val="both"/>
            <w:rPr/>
          </w:pPr>
          <w:r w:rsidDel="00000000" w:rsidR="00000000" w:rsidRPr="00000000">
            <w:rPr>
              <w:rtl w:val="0"/>
            </w:rPr>
            <w:t xml:space="preserve">These development partners also focus on technology transfer and farmer training, equipping them with the necessary knowledge and skills through field manuals. This training helps farmers improve their agricultural practices. Additionally, these organizations engage in research and development, constantly working to improve existing farming techniques and develop new ones.</w:t>
          </w:r>
        </w:p>
      </w:sdtContent>
    </w:sdt>
    <w:sdt>
      <w:sdtPr>
        <w:tag w:val="goog_rdk_187"/>
      </w:sdtPr>
      <w:sdtContent>
        <w:p w:rsidR="00000000" w:rsidDel="00000000" w:rsidP="00000000" w:rsidRDefault="00000000" w:rsidRPr="00000000" w14:paraId="00000102">
          <w:pPr>
            <w:jc w:val="both"/>
            <w:rPr/>
          </w:pPr>
          <w:r w:rsidDel="00000000" w:rsidR="00000000" w:rsidRPr="00000000">
            <w:rPr>
              <w:rtl w:val="0"/>
            </w:rPr>
            <w:t xml:space="preserve">Capacity building is another important </w:t>
          </w:r>
          <w:sdt>
            <w:sdtPr>
              <w:tag w:val="goog_rdk_185"/>
            </w:sdtPr>
            <w:sdtContent>
              <w:ins w:author="Frank van Weert" w:id="61" w:date="2023-06-22T12:15:18Z">
                <w:r w:rsidDel="00000000" w:rsidR="00000000" w:rsidRPr="00000000">
                  <w:rPr>
                    <w:rtl w:val="0"/>
                  </w:rPr>
                  <w:t xml:space="preserve">aspect in</w:t>
                </w:r>
              </w:ins>
            </w:sdtContent>
          </w:sdt>
          <w:sdt>
            <w:sdtPr>
              <w:tag w:val="goog_rdk_186"/>
            </w:sdtPr>
            <w:sdtContent>
              <w:del w:author="Frank van Weert" w:id="61" w:date="2023-06-22T12:15:18Z">
                <w:r w:rsidDel="00000000" w:rsidR="00000000" w:rsidRPr="00000000">
                  <w:rPr>
                    <w:rtl w:val="0"/>
                  </w:rPr>
                  <w:delText xml:space="preserve">aspect of in</w:delText>
                </w:r>
              </w:del>
            </w:sdtContent>
          </w:sdt>
          <w:r w:rsidDel="00000000" w:rsidR="00000000" w:rsidRPr="00000000">
            <w:rPr>
              <w:rtl w:val="0"/>
            </w:rPr>
            <w:t xml:space="preserve"> the work of development partners, with a focus on soil conservation and crop production. By providing training programs such as the Program for Capacity Development in Agriculture (P4CDA), they enhance farmers' abilities and promote sustainable agricultural practices.</w:t>
          </w:r>
        </w:p>
      </w:sdtContent>
    </w:sdt>
    <w:sdt>
      <w:sdtPr>
        <w:tag w:val="goog_rdk_188"/>
      </w:sdtPr>
      <w:sdtContent>
        <w:p w:rsidR="00000000" w:rsidDel="00000000" w:rsidP="00000000" w:rsidRDefault="00000000" w:rsidRPr="00000000" w14:paraId="00000103">
          <w:pPr>
            <w:jc w:val="both"/>
            <w:rPr/>
          </w:pPr>
          <w:r w:rsidDel="00000000" w:rsidR="00000000" w:rsidRPr="00000000">
            <w:rPr>
              <w:rtl w:val="0"/>
            </w:rPr>
            <w:t xml:space="preserve">Furthermore, development partners such as RDI contribute to market-related data, offering insights and information that help farmers make informed decisions. Additionally, RDI support farmers by providing seeds credit. In addition to their agricultural focus, development organizations actively participate in biodiversity protection, providing information on biodiversity conservation and collaborating with farmers' cooperatives.</w:t>
          </w:r>
        </w:p>
      </w:sdtContent>
    </w:sdt>
    <w:sdt>
      <w:sdtPr>
        <w:tag w:val="goog_rdk_189"/>
      </w:sdtPr>
      <w:sdtContent>
        <w:p w:rsidR="00000000" w:rsidDel="00000000" w:rsidP="00000000" w:rsidRDefault="00000000" w:rsidRPr="00000000" w14:paraId="00000104">
          <w:pPr>
            <w:jc w:val="both"/>
            <w:rPr/>
          </w:pPr>
          <w:r w:rsidDel="00000000" w:rsidR="00000000" w:rsidRPr="00000000">
            <w:rPr>
              <w:rtl w:val="0"/>
            </w:rPr>
            <w:t xml:space="preserve">Development partners also place importance on youth engagement in agriculture. For instance, RYAF gathers and maintains data and information about youth involved in agriculture and registration. They strive to increase the quality and quantity of goods and services produced by youth engaged in agriculture, ensuring their meaningful participation in the agricultural sector. By aligning their efforts with national policy goals, development partners contribute to the overall agricultural development agenda of Rwanda.</w:t>
          </w:r>
        </w:p>
      </w:sdtContent>
    </w:sdt>
    <w:sdt>
      <w:sdtPr>
        <w:tag w:val="goog_rdk_192"/>
      </w:sdtPr>
      <w:sdtContent>
        <w:p w:rsidR="00000000" w:rsidDel="00000000" w:rsidP="00000000" w:rsidRDefault="00000000" w:rsidRPr="00000000" w14:paraId="00000105">
          <w:pPr>
            <w:pStyle w:val="Heading2"/>
            <w:jc w:val="both"/>
            <w:rPr>
              <w:rPrChange w:author="Frank van Weert" w:id="62" w:date="2023-06-22T11:37:17Z">
                <w:rPr>
                  <w:b w:val="1"/>
                </w:rPr>
              </w:rPrChange>
            </w:rPr>
            <w:pPrChange w:author="Frank van Weert" w:id="0" w:date="2023-06-22T11:37:17Z">
              <w:pPr>
                <w:jc w:val="both"/>
              </w:pPr>
            </w:pPrChange>
          </w:pPr>
          <w:sdt>
            <w:sdtPr>
              <w:tag w:val="goog_rdk_190"/>
            </w:sdtPr>
            <w:sdtContent>
              <w:r w:rsidDel="00000000" w:rsidR="00000000" w:rsidRPr="00000000">
                <w:rPr>
                  <w:rtl w:val="0"/>
                  <w:rPrChange w:author="Frank van Weert" w:id="62" w:date="2023-06-22T11:37:17Z">
                    <w:rPr>
                      <w:b w:val="1"/>
                    </w:rPr>
                  </w:rPrChange>
                </w:rPr>
                <w:t xml:space="preserve">Knowledge institutions</w:t>
              </w:r>
            </w:sdtContent>
          </w:sdt>
          <w:sdt>
            <w:sdtPr>
              <w:tag w:val="goog_rdk_191"/>
            </w:sdtPr>
            <w:sdtContent>
              <w:r w:rsidDel="00000000" w:rsidR="00000000" w:rsidRPr="00000000">
                <w:rPr>
                  <w:rtl w:val="0"/>
                </w:rPr>
              </w:r>
            </w:sdtContent>
          </w:sdt>
        </w:p>
      </w:sdtContent>
    </w:sdt>
    <w:sdt>
      <w:sdtPr>
        <w:tag w:val="goog_rdk_193"/>
      </w:sdtPr>
      <w:sdtContent>
        <w:p w:rsidR="00000000" w:rsidDel="00000000" w:rsidP="00000000" w:rsidRDefault="00000000" w:rsidRPr="00000000" w14:paraId="00000106">
          <w:pPr>
            <w:jc w:val="both"/>
            <w:rPr/>
          </w:pPr>
          <w:r w:rsidDel="00000000" w:rsidR="00000000" w:rsidRPr="00000000">
            <w:rPr>
              <w:rtl w:val="0"/>
            </w:rPr>
            <w:t xml:space="preserve">Knowledge institutions encompass both state and non-state agencies, playing vital roles in the agricultural sector. These institutions contribute to the development and implementation of national policies on agriculture development and animal husbandry. Their main objectives are to provide farmers and consumers of agricultural products with valuable information, techniques, and services that aim to enhance their profession and meet the local market's demand for increased and high-quality production, ultimately improving their agricultural and animal husbandry incomes.</w:t>
          </w:r>
        </w:p>
      </w:sdtContent>
    </w:sdt>
    <w:sdt>
      <w:sdtPr>
        <w:tag w:val="goog_rdk_194"/>
      </w:sdtPr>
      <w:sdtContent>
        <w:p w:rsidR="00000000" w:rsidDel="00000000" w:rsidP="00000000" w:rsidRDefault="00000000" w:rsidRPr="00000000" w14:paraId="00000107">
          <w:pPr>
            <w:jc w:val="both"/>
            <w:rPr/>
          </w:pPr>
          <w:r w:rsidDel="00000000" w:rsidR="00000000" w:rsidRPr="00000000">
            <w:rPr>
              <w:rtl w:val="0"/>
            </w:rPr>
            <w:t xml:space="preserve">Additionally, knowledge institutions conduct baseline surveys and research to address the identified challenges and develop innovative solutions in the field of agriculture and animal husbandry. They also assume the responsibility of monitoring and coordinating the activities of individuals engaged in agriculture, animal husbandry, research, and other stakeholders. Their focus includes identifying and disseminating new technologies to farmers for the effective management of land, water, and agricultural and animal husbandry mechanization.</w:t>
          </w:r>
        </w:p>
      </w:sdtContent>
    </w:sdt>
    <w:sdt>
      <w:sdtPr>
        <w:tag w:val="goog_rdk_195"/>
      </w:sdtPr>
      <w:sdtContent>
        <w:p w:rsidR="00000000" w:rsidDel="00000000" w:rsidP="00000000" w:rsidRDefault="00000000" w:rsidRPr="00000000" w14:paraId="00000108">
          <w:pPr>
            <w:jc w:val="both"/>
            <w:rPr/>
          </w:pPr>
          <w:r w:rsidDel="00000000" w:rsidR="00000000" w:rsidRPr="00000000">
            <w:rPr>
              <w:rtl w:val="0"/>
            </w:rPr>
            <w:t xml:space="preserve">Moreover, these institutions contribute to the establishment, promotion, and </w:t>
          </w:r>
          <w:r w:rsidDel="00000000" w:rsidR="00000000" w:rsidRPr="00000000">
            <w:rPr>
              <w:rtl w:val="0"/>
            </w:rPr>
            <w:t xml:space="preserve">enforcement of laws</w:t>
          </w:r>
          <w:r w:rsidDel="00000000" w:rsidR="00000000" w:rsidRPr="00000000">
            <w:rPr>
              <w:rtl w:val="0"/>
            </w:rPr>
            <w:t xml:space="preserve"> and regulations that govern agriculture, animal husbandry, research, and related products. They actively collect both national and international innovations, appropriate technologies, and refine them to suit the specific needs of agriculture and animal husbandry in Rwanda.</w:t>
          </w:r>
        </w:p>
      </w:sdtContent>
    </w:sdt>
    <w:sdt>
      <w:sdtPr>
        <w:tag w:val="goog_rdk_196"/>
      </w:sdtPr>
      <w:sdtContent>
        <w:p w:rsidR="00000000" w:rsidDel="00000000" w:rsidP="00000000" w:rsidRDefault="00000000" w:rsidRPr="00000000" w14:paraId="00000109">
          <w:pPr>
            <w:jc w:val="both"/>
            <w:rPr/>
          </w:pPr>
          <w:r w:rsidDel="00000000" w:rsidR="00000000" w:rsidRPr="00000000">
            <w:rPr>
              <w:rtl w:val="0"/>
            </w:rPr>
            <w:t xml:space="preserve">Knowledge institutions are also responsible for providing agricultural extension services tailored to the specific needs of farmers. They coordinate activities related to agricultural extension and research plans and disseminate vital agricultural and animal husbandry knowledge. Furthermore, they foster partnerships and facilitate coordination among non-governmental organizations, private operators, and relevant entities involved in implementing agricultural and animal husbandry programs.</w:t>
          </w:r>
        </w:p>
      </w:sdtContent>
    </w:sdt>
    <w:sdt>
      <w:sdtPr>
        <w:tag w:val="goog_rdk_197"/>
      </w:sdtPr>
      <w:sdtContent>
        <w:p w:rsidR="00000000" w:rsidDel="00000000" w:rsidP="00000000" w:rsidRDefault="00000000" w:rsidRPr="00000000" w14:paraId="0000010A">
          <w:pPr>
            <w:jc w:val="both"/>
            <w:rPr/>
          </w:pPr>
          <w:r w:rsidDel="00000000" w:rsidR="00000000" w:rsidRPr="00000000">
            <w:rPr>
              <w:rtl w:val="0"/>
            </w:rPr>
          </w:r>
        </w:p>
      </w:sdtContent>
    </w:sdt>
    <w:sdt>
      <w:sdtPr>
        <w:tag w:val="goog_rdk_198"/>
      </w:sdtPr>
      <w:sdtContent>
        <w:p w:rsidR="00000000" w:rsidDel="00000000" w:rsidP="00000000" w:rsidRDefault="00000000" w:rsidRPr="00000000" w14:paraId="0000010B">
          <w:pPr>
            <w:jc w:val="both"/>
            <w:rPr/>
          </w:pPr>
          <w:r w:rsidDel="00000000" w:rsidR="00000000" w:rsidRPr="00000000">
            <w:rPr>
              <w:rtl w:val="0"/>
            </w:rPr>
          </w:r>
        </w:p>
      </w:sdtContent>
    </w:sdt>
    <w:sdt>
      <w:sdtPr>
        <w:tag w:val="goog_rdk_199"/>
      </w:sdtPr>
      <w:sdtContent>
        <w:p w:rsidR="00000000" w:rsidDel="00000000" w:rsidP="00000000" w:rsidRDefault="00000000" w:rsidRPr="00000000" w14:paraId="0000010C">
          <w:pPr>
            <w:jc w:val="both"/>
            <w:rPr/>
          </w:pPr>
          <w:r w:rsidDel="00000000" w:rsidR="00000000" w:rsidRPr="00000000">
            <w:br w:type="page"/>
          </w:r>
          <w:r w:rsidDel="00000000" w:rsidR="00000000" w:rsidRPr="00000000">
            <w:rPr>
              <w:rtl w:val="0"/>
            </w:rPr>
          </w:r>
        </w:p>
      </w:sdtContent>
    </w:sdt>
    <w:sdt>
      <w:sdtPr>
        <w:tag w:val="goog_rdk_204"/>
      </w:sdtPr>
      <w:sdtContent>
        <w:p w:rsidR="00000000" w:rsidDel="00000000" w:rsidP="00000000" w:rsidRDefault="00000000" w:rsidRPr="00000000" w14:paraId="0000010D">
          <w:pPr>
            <w:pStyle w:val="Heading2"/>
            <w:numPr>
              <w:ilvl w:val="0"/>
              <w:numId w:val="26"/>
            </w:numPr>
            <w:spacing w:after="0" w:before="0" w:line="240" w:lineRule="auto"/>
            <w:ind w:left="720" w:hanging="360"/>
            <w:rPr>
              <w:rPrChange w:author="Frank van Weert" w:id="26" w:date="2023-06-22T11:39:14Z">
                <w:rPr/>
              </w:rPrChange>
            </w:rPr>
            <w:pPrChange w:author="Frank van Weert" w:id="0" w:date="2023-06-22T11:39:14Z">
              <w:pPr>
                <w:pStyle w:val="Heading2"/>
                <w:numPr>
                  <w:ilvl w:val="0"/>
                  <w:numId w:val="87"/>
                </w:numPr>
                <w:spacing w:after="0" w:before="0" w:line="240" w:lineRule="auto"/>
                <w:ind w:left="720" w:hanging="360"/>
              </w:pPr>
            </w:pPrChange>
          </w:pPr>
          <w:bookmarkStart w:colFirst="0" w:colLast="0" w:name="_heading=h.26in1rg" w:id="14"/>
          <w:bookmarkEnd w:id="14"/>
          <w:sdt>
            <w:sdtPr>
              <w:tag w:val="goog_rdk_200"/>
            </w:sdtPr>
            <w:sdtContent>
              <w:r w:rsidDel="00000000" w:rsidR="00000000" w:rsidRPr="00000000">
                <w:rPr>
                  <w:rtl w:val="0"/>
                  <w:rPrChange w:author="Frank van Weert" w:id="63" w:date="2023-06-22T11:37:23Z">
                    <w:rPr/>
                  </w:rPrChange>
                </w:rPr>
                <w:t xml:space="preserve">Data </w:t>
              </w:r>
            </w:sdtContent>
          </w:sdt>
          <w:sdt>
            <w:sdtPr>
              <w:tag w:val="goog_rdk_201"/>
            </w:sdtPr>
            <w:sdtContent>
              <w:commentRangeStart w:id="55"/>
            </w:sdtContent>
          </w:sdt>
          <w:sdt>
            <w:sdtPr>
              <w:tag w:val="goog_rdk_202"/>
            </w:sdtPr>
            <w:sdtContent>
              <w:r w:rsidDel="00000000" w:rsidR="00000000" w:rsidRPr="00000000">
                <w:rPr>
                  <w:rtl w:val="0"/>
                  <w:rPrChange w:author="Frank van Weert" w:id="63" w:date="2023-06-22T11:37:23Z">
                    <w:rPr/>
                  </w:rPrChange>
                </w:rPr>
                <w:t xml:space="preserve">Valorization</w:t>
              </w:r>
            </w:sdtContent>
          </w:sdt>
          <w:commentRangeEnd w:id="55"/>
          <w:r w:rsidDel="00000000" w:rsidR="00000000" w:rsidRPr="00000000">
            <w:commentReference w:id="55"/>
          </w:r>
          <w:sdt>
            <w:sdtPr>
              <w:tag w:val="goog_rdk_203"/>
            </w:sdtPr>
            <w:sdtContent>
              <w:r w:rsidDel="00000000" w:rsidR="00000000" w:rsidRPr="00000000">
                <w:rPr>
                  <w:rtl w:val="0"/>
                </w:rPr>
              </w:r>
            </w:sdtContent>
          </w:sdt>
        </w:p>
      </w:sdtContent>
    </w:sdt>
    <w:sdt>
      <w:sdtPr>
        <w:tag w:val="goog_rdk_207"/>
      </w:sdtPr>
      <w:sdtContent>
        <w:p w:rsidR="00000000" w:rsidDel="00000000" w:rsidP="00000000" w:rsidRDefault="00000000" w:rsidRPr="00000000" w14:paraId="0000010E">
          <w:pPr>
            <w:pStyle w:val="Heading3"/>
            <w:spacing w:before="0" w:line="240" w:lineRule="auto"/>
            <w:rPr>
              <w:ins w:author="Frank van Weert" w:id="64" w:date="2023-06-22T11:34:50Z"/>
            </w:rPr>
          </w:pPr>
          <w:sdt>
            <w:sdtPr>
              <w:tag w:val="goog_rdk_206"/>
            </w:sdtPr>
            <w:sdtContent>
              <w:ins w:author="Frank van Weert" w:id="64" w:date="2023-06-22T11:34:50Z">
                <w:bookmarkStart w:colFirst="0" w:colLast="0" w:name="_heading=h.40x29633txv5" w:id="15"/>
                <w:bookmarkEnd w:id="15"/>
                <w:r w:rsidDel="00000000" w:rsidR="00000000" w:rsidRPr="00000000">
                  <w:rPr>
                    <w:rtl w:val="0"/>
                  </w:rPr>
                </w:r>
              </w:ins>
            </w:sdtContent>
          </w:sdt>
        </w:p>
      </w:sdtContent>
    </w:sdt>
    <w:sdt>
      <w:sdtPr>
        <w:tag w:val="goog_rdk_208"/>
      </w:sdtPr>
      <w:sdtContent>
        <w:p w:rsidR="00000000" w:rsidDel="00000000" w:rsidP="00000000" w:rsidRDefault="00000000" w:rsidRPr="00000000" w14:paraId="0000010F">
          <w:pPr>
            <w:pStyle w:val="Heading2"/>
            <w:spacing w:before="0" w:line="240" w:lineRule="auto"/>
            <w:rPr/>
          </w:pPr>
          <w:bookmarkStart w:colFirst="0" w:colLast="0" w:name="_heading=h.lnxbz9" w:id="16"/>
          <w:bookmarkEnd w:id="16"/>
          <w:r w:rsidDel="00000000" w:rsidR="00000000" w:rsidRPr="00000000">
            <w:rPr>
              <w:rtl w:val="0"/>
            </w:rPr>
            <w:t xml:space="preserve">Data gathering</w:t>
          </w:r>
        </w:p>
      </w:sdtContent>
    </w:sdt>
    <w:sdt>
      <w:sdtPr>
        <w:tag w:val="goog_rdk_212"/>
      </w:sdtPr>
      <w:sdtContent>
        <w:p w:rsidR="00000000" w:rsidDel="00000000" w:rsidP="00000000" w:rsidRDefault="00000000" w:rsidRPr="00000000" w14:paraId="00000110">
          <w:pPr>
            <w:jc w:val="both"/>
            <w:rPr/>
          </w:pPr>
          <w:r w:rsidDel="00000000" w:rsidR="00000000" w:rsidRPr="00000000">
            <w:rPr>
              <w:rtl w:val="0"/>
            </w:rPr>
            <w:t xml:space="preserve">Organizations in the public sector that do data gathering include RAB, REMA, LODA, NAEB, NLA, and RWCA. All the mentioned government agencies and initiatives gather various types of data. For instance, RAB gathers data on soil erosion. REMA gathers information on marshland. NAEB gathers data on crops</w:t>
          </w:r>
          <w:sdt>
            <w:sdtPr>
              <w:tag w:val="goog_rdk_209"/>
            </w:sdtPr>
            <w:sdtContent>
              <w:ins w:author="Frank van Weert" w:id="65" w:date="2023-06-22T12:35:13Z">
                <w:r w:rsidDel="00000000" w:rsidR="00000000" w:rsidRPr="00000000">
                  <w:rPr>
                    <w:rtl w:val="0"/>
                  </w:rPr>
                  <w:t xml:space="preserve">,</w:t>
                </w:r>
              </w:ins>
            </w:sdtContent>
          </w:sdt>
          <w:r w:rsidDel="00000000" w:rsidR="00000000" w:rsidRPr="00000000">
            <w:rPr>
              <w:rtl w:val="0"/>
            </w:rPr>
            <w:t xml:space="preserve"> soil, and agricultural market. NLA collects data on land location whereas LODA gathers data on soil conservation. The data is usually collected through field surveys. Rwanda Space Agency (RSA) gathers data using satellite images that are used in monitoring crop health and soil status. Rwanda Meteorology Agency (Meteo Rwanda) gathers data on </w:t>
          </w:r>
          <w:sdt>
            <w:sdtPr>
              <w:tag w:val="goog_rdk_210"/>
            </w:sdtPr>
            <w:sdtContent>
              <w:ins w:author="Frank van Weert" w:id="66" w:date="2023-06-22T12:35:48Z">
                <w:r w:rsidDel="00000000" w:rsidR="00000000" w:rsidRPr="00000000">
                  <w:rPr>
                    <w:rtl w:val="0"/>
                  </w:rPr>
                  <w:t xml:space="preserve">weather</w:t>
                </w:r>
              </w:ins>
            </w:sdtContent>
          </w:sdt>
          <w:sdt>
            <w:sdtPr>
              <w:tag w:val="goog_rdk_211"/>
            </w:sdtPr>
            <w:sdtContent>
              <w:del w:author="Frank van Weert" w:id="66" w:date="2023-06-22T12:35:48Z">
                <w:r w:rsidDel="00000000" w:rsidR="00000000" w:rsidRPr="00000000">
                  <w:rPr>
                    <w:rtl w:val="0"/>
                  </w:rPr>
                  <w:delText xml:space="preserve">climate</w:delText>
                </w:r>
              </w:del>
            </w:sdtContent>
          </w:sdt>
          <w:r w:rsidDel="00000000" w:rsidR="00000000" w:rsidRPr="00000000">
            <w:rPr>
              <w:rtl w:val="0"/>
            </w:rPr>
            <w:t xml:space="preserve"> like wind, precipitation, temperature and humidity.</w:t>
          </w:r>
        </w:p>
      </w:sdtContent>
    </w:sdt>
    <w:sdt>
      <w:sdtPr>
        <w:tag w:val="goog_rdk_216"/>
      </w:sdtPr>
      <w:sdtContent>
        <w:p w:rsidR="00000000" w:rsidDel="00000000" w:rsidP="00000000" w:rsidRDefault="00000000" w:rsidRPr="00000000" w14:paraId="00000111">
          <w:pPr>
            <w:jc w:val="both"/>
            <w:rPr/>
          </w:pPr>
          <w:r w:rsidDel="00000000" w:rsidR="00000000" w:rsidRPr="00000000">
            <w:rPr>
              <w:rtl w:val="0"/>
            </w:rPr>
            <w:t xml:space="preserve">Knowledge institutes involved in data collection include Muhabura Integrated Polytechnic College (MIPC), AgriResearch, World Research Institute, INES, ICRAF, and the University of Rwanda (UR/CAVM). </w:t>
          </w:r>
          <w:sdt>
            <w:sdtPr>
              <w:tag w:val="goog_rdk_213"/>
            </w:sdtPr>
            <w:sdtContent>
              <w:ins w:author="Frank van Weert" w:id="67" w:date="2023-06-22T12:36:34Z">
                <w:r w:rsidDel="00000000" w:rsidR="00000000" w:rsidRPr="00000000">
                  <w:rPr>
                    <w:rtl w:val="0"/>
                  </w:rPr>
                  <w:t xml:space="preserve">The collected data</w:t>
                </w:r>
              </w:ins>
            </w:sdtContent>
          </w:sdt>
          <w:sdt>
            <w:sdtPr>
              <w:tag w:val="goog_rdk_214"/>
            </w:sdtPr>
            <w:sdtContent>
              <w:del w:author="Frank van Weert" w:id="67" w:date="2023-06-22T12:36:34Z">
                <w:r w:rsidDel="00000000" w:rsidR="00000000" w:rsidRPr="00000000">
                  <w:rPr>
                    <w:rtl w:val="0"/>
                  </w:rPr>
                  <w:delText xml:space="preserve">Data collected</w:delText>
                </w:r>
              </w:del>
            </w:sdtContent>
          </w:sdt>
          <w:r w:rsidDel="00000000" w:rsidR="00000000" w:rsidRPr="00000000">
            <w:rPr>
              <w:rtl w:val="0"/>
            </w:rPr>
            <w:t xml:space="preserve"> revolves around soil, remote sensing and adaptability trials of agroforestry trees. Most knowledge institutions gather data through surveys. A well-endorsed research institute like IITA-CGIAR does research on banana and cassava cropping systems and compares various varieties of banana species' response to fertilizers as well as other agronomic practices like intercropping and crop rotation systems and resistance to diseases. Also, IITA assesses market access and post-harvest handling. The research institute also conducts nutritional research and evaluation of consumer diets and preferences. </w:t>
          </w:r>
          <w:sdt>
            <w:sdtPr>
              <w:tag w:val="goog_rdk_215"/>
            </w:sdtPr>
            <w:sdtContent>
              <w:del w:author="Frank van Weert" w:id="68" w:date="2023-06-22T12:37:57Z">
                <w:r w:rsidDel="00000000" w:rsidR="00000000" w:rsidRPr="00000000">
                  <w:rPr>
                    <w:rtl w:val="0"/>
                  </w:rPr>
                  <w:delText xml:space="preserve">An alternative CGIAR organization, </w:delText>
                </w:r>
              </w:del>
            </w:sdtContent>
          </w:sdt>
          <w:r w:rsidDel="00000000" w:rsidR="00000000" w:rsidRPr="00000000">
            <w:rPr>
              <w:rtl w:val="0"/>
            </w:rPr>
            <w:t xml:space="preserve">ICRAF, collects data revolving around trees and crops as well as socio-economic data.</w:t>
          </w:r>
        </w:p>
      </w:sdtContent>
    </w:sdt>
    <w:sdt>
      <w:sdtPr>
        <w:tag w:val="goog_rdk_223"/>
      </w:sdtPr>
      <w:sdtContent>
        <w:p w:rsidR="00000000" w:rsidDel="00000000" w:rsidP="00000000" w:rsidRDefault="00000000" w:rsidRPr="00000000" w14:paraId="00000112">
          <w:pPr>
            <w:jc w:val="both"/>
            <w:rPr/>
          </w:pPr>
          <w:r w:rsidDel="00000000" w:rsidR="00000000" w:rsidRPr="00000000">
            <w:rPr>
              <w:rtl w:val="0"/>
            </w:rPr>
            <w:t xml:space="preserve">Development agencies like Agrittera and Food and Agriculture Organization (FAO), USAID Hinga Weze gather various types of data. Agriterra </w:t>
          </w:r>
          <w:sdt>
            <w:sdtPr>
              <w:tag w:val="goog_rdk_217"/>
            </w:sdtPr>
            <w:sdtContent>
              <w:ins w:author="Frank van Weert" w:id="69" w:date="2023-06-22T12:38:19Z">
                <w:r w:rsidDel="00000000" w:rsidR="00000000" w:rsidRPr="00000000">
                  <w:rPr>
                    <w:rtl w:val="0"/>
                  </w:rPr>
                  <w:t xml:space="preserve">collects</w:t>
                </w:r>
              </w:ins>
            </w:sdtContent>
          </w:sdt>
          <w:sdt>
            <w:sdtPr>
              <w:tag w:val="goog_rdk_218"/>
            </w:sdtPr>
            <w:sdtContent>
              <w:del w:author="Frank van Weert" w:id="69" w:date="2023-06-22T12:38:19Z">
                <w:r w:rsidDel="00000000" w:rsidR="00000000" w:rsidRPr="00000000">
                  <w:rPr>
                    <w:rtl w:val="0"/>
                  </w:rPr>
                  <w:delText xml:space="preserve">collect</w:delText>
                </w:r>
              </w:del>
            </w:sdtContent>
          </w:sdt>
          <w:r w:rsidDel="00000000" w:rsidR="00000000" w:rsidRPr="00000000">
            <w:rPr>
              <w:rtl w:val="0"/>
            </w:rPr>
            <w:t xml:space="preserve"> soil samples and ha</w:t>
          </w:r>
          <w:sdt>
            <w:sdtPr>
              <w:tag w:val="goog_rdk_219"/>
            </w:sdtPr>
            <w:sdtContent>
              <w:ins w:author="Frank van Weert" w:id="70" w:date="2023-06-22T12:38:25Z">
                <w:r w:rsidDel="00000000" w:rsidR="00000000" w:rsidRPr="00000000">
                  <w:rPr>
                    <w:rtl w:val="0"/>
                  </w:rPr>
                  <w:t xml:space="preserve">s</w:t>
                </w:r>
              </w:ins>
            </w:sdtContent>
          </w:sdt>
          <w:sdt>
            <w:sdtPr>
              <w:tag w:val="goog_rdk_220"/>
            </w:sdtPr>
            <w:sdtContent>
              <w:del w:author="Frank van Weert" w:id="70" w:date="2023-06-22T12:38:25Z">
                <w:r w:rsidDel="00000000" w:rsidR="00000000" w:rsidRPr="00000000">
                  <w:rPr>
                    <w:rtl w:val="0"/>
                  </w:rPr>
                  <w:delText xml:space="preserve">ve</w:delText>
                </w:r>
              </w:del>
            </w:sdtContent>
          </w:sdt>
          <w:r w:rsidDel="00000000" w:rsidR="00000000" w:rsidRPr="00000000">
            <w:rPr>
              <w:rtl w:val="0"/>
            </w:rPr>
            <w:t xml:space="preserve"> demonstration plots</w:t>
          </w:r>
          <w:sdt>
            <w:sdtPr>
              <w:tag w:val="goog_rdk_221"/>
            </w:sdtPr>
            <w:sdtContent>
              <w:ins w:author="Frank van Weert" w:id="71" w:date="2023-06-22T12:38:28Z">
                <w:r w:rsidDel="00000000" w:rsidR="00000000" w:rsidRPr="00000000">
                  <w:rPr>
                    <w:rtl w:val="0"/>
                  </w:rPr>
                  <w:t xml:space="preserve"> which they also monitor</w:t>
                </w:r>
              </w:ins>
            </w:sdtContent>
          </w:sdt>
          <w:r w:rsidDel="00000000" w:rsidR="00000000" w:rsidRPr="00000000">
            <w:rPr>
              <w:rtl w:val="0"/>
            </w:rPr>
            <w:t xml:space="preserve">. FAO gathers data through surveys and through monitoring and evaluation of projects they are implementing. USAID Hinga Weze gathers data on soil, climate and water. Private entities like One Acre Fund (OAF) gather data from their demonstration plots, adapted tree species. Accordingly, OAF also collects data on soil and crop. Soil and crop parameters that OAF is keen on includes slope, physio</w:t>
          </w:r>
          <w:sdt>
            <w:sdtPr>
              <w:tag w:val="goog_rdk_222"/>
            </w:sdtPr>
            <w:sdtContent>
              <w:ins w:author="Frank van Weert" w:id="72" w:date="2023-06-22T12:52:51Z">
                <w:r w:rsidDel="00000000" w:rsidR="00000000" w:rsidRPr="00000000">
                  <w:rPr>
                    <w:rtl w:val="0"/>
                  </w:rPr>
                  <w:t xml:space="preserve">-</w:t>
                </w:r>
              </w:ins>
            </w:sdtContent>
          </w:sdt>
          <w:r w:rsidDel="00000000" w:rsidR="00000000" w:rsidRPr="00000000">
            <w:rPr>
              <w:rtl w:val="0"/>
            </w:rPr>
            <w:t xml:space="preserve">chemical properties, crop diseases, and tree related measurements. Farmer cooperatives such as Imbaraga Farmers and COMIXBU also take part in agricultural surveys to gather data</w:t>
          </w:r>
          <w:r w:rsidDel="00000000" w:rsidR="00000000" w:rsidRPr="00000000">
            <w:rPr>
              <w:rtl w:val="0"/>
            </w:rPr>
            <w:t xml:space="preserve">.</w:t>
          </w:r>
        </w:p>
      </w:sdtContent>
    </w:sdt>
    <w:sdt>
      <w:sdtPr>
        <w:tag w:val="goog_rdk_225"/>
      </w:sdtPr>
      <w:sdtContent>
        <w:p w:rsidR="00000000" w:rsidDel="00000000" w:rsidP="00000000" w:rsidRDefault="00000000" w:rsidRPr="00000000" w14:paraId="00000113">
          <w:pPr>
            <w:pStyle w:val="Heading2"/>
            <w:spacing w:line="240" w:lineRule="auto"/>
            <w:rPr>
              <w:rPrChange w:author="Frank van Weert" w:id="73" w:date="2023-06-22T11:37:33Z">
                <w:rPr/>
              </w:rPrChange>
            </w:rPr>
            <w:pPrChange w:author="Frank van Weert" w:id="0" w:date="2023-06-22T11:37:33Z">
              <w:pPr>
                <w:pStyle w:val="Heading3"/>
                <w:spacing w:line="240" w:lineRule="auto"/>
              </w:pPr>
            </w:pPrChange>
          </w:pPr>
          <w:bookmarkStart w:colFirst="0" w:colLast="0" w:name="_heading=h.35nkun2" w:id="17"/>
          <w:bookmarkEnd w:id="17"/>
          <w:sdt>
            <w:sdtPr>
              <w:tag w:val="goog_rdk_224"/>
            </w:sdtPr>
            <w:sdtContent>
              <w:r w:rsidDel="00000000" w:rsidR="00000000" w:rsidRPr="00000000">
                <w:rPr>
                  <w:rtl w:val="0"/>
                  <w:rPrChange w:author="Frank van Weert" w:id="73" w:date="2023-06-22T11:37:33Z">
                    <w:rPr/>
                  </w:rPrChange>
                </w:rPr>
                <w:t xml:space="preserve">Data Processing</w:t>
              </w:r>
            </w:sdtContent>
          </w:sdt>
        </w:p>
      </w:sdtContent>
    </w:sdt>
    <w:sdt>
      <w:sdtPr>
        <w:tag w:val="goog_rdk_229"/>
      </w:sdtPr>
      <w:sdtContent>
        <w:p w:rsidR="00000000" w:rsidDel="00000000" w:rsidP="00000000" w:rsidRDefault="00000000" w:rsidRPr="00000000" w14:paraId="00000114">
          <w:pPr>
            <w:jc w:val="both"/>
            <w:rPr/>
          </w:pPr>
          <w:r w:rsidDel="00000000" w:rsidR="00000000" w:rsidRPr="00000000">
            <w:rPr>
              <w:rtl w:val="0"/>
            </w:rPr>
            <w:t xml:space="preserve">The collected data by public entities is first arranged and sorted before it is processed. However, it is unclear </w:t>
          </w:r>
          <w:sdt>
            <w:sdtPr>
              <w:tag w:val="goog_rdk_226"/>
            </w:sdtPr>
            <w:sdtContent>
              <w:ins w:author="Frank van Weert" w:id="74" w:date="2023-06-22T12:50:40Z">
                <w:r w:rsidDel="00000000" w:rsidR="00000000" w:rsidRPr="00000000">
                  <w:rPr>
                    <w:rtl w:val="0"/>
                  </w:rPr>
                  <w:t xml:space="preserve">which</w:t>
                </w:r>
              </w:ins>
            </w:sdtContent>
          </w:sdt>
          <w:sdt>
            <w:sdtPr>
              <w:tag w:val="goog_rdk_227"/>
            </w:sdtPr>
            <w:sdtContent>
              <w:del w:author="Frank van Weert" w:id="74" w:date="2023-06-22T12:50:40Z">
                <w:r w:rsidDel="00000000" w:rsidR="00000000" w:rsidRPr="00000000">
                  <w:rPr>
                    <w:rtl w:val="0"/>
                  </w:rPr>
                  <w:delText xml:space="preserve">the</w:delText>
                </w:r>
              </w:del>
            </w:sdtContent>
          </w:sdt>
          <w:r w:rsidDel="00000000" w:rsidR="00000000" w:rsidRPr="00000000">
            <w:rPr>
              <w:rtl w:val="0"/>
            </w:rPr>
            <w:t xml:space="preserve"> methods </w:t>
          </w:r>
          <w:sdt>
            <w:sdtPr>
              <w:tag w:val="goog_rdk_228"/>
            </w:sdtPr>
            <w:sdtContent>
              <w:ins w:author="Frank van Weert" w:id="75" w:date="2023-06-22T12:50:48Z">
                <w:r w:rsidDel="00000000" w:rsidR="00000000" w:rsidRPr="00000000">
                  <w:rPr>
                    <w:rtl w:val="0"/>
                  </w:rPr>
                  <w:t xml:space="preserve">and standards are </w:t>
                </w:r>
              </w:ins>
            </w:sdtContent>
          </w:sdt>
          <w:r w:rsidDel="00000000" w:rsidR="00000000" w:rsidRPr="00000000">
            <w:rPr>
              <w:rtl w:val="0"/>
            </w:rPr>
            <w:t xml:space="preserve">used to process the gathered information to obtain trends or patterns. Gathered data by knowledge institutions is first organized before processing. Types of data processed include topographic data as well as soil and water data. </w:t>
          </w:r>
        </w:p>
      </w:sdtContent>
    </w:sdt>
    <w:sdt>
      <w:sdtPr>
        <w:tag w:val="goog_rdk_230"/>
      </w:sdtPr>
      <w:sdtContent>
        <w:p w:rsidR="00000000" w:rsidDel="00000000" w:rsidP="00000000" w:rsidRDefault="00000000" w:rsidRPr="00000000" w14:paraId="00000115">
          <w:pPr>
            <w:jc w:val="both"/>
            <w:rPr/>
          </w:pPr>
          <w:r w:rsidDel="00000000" w:rsidR="00000000" w:rsidRPr="00000000">
            <w:rPr>
              <w:rtl w:val="0"/>
            </w:rPr>
            <w:t xml:space="preserve">Knowledge institutes like IITA and ICRAF use an assortment of approaches to process gathered data such as GIS and remote sensing, STATA, R Software, Excel, and crop models (QUEFT and APSIM). </w:t>
          </w:r>
        </w:p>
      </w:sdtContent>
    </w:sdt>
    <w:sdt>
      <w:sdtPr>
        <w:tag w:val="goog_rdk_231"/>
      </w:sdtPr>
      <w:sdtContent>
        <w:p w:rsidR="00000000" w:rsidDel="00000000" w:rsidP="00000000" w:rsidRDefault="00000000" w:rsidRPr="00000000" w14:paraId="00000116">
          <w:pPr>
            <w:jc w:val="both"/>
            <w:rPr/>
          </w:pPr>
          <w:r w:rsidDel="00000000" w:rsidR="00000000" w:rsidRPr="00000000">
            <w:rPr>
              <w:rtl w:val="0"/>
            </w:rPr>
            <w:t xml:space="preserve">Development agencies like Cultivating New Frontiers in Agriculture (CNFA) process yield and GIS data. </w:t>
          </w:r>
        </w:p>
      </w:sdtContent>
    </w:sdt>
    <w:sdt>
      <w:sdtPr>
        <w:tag w:val="goog_rdk_235"/>
      </w:sdtPr>
      <w:sdtContent>
        <w:p w:rsidR="00000000" w:rsidDel="00000000" w:rsidP="00000000" w:rsidRDefault="00000000" w:rsidRPr="00000000" w14:paraId="00000117">
          <w:pPr>
            <w:pStyle w:val="Heading2"/>
            <w:spacing w:line="240" w:lineRule="auto"/>
            <w:rPr>
              <w:rPrChange w:author="Frank van Weert" w:id="76" w:date="2023-06-22T11:37:37Z">
                <w:rPr/>
              </w:rPrChange>
            </w:rPr>
            <w:pPrChange w:author="Frank van Weert" w:id="0" w:date="2023-06-22T11:37:37Z">
              <w:pPr>
                <w:pStyle w:val="Heading3"/>
                <w:spacing w:line="240" w:lineRule="auto"/>
              </w:pPr>
            </w:pPrChange>
          </w:pPr>
          <w:bookmarkStart w:colFirst="0" w:colLast="0" w:name="_heading=h.1ksv4uv" w:id="18"/>
          <w:bookmarkEnd w:id="18"/>
          <w:sdt>
            <w:sdtPr>
              <w:tag w:val="goog_rdk_232"/>
            </w:sdtPr>
            <w:sdtContent>
              <w:commentRangeStart w:id="56"/>
            </w:sdtContent>
          </w:sdt>
          <w:sdt>
            <w:sdtPr>
              <w:tag w:val="goog_rdk_233"/>
            </w:sdtPr>
            <w:sdtContent>
              <w:r w:rsidDel="00000000" w:rsidR="00000000" w:rsidRPr="00000000">
                <w:rPr>
                  <w:rtl w:val="0"/>
                  <w:rPrChange w:author="Frank van Weert" w:id="76" w:date="2023-06-22T11:37:37Z">
                    <w:rPr/>
                  </w:rPrChange>
                </w:rPr>
                <w:t xml:space="preserve">Data Interpretation</w:t>
              </w:r>
            </w:sdtContent>
          </w:sdt>
          <w:commentRangeEnd w:id="56"/>
          <w:r w:rsidDel="00000000" w:rsidR="00000000" w:rsidRPr="00000000">
            <w:commentReference w:id="56"/>
          </w:r>
          <w:sdt>
            <w:sdtPr>
              <w:tag w:val="goog_rdk_234"/>
            </w:sdtPr>
            <w:sdtContent>
              <w:r w:rsidDel="00000000" w:rsidR="00000000" w:rsidRPr="00000000">
                <w:rPr>
                  <w:rtl w:val="0"/>
                </w:rPr>
              </w:r>
            </w:sdtContent>
          </w:sdt>
        </w:p>
      </w:sdtContent>
    </w:sdt>
    <w:sdt>
      <w:sdtPr>
        <w:tag w:val="goog_rdk_240"/>
      </w:sdtPr>
      <w:sdtContent>
        <w:p w:rsidR="00000000" w:rsidDel="00000000" w:rsidP="00000000" w:rsidRDefault="00000000" w:rsidRPr="00000000" w14:paraId="00000118">
          <w:pPr>
            <w:jc w:val="both"/>
            <w:rPr/>
          </w:pPr>
          <w:r w:rsidDel="00000000" w:rsidR="00000000" w:rsidRPr="00000000">
            <w:rPr>
              <w:rtl w:val="0"/>
            </w:rPr>
            <w:t xml:space="preserve">Data on soil, crop and land cover are normally subjected to analysis by a government agency like RAB and MIPC </w:t>
          </w:r>
          <w:sdt>
            <w:sdtPr>
              <w:tag w:val="goog_rdk_236"/>
            </w:sdtPr>
            <w:sdtContent>
              <w:ins w:author="Frank van Weert" w:id="77" w:date="2023-06-22T12:51:18Z">
                <w:r w:rsidDel="00000000" w:rsidR="00000000" w:rsidRPr="00000000">
                  <w:rPr>
                    <w:rtl w:val="0"/>
                  </w:rPr>
                  <w:t xml:space="preserve">(</w:t>
                </w:r>
              </w:ins>
            </w:sdtContent>
          </w:sdt>
          <w:sdt>
            <w:sdtPr>
              <w:tag w:val="goog_rdk_237"/>
            </w:sdtPr>
            <w:sdtContent>
              <w:del w:author="Frank van Weert" w:id="77" w:date="2023-06-22T12:51:18Z">
                <w:r w:rsidDel="00000000" w:rsidR="00000000" w:rsidRPr="00000000">
                  <w:rPr>
                    <w:rtl w:val="0"/>
                  </w:rPr>
                  <w:delText xml:space="preserve">a </w:delText>
                </w:r>
              </w:del>
            </w:sdtContent>
          </w:sdt>
          <w:r w:rsidDel="00000000" w:rsidR="00000000" w:rsidRPr="00000000">
            <w:rPr>
              <w:rtl w:val="0"/>
            </w:rPr>
            <w:t xml:space="preserve">knowledge institution</w:t>
          </w:r>
          <w:sdt>
            <w:sdtPr>
              <w:tag w:val="goog_rdk_238"/>
            </w:sdtPr>
            <w:sdtContent>
              <w:ins w:author="Frank van Weert" w:id="78" w:date="2023-06-22T12:51:22Z">
                <w:r w:rsidDel="00000000" w:rsidR="00000000" w:rsidRPr="00000000">
                  <w:rPr>
                    <w:rtl w:val="0"/>
                  </w:rPr>
                  <w:t xml:space="preserve">)</w:t>
                </w:r>
              </w:ins>
            </w:sdtContent>
          </w:sdt>
          <w:r w:rsidDel="00000000" w:rsidR="00000000" w:rsidRPr="00000000">
            <w:rPr>
              <w:rtl w:val="0"/>
            </w:rPr>
            <w:t xml:space="preserve">. At times, the processed data is interpreted to produce land maps (NLA), crop suitability information (NAEB), and </w:t>
          </w:r>
          <w:sdt>
            <w:sdtPr>
              <w:tag w:val="goog_rdk_239"/>
            </w:sdtPr>
            <w:sdtContent>
              <w:ins w:author="Frank van Weert" w:id="79" w:date="2023-06-22T12:51:33Z">
                <w:r w:rsidDel="00000000" w:rsidR="00000000" w:rsidRPr="00000000">
                  <w:rPr>
                    <w:rtl w:val="0"/>
                  </w:rPr>
                  <w:t xml:space="preserve">to </w:t>
                </w:r>
              </w:ins>
            </w:sdtContent>
          </w:sdt>
          <w:r w:rsidDel="00000000" w:rsidR="00000000" w:rsidRPr="00000000">
            <w:rPr>
              <w:rtl w:val="0"/>
            </w:rPr>
            <w:t xml:space="preserve">assess water quality (REMA and INES). The data is usually processed to address current situations at the field level such as rainfall availability. For instance, NAEB does market analysis to ensure that it provides adequate and reliable market intelligence to Rwanda companies that want to explore local and international markets. Another government agency, LODA, does budget analysis to derive crucial information for decision-making on resource allocation and strategic financial planning. RWB uses the data to identify hotspots prone to soil erosion, estimate available water, predict floods and water scarcity; develop water models for water quality and laboratory analysis</w:t>
          </w:r>
        </w:p>
      </w:sdtContent>
    </w:sdt>
    <w:sdt>
      <w:sdtPr>
        <w:tag w:val="goog_rdk_241"/>
      </w:sdtPr>
      <w:sdtContent>
        <w:p w:rsidR="00000000" w:rsidDel="00000000" w:rsidP="00000000" w:rsidRDefault="00000000" w:rsidRPr="00000000" w14:paraId="00000119">
          <w:pPr>
            <w:jc w:val="both"/>
            <w:rPr/>
          </w:pPr>
          <w:r w:rsidDel="00000000" w:rsidR="00000000" w:rsidRPr="00000000">
            <w:rPr>
              <w:rtl w:val="0"/>
            </w:rPr>
            <w:t xml:space="preserve">On the other hand, a research institute like IITA derives maps for soil fertility and crop performance to visualize trends and patterns. The interpreted data is usually published in peer-reviewed journals and technical reports are shared to provide insight. Additionally, the information is used to carry out capacity building of technical staff.</w:t>
          </w:r>
        </w:p>
      </w:sdtContent>
    </w:sdt>
    <w:sdt>
      <w:sdtPr>
        <w:tag w:val="goog_rdk_243"/>
      </w:sdtPr>
      <w:sdtContent>
        <w:p w:rsidR="00000000" w:rsidDel="00000000" w:rsidP="00000000" w:rsidRDefault="00000000" w:rsidRPr="00000000" w14:paraId="0000011A">
          <w:pPr>
            <w:pStyle w:val="Heading2"/>
            <w:spacing w:line="240" w:lineRule="auto"/>
            <w:rPr>
              <w:rPrChange w:author="Frank van Weert" w:id="80" w:date="2023-06-22T11:37:42Z">
                <w:rPr/>
              </w:rPrChange>
            </w:rPr>
            <w:pPrChange w:author="Frank van Weert" w:id="0" w:date="2023-06-22T11:37:42Z">
              <w:pPr>
                <w:pStyle w:val="Heading3"/>
                <w:spacing w:line="240" w:lineRule="auto"/>
              </w:pPr>
            </w:pPrChange>
          </w:pPr>
          <w:bookmarkStart w:colFirst="0" w:colLast="0" w:name="_heading=h.44sinio" w:id="19"/>
          <w:bookmarkEnd w:id="19"/>
          <w:sdt>
            <w:sdtPr>
              <w:tag w:val="goog_rdk_242"/>
            </w:sdtPr>
            <w:sdtContent>
              <w:r w:rsidDel="00000000" w:rsidR="00000000" w:rsidRPr="00000000">
                <w:rPr>
                  <w:rtl w:val="0"/>
                  <w:rPrChange w:author="Frank van Weert" w:id="80" w:date="2023-06-22T11:37:42Z">
                    <w:rPr/>
                  </w:rPrChange>
                </w:rPr>
                <w:t xml:space="preserve">Data application</w:t>
              </w:r>
            </w:sdtContent>
          </w:sdt>
        </w:p>
      </w:sdtContent>
    </w:sdt>
    <w:sdt>
      <w:sdtPr>
        <w:tag w:val="goog_rdk_245"/>
      </w:sdtPr>
      <w:sdtContent>
        <w:p w:rsidR="00000000" w:rsidDel="00000000" w:rsidP="00000000" w:rsidRDefault="00000000" w:rsidRPr="00000000" w14:paraId="0000011B">
          <w:pPr>
            <w:jc w:val="both"/>
            <w:rPr/>
          </w:pPr>
          <w:r w:rsidDel="00000000" w:rsidR="00000000" w:rsidRPr="00000000">
            <w:rPr>
              <w:rtl w:val="0"/>
            </w:rPr>
            <w:t xml:space="preserve">Besides applying LSC information to create maps, the public sector, REMA, LODA, and NAEB, applies the interpreted data to provide services. Government entities like LODA, REMA and NAEB use the LSC information to create training manuals and formulate policies. An institution like RAB uses the LSC information to create maps, develop websites, share stories using videos, and develop fertilizer and lime recommendations for different agro</w:t>
          </w:r>
          <w:sdt>
            <w:sdtPr>
              <w:tag w:val="goog_rdk_244"/>
            </w:sdtPr>
            <w:sdtContent>
              <w:ins w:author="Frank van Weert" w:id="81" w:date="2023-06-22T12:57:58Z">
                <w:r w:rsidDel="00000000" w:rsidR="00000000" w:rsidRPr="00000000">
                  <w:rPr>
                    <w:rtl w:val="0"/>
                  </w:rPr>
                  <w:t xml:space="preserve">-</w:t>
                </w:r>
              </w:ins>
            </w:sdtContent>
          </w:sdt>
          <w:r w:rsidDel="00000000" w:rsidR="00000000" w:rsidRPr="00000000">
            <w:rPr>
              <w:rtl w:val="0"/>
            </w:rPr>
            <w:t xml:space="preserve">ecological zones. Ministry of Agriculture (MINAGRI) Uses the processed information in formulating policies related to subsidies on crops, fertilizer usage and insurance. Additionally, MINAGRI develops farmer advisories from generated data and information.</w:t>
          </w:r>
        </w:p>
      </w:sdtContent>
    </w:sdt>
    <w:sdt>
      <w:sdtPr>
        <w:tag w:val="goog_rdk_248"/>
      </w:sdtPr>
      <w:sdtContent>
        <w:p w:rsidR="00000000" w:rsidDel="00000000" w:rsidP="00000000" w:rsidRDefault="00000000" w:rsidRPr="00000000" w14:paraId="0000011C">
          <w:pPr>
            <w:jc w:val="both"/>
            <w:rPr/>
          </w:pPr>
          <w:r w:rsidDel="00000000" w:rsidR="00000000" w:rsidRPr="00000000">
            <w:rPr>
              <w:rtl w:val="0"/>
            </w:rPr>
            <w:t xml:space="preserve">On the other hand, private companies like Holland Greentech </w:t>
          </w:r>
          <w:sdt>
            <w:sdtPr>
              <w:tag w:val="goog_rdk_246"/>
            </w:sdtPr>
            <w:sdtContent>
              <w:ins w:author="Frank van Weert" w:id="82" w:date="2023-06-22T12:58:12Z">
                <w:r w:rsidDel="00000000" w:rsidR="00000000" w:rsidRPr="00000000">
                  <w:rPr>
                    <w:rtl w:val="0"/>
                  </w:rPr>
                  <w:t xml:space="preserve">apply</w:t>
                </w:r>
              </w:ins>
            </w:sdtContent>
          </w:sdt>
          <w:sdt>
            <w:sdtPr>
              <w:tag w:val="goog_rdk_247"/>
            </w:sdtPr>
            <w:sdtContent>
              <w:del w:author="Frank van Weert" w:id="82" w:date="2023-06-22T12:58:12Z">
                <w:r w:rsidDel="00000000" w:rsidR="00000000" w:rsidRPr="00000000">
                  <w:rPr>
                    <w:rtl w:val="0"/>
                  </w:rPr>
                  <w:delText xml:space="preserve">applies</w:delText>
                </w:r>
              </w:del>
            </w:sdtContent>
          </w:sdt>
          <w:r w:rsidDel="00000000" w:rsidR="00000000" w:rsidRPr="00000000">
            <w:rPr>
              <w:rtl w:val="0"/>
            </w:rPr>
            <w:t xml:space="preserve"> irrigation information since one of the services they provide is to build and install an effective irrigation system. Hence irrigation information is applied to developing suitable irrigation systems and utilizing water efficiently to meet their customers' preferences.</w:t>
          </w:r>
        </w:p>
      </w:sdtContent>
    </w:sdt>
    <w:sdt>
      <w:sdtPr>
        <w:tag w:val="goog_rdk_249"/>
      </w:sdtPr>
      <w:sdtContent>
        <w:p w:rsidR="00000000" w:rsidDel="00000000" w:rsidP="00000000" w:rsidRDefault="00000000" w:rsidRPr="00000000" w14:paraId="0000011D">
          <w:pPr>
            <w:jc w:val="both"/>
            <w:rPr/>
          </w:pPr>
          <w:r w:rsidDel="00000000" w:rsidR="00000000" w:rsidRPr="00000000">
            <w:rPr>
              <w:rtl w:val="0"/>
            </w:rPr>
            <w:t xml:space="preserve">Partners For Conservation (PFC) focuses on creating equal opportunities for everyone including farmers. To enhance its efforts on biodiversity conservation, the NGO applies LSC data to come up with efficient knowledge that they use to train farmers. Also, knowledge institutions like INES and UR/CAVM use the LSC information to provide technical training to their clients. </w:t>
          </w:r>
        </w:p>
      </w:sdtContent>
    </w:sdt>
    <w:sdt>
      <w:sdtPr>
        <w:tag w:val="goog_rdk_253"/>
      </w:sdtPr>
      <w:sdtContent>
        <w:p w:rsidR="00000000" w:rsidDel="00000000" w:rsidP="00000000" w:rsidRDefault="00000000" w:rsidRPr="00000000" w14:paraId="0000011E">
          <w:pPr>
            <w:jc w:val="both"/>
            <w:rPr/>
          </w:pPr>
          <w:sdt>
            <w:sdtPr>
              <w:tag w:val="goog_rdk_251"/>
            </w:sdtPr>
            <w:sdtContent>
              <w:del w:author="Frank van Weert" w:id="83" w:date="2023-06-22T14:07:25Z">
                <w:r w:rsidDel="00000000" w:rsidR="00000000" w:rsidRPr="00000000">
                  <w:rPr>
                    <w:rtl w:val="0"/>
                  </w:rPr>
                  <w:delText xml:space="preserve"> </w:delText>
                </w:r>
              </w:del>
            </w:sdtContent>
          </w:sdt>
          <w:r w:rsidDel="00000000" w:rsidR="00000000" w:rsidRPr="00000000">
            <w:rPr>
              <w:rtl w:val="0"/>
            </w:rPr>
            <w:t xml:space="preserve">IITA-CGIAR, which is in the knowledge institution cluster, besides providing technical notes in terms of reports and published scientific papers, the data is applied in up-scaling existing and new projects. </w:t>
          </w:r>
          <w:sdt>
            <w:sdtPr>
              <w:tag w:val="goog_rdk_252"/>
            </w:sdtPr>
            <w:sdtContent>
              <w:del w:author="Frank van Weert" w:id="84" w:date="2023-06-22T14:07:33Z">
                <w:r w:rsidDel="00000000" w:rsidR="00000000" w:rsidRPr="00000000">
                  <w:rPr>
                    <w:rtl w:val="0"/>
                  </w:rPr>
                  <w:delText xml:space="preserve">Another CGIAR organization, </w:delText>
                </w:r>
              </w:del>
            </w:sdtContent>
          </w:sdt>
          <w:r w:rsidDel="00000000" w:rsidR="00000000" w:rsidRPr="00000000">
            <w:rPr>
              <w:rtl w:val="0"/>
            </w:rPr>
            <w:t xml:space="preserve">ICRAF, applies the data to publish research findings such as policy briefs. Accordingly, the generated knowledge is also used to develop extension materials in terms of manuals and reference materials that are used in providing extension services.</w:t>
          </w:r>
        </w:p>
      </w:sdtContent>
    </w:sdt>
    <w:sdt>
      <w:sdtPr>
        <w:tag w:val="goog_rdk_255"/>
      </w:sdtPr>
      <w:sdtContent>
        <w:p w:rsidR="00000000" w:rsidDel="00000000" w:rsidP="00000000" w:rsidRDefault="00000000" w:rsidRPr="00000000" w14:paraId="0000011F">
          <w:pPr>
            <w:pStyle w:val="Heading2"/>
            <w:spacing w:before="0" w:line="240" w:lineRule="auto"/>
            <w:rPr>
              <w:rPrChange w:author="Frank van Weert" w:id="85" w:date="2023-06-22T11:37:47Z">
                <w:rPr/>
              </w:rPrChange>
            </w:rPr>
            <w:pPrChange w:author="Frank van Weert" w:id="0" w:date="2023-06-22T11:37:47Z">
              <w:pPr>
                <w:pStyle w:val="Heading3"/>
                <w:spacing w:before="0" w:line="240" w:lineRule="auto"/>
              </w:pPr>
            </w:pPrChange>
          </w:pPr>
          <w:bookmarkStart w:colFirst="0" w:colLast="0" w:name="_heading=h.2jxsxqh" w:id="20"/>
          <w:bookmarkEnd w:id="20"/>
          <w:sdt>
            <w:sdtPr>
              <w:tag w:val="goog_rdk_254"/>
            </w:sdtPr>
            <w:sdtContent>
              <w:r w:rsidDel="00000000" w:rsidR="00000000" w:rsidRPr="00000000">
                <w:rPr>
                  <w:rtl w:val="0"/>
                  <w:rPrChange w:author="Frank van Weert" w:id="85" w:date="2023-06-22T11:37:47Z">
                    <w:rPr/>
                  </w:rPrChange>
                </w:rPr>
                <w:t xml:space="preserve">Data Use</w:t>
              </w:r>
            </w:sdtContent>
          </w:sdt>
        </w:p>
      </w:sdtContent>
    </w:sdt>
    <w:sdt>
      <w:sdtPr>
        <w:tag w:val="goog_rdk_256"/>
      </w:sdtPr>
      <w:sdtContent>
        <w:p w:rsidR="00000000" w:rsidDel="00000000" w:rsidP="00000000" w:rsidRDefault="00000000" w:rsidRPr="00000000" w14:paraId="00000120">
          <w:pPr>
            <w:jc w:val="both"/>
            <w:rPr/>
          </w:pPr>
          <w:r w:rsidDel="00000000" w:rsidR="00000000" w:rsidRPr="00000000">
            <w:rPr>
              <w:rtl w:val="0"/>
            </w:rPr>
            <w:t xml:space="preserve">Public entities like RAB and RWCA use LSC information </w:t>
          </w:r>
          <w:r w:rsidDel="00000000" w:rsidR="00000000" w:rsidRPr="00000000">
            <w:rPr>
              <w:rtl w:val="0"/>
            </w:rPr>
            <w:t xml:space="preserve">to train or teach on the market</w:t>
          </w:r>
          <w:r w:rsidDel="00000000" w:rsidR="00000000" w:rsidRPr="00000000">
            <w:rPr>
              <w:rtl w:val="0"/>
            </w:rPr>
            <w:t xml:space="preserve">, write reports and offer extension services. At the same time, RWCA utilizes LSC information on reforestation activities, constructing terraces and installing water systems. When it comes to land issues, NLA and MINAGRI utilize data in decision-making on issuing land titles, land use plans consolidation, and guidelines. The data is also used by MINAGRI to guide decision-making on fertilizer usage and assist farmers to access finances.</w:t>
          </w:r>
        </w:p>
      </w:sdtContent>
    </w:sdt>
    <w:sdt>
      <w:sdtPr>
        <w:tag w:val="goog_rdk_263"/>
      </w:sdtPr>
      <w:sdtContent>
        <w:p w:rsidR="00000000" w:rsidDel="00000000" w:rsidP="00000000" w:rsidRDefault="00000000" w:rsidRPr="00000000" w14:paraId="00000121">
          <w:pPr>
            <w:jc w:val="both"/>
            <w:rPr/>
          </w:pPr>
          <w:sdt>
            <w:sdtPr>
              <w:tag w:val="goog_rdk_258"/>
            </w:sdtPr>
            <w:sdtContent>
              <w:ins w:author="Frank van Weert" w:id="86" w:date="2023-06-22T14:08:19Z">
                <w:r w:rsidDel="00000000" w:rsidR="00000000" w:rsidRPr="00000000">
                  <w:rPr>
                    <w:rtl w:val="0"/>
                  </w:rPr>
                  <w:t xml:space="preserve">The</w:t>
                </w:r>
              </w:ins>
            </w:sdtContent>
          </w:sdt>
          <w:sdt>
            <w:sdtPr>
              <w:tag w:val="goog_rdk_259"/>
            </w:sdtPr>
            <w:sdtContent>
              <w:del w:author="Frank van Weert" w:id="86" w:date="2023-06-22T14:08:19Z">
                <w:r w:rsidDel="00000000" w:rsidR="00000000" w:rsidRPr="00000000">
                  <w:rPr>
                    <w:rtl w:val="0"/>
                  </w:rPr>
                  <w:delText xml:space="preserve">A</w:delText>
                </w:r>
              </w:del>
            </w:sdtContent>
          </w:sdt>
          <w:r w:rsidDel="00000000" w:rsidR="00000000" w:rsidRPr="00000000">
            <w:rPr>
              <w:rtl w:val="0"/>
            </w:rPr>
            <w:t xml:space="preserve"> private entity </w:t>
          </w:r>
          <w:sdt>
            <w:sdtPr>
              <w:tag w:val="goog_rdk_260"/>
            </w:sdtPr>
            <w:sdtContent>
              <w:del w:author="Frank van Weert" w:id="87" w:date="2023-06-22T14:08:23Z">
                <w:r w:rsidDel="00000000" w:rsidR="00000000" w:rsidRPr="00000000">
                  <w:rPr>
                    <w:rtl w:val="0"/>
                  </w:rPr>
                  <w:delText xml:space="preserve">like </w:delText>
                </w:r>
              </w:del>
            </w:sdtContent>
          </w:sdt>
          <w:r w:rsidDel="00000000" w:rsidR="00000000" w:rsidRPr="00000000">
            <w:rPr>
              <w:rtl w:val="0"/>
            </w:rPr>
            <w:t xml:space="preserve">MoneyPhone, a digital fintech company, offers digital loan origination to farmers for input acquisition. To improve service delivery, MoneyPhone utilizes data to enhance digital service provision, identify opportunities, mitigate any emerging risks, and enhance the overall performance of the platform. YEAN on the other hand utilizes data to mobilize farmers while VUP uses data </w:t>
          </w:r>
          <w:sdt>
            <w:sdtPr>
              <w:tag w:val="goog_rdk_261"/>
            </w:sdtPr>
            <w:sdtContent>
              <w:ins w:author="Frank van Weert" w:id="88" w:date="2023-06-22T14:08:43Z">
                <w:r w:rsidDel="00000000" w:rsidR="00000000" w:rsidRPr="00000000">
                  <w:rPr>
                    <w:rtl w:val="0"/>
                  </w:rPr>
                  <w:t xml:space="preserve">to generate</w:t>
                </w:r>
              </w:ins>
            </w:sdtContent>
          </w:sdt>
          <w:sdt>
            <w:sdtPr>
              <w:tag w:val="goog_rdk_262"/>
            </w:sdtPr>
            <w:sdtContent>
              <w:del w:author="Frank van Weert" w:id="88" w:date="2023-06-22T14:08:43Z">
                <w:r w:rsidDel="00000000" w:rsidR="00000000" w:rsidRPr="00000000">
                  <w:rPr>
                    <w:rtl w:val="0"/>
                  </w:rPr>
                  <w:delText xml:space="preserve">to come generate</w:delText>
                </w:r>
              </w:del>
            </w:sdtContent>
          </w:sdt>
          <w:r w:rsidDel="00000000" w:rsidR="00000000" w:rsidRPr="00000000">
            <w:rPr>
              <w:rtl w:val="0"/>
            </w:rPr>
            <w:t xml:space="preserve"> soil and water conservation methods. </w:t>
          </w:r>
        </w:p>
      </w:sdtContent>
    </w:sdt>
    <w:sdt>
      <w:sdtPr>
        <w:tag w:val="goog_rdk_264"/>
      </w:sdtPr>
      <w:sdtContent>
        <w:p w:rsidR="00000000" w:rsidDel="00000000" w:rsidP="00000000" w:rsidRDefault="00000000" w:rsidRPr="00000000" w14:paraId="00000122">
          <w:pPr>
            <w:jc w:val="both"/>
            <w:rPr/>
          </w:pPr>
          <w:r w:rsidDel="00000000" w:rsidR="00000000" w:rsidRPr="00000000">
            <w:rPr>
              <w:rtl w:val="0"/>
            </w:rPr>
            <w:t xml:space="preserve">Knowledge institutions like MIPC and AgriResearch use data to come up with soil and water conservation measures. INES particularly uses the data to come up with soil and water measures, particularly for Irish potato and wheat production. The University of Rwanda focuses on soil and water measures for seed production. IITA-CGIAR uses the information to do capacity development, support decision making and provide policy recommendations. At the </w:t>
          </w:r>
        </w:p>
      </w:sdtContent>
    </w:sdt>
    <w:sdt>
      <w:sdtPr>
        <w:tag w:val="goog_rdk_265"/>
      </w:sdtPr>
      <w:sdtContent>
        <w:p w:rsidR="00000000" w:rsidDel="00000000" w:rsidP="00000000" w:rsidRDefault="00000000" w:rsidRPr="00000000" w14:paraId="00000123">
          <w:pPr>
            <w:jc w:val="both"/>
            <w:rPr/>
          </w:pPr>
          <w:r w:rsidDel="00000000" w:rsidR="00000000" w:rsidRPr="00000000">
            <w:rPr>
              <w:rtl w:val="0"/>
            </w:rPr>
            <w:t xml:space="preserve">Farmer organizations such as HORECO utilize LSC data to mobilize farmers. Other mentioned farmer cooperatives that utilize data include COMIXBU and Imbaraga Farmers.</w:t>
          </w:r>
        </w:p>
      </w:sdtContent>
    </w:sdt>
    <w:sdt>
      <w:sdtPr>
        <w:tag w:val="goog_rdk_270"/>
      </w:sdtPr>
      <w:sdtContent>
        <w:p w:rsidR="00000000" w:rsidDel="00000000" w:rsidP="00000000" w:rsidRDefault="00000000" w:rsidRPr="00000000" w14:paraId="00000124">
          <w:pPr>
            <w:pStyle w:val="Heading2"/>
            <w:spacing w:line="240" w:lineRule="auto"/>
            <w:rPr>
              <w:rPrChange w:author="Frank van Weert" w:id="89" w:date="2023-06-22T11:37:53Z">
                <w:rPr/>
              </w:rPrChange>
            </w:rPr>
            <w:pPrChange w:author="Frank van Weert" w:id="0" w:date="2023-06-22T11:37:53Z">
              <w:pPr>
                <w:pStyle w:val="Heading3"/>
                <w:spacing w:line="240" w:lineRule="auto"/>
              </w:pPr>
            </w:pPrChange>
          </w:pPr>
          <w:bookmarkStart w:colFirst="0" w:colLast="0" w:name="_heading=h.z337ya" w:id="21"/>
          <w:bookmarkEnd w:id="21"/>
          <w:sdt>
            <w:sdtPr>
              <w:tag w:val="goog_rdk_266"/>
            </w:sdtPr>
            <w:sdtContent>
              <w:r w:rsidDel="00000000" w:rsidR="00000000" w:rsidRPr="00000000">
                <w:rPr>
                  <w:rtl w:val="0"/>
                  <w:rPrChange w:author="Frank van Weert" w:id="89" w:date="2023-06-22T11:37:53Z">
                    <w:rPr/>
                  </w:rPrChange>
                </w:rPr>
                <w:t xml:space="preserve">Data Valorization </w:t>
              </w:r>
            </w:sdtContent>
          </w:sdt>
          <w:sdt>
            <w:sdtPr>
              <w:tag w:val="goog_rdk_267"/>
            </w:sdtPr>
            <w:sdtContent>
              <w:commentRangeStart w:id="57"/>
            </w:sdtContent>
          </w:sdt>
          <w:sdt>
            <w:sdtPr>
              <w:tag w:val="goog_rdk_268"/>
            </w:sdtPr>
            <w:sdtContent>
              <w:r w:rsidDel="00000000" w:rsidR="00000000" w:rsidRPr="00000000">
                <w:rPr>
                  <w:rtl w:val="0"/>
                  <w:rPrChange w:author="Frank van Weert" w:id="89" w:date="2023-06-22T11:37:53Z">
                    <w:rPr/>
                  </w:rPrChange>
                </w:rPr>
                <w:t xml:space="preserve">Challenges</w:t>
              </w:r>
            </w:sdtContent>
          </w:sdt>
          <w:commentRangeEnd w:id="57"/>
          <w:r w:rsidDel="00000000" w:rsidR="00000000" w:rsidRPr="00000000">
            <w:commentReference w:id="57"/>
          </w:r>
          <w:sdt>
            <w:sdtPr>
              <w:tag w:val="goog_rdk_269"/>
            </w:sdtPr>
            <w:sdtContent>
              <w:r w:rsidDel="00000000" w:rsidR="00000000" w:rsidRPr="00000000">
                <w:rPr>
                  <w:rtl w:val="0"/>
                </w:rPr>
              </w:r>
            </w:sdtContent>
          </w:sdt>
        </w:p>
      </w:sdtContent>
    </w:sdt>
    <w:sdt>
      <w:sdtPr>
        <w:tag w:val="goog_rdk_271"/>
      </w:sdtPr>
      <w:sdtContent>
        <w:p w:rsidR="00000000" w:rsidDel="00000000" w:rsidP="00000000" w:rsidRDefault="00000000" w:rsidRPr="00000000" w14:paraId="00000125">
          <w:pPr>
            <w:spacing w:after="0" w:before="40" w:line="276" w:lineRule="auto"/>
            <w:ind w:right="57"/>
            <w:jc w:val="both"/>
            <w:rPr/>
          </w:pPr>
          <w:r w:rsidDel="00000000" w:rsidR="00000000" w:rsidRPr="00000000">
            <w:rPr>
              <w:rtl w:val="0"/>
            </w:rPr>
            <w:t xml:space="preserve">Some of the key challenges mentioned on data valorization during the workshops are:</w:t>
          </w:r>
        </w:p>
      </w:sdtContent>
    </w:sdt>
    <w:sdt>
      <w:sdtPr>
        <w:tag w:val="goog_rdk_274"/>
      </w:sdtPr>
      <w:sdtContent>
        <w:p w:rsidR="00000000" w:rsidDel="00000000" w:rsidP="00000000" w:rsidRDefault="00000000" w:rsidRPr="00000000" w14:paraId="00000126">
          <w:pPr>
            <w:numPr>
              <w:ilvl w:val="0"/>
              <w:numId w:val="60"/>
            </w:numPr>
            <w:spacing w:after="0" w:before="40" w:line="276" w:lineRule="auto"/>
            <w:ind w:left="720" w:right="57" w:hanging="360"/>
            <w:jc w:val="both"/>
            <w:rPr>
              <w:color w:val="000000"/>
            </w:rPr>
          </w:pPr>
          <w:r w:rsidDel="00000000" w:rsidR="00000000" w:rsidRPr="00000000">
            <w:rPr>
              <w:color w:val="000000"/>
              <w:rtl w:val="0"/>
            </w:rPr>
            <w:t xml:space="preserve">Inadequate </w:t>
          </w:r>
          <w:r w:rsidDel="00000000" w:rsidR="00000000" w:rsidRPr="00000000">
            <w:rPr>
              <w:color w:val="000000"/>
              <w:rtl w:val="0"/>
            </w:rPr>
            <w:t xml:space="preserve">data validation</w:t>
          </w:r>
          <w:r w:rsidDel="00000000" w:rsidR="00000000" w:rsidRPr="00000000">
            <w:rPr>
              <w:color w:val="000000"/>
              <w:rtl w:val="0"/>
            </w:rPr>
            <w:t xml:space="preserve"> and</w:t>
          </w:r>
          <w:r w:rsidDel="00000000" w:rsidR="00000000" w:rsidRPr="00000000">
            <w:rPr>
              <w:color w:val="000000"/>
              <w:rtl w:val="0"/>
            </w:rPr>
            <w:t xml:space="preserve"> poor</w:t>
          </w:r>
          <w:sdt>
            <w:sdtPr>
              <w:tag w:val="goog_rdk_272"/>
            </w:sdtPr>
            <w:sdtContent>
              <w:ins w:author="Frank van Weert" w:id="90" w:date="2023-06-22T14:09:26Z">
                <w:r w:rsidDel="00000000" w:rsidR="00000000" w:rsidRPr="00000000">
                  <w:rPr>
                    <w:color w:val="000000"/>
                    <w:rtl w:val="0"/>
                  </w:rPr>
                  <w:t xml:space="preserve"> </w:t>
                </w:r>
              </w:ins>
            </w:sdtContent>
          </w:sdt>
          <w:sdt>
            <w:sdtPr>
              <w:tag w:val="goog_rdk_273"/>
            </w:sdtPr>
            <w:sdtContent>
              <w:del w:author="Frank van Weert" w:id="90" w:date="2023-06-22T14:09:26Z">
                <w:r w:rsidDel="00000000" w:rsidR="00000000" w:rsidRPr="00000000">
                  <w:rPr>
                    <w:color w:val="000000"/>
                    <w:rtl w:val="0"/>
                  </w:rPr>
                  <w:delText xml:space="preserve">-</w:delText>
                </w:r>
              </w:del>
            </w:sdtContent>
          </w:sdt>
          <w:r w:rsidDel="00000000" w:rsidR="00000000" w:rsidRPr="00000000">
            <w:rPr>
              <w:color w:val="000000"/>
              <w:rtl w:val="0"/>
            </w:rPr>
            <w:t xml:space="preserve">quality assurance of crop harvest and soil control</w:t>
          </w:r>
          <w:r w:rsidDel="00000000" w:rsidR="00000000" w:rsidRPr="00000000">
            <w:rPr>
              <w:rtl w:val="0"/>
            </w:rPr>
          </w:r>
        </w:p>
      </w:sdtContent>
    </w:sdt>
    <w:sdt>
      <w:sdtPr>
        <w:tag w:val="goog_rdk_275"/>
      </w:sdtPr>
      <w:sdtContent>
        <w:p w:rsidR="00000000" w:rsidDel="00000000" w:rsidP="00000000" w:rsidRDefault="00000000" w:rsidRPr="00000000" w14:paraId="00000127">
          <w:pPr>
            <w:numPr>
              <w:ilvl w:val="0"/>
              <w:numId w:val="60"/>
            </w:numPr>
            <w:spacing w:after="0" w:line="276" w:lineRule="auto"/>
            <w:ind w:left="720" w:right="57" w:hanging="360"/>
            <w:jc w:val="both"/>
            <w:rPr>
              <w:color w:val="000000"/>
            </w:rPr>
          </w:pPr>
          <w:r w:rsidDel="00000000" w:rsidR="00000000" w:rsidRPr="00000000">
            <w:rPr>
              <w:color w:val="000000"/>
              <w:rtl w:val="0"/>
            </w:rPr>
            <w:t xml:space="preserve">Lack of affordable tools/software to analyze data, and (combined) databases to store processed data</w:t>
          </w:r>
        </w:p>
      </w:sdtContent>
    </w:sdt>
    <w:sdt>
      <w:sdtPr>
        <w:tag w:val="goog_rdk_277"/>
      </w:sdtPr>
      <w:sdtContent>
        <w:p w:rsidR="00000000" w:rsidDel="00000000" w:rsidP="00000000" w:rsidRDefault="00000000" w:rsidRPr="00000000" w14:paraId="00000128">
          <w:pPr>
            <w:numPr>
              <w:ilvl w:val="0"/>
              <w:numId w:val="60"/>
            </w:numPr>
            <w:spacing w:after="0" w:line="276" w:lineRule="auto"/>
            <w:ind w:left="720" w:right="57" w:hanging="360"/>
            <w:jc w:val="both"/>
            <w:rPr>
              <w:color w:val="000000"/>
            </w:rPr>
          </w:pPr>
          <w:r w:rsidDel="00000000" w:rsidR="00000000" w:rsidRPr="00000000">
            <w:rPr>
              <w:color w:val="000000"/>
              <w:rtl w:val="0"/>
            </w:rPr>
            <w:t xml:space="preserve">Lack of coordination and silos between the various AKIS organizations create issues of data accessibility, and duplication of databases and data tools across organizations. E.g. most of RAB’s info </w:t>
          </w:r>
          <w:r w:rsidDel="00000000" w:rsidR="00000000" w:rsidRPr="00000000">
            <w:rPr>
              <w:rtl w:val="0"/>
            </w:rPr>
            <w:t xml:space="preserve">is only available at the national level and isn’t open</w:t>
          </w:r>
          <w:sdt>
            <w:sdtPr>
              <w:tag w:val="goog_rdk_276"/>
            </w:sdtPr>
            <w:sdtContent>
              <w:ins w:author="Frank van Weert" w:id="91" w:date="2023-06-22T14:09:50Z">
                <w:r w:rsidDel="00000000" w:rsidR="00000000" w:rsidRPr="00000000">
                  <w:rPr>
                    <w:rtl w:val="0"/>
                  </w:rPr>
                  <w:t xml:space="preserve"> access</w:t>
                </w:r>
              </w:ins>
            </w:sdtContent>
          </w:sdt>
          <w:r w:rsidDel="00000000" w:rsidR="00000000" w:rsidRPr="00000000">
            <w:rPr>
              <w:rtl w:val="0"/>
            </w:rPr>
            <w:t xml:space="preserve">. It can only be accessed by key people upon request. </w:t>
          </w:r>
          <w:r w:rsidDel="00000000" w:rsidR="00000000" w:rsidRPr="00000000">
            <w:rPr>
              <w:rtl w:val="0"/>
            </w:rPr>
          </w:r>
        </w:p>
      </w:sdtContent>
    </w:sdt>
    <w:sdt>
      <w:sdtPr>
        <w:tag w:val="goog_rdk_278"/>
      </w:sdtPr>
      <w:sdtContent>
        <w:p w:rsidR="00000000" w:rsidDel="00000000" w:rsidP="00000000" w:rsidRDefault="00000000" w:rsidRPr="00000000" w14:paraId="00000129">
          <w:pPr>
            <w:numPr>
              <w:ilvl w:val="0"/>
              <w:numId w:val="60"/>
            </w:numPr>
            <w:spacing w:after="0" w:line="276" w:lineRule="auto"/>
            <w:ind w:left="720" w:right="57" w:hanging="360"/>
            <w:jc w:val="both"/>
            <w:rPr>
              <w:color w:val="000000"/>
            </w:rPr>
          </w:pPr>
          <w:r w:rsidDel="00000000" w:rsidR="00000000" w:rsidRPr="00000000">
            <w:rPr>
              <w:color w:val="000000"/>
              <w:rtl w:val="0"/>
            </w:rPr>
            <w:t xml:space="preserve">Data providers use poor methods or channels to disseminate and share agricultural knowledge.</w:t>
          </w:r>
        </w:p>
      </w:sdtContent>
    </w:sdt>
    <w:sdt>
      <w:sdtPr>
        <w:tag w:val="goog_rdk_279"/>
      </w:sdtPr>
      <w:sdtContent>
        <w:p w:rsidR="00000000" w:rsidDel="00000000" w:rsidP="00000000" w:rsidRDefault="00000000" w:rsidRPr="00000000" w14:paraId="0000012A">
          <w:pPr>
            <w:rPr>
              <w:rFonts w:ascii="Calibri" w:cs="Calibri" w:eastAsia="Calibri" w:hAnsi="Calibri"/>
              <w:b w:val="1"/>
              <w:sz w:val="24"/>
              <w:szCs w:val="24"/>
            </w:rPr>
          </w:pPr>
          <w:r w:rsidDel="00000000" w:rsidR="00000000" w:rsidRPr="00000000">
            <w:br w:type="page"/>
          </w:r>
          <w:r w:rsidDel="00000000" w:rsidR="00000000" w:rsidRPr="00000000">
            <w:rPr>
              <w:rtl w:val="0"/>
            </w:rPr>
          </w:r>
        </w:p>
      </w:sdtContent>
    </w:sdt>
    <w:sdt>
      <w:sdtPr>
        <w:tag w:val="goog_rdk_281"/>
      </w:sdtPr>
      <w:sdtContent>
        <w:p w:rsidR="00000000" w:rsidDel="00000000" w:rsidP="00000000" w:rsidRDefault="00000000" w:rsidRPr="00000000" w14:paraId="0000012B">
          <w:pPr>
            <w:pStyle w:val="Heading2"/>
            <w:numPr>
              <w:ilvl w:val="0"/>
              <w:numId w:val="60"/>
            </w:numPr>
            <w:spacing w:after="0" w:line="240" w:lineRule="auto"/>
            <w:ind w:left="720" w:hanging="360"/>
            <w:rPr>
              <w:rPrChange w:author="Frank van Weert" w:id="26" w:date="2023-06-22T11:39:14Z">
                <w:rPr/>
              </w:rPrChange>
            </w:rPr>
            <w:pPrChange w:author="Frank van Weert" w:id="0" w:date="2023-06-22T11:39:14Z">
              <w:pPr>
                <w:pStyle w:val="Heading2"/>
                <w:numPr>
                  <w:ilvl w:val="0"/>
                  <w:numId w:val="87"/>
                </w:numPr>
                <w:spacing w:after="0" w:line="240" w:lineRule="auto"/>
                <w:ind w:left="720" w:hanging="360"/>
              </w:pPr>
            </w:pPrChange>
          </w:pPr>
          <w:bookmarkStart w:colFirst="0" w:colLast="0" w:name="_heading=h.3j2qqm3" w:id="22"/>
          <w:bookmarkEnd w:id="22"/>
          <w:sdt>
            <w:sdtPr>
              <w:tag w:val="goog_rdk_280"/>
            </w:sdtPr>
            <w:sdtContent>
              <w:r w:rsidDel="00000000" w:rsidR="00000000" w:rsidRPr="00000000">
                <w:rPr>
                  <w:rtl w:val="0"/>
                  <w:rPrChange w:author="Frank van Weert" w:id="92" w:date="2023-06-22T11:37:59Z">
                    <w:rPr/>
                  </w:rPrChange>
                </w:rPr>
                <w:t xml:space="preserve">Data use and needs</w:t>
              </w:r>
            </w:sdtContent>
          </w:sdt>
        </w:p>
      </w:sdtContent>
    </w:sdt>
    <w:sdt>
      <w:sdtPr>
        <w:tag w:val="goog_rdk_285"/>
      </w:sdtPr>
      <w:sdtContent>
        <w:p w:rsidR="00000000" w:rsidDel="00000000" w:rsidP="00000000" w:rsidRDefault="00000000" w:rsidRPr="00000000" w14:paraId="0000012C">
          <w:pPr>
            <w:pStyle w:val="Heading3"/>
            <w:spacing w:before="0" w:line="240" w:lineRule="auto"/>
            <w:rPr>
              <w:ins w:author="Frank van Weert" w:id="93" w:date="2023-06-22T11:38:02Z"/>
              <w:rPrChange w:author="Frank van Weert" w:id="92" w:date="2023-06-22T11:37:59Z">
                <w:rPr/>
              </w:rPrChange>
            </w:rPr>
          </w:pPr>
          <w:sdt>
            <w:sdtPr>
              <w:tag w:val="goog_rdk_283"/>
            </w:sdtPr>
            <w:sdtContent>
              <w:ins w:author="Frank van Weert" w:id="93" w:date="2023-06-22T11:38:02Z"/>
              <w:sdt>
                <w:sdtPr>
                  <w:tag w:val="goog_rdk_284"/>
                </w:sdtPr>
                <w:sdtContent>
                  <w:ins w:author="Frank van Weert" w:id="93" w:date="2023-06-22T11:38:02Z">
                    <w:r w:rsidDel="00000000" w:rsidR="00000000" w:rsidRPr="00000000">
                      <w:rPr>
                        <w:rtl w:val="0"/>
                      </w:rPr>
                    </w:r>
                  </w:ins>
                </w:sdtContent>
              </w:sdt>
              <w:ins w:author="Frank van Weert" w:id="93" w:date="2023-06-22T11:38:02Z">
                <w:bookmarkStart w:colFirst="0" w:colLast="0" w:name="_heading=h.auz51yqd4oq0" w:id="23"/>
                <w:bookmarkEnd w:id="23"/>
              </w:ins>
            </w:sdtContent>
          </w:sdt>
        </w:p>
      </w:sdtContent>
    </w:sdt>
    <w:sdt>
      <w:sdtPr>
        <w:tag w:val="goog_rdk_288"/>
      </w:sdtPr>
      <w:sdtContent>
        <w:p w:rsidR="00000000" w:rsidDel="00000000" w:rsidP="00000000" w:rsidRDefault="00000000" w:rsidRPr="00000000" w14:paraId="0000012D">
          <w:pPr>
            <w:pStyle w:val="Heading2"/>
            <w:spacing w:before="0" w:line="240" w:lineRule="auto"/>
            <w:rPr>
              <w:ins w:author="Frank van Weert" w:id="93" w:date="2023-06-22T11:38:02Z"/>
              <w:rPrChange w:author="Frank van Weert" w:id="92" w:date="2023-06-22T11:37:59Z">
                <w:rPr/>
              </w:rPrChange>
            </w:rPr>
          </w:pPr>
          <w:sdt>
            <w:sdtPr>
              <w:tag w:val="goog_rdk_286"/>
            </w:sdtPr>
            <w:sdtContent>
              <w:ins w:author="Frank van Weert" w:id="93" w:date="2023-06-22T11:38:02Z"/>
              <w:sdt>
                <w:sdtPr>
                  <w:tag w:val="goog_rdk_287"/>
                </w:sdtPr>
                <w:sdtContent>
                  <w:ins w:author="Frank van Weert" w:id="93" w:date="2023-06-22T11:38:02Z">
                    <w:r w:rsidDel="00000000" w:rsidR="00000000" w:rsidRPr="00000000">
                      <w:rPr>
                        <w:rtl w:val="0"/>
                      </w:rPr>
                    </w:r>
                  </w:ins>
                </w:sdtContent>
              </w:sdt>
              <w:ins w:author="Frank van Weert" w:id="93" w:date="2023-06-22T11:38:02Z">
                <w:bookmarkStart w:colFirst="0" w:colLast="0" w:name="_heading=h.ykg1zl9ilr99" w:id="24"/>
                <w:bookmarkEnd w:id="24"/>
              </w:ins>
            </w:sdtContent>
          </w:sdt>
        </w:p>
      </w:sdtContent>
    </w:sdt>
    <w:sdt>
      <w:sdtPr>
        <w:tag w:val="goog_rdk_291"/>
      </w:sdtPr>
      <w:sdtContent>
        <w:p w:rsidR="00000000" w:rsidDel="00000000" w:rsidP="00000000" w:rsidRDefault="00000000" w:rsidRPr="00000000" w14:paraId="0000012E">
          <w:pPr>
            <w:pStyle w:val="Heading2"/>
            <w:spacing w:before="0" w:line="240" w:lineRule="auto"/>
            <w:rPr>
              <w:ins w:author="Frank van Weert" w:id="93" w:date="2023-06-22T11:38:02Z"/>
              <w:rPrChange w:author="Frank van Weert" w:id="92" w:date="2023-06-22T11:37:59Z">
                <w:rPr/>
              </w:rPrChange>
            </w:rPr>
          </w:pPr>
          <w:sdt>
            <w:sdtPr>
              <w:tag w:val="goog_rdk_289"/>
            </w:sdtPr>
            <w:sdtContent>
              <w:ins w:author="Frank van Weert" w:id="93" w:date="2023-06-22T11:38:02Z"/>
              <w:sdt>
                <w:sdtPr>
                  <w:tag w:val="goog_rdk_290"/>
                </w:sdtPr>
                <w:sdtContent>
                  <w:ins w:author="Frank van Weert" w:id="93" w:date="2023-06-22T11:38:02Z">
                    <w:r w:rsidDel="00000000" w:rsidR="00000000" w:rsidRPr="00000000">
                      <w:rPr>
                        <w:rtl w:val="0"/>
                        <w:rPrChange w:author="Frank van Weert" w:id="92" w:date="2023-06-22T11:37:59Z">
                          <w:rPr/>
                        </w:rPrChange>
                      </w:rPr>
                      <w:t xml:space="preserve">Overall</w:t>
                    </w:r>
                  </w:ins>
                </w:sdtContent>
              </w:sdt>
              <w:ins w:author="Frank van Weert" w:id="93" w:date="2023-06-22T11:38:02Z">
                <w:bookmarkStart w:colFirst="0" w:colLast="0" w:name="_heading=h.dxrbxxeipyny" w:id="25"/>
                <w:bookmarkEnd w:id="25"/>
              </w:ins>
            </w:sdtContent>
          </w:sdt>
        </w:p>
      </w:sdtContent>
    </w:sdt>
    <w:sdt>
      <w:sdtPr>
        <w:tag w:val="goog_rdk_295"/>
      </w:sdtPr>
      <w:sdtContent>
        <w:p w:rsidR="00000000" w:rsidDel="00000000" w:rsidP="00000000" w:rsidRDefault="00000000" w:rsidRPr="00000000" w14:paraId="0000012F">
          <w:pPr>
            <w:jc w:val="both"/>
            <w:rPr>
              <w:ins w:author="Frank van Weert" w:id="93" w:date="2023-06-22T11:38:02Z"/>
              <w:rPrChange w:author="Frank van Weert" w:id="92" w:date="2023-06-22T11:37:59Z">
                <w:rPr/>
              </w:rPrChange>
            </w:rPr>
          </w:pPr>
          <w:sdt>
            <w:sdtPr>
              <w:tag w:val="goog_rdk_292"/>
            </w:sdtPr>
            <w:sdtContent>
              <w:ins w:author="Frank van Weert" w:id="93" w:date="2023-06-22T11:38:02Z"/>
              <w:sdt>
                <w:sdtPr>
                  <w:tag w:val="goog_rdk_293"/>
                </w:sdtPr>
                <w:sdtContent>
                  <w:ins w:author="Frank van Weert" w:id="93" w:date="2023-06-22T11:38:02Z">
                    <w:r w:rsidDel="00000000" w:rsidR="00000000" w:rsidRPr="00000000">
                      <w:rPr>
                        <w:rtl w:val="0"/>
                        <w:rPrChange w:author="Frank van Weert" w:id="92" w:date="2023-06-22T11:37:59Z">
                          <w:rPr/>
                        </w:rPrChange>
                      </w:rPr>
                      <w:t xml:space="preserve">Most LSC data users utilize the provided information in 5 key areas namely:</w:t>
                    </w:r>
                  </w:ins>
                </w:sdtContent>
              </w:sdt>
              <w:ins w:author="Frank van Weert" w:id="93" w:date="2023-06-22T11:38:02Z">
                <w:sdt>
                  <w:sdtPr>
                    <w:tag w:val="goog_rdk_294"/>
                  </w:sdtPr>
                  <w:sdtContent>
                    <w:r w:rsidDel="00000000" w:rsidR="00000000" w:rsidRPr="00000000">
                      <w:rPr>
                        <w:rtl w:val="0"/>
                      </w:rPr>
                    </w:r>
                  </w:sdtContent>
                </w:sdt>
              </w:ins>
            </w:sdtContent>
          </w:sdt>
        </w:p>
      </w:sdtContent>
    </w:sdt>
    <w:sdt>
      <w:sdtPr>
        <w:tag w:val="goog_rdk_299"/>
      </w:sdtPr>
      <w:sdtContent>
        <w:p w:rsidR="00000000" w:rsidDel="00000000" w:rsidP="00000000" w:rsidRDefault="00000000" w:rsidRPr="00000000" w14:paraId="00000130">
          <w:pPr>
            <w:numPr>
              <w:ilvl w:val="0"/>
              <w:numId w:val="60"/>
            </w:numPr>
            <w:spacing w:after="0" w:line="276" w:lineRule="auto"/>
            <w:ind w:left="720" w:hanging="360"/>
            <w:jc w:val="both"/>
            <w:rPr>
              <w:ins w:author="Frank van Weert" w:id="93" w:date="2023-06-22T11:38:02Z"/>
              <w:color w:val="000000"/>
            </w:rPr>
          </w:pPr>
          <w:sdt>
            <w:sdtPr>
              <w:tag w:val="goog_rdk_296"/>
            </w:sdtPr>
            <w:sdtContent>
              <w:ins w:author="Frank van Weert" w:id="93" w:date="2023-06-22T11:38:02Z"/>
              <w:sdt>
                <w:sdtPr>
                  <w:tag w:val="goog_rdk_297"/>
                </w:sdtPr>
                <w:sdtContent>
                  <w:ins w:author="Frank van Weert" w:id="93" w:date="2023-06-22T11:38:02Z">
                    <w:r w:rsidDel="00000000" w:rsidR="00000000" w:rsidRPr="00000000">
                      <w:rPr>
                        <w:rtl w:val="0"/>
                        <w:rPrChange w:author="Frank van Weert" w:id="92" w:date="2023-06-22T11:37:59Z">
                          <w:rPr/>
                        </w:rPrChange>
                      </w:rPr>
                      <w:t xml:space="preserve">Natural disaster management</w:t>
                    </w:r>
                  </w:ins>
                </w:sdtContent>
              </w:sdt>
              <w:ins w:author="Frank van Weert" w:id="93" w:date="2023-06-22T11:38:02Z">
                <w:sdt>
                  <w:sdtPr>
                    <w:tag w:val="goog_rdk_298"/>
                  </w:sdtPr>
                  <w:sdtContent>
                    <w:r w:rsidDel="00000000" w:rsidR="00000000" w:rsidRPr="00000000">
                      <w:rPr>
                        <w:rtl w:val="0"/>
                        <w:rPrChange w:author="Frank van Weert" w:id="92" w:date="2023-06-22T11:37:59Z">
                          <w:rPr/>
                        </w:rPrChange>
                      </w:rPr>
                      <w:t xml:space="preserve"> </w:t>
                    </w:r>
                  </w:sdtContent>
                </w:sdt>
              </w:ins>
            </w:sdtContent>
          </w:sdt>
        </w:p>
      </w:sdtContent>
    </w:sdt>
    <w:sdt>
      <w:sdtPr>
        <w:tag w:val="goog_rdk_302"/>
      </w:sdtPr>
      <w:sdtContent>
        <w:p w:rsidR="00000000" w:rsidDel="00000000" w:rsidP="00000000" w:rsidRDefault="00000000" w:rsidRPr="00000000" w14:paraId="00000131">
          <w:pPr>
            <w:numPr>
              <w:ilvl w:val="1"/>
              <w:numId w:val="60"/>
            </w:numPr>
            <w:spacing w:after="0" w:line="276" w:lineRule="auto"/>
            <w:ind w:left="1440" w:hanging="360"/>
            <w:jc w:val="both"/>
            <w:rPr>
              <w:ins w:author="Frank van Weert" w:id="93" w:date="2023-06-22T11:38:02Z"/>
              <w:color w:val="000000"/>
            </w:rPr>
          </w:pPr>
          <w:sdt>
            <w:sdtPr>
              <w:tag w:val="goog_rdk_300"/>
            </w:sdtPr>
            <w:sdtContent>
              <w:ins w:author="Frank van Weert" w:id="93" w:date="2023-06-22T11:38:02Z"/>
              <w:sdt>
                <w:sdtPr>
                  <w:tag w:val="goog_rdk_301"/>
                </w:sdtPr>
                <w:sdtContent>
                  <w:ins w:author="Frank van Weert" w:id="93" w:date="2023-06-22T11:38:02Z">
                    <w:r w:rsidDel="00000000" w:rsidR="00000000" w:rsidRPr="00000000">
                      <w:rPr>
                        <w:rtl w:val="0"/>
                        <w:rPrChange w:author="Frank van Weert" w:id="92" w:date="2023-06-22T11:37:59Z">
                          <w:rPr/>
                        </w:rPrChange>
                      </w:rPr>
                      <w:t xml:space="preserve">Soil erosion and land slides</w:t>
                    </w:r>
                  </w:ins>
                </w:sdtContent>
              </w:sdt>
              <w:ins w:author="Frank van Weert" w:id="93" w:date="2023-06-22T11:38:02Z"/>
            </w:sdtContent>
          </w:sdt>
        </w:p>
      </w:sdtContent>
    </w:sdt>
    <w:sdt>
      <w:sdtPr>
        <w:tag w:val="goog_rdk_305"/>
      </w:sdtPr>
      <w:sdtContent>
        <w:p w:rsidR="00000000" w:rsidDel="00000000" w:rsidP="00000000" w:rsidRDefault="00000000" w:rsidRPr="00000000" w14:paraId="00000132">
          <w:pPr>
            <w:numPr>
              <w:ilvl w:val="1"/>
              <w:numId w:val="60"/>
            </w:numPr>
            <w:spacing w:after="0" w:line="276" w:lineRule="auto"/>
            <w:ind w:left="1440" w:hanging="360"/>
            <w:jc w:val="both"/>
            <w:rPr>
              <w:ins w:author="Frank van Weert" w:id="93" w:date="2023-06-22T11:38:02Z"/>
              <w:color w:val="000000"/>
            </w:rPr>
          </w:pPr>
          <w:sdt>
            <w:sdtPr>
              <w:tag w:val="goog_rdk_303"/>
            </w:sdtPr>
            <w:sdtContent>
              <w:ins w:author="Frank van Weert" w:id="93" w:date="2023-06-22T11:38:02Z"/>
              <w:sdt>
                <w:sdtPr>
                  <w:tag w:val="goog_rdk_304"/>
                </w:sdtPr>
                <w:sdtContent>
                  <w:ins w:author="Frank van Weert" w:id="93" w:date="2023-06-22T11:38:02Z">
                    <w:r w:rsidDel="00000000" w:rsidR="00000000" w:rsidRPr="00000000">
                      <w:rPr>
                        <w:rtl w:val="0"/>
                        <w:rPrChange w:author="Frank van Weert" w:id="92" w:date="2023-06-22T11:37:59Z">
                          <w:rPr/>
                        </w:rPrChange>
                      </w:rPr>
                      <w:t xml:space="preserve">Floods management and weather forecasting  </w:t>
                    </w:r>
                  </w:ins>
                </w:sdtContent>
              </w:sdt>
              <w:ins w:author="Frank van Weert" w:id="93" w:date="2023-06-22T11:38:02Z"/>
            </w:sdtContent>
          </w:sdt>
        </w:p>
      </w:sdtContent>
    </w:sdt>
    <w:sdt>
      <w:sdtPr>
        <w:tag w:val="goog_rdk_308"/>
      </w:sdtPr>
      <w:sdtContent>
        <w:p w:rsidR="00000000" w:rsidDel="00000000" w:rsidP="00000000" w:rsidRDefault="00000000" w:rsidRPr="00000000" w14:paraId="00000133">
          <w:pPr>
            <w:numPr>
              <w:ilvl w:val="1"/>
              <w:numId w:val="60"/>
            </w:numPr>
            <w:spacing w:after="0" w:line="276" w:lineRule="auto"/>
            <w:ind w:left="1440" w:hanging="360"/>
            <w:jc w:val="both"/>
            <w:rPr>
              <w:ins w:author="Frank van Weert" w:id="93" w:date="2023-06-22T11:38:02Z"/>
              <w:color w:val="000000"/>
            </w:rPr>
          </w:pPr>
          <w:sdt>
            <w:sdtPr>
              <w:tag w:val="goog_rdk_306"/>
            </w:sdtPr>
            <w:sdtContent>
              <w:ins w:author="Frank van Weert" w:id="93" w:date="2023-06-22T11:38:02Z"/>
              <w:sdt>
                <w:sdtPr>
                  <w:tag w:val="goog_rdk_307"/>
                </w:sdtPr>
                <w:sdtContent>
                  <w:ins w:author="Frank van Weert" w:id="93" w:date="2023-06-22T11:38:02Z">
                    <w:r w:rsidDel="00000000" w:rsidR="00000000" w:rsidRPr="00000000">
                      <w:rPr>
                        <w:rtl w:val="0"/>
                        <w:rPrChange w:author="Frank van Weert" w:id="92" w:date="2023-06-22T11:37:59Z">
                          <w:rPr/>
                        </w:rPrChange>
                      </w:rPr>
                      <w:t xml:space="preserve">Catchment protection, </w:t>
                    </w:r>
                  </w:ins>
                </w:sdtContent>
              </w:sdt>
              <w:ins w:author="Frank van Weert" w:id="93" w:date="2023-06-22T11:38:02Z"/>
            </w:sdtContent>
          </w:sdt>
        </w:p>
      </w:sdtContent>
    </w:sdt>
    <w:sdt>
      <w:sdtPr>
        <w:tag w:val="goog_rdk_311"/>
      </w:sdtPr>
      <w:sdtContent>
        <w:p w:rsidR="00000000" w:rsidDel="00000000" w:rsidP="00000000" w:rsidRDefault="00000000" w:rsidRPr="00000000" w14:paraId="00000134">
          <w:pPr>
            <w:numPr>
              <w:ilvl w:val="1"/>
              <w:numId w:val="60"/>
            </w:numPr>
            <w:spacing w:after="0" w:line="276" w:lineRule="auto"/>
            <w:ind w:left="1440" w:hanging="360"/>
            <w:jc w:val="both"/>
            <w:rPr>
              <w:ins w:author="Frank van Weert" w:id="93" w:date="2023-06-22T11:38:02Z"/>
              <w:color w:val="000000"/>
            </w:rPr>
          </w:pPr>
          <w:sdt>
            <w:sdtPr>
              <w:tag w:val="goog_rdk_309"/>
            </w:sdtPr>
            <w:sdtContent>
              <w:ins w:author="Frank van Weert" w:id="93" w:date="2023-06-22T11:38:02Z"/>
              <w:sdt>
                <w:sdtPr>
                  <w:tag w:val="goog_rdk_310"/>
                </w:sdtPr>
                <w:sdtContent>
                  <w:ins w:author="Frank van Weert" w:id="93" w:date="2023-06-22T11:38:02Z">
                    <w:r w:rsidDel="00000000" w:rsidR="00000000" w:rsidRPr="00000000">
                      <w:rPr>
                        <w:rtl w:val="0"/>
                        <w:rPrChange w:author="Frank van Weert" w:id="92" w:date="2023-06-22T11:37:59Z">
                          <w:rPr/>
                        </w:rPrChange>
                      </w:rPr>
                      <w:t xml:space="preserve">Soil conservation coverage</w:t>
                    </w:r>
                  </w:ins>
                </w:sdtContent>
              </w:sdt>
              <w:ins w:author="Frank van Weert" w:id="93" w:date="2023-06-22T11:38:02Z"/>
            </w:sdtContent>
          </w:sdt>
        </w:p>
      </w:sdtContent>
    </w:sdt>
    <w:sdt>
      <w:sdtPr>
        <w:tag w:val="goog_rdk_314"/>
      </w:sdtPr>
      <w:sdtContent>
        <w:p w:rsidR="00000000" w:rsidDel="00000000" w:rsidP="00000000" w:rsidRDefault="00000000" w:rsidRPr="00000000" w14:paraId="00000135">
          <w:pPr>
            <w:numPr>
              <w:ilvl w:val="0"/>
              <w:numId w:val="60"/>
            </w:numPr>
            <w:spacing w:after="0" w:line="276" w:lineRule="auto"/>
            <w:ind w:left="720" w:hanging="360"/>
            <w:jc w:val="both"/>
            <w:rPr>
              <w:ins w:author="Frank van Weert" w:id="93" w:date="2023-06-22T11:38:02Z"/>
              <w:i w:val="1"/>
              <w:color w:val="000000"/>
            </w:rPr>
          </w:pPr>
          <w:sdt>
            <w:sdtPr>
              <w:tag w:val="goog_rdk_312"/>
            </w:sdtPr>
            <w:sdtContent>
              <w:ins w:author="Frank van Weert" w:id="93" w:date="2023-06-22T11:38:02Z"/>
              <w:sdt>
                <w:sdtPr>
                  <w:tag w:val="goog_rdk_313"/>
                </w:sdtPr>
                <w:sdtContent>
                  <w:ins w:author="Frank van Weert" w:id="93" w:date="2023-06-22T11:38:02Z">
                    <w:r w:rsidDel="00000000" w:rsidR="00000000" w:rsidRPr="00000000">
                      <w:rPr>
                        <w:rtl w:val="0"/>
                        <w:rPrChange w:author="Frank van Weert" w:id="92" w:date="2023-06-22T11:37:59Z">
                          <w:rPr/>
                        </w:rPrChange>
                      </w:rPr>
                      <w:t xml:space="preserve">Farm inputs application and efficiency</w:t>
                    </w:r>
                  </w:ins>
                </w:sdtContent>
              </w:sdt>
              <w:ins w:author="Frank van Weert" w:id="93" w:date="2023-06-22T11:38:02Z"/>
            </w:sdtContent>
          </w:sdt>
        </w:p>
      </w:sdtContent>
    </w:sdt>
    <w:sdt>
      <w:sdtPr>
        <w:tag w:val="goog_rdk_317"/>
      </w:sdtPr>
      <w:sdtContent>
        <w:p w:rsidR="00000000" w:rsidDel="00000000" w:rsidP="00000000" w:rsidRDefault="00000000" w:rsidRPr="00000000" w14:paraId="00000136">
          <w:pPr>
            <w:numPr>
              <w:ilvl w:val="1"/>
              <w:numId w:val="60"/>
            </w:numPr>
            <w:spacing w:after="0" w:line="276" w:lineRule="auto"/>
            <w:ind w:left="1440" w:hanging="360"/>
            <w:jc w:val="both"/>
            <w:rPr>
              <w:ins w:author="Frank van Weert" w:id="93" w:date="2023-06-22T11:38:02Z"/>
              <w:color w:val="000000"/>
            </w:rPr>
          </w:pPr>
          <w:sdt>
            <w:sdtPr>
              <w:tag w:val="goog_rdk_315"/>
            </w:sdtPr>
            <w:sdtContent>
              <w:ins w:author="Frank van Weert" w:id="93" w:date="2023-06-22T11:38:02Z"/>
              <w:sdt>
                <w:sdtPr>
                  <w:tag w:val="goog_rdk_316"/>
                </w:sdtPr>
                <w:sdtContent>
                  <w:ins w:author="Frank van Weert" w:id="93" w:date="2023-06-22T11:38:02Z">
                    <w:r w:rsidDel="00000000" w:rsidR="00000000" w:rsidRPr="00000000">
                      <w:rPr>
                        <w:rtl w:val="0"/>
                        <w:rPrChange w:author="Frank van Weert" w:id="92" w:date="2023-06-22T11:37:59Z">
                          <w:rPr/>
                        </w:rPrChange>
                      </w:rPr>
                      <w:t xml:space="preserve">Fertilizer and lime recommendation (type and application rate)</w:t>
                    </w:r>
                  </w:ins>
                </w:sdtContent>
              </w:sdt>
              <w:ins w:author="Frank van Weert" w:id="93" w:date="2023-06-22T11:38:02Z"/>
            </w:sdtContent>
          </w:sdt>
        </w:p>
      </w:sdtContent>
    </w:sdt>
    <w:sdt>
      <w:sdtPr>
        <w:tag w:val="goog_rdk_320"/>
      </w:sdtPr>
      <w:sdtContent>
        <w:p w:rsidR="00000000" w:rsidDel="00000000" w:rsidP="00000000" w:rsidRDefault="00000000" w:rsidRPr="00000000" w14:paraId="00000137">
          <w:pPr>
            <w:numPr>
              <w:ilvl w:val="1"/>
              <w:numId w:val="60"/>
            </w:numPr>
            <w:spacing w:after="0" w:line="276" w:lineRule="auto"/>
            <w:ind w:left="1440" w:hanging="360"/>
            <w:jc w:val="both"/>
            <w:rPr>
              <w:ins w:author="Frank van Weert" w:id="93" w:date="2023-06-22T11:38:02Z"/>
              <w:color w:val="000000"/>
            </w:rPr>
          </w:pPr>
          <w:sdt>
            <w:sdtPr>
              <w:tag w:val="goog_rdk_318"/>
            </w:sdtPr>
            <w:sdtContent>
              <w:ins w:author="Frank van Weert" w:id="93" w:date="2023-06-22T11:38:02Z"/>
              <w:sdt>
                <w:sdtPr>
                  <w:tag w:val="goog_rdk_319"/>
                </w:sdtPr>
                <w:sdtContent>
                  <w:ins w:author="Frank van Weert" w:id="93" w:date="2023-06-22T11:38:02Z">
                    <w:r w:rsidDel="00000000" w:rsidR="00000000" w:rsidRPr="00000000">
                      <w:rPr>
                        <w:rtl w:val="0"/>
                        <w:rPrChange w:author="Frank van Weert" w:id="92" w:date="2023-06-22T11:37:59Z">
                          <w:rPr/>
                        </w:rPrChange>
                      </w:rPr>
                      <w:t xml:space="preserve">Pest and disease control</w:t>
                    </w:r>
                  </w:ins>
                </w:sdtContent>
              </w:sdt>
              <w:ins w:author="Frank van Weert" w:id="93" w:date="2023-06-22T11:38:02Z"/>
            </w:sdtContent>
          </w:sdt>
        </w:p>
      </w:sdtContent>
    </w:sdt>
    <w:sdt>
      <w:sdtPr>
        <w:tag w:val="goog_rdk_323"/>
      </w:sdtPr>
      <w:sdtContent>
        <w:p w:rsidR="00000000" w:rsidDel="00000000" w:rsidP="00000000" w:rsidRDefault="00000000" w:rsidRPr="00000000" w14:paraId="00000138">
          <w:pPr>
            <w:numPr>
              <w:ilvl w:val="1"/>
              <w:numId w:val="60"/>
            </w:numPr>
            <w:spacing w:after="0" w:line="276" w:lineRule="auto"/>
            <w:ind w:left="1440" w:hanging="360"/>
            <w:jc w:val="both"/>
            <w:rPr>
              <w:ins w:author="Frank van Weert" w:id="93" w:date="2023-06-22T11:38:02Z"/>
              <w:color w:val="000000"/>
            </w:rPr>
          </w:pPr>
          <w:sdt>
            <w:sdtPr>
              <w:tag w:val="goog_rdk_321"/>
            </w:sdtPr>
            <w:sdtContent>
              <w:ins w:author="Frank van Weert" w:id="93" w:date="2023-06-22T11:38:02Z"/>
              <w:sdt>
                <w:sdtPr>
                  <w:tag w:val="goog_rdk_322"/>
                </w:sdtPr>
                <w:sdtContent>
                  <w:ins w:author="Frank van Weert" w:id="93" w:date="2023-06-22T11:38:02Z">
                    <w:r w:rsidDel="00000000" w:rsidR="00000000" w:rsidRPr="00000000">
                      <w:rPr>
                        <w:rtl w:val="0"/>
                        <w:rPrChange w:author="Frank van Weert" w:id="92" w:date="2023-06-22T11:37:59Z">
                          <w:rPr/>
                        </w:rPrChange>
                      </w:rPr>
                      <w:t xml:space="preserve">Improved seeds with high yield potential and resistance/tolerance to diseases traits</w:t>
                    </w:r>
                  </w:ins>
                </w:sdtContent>
              </w:sdt>
              <w:ins w:author="Frank van Weert" w:id="93" w:date="2023-06-22T11:38:02Z"/>
            </w:sdtContent>
          </w:sdt>
        </w:p>
      </w:sdtContent>
    </w:sdt>
    <w:sdt>
      <w:sdtPr>
        <w:tag w:val="goog_rdk_326"/>
      </w:sdtPr>
      <w:sdtContent>
        <w:p w:rsidR="00000000" w:rsidDel="00000000" w:rsidP="00000000" w:rsidRDefault="00000000" w:rsidRPr="00000000" w14:paraId="00000139">
          <w:pPr>
            <w:numPr>
              <w:ilvl w:val="0"/>
              <w:numId w:val="60"/>
            </w:numPr>
            <w:spacing w:after="0" w:line="276" w:lineRule="auto"/>
            <w:ind w:left="720" w:hanging="360"/>
            <w:jc w:val="both"/>
            <w:rPr>
              <w:ins w:author="Frank van Weert" w:id="93" w:date="2023-06-22T11:38:02Z"/>
              <w:i w:val="1"/>
              <w:color w:val="000000"/>
            </w:rPr>
          </w:pPr>
          <w:sdt>
            <w:sdtPr>
              <w:tag w:val="goog_rdk_324"/>
            </w:sdtPr>
            <w:sdtContent>
              <w:ins w:author="Frank van Weert" w:id="93" w:date="2023-06-22T11:38:02Z"/>
              <w:sdt>
                <w:sdtPr>
                  <w:tag w:val="goog_rdk_325"/>
                </w:sdtPr>
                <w:sdtContent>
                  <w:ins w:author="Frank van Weert" w:id="93" w:date="2023-06-22T11:38:02Z">
                    <w:r w:rsidDel="00000000" w:rsidR="00000000" w:rsidRPr="00000000">
                      <w:rPr>
                        <w:rtl w:val="0"/>
                        <w:rPrChange w:author="Frank van Weert" w:id="92" w:date="2023-06-22T11:37:59Z">
                          <w:rPr/>
                        </w:rPrChange>
                      </w:rPr>
                      <w:t xml:space="preserve">Agricultural practices</w:t>
                    </w:r>
                  </w:ins>
                </w:sdtContent>
              </w:sdt>
              <w:ins w:author="Frank van Weert" w:id="93" w:date="2023-06-22T11:38:02Z"/>
            </w:sdtContent>
          </w:sdt>
        </w:p>
      </w:sdtContent>
    </w:sdt>
    <w:sdt>
      <w:sdtPr>
        <w:tag w:val="goog_rdk_329"/>
      </w:sdtPr>
      <w:sdtContent>
        <w:p w:rsidR="00000000" w:rsidDel="00000000" w:rsidP="00000000" w:rsidRDefault="00000000" w:rsidRPr="00000000" w14:paraId="0000013A">
          <w:pPr>
            <w:numPr>
              <w:ilvl w:val="1"/>
              <w:numId w:val="60"/>
            </w:numPr>
            <w:spacing w:after="0" w:line="276" w:lineRule="auto"/>
            <w:ind w:left="1440" w:hanging="360"/>
            <w:jc w:val="both"/>
            <w:rPr>
              <w:ins w:author="Frank van Weert" w:id="93" w:date="2023-06-22T11:38:02Z"/>
              <w:color w:val="000000"/>
            </w:rPr>
          </w:pPr>
          <w:sdt>
            <w:sdtPr>
              <w:tag w:val="goog_rdk_327"/>
            </w:sdtPr>
            <w:sdtContent>
              <w:ins w:author="Frank van Weert" w:id="93" w:date="2023-06-22T11:38:02Z"/>
              <w:sdt>
                <w:sdtPr>
                  <w:tag w:val="goog_rdk_328"/>
                </w:sdtPr>
                <w:sdtContent>
                  <w:ins w:author="Frank van Weert" w:id="93" w:date="2023-06-22T11:38:02Z">
                    <w:r w:rsidDel="00000000" w:rsidR="00000000" w:rsidRPr="00000000">
                      <w:rPr>
                        <w:rtl w:val="0"/>
                        <w:rPrChange w:author="Frank van Weert" w:id="92" w:date="2023-06-22T11:37:59Z">
                          <w:rPr/>
                        </w:rPrChange>
                      </w:rPr>
                      <w:t xml:space="preserve">Appropriate irrigation systems</w:t>
                    </w:r>
                  </w:ins>
                </w:sdtContent>
              </w:sdt>
              <w:ins w:author="Frank van Weert" w:id="93" w:date="2023-06-22T11:38:02Z"/>
            </w:sdtContent>
          </w:sdt>
        </w:p>
      </w:sdtContent>
    </w:sdt>
    <w:sdt>
      <w:sdtPr>
        <w:tag w:val="goog_rdk_332"/>
      </w:sdtPr>
      <w:sdtContent>
        <w:p w:rsidR="00000000" w:rsidDel="00000000" w:rsidP="00000000" w:rsidRDefault="00000000" w:rsidRPr="00000000" w14:paraId="0000013B">
          <w:pPr>
            <w:numPr>
              <w:ilvl w:val="1"/>
              <w:numId w:val="60"/>
            </w:numPr>
            <w:spacing w:after="0" w:line="276" w:lineRule="auto"/>
            <w:ind w:left="1440" w:hanging="360"/>
            <w:jc w:val="both"/>
            <w:rPr>
              <w:ins w:author="Frank van Weert" w:id="93" w:date="2023-06-22T11:38:02Z"/>
              <w:color w:val="000000"/>
            </w:rPr>
          </w:pPr>
          <w:sdt>
            <w:sdtPr>
              <w:tag w:val="goog_rdk_330"/>
            </w:sdtPr>
            <w:sdtContent>
              <w:ins w:author="Frank van Weert" w:id="93" w:date="2023-06-22T11:38:02Z"/>
              <w:sdt>
                <w:sdtPr>
                  <w:tag w:val="goog_rdk_331"/>
                </w:sdtPr>
                <w:sdtContent>
                  <w:ins w:author="Frank van Weert" w:id="93" w:date="2023-06-22T11:38:02Z">
                    <w:r w:rsidDel="00000000" w:rsidR="00000000" w:rsidRPr="00000000">
                      <w:rPr>
                        <w:rtl w:val="0"/>
                        <w:rPrChange w:author="Frank van Weert" w:id="92" w:date="2023-06-22T11:37:59Z">
                          <w:rPr/>
                        </w:rPrChange>
                      </w:rPr>
                      <w:t xml:space="preserve">Agroforestry practices</w:t>
                    </w:r>
                  </w:ins>
                </w:sdtContent>
              </w:sdt>
              <w:ins w:author="Frank van Weert" w:id="93" w:date="2023-06-22T11:38:02Z"/>
            </w:sdtContent>
          </w:sdt>
        </w:p>
      </w:sdtContent>
    </w:sdt>
    <w:sdt>
      <w:sdtPr>
        <w:tag w:val="goog_rdk_335"/>
      </w:sdtPr>
      <w:sdtContent>
        <w:p w:rsidR="00000000" w:rsidDel="00000000" w:rsidP="00000000" w:rsidRDefault="00000000" w:rsidRPr="00000000" w14:paraId="0000013C">
          <w:pPr>
            <w:numPr>
              <w:ilvl w:val="1"/>
              <w:numId w:val="60"/>
            </w:numPr>
            <w:spacing w:after="0" w:line="276" w:lineRule="auto"/>
            <w:ind w:left="1440" w:hanging="360"/>
            <w:jc w:val="both"/>
            <w:rPr>
              <w:ins w:author="Frank van Weert" w:id="93" w:date="2023-06-22T11:38:02Z"/>
              <w:color w:val="000000"/>
            </w:rPr>
          </w:pPr>
          <w:sdt>
            <w:sdtPr>
              <w:tag w:val="goog_rdk_333"/>
            </w:sdtPr>
            <w:sdtContent>
              <w:ins w:author="Frank van Weert" w:id="93" w:date="2023-06-22T11:38:02Z"/>
              <w:sdt>
                <w:sdtPr>
                  <w:tag w:val="goog_rdk_334"/>
                </w:sdtPr>
                <w:sdtContent>
                  <w:ins w:author="Frank van Weert" w:id="93" w:date="2023-06-22T11:38:02Z">
                    <w:r w:rsidDel="00000000" w:rsidR="00000000" w:rsidRPr="00000000">
                      <w:rPr>
                        <w:rtl w:val="0"/>
                        <w:rPrChange w:author="Frank van Weert" w:id="92" w:date="2023-06-22T11:37:59Z">
                          <w:rPr/>
                        </w:rPrChange>
                      </w:rPr>
                      <w:t xml:space="preserve">Climate-smart agriculture</w:t>
                    </w:r>
                  </w:ins>
                </w:sdtContent>
              </w:sdt>
              <w:ins w:author="Frank van Weert" w:id="93" w:date="2023-06-22T11:38:02Z"/>
            </w:sdtContent>
          </w:sdt>
        </w:p>
      </w:sdtContent>
    </w:sdt>
    <w:sdt>
      <w:sdtPr>
        <w:tag w:val="goog_rdk_338"/>
      </w:sdtPr>
      <w:sdtContent>
        <w:p w:rsidR="00000000" w:rsidDel="00000000" w:rsidP="00000000" w:rsidRDefault="00000000" w:rsidRPr="00000000" w14:paraId="0000013D">
          <w:pPr>
            <w:numPr>
              <w:ilvl w:val="1"/>
              <w:numId w:val="60"/>
            </w:numPr>
            <w:spacing w:after="0" w:line="276" w:lineRule="auto"/>
            <w:ind w:left="1440" w:hanging="360"/>
            <w:jc w:val="both"/>
            <w:rPr>
              <w:ins w:author="Frank van Weert" w:id="93" w:date="2023-06-22T11:38:02Z"/>
              <w:color w:val="000000"/>
            </w:rPr>
          </w:pPr>
          <w:sdt>
            <w:sdtPr>
              <w:tag w:val="goog_rdk_336"/>
            </w:sdtPr>
            <w:sdtContent>
              <w:ins w:author="Frank van Weert" w:id="93" w:date="2023-06-22T11:38:02Z"/>
              <w:sdt>
                <w:sdtPr>
                  <w:tag w:val="goog_rdk_337"/>
                </w:sdtPr>
                <w:sdtContent>
                  <w:ins w:author="Frank van Weert" w:id="93" w:date="2023-06-22T11:38:02Z">
                    <w:r w:rsidDel="00000000" w:rsidR="00000000" w:rsidRPr="00000000">
                      <w:rPr>
                        <w:rtl w:val="0"/>
                        <w:rPrChange w:author="Frank van Weert" w:id="92" w:date="2023-06-22T11:37:59Z">
                          <w:rPr/>
                        </w:rPrChange>
                      </w:rPr>
                      <w:t xml:space="preserve">Irrigation water use efficiency</w:t>
                    </w:r>
                  </w:ins>
                </w:sdtContent>
              </w:sdt>
              <w:ins w:author="Frank van Weert" w:id="93" w:date="2023-06-22T11:38:02Z"/>
            </w:sdtContent>
          </w:sdt>
        </w:p>
      </w:sdtContent>
    </w:sdt>
    <w:sdt>
      <w:sdtPr>
        <w:tag w:val="goog_rdk_341"/>
      </w:sdtPr>
      <w:sdtContent>
        <w:p w:rsidR="00000000" w:rsidDel="00000000" w:rsidP="00000000" w:rsidRDefault="00000000" w:rsidRPr="00000000" w14:paraId="0000013E">
          <w:pPr>
            <w:numPr>
              <w:ilvl w:val="1"/>
              <w:numId w:val="60"/>
            </w:numPr>
            <w:spacing w:after="0" w:line="276" w:lineRule="auto"/>
            <w:ind w:left="1440" w:hanging="360"/>
            <w:jc w:val="both"/>
            <w:rPr>
              <w:ins w:author="Frank van Weert" w:id="93" w:date="2023-06-22T11:38:02Z"/>
              <w:color w:val="000000"/>
            </w:rPr>
          </w:pPr>
          <w:sdt>
            <w:sdtPr>
              <w:tag w:val="goog_rdk_339"/>
            </w:sdtPr>
            <w:sdtContent>
              <w:ins w:author="Frank van Weert" w:id="93" w:date="2023-06-22T11:38:02Z"/>
              <w:sdt>
                <w:sdtPr>
                  <w:tag w:val="goog_rdk_340"/>
                </w:sdtPr>
                <w:sdtContent>
                  <w:ins w:author="Frank van Weert" w:id="93" w:date="2023-06-22T11:38:02Z">
                    <w:r w:rsidDel="00000000" w:rsidR="00000000" w:rsidRPr="00000000">
                      <w:rPr>
                        <w:rtl w:val="0"/>
                        <w:rPrChange w:author="Frank van Weert" w:id="92" w:date="2023-06-22T11:37:59Z">
                          <w:rPr/>
                        </w:rPrChange>
                      </w:rPr>
                      <w:t xml:space="preserve">Harvesting techniques/practices and post-harvest management</w:t>
                    </w:r>
                  </w:ins>
                </w:sdtContent>
              </w:sdt>
              <w:ins w:author="Frank van Weert" w:id="93" w:date="2023-06-22T11:38:02Z"/>
            </w:sdtContent>
          </w:sdt>
        </w:p>
      </w:sdtContent>
    </w:sdt>
    <w:sdt>
      <w:sdtPr>
        <w:tag w:val="goog_rdk_346"/>
      </w:sdtPr>
      <w:sdtContent>
        <w:p w:rsidR="00000000" w:rsidDel="00000000" w:rsidP="00000000" w:rsidRDefault="00000000" w:rsidRPr="00000000" w14:paraId="0000013F">
          <w:pPr>
            <w:numPr>
              <w:ilvl w:val="1"/>
              <w:numId w:val="60"/>
            </w:numPr>
            <w:spacing w:after="0" w:line="276" w:lineRule="auto"/>
            <w:ind w:left="1440" w:hanging="360"/>
            <w:jc w:val="both"/>
            <w:rPr>
              <w:ins w:author="Frank van Weert" w:id="93" w:date="2023-06-22T11:38:02Z"/>
              <w:color w:val="000000"/>
            </w:rPr>
          </w:pPr>
          <w:sdt>
            <w:sdtPr>
              <w:tag w:val="goog_rdk_342"/>
            </w:sdtPr>
            <w:sdtContent>
              <w:ins w:author="Frank van Weert" w:id="93" w:date="2023-06-22T11:38:02Z"/>
              <w:sdt>
                <w:sdtPr>
                  <w:tag w:val="goog_rdk_343"/>
                </w:sdtPr>
                <w:sdtContent>
                  <w:commentRangeStart w:id="58"/>
                </w:sdtContent>
              </w:sdt>
              <w:ins w:author="Frank van Weert" w:id="93" w:date="2023-06-22T11:38:02Z">
                <w:sdt>
                  <w:sdtPr>
                    <w:tag w:val="goog_rdk_344"/>
                  </w:sdtPr>
                  <w:sdtContent>
                    <w:r w:rsidDel="00000000" w:rsidR="00000000" w:rsidRPr="00000000">
                      <w:rPr>
                        <w:rtl w:val="0"/>
                        <w:rPrChange w:author="Frank van Weert" w:id="92" w:date="2023-06-22T11:37:59Z">
                          <w:rPr/>
                        </w:rPrChange>
                      </w:rPr>
                      <w:t xml:space="preserve">Pesticides and fertilizer use</w:t>
                    </w:r>
                  </w:sdtContent>
                </w:sdt>
                <w:commentRangeEnd w:id="58"/>
                <w:r w:rsidDel="00000000" w:rsidR="00000000" w:rsidRPr="00000000">
                  <w:commentReference w:id="58"/>
                </w:r>
                <w:sdt>
                  <w:sdtPr>
                    <w:tag w:val="goog_rdk_345"/>
                  </w:sdtPr>
                  <w:sdtContent>
                    <w:r w:rsidDel="00000000" w:rsidR="00000000" w:rsidRPr="00000000">
                      <w:rPr>
                        <w:rtl w:val="0"/>
                      </w:rPr>
                    </w:r>
                  </w:sdtContent>
                </w:sdt>
              </w:ins>
            </w:sdtContent>
          </w:sdt>
        </w:p>
      </w:sdtContent>
    </w:sdt>
    <w:sdt>
      <w:sdtPr>
        <w:tag w:val="goog_rdk_350"/>
      </w:sdtPr>
      <w:sdtContent>
        <w:p w:rsidR="00000000" w:rsidDel="00000000" w:rsidP="00000000" w:rsidRDefault="00000000" w:rsidRPr="00000000" w14:paraId="00000140">
          <w:pPr>
            <w:numPr>
              <w:ilvl w:val="0"/>
              <w:numId w:val="60"/>
            </w:numPr>
            <w:spacing w:after="0" w:line="276" w:lineRule="auto"/>
            <w:ind w:left="720" w:hanging="360"/>
            <w:jc w:val="both"/>
            <w:rPr>
              <w:ins w:author="Frank van Weert" w:id="93" w:date="2023-06-22T11:38:02Z"/>
              <w:i w:val="1"/>
              <w:color w:val="000000"/>
            </w:rPr>
          </w:pPr>
          <w:sdt>
            <w:sdtPr>
              <w:tag w:val="goog_rdk_347"/>
            </w:sdtPr>
            <w:sdtContent>
              <w:ins w:author="Frank van Weert" w:id="93" w:date="2023-06-22T11:38:02Z"/>
              <w:sdt>
                <w:sdtPr>
                  <w:tag w:val="goog_rdk_348"/>
                </w:sdtPr>
                <w:sdtContent>
                  <w:ins w:author="Frank van Weert" w:id="93" w:date="2023-06-22T11:38:02Z">
                    <w:r w:rsidDel="00000000" w:rsidR="00000000" w:rsidRPr="00000000">
                      <w:rPr>
                        <w:rtl w:val="0"/>
                        <w:rPrChange w:author="Frank van Weert" w:id="92" w:date="2023-06-22T11:37:59Z">
                          <w:rPr/>
                        </w:rPrChange>
                      </w:rPr>
                      <w:t xml:space="preserve">Decision-making support tools</w:t>
                    </w:r>
                  </w:ins>
                </w:sdtContent>
              </w:sdt>
              <w:ins w:author="Frank van Weert" w:id="93" w:date="2023-06-22T11:38:02Z">
                <w:sdt>
                  <w:sdtPr>
                    <w:tag w:val="goog_rdk_349"/>
                  </w:sdtPr>
                  <w:sdtContent>
                    <w:r w:rsidDel="00000000" w:rsidR="00000000" w:rsidRPr="00000000">
                      <w:rPr>
                        <w:rtl w:val="0"/>
                      </w:rPr>
                    </w:r>
                  </w:sdtContent>
                </w:sdt>
              </w:ins>
            </w:sdtContent>
          </w:sdt>
        </w:p>
      </w:sdtContent>
    </w:sdt>
    <w:sdt>
      <w:sdtPr>
        <w:tag w:val="goog_rdk_353"/>
      </w:sdtPr>
      <w:sdtContent>
        <w:p w:rsidR="00000000" w:rsidDel="00000000" w:rsidP="00000000" w:rsidRDefault="00000000" w:rsidRPr="00000000" w14:paraId="00000141">
          <w:pPr>
            <w:numPr>
              <w:ilvl w:val="1"/>
              <w:numId w:val="60"/>
            </w:numPr>
            <w:spacing w:after="0" w:line="276" w:lineRule="auto"/>
            <w:ind w:left="1440" w:hanging="360"/>
            <w:jc w:val="both"/>
            <w:rPr>
              <w:ins w:author="Frank van Weert" w:id="93" w:date="2023-06-22T11:38:02Z"/>
              <w:color w:val="000000"/>
            </w:rPr>
          </w:pPr>
          <w:sdt>
            <w:sdtPr>
              <w:tag w:val="goog_rdk_351"/>
            </w:sdtPr>
            <w:sdtContent>
              <w:ins w:author="Frank van Weert" w:id="93" w:date="2023-06-22T11:38:02Z"/>
              <w:sdt>
                <w:sdtPr>
                  <w:tag w:val="goog_rdk_352"/>
                </w:sdtPr>
                <w:sdtContent>
                  <w:ins w:author="Frank van Weert" w:id="93" w:date="2023-06-22T11:38:02Z">
                    <w:r w:rsidDel="00000000" w:rsidR="00000000" w:rsidRPr="00000000">
                      <w:rPr>
                        <w:rtl w:val="0"/>
                        <w:rPrChange w:author="Frank van Weert" w:id="92" w:date="2023-06-22T11:37:59Z">
                          <w:rPr/>
                        </w:rPrChange>
                      </w:rPr>
                      <w:t xml:space="preserve">Maps</w:t>
                    </w:r>
                  </w:ins>
                </w:sdtContent>
              </w:sdt>
              <w:ins w:author="Frank van Weert" w:id="93" w:date="2023-06-22T11:38:02Z"/>
            </w:sdtContent>
          </w:sdt>
        </w:p>
      </w:sdtContent>
    </w:sdt>
    <w:sdt>
      <w:sdtPr>
        <w:tag w:val="goog_rdk_356"/>
      </w:sdtPr>
      <w:sdtContent>
        <w:p w:rsidR="00000000" w:rsidDel="00000000" w:rsidP="00000000" w:rsidRDefault="00000000" w:rsidRPr="00000000" w14:paraId="00000142">
          <w:pPr>
            <w:numPr>
              <w:ilvl w:val="1"/>
              <w:numId w:val="60"/>
            </w:numPr>
            <w:spacing w:after="0" w:line="276" w:lineRule="auto"/>
            <w:ind w:left="1440" w:hanging="360"/>
            <w:jc w:val="both"/>
            <w:rPr>
              <w:ins w:author="Frank van Weert" w:id="93" w:date="2023-06-22T11:38:02Z"/>
              <w:color w:val="000000"/>
            </w:rPr>
          </w:pPr>
          <w:sdt>
            <w:sdtPr>
              <w:tag w:val="goog_rdk_354"/>
            </w:sdtPr>
            <w:sdtContent>
              <w:ins w:author="Frank van Weert" w:id="93" w:date="2023-06-22T11:38:02Z"/>
              <w:sdt>
                <w:sdtPr>
                  <w:tag w:val="goog_rdk_355"/>
                </w:sdtPr>
                <w:sdtContent>
                  <w:ins w:author="Frank van Weert" w:id="93" w:date="2023-06-22T11:38:02Z">
                    <w:r w:rsidDel="00000000" w:rsidR="00000000" w:rsidRPr="00000000">
                      <w:rPr>
                        <w:rtl w:val="0"/>
                        <w:rPrChange w:author="Frank van Weert" w:id="92" w:date="2023-06-22T11:37:59Z">
                          <w:rPr/>
                        </w:rPrChange>
                      </w:rPr>
                      <w:t xml:space="preserve">Scientific models/softwares/applications</w:t>
                    </w:r>
                  </w:ins>
                </w:sdtContent>
              </w:sdt>
              <w:ins w:author="Frank van Weert" w:id="93" w:date="2023-06-22T11:38:02Z"/>
            </w:sdtContent>
          </w:sdt>
        </w:p>
      </w:sdtContent>
    </w:sdt>
    <w:sdt>
      <w:sdtPr>
        <w:tag w:val="goog_rdk_359"/>
      </w:sdtPr>
      <w:sdtContent>
        <w:p w:rsidR="00000000" w:rsidDel="00000000" w:rsidP="00000000" w:rsidRDefault="00000000" w:rsidRPr="00000000" w14:paraId="00000143">
          <w:pPr>
            <w:numPr>
              <w:ilvl w:val="0"/>
              <w:numId w:val="60"/>
            </w:numPr>
            <w:spacing w:after="0" w:line="276" w:lineRule="auto"/>
            <w:ind w:left="720" w:hanging="360"/>
            <w:jc w:val="both"/>
            <w:rPr>
              <w:ins w:author="Frank van Weert" w:id="93" w:date="2023-06-22T11:38:02Z"/>
              <w:i w:val="1"/>
              <w:color w:val="000000"/>
            </w:rPr>
          </w:pPr>
          <w:sdt>
            <w:sdtPr>
              <w:tag w:val="goog_rdk_357"/>
            </w:sdtPr>
            <w:sdtContent>
              <w:ins w:author="Frank van Weert" w:id="93" w:date="2023-06-22T11:38:02Z"/>
              <w:sdt>
                <w:sdtPr>
                  <w:tag w:val="goog_rdk_358"/>
                </w:sdtPr>
                <w:sdtContent>
                  <w:ins w:author="Frank van Weert" w:id="93" w:date="2023-06-22T11:38:02Z">
                    <w:r w:rsidDel="00000000" w:rsidR="00000000" w:rsidRPr="00000000">
                      <w:rPr>
                        <w:rtl w:val="0"/>
                        <w:rPrChange w:author="Frank van Weert" w:id="92" w:date="2023-06-22T11:37:59Z">
                          <w:rPr/>
                        </w:rPrChange>
                      </w:rPr>
                      <w:t xml:space="preserve">Markets and Finance</w:t>
                    </w:r>
                  </w:ins>
                </w:sdtContent>
              </w:sdt>
              <w:ins w:author="Frank van Weert" w:id="93" w:date="2023-06-22T11:38:02Z"/>
            </w:sdtContent>
          </w:sdt>
        </w:p>
      </w:sdtContent>
    </w:sdt>
    <w:sdt>
      <w:sdtPr>
        <w:tag w:val="goog_rdk_362"/>
      </w:sdtPr>
      <w:sdtContent>
        <w:p w:rsidR="00000000" w:rsidDel="00000000" w:rsidP="00000000" w:rsidRDefault="00000000" w:rsidRPr="00000000" w14:paraId="00000144">
          <w:pPr>
            <w:numPr>
              <w:ilvl w:val="1"/>
              <w:numId w:val="60"/>
            </w:numPr>
            <w:spacing w:after="0" w:line="276" w:lineRule="auto"/>
            <w:ind w:left="1440" w:hanging="360"/>
            <w:jc w:val="both"/>
            <w:rPr>
              <w:ins w:author="Frank van Weert" w:id="93" w:date="2023-06-22T11:38:02Z"/>
              <w:color w:val="000000"/>
            </w:rPr>
          </w:pPr>
          <w:sdt>
            <w:sdtPr>
              <w:tag w:val="goog_rdk_360"/>
            </w:sdtPr>
            <w:sdtContent>
              <w:ins w:author="Frank van Weert" w:id="93" w:date="2023-06-22T11:38:02Z"/>
              <w:sdt>
                <w:sdtPr>
                  <w:tag w:val="goog_rdk_361"/>
                </w:sdtPr>
                <w:sdtContent>
                  <w:ins w:author="Frank van Weert" w:id="93" w:date="2023-06-22T11:38:02Z">
                    <w:r w:rsidDel="00000000" w:rsidR="00000000" w:rsidRPr="00000000">
                      <w:rPr>
                        <w:rtl w:val="0"/>
                        <w:rPrChange w:author="Frank van Weert" w:id="92" w:date="2023-06-22T11:37:59Z">
                          <w:rPr/>
                        </w:rPrChange>
                      </w:rPr>
                      <w:t xml:space="preserve">Market prices</w:t>
                    </w:r>
                  </w:ins>
                </w:sdtContent>
              </w:sdt>
              <w:ins w:author="Frank van Weert" w:id="93" w:date="2023-06-22T11:38:02Z"/>
            </w:sdtContent>
          </w:sdt>
        </w:p>
      </w:sdtContent>
    </w:sdt>
    <w:sdt>
      <w:sdtPr>
        <w:tag w:val="goog_rdk_365"/>
      </w:sdtPr>
      <w:sdtContent>
        <w:p w:rsidR="00000000" w:rsidDel="00000000" w:rsidP="00000000" w:rsidRDefault="00000000" w:rsidRPr="00000000" w14:paraId="00000145">
          <w:pPr>
            <w:numPr>
              <w:ilvl w:val="1"/>
              <w:numId w:val="60"/>
            </w:numPr>
            <w:spacing w:after="0" w:line="276" w:lineRule="auto"/>
            <w:ind w:left="1440" w:hanging="360"/>
            <w:jc w:val="both"/>
            <w:rPr>
              <w:ins w:author="Frank van Weert" w:id="93" w:date="2023-06-22T11:38:02Z"/>
              <w:color w:val="000000"/>
            </w:rPr>
          </w:pPr>
          <w:sdt>
            <w:sdtPr>
              <w:tag w:val="goog_rdk_363"/>
            </w:sdtPr>
            <w:sdtContent>
              <w:ins w:author="Frank van Weert" w:id="93" w:date="2023-06-22T11:38:02Z"/>
              <w:sdt>
                <w:sdtPr>
                  <w:tag w:val="goog_rdk_364"/>
                </w:sdtPr>
                <w:sdtContent>
                  <w:ins w:author="Frank van Weert" w:id="93" w:date="2023-06-22T11:38:02Z">
                    <w:r w:rsidDel="00000000" w:rsidR="00000000" w:rsidRPr="00000000">
                      <w:rPr>
                        <w:rtl w:val="0"/>
                        <w:rPrChange w:author="Frank van Weert" w:id="92" w:date="2023-06-22T11:37:59Z">
                          <w:rPr/>
                        </w:rPrChange>
                      </w:rPr>
                      <w:t xml:space="preserve">Business models</w:t>
                    </w:r>
                  </w:ins>
                </w:sdtContent>
              </w:sdt>
              <w:ins w:author="Frank van Weert" w:id="93" w:date="2023-06-22T11:38:02Z"/>
            </w:sdtContent>
          </w:sdt>
        </w:p>
      </w:sdtContent>
    </w:sdt>
    <w:sdt>
      <w:sdtPr>
        <w:tag w:val="goog_rdk_368"/>
      </w:sdtPr>
      <w:sdtContent>
        <w:p w:rsidR="00000000" w:rsidDel="00000000" w:rsidP="00000000" w:rsidRDefault="00000000" w:rsidRPr="00000000" w14:paraId="00000146">
          <w:pPr>
            <w:numPr>
              <w:ilvl w:val="1"/>
              <w:numId w:val="60"/>
            </w:numPr>
            <w:spacing w:after="0" w:line="276" w:lineRule="auto"/>
            <w:ind w:left="1440" w:hanging="360"/>
            <w:jc w:val="both"/>
            <w:rPr>
              <w:ins w:author="Frank van Weert" w:id="93" w:date="2023-06-22T11:38:02Z"/>
              <w:color w:val="000000"/>
            </w:rPr>
          </w:pPr>
          <w:sdt>
            <w:sdtPr>
              <w:tag w:val="goog_rdk_366"/>
            </w:sdtPr>
            <w:sdtContent>
              <w:ins w:author="Frank van Weert" w:id="93" w:date="2023-06-22T11:38:02Z"/>
              <w:sdt>
                <w:sdtPr>
                  <w:tag w:val="goog_rdk_367"/>
                </w:sdtPr>
                <w:sdtContent>
                  <w:ins w:author="Frank van Weert" w:id="93" w:date="2023-06-22T11:38:02Z">
                    <w:r w:rsidDel="00000000" w:rsidR="00000000" w:rsidRPr="00000000">
                      <w:rPr>
                        <w:rtl w:val="0"/>
                        <w:rPrChange w:author="Frank van Weert" w:id="92" w:date="2023-06-22T11:37:59Z">
                          <w:rPr/>
                        </w:rPrChange>
                      </w:rPr>
                      <w:t xml:space="preserve">Budget allocation</w:t>
                    </w:r>
                  </w:ins>
                </w:sdtContent>
              </w:sdt>
              <w:ins w:author="Frank van Weert" w:id="93" w:date="2023-06-22T11:38:02Z"/>
            </w:sdtContent>
          </w:sdt>
        </w:p>
      </w:sdtContent>
    </w:sdt>
    <w:sdt>
      <w:sdtPr>
        <w:tag w:val="goog_rdk_371"/>
      </w:sdtPr>
      <w:sdtContent>
        <w:p w:rsidR="00000000" w:rsidDel="00000000" w:rsidP="00000000" w:rsidRDefault="00000000" w:rsidRPr="00000000" w14:paraId="00000147">
          <w:pPr>
            <w:numPr>
              <w:ilvl w:val="1"/>
              <w:numId w:val="60"/>
            </w:numPr>
            <w:spacing w:after="160" w:line="276" w:lineRule="auto"/>
            <w:ind w:left="1440" w:hanging="360"/>
            <w:jc w:val="both"/>
            <w:rPr>
              <w:ins w:author="Frank van Weert" w:id="93" w:date="2023-06-22T11:38:02Z"/>
              <w:color w:val="000000"/>
            </w:rPr>
          </w:pPr>
          <w:sdt>
            <w:sdtPr>
              <w:tag w:val="goog_rdk_369"/>
            </w:sdtPr>
            <w:sdtContent>
              <w:ins w:author="Frank van Weert" w:id="93" w:date="2023-06-22T11:38:02Z"/>
              <w:sdt>
                <w:sdtPr>
                  <w:tag w:val="goog_rdk_370"/>
                </w:sdtPr>
                <w:sdtContent>
                  <w:ins w:author="Frank van Weert" w:id="93" w:date="2023-06-22T11:38:02Z">
                    <w:r w:rsidDel="00000000" w:rsidR="00000000" w:rsidRPr="00000000">
                      <w:rPr>
                        <w:rtl w:val="0"/>
                        <w:rPrChange w:author="Frank van Weert" w:id="92" w:date="2023-06-22T11:37:59Z">
                          <w:rPr/>
                        </w:rPrChange>
                      </w:rPr>
                      <w:t xml:space="preserve">Import and export data</w:t>
                    </w:r>
                  </w:ins>
                </w:sdtContent>
              </w:sdt>
              <w:ins w:author="Frank van Weert" w:id="93" w:date="2023-06-22T11:38:02Z"/>
            </w:sdtContent>
          </w:sdt>
        </w:p>
      </w:sdtContent>
    </w:sdt>
    <w:sdt>
      <w:sdtPr>
        <w:tag w:val="goog_rdk_374"/>
      </w:sdtPr>
      <w:sdtContent>
        <w:p w:rsidR="00000000" w:rsidDel="00000000" w:rsidP="00000000" w:rsidRDefault="00000000" w:rsidRPr="00000000" w14:paraId="00000148">
          <w:pPr>
            <w:rPr>
              <w:ins w:author="Frank van Weert" w:id="93" w:date="2023-06-22T11:38:02Z"/>
              <w:rPrChange w:author="Frank van Weert" w:id="92" w:date="2023-06-22T11:37:59Z">
                <w:rPr/>
              </w:rPrChange>
            </w:rPr>
          </w:pPr>
          <w:sdt>
            <w:sdtPr>
              <w:tag w:val="goog_rdk_372"/>
            </w:sdtPr>
            <w:sdtContent>
              <w:ins w:author="Frank van Weert" w:id="93" w:date="2023-06-22T11:38:02Z"/>
              <w:sdt>
                <w:sdtPr>
                  <w:tag w:val="goog_rdk_373"/>
                </w:sdtPr>
                <w:sdtContent>
                  <w:ins w:author="Frank van Weert" w:id="93" w:date="2023-06-22T11:38:02Z">
                    <w:r w:rsidDel="00000000" w:rsidR="00000000" w:rsidRPr="00000000">
                      <w:rPr>
                        <w:rtl w:val="0"/>
                      </w:rPr>
                    </w:r>
                  </w:ins>
                </w:sdtContent>
              </w:sdt>
              <w:ins w:author="Frank van Weert" w:id="93" w:date="2023-06-22T11:38:02Z"/>
            </w:sdtContent>
          </w:sdt>
        </w:p>
      </w:sdtContent>
    </w:sdt>
    <w:sdt>
      <w:sdtPr>
        <w:tag w:val="goog_rdk_375"/>
      </w:sdtPr>
      <w:sdtContent>
        <w:p w:rsidR="00000000" w:rsidDel="00000000" w:rsidP="00000000" w:rsidRDefault="00000000" w:rsidRPr="00000000" w14:paraId="00000149">
          <w:pPr>
            <w:pStyle w:val="Heading2"/>
            <w:spacing w:before="0" w:line="240" w:lineRule="auto"/>
            <w:rPr/>
          </w:pPr>
          <w:bookmarkStart w:colFirst="0" w:colLast="0" w:name="_heading=h.1y810tw" w:id="26"/>
          <w:bookmarkEnd w:id="26"/>
          <w:r w:rsidDel="00000000" w:rsidR="00000000" w:rsidRPr="00000000">
            <w:rPr>
              <w:rtl w:val="0"/>
            </w:rPr>
            <w:t xml:space="preserve">ISFM Data Users </w:t>
          </w:r>
        </w:p>
      </w:sdtContent>
    </w:sdt>
    <w:sdt>
      <w:sdtPr>
        <w:tag w:val="goog_rdk_378"/>
      </w:sdtPr>
      <w:sdtContent>
        <w:p w:rsidR="00000000" w:rsidDel="00000000" w:rsidP="00000000" w:rsidRDefault="00000000" w:rsidRPr="00000000" w14:paraId="0000014A">
          <w:pPr>
            <w:jc w:val="both"/>
            <w:rPr>
              <w:del w:author="Frank van Weert" w:id="95" w:date="2023-06-22T14:13:24Z"/>
            </w:rPr>
          </w:pPr>
          <w:r w:rsidDel="00000000" w:rsidR="00000000" w:rsidRPr="00000000">
            <w:rPr>
              <w:rtl w:val="0"/>
            </w:rPr>
            <w:t xml:space="preserve">The main LSC data users </w:t>
          </w:r>
          <w:sdt>
            <w:sdtPr>
              <w:tag w:val="goog_rdk_376"/>
            </w:sdtPr>
            <w:sdtContent>
              <w:ins w:author="Frank van Weert" w:id="94" w:date="2023-06-22T14:10:15Z">
                <w:r w:rsidDel="00000000" w:rsidR="00000000" w:rsidRPr="00000000">
                  <w:rPr>
                    <w:rtl w:val="0"/>
                  </w:rPr>
                  <w:t xml:space="preserve">for the Integrated Soil Fertility Management (ISFM) </w:t>
                </w:r>
              </w:ins>
            </w:sdtContent>
          </w:sdt>
          <w:r w:rsidDel="00000000" w:rsidR="00000000" w:rsidRPr="00000000">
            <w:rPr>
              <w:rtl w:val="0"/>
            </w:rPr>
            <w:t xml:space="preserve">at the national and district levels are private (BK Techouse, APTC, API), knowledge institutions (RAB, IITA), farmers, and the public sector (RYAF, RSA). Data users use different types of ISFM data. </w:t>
          </w:r>
          <w:sdt>
            <w:sdtPr>
              <w:tag w:val="goog_rdk_377"/>
            </w:sdtPr>
            <w:sdtContent>
              <w:del w:author="Frank van Weert" w:id="95" w:date="2023-06-22T14:13:24Z">
                <w:r w:rsidDel="00000000" w:rsidR="00000000" w:rsidRPr="00000000">
                  <w:rPr>
                    <w:rtl w:val="0"/>
                  </w:rPr>
                  <w:delText xml:space="preserve">Most LSC data users utilize the provided information in 5 key areas namely:</w:delText>
                </w:r>
              </w:del>
            </w:sdtContent>
          </w:sdt>
        </w:p>
      </w:sdtContent>
    </w:sdt>
    <w:sdt>
      <w:sdtPr>
        <w:tag w:val="goog_rdk_380"/>
      </w:sdtPr>
      <w:sdtContent>
        <w:p w:rsidR="00000000" w:rsidDel="00000000" w:rsidP="00000000" w:rsidRDefault="00000000" w:rsidRPr="00000000" w14:paraId="0000014B">
          <w:pPr>
            <w:numPr>
              <w:ilvl w:val="0"/>
              <w:numId w:val="60"/>
            </w:numPr>
            <w:spacing w:after="0" w:line="276" w:lineRule="auto"/>
            <w:ind w:left="72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0"/>
                  <w:numId w:val="44"/>
                </w:numPr>
                <w:spacing w:after="0" w:line="276" w:lineRule="auto"/>
                <w:ind w:left="360" w:hanging="360"/>
                <w:jc w:val="both"/>
              </w:pPr>
            </w:pPrChange>
          </w:pPr>
          <w:sdt>
            <w:sdtPr>
              <w:tag w:val="goog_rdk_379"/>
            </w:sdtPr>
            <w:sdtContent>
              <w:del w:author="Frank van Weert" w:id="95" w:date="2023-06-22T14:13:24Z">
                <w:r w:rsidDel="00000000" w:rsidR="00000000" w:rsidRPr="00000000">
                  <w:rPr>
                    <w:i w:val="1"/>
                    <w:color w:val="000000"/>
                    <w:rtl w:val="0"/>
                  </w:rPr>
                  <w:delText xml:space="preserve">Natural disaster management</w:delText>
                </w:r>
                <w:r w:rsidDel="00000000" w:rsidR="00000000" w:rsidRPr="00000000">
                  <w:rPr>
                    <w:color w:val="000000"/>
                    <w:rtl w:val="0"/>
                  </w:rPr>
                  <w:delText xml:space="preserve"> </w:delText>
                </w:r>
              </w:del>
            </w:sdtContent>
          </w:sdt>
        </w:p>
      </w:sdtContent>
    </w:sdt>
    <w:sdt>
      <w:sdtPr>
        <w:tag w:val="goog_rdk_382"/>
      </w:sdtPr>
      <w:sdtContent>
        <w:p w:rsidR="00000000" w:rsidDel="00000000" w:rsidP="00000000" w:rsidRDefault="00000000" w:rsidRPr="00000000" w14:paraId="0000014C">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381"/>
            </w:sdtPr>
            <w:sdtContent>
              <w:del w:author="Frank van Weert" w:id="95" w:date="2023-06-22T14:13:24Z">
                <w:r w:rsidDel="00000000" w:rsidR="00000000" w:rsidRPr="00000000">
                  <w:rPr>
                    <w:color w:val="000000"/>
                    <w:rtl w:val="0"/>
                  </w:rPr>
                  <w:delText xml:space="preserve">Soil erosion and land slides</w:delText>
                </w:r>
              </w:del>
            </w:sdtContent>
          </w:sdt>
        </w:p>
      </w:sdtContent>
    </w:sdt>
    <w:sdt>
      <w:sdtPr>
        <w:tag w:val="goog_rdk_384"/>
      </w:sdtPr>
      <w:sdtContent>
        <w:p w:rsidR="00000000" w:rsidDel="00000000" w:rsidP="00000000" w:rsidRDefault="00000000" w:rsidRPr="00000000" w14:paraId="0000014D">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383"/>
            </w:sdtPr>
            <w:sdtContent>
              <w:del w:author="Frank van Weert" w:id="95" w:date="2023-06-22T14:13:24Z">
                <w:r w:rsidDel="00000000" w:rsidR="00000000" w:rsidRPr="00000000">
                  <w:rPr>
                    <w:color w:val="000000"/>
                    <w:rtl w:val="0"/>
                  </w:rPr>
                  <w:delText xml:space="preserve">Floods management and weather forecasting  </w:delText>
                </w:r>
              </w:del>
            </w:sdtContent>
          </w:sdt>
        </w:p>
      </w:sdtContent>
    </w:sdt>
    <w:sdt>
      <w:sdtPr>
        <w:tag w:val="goog_rdk_386"/>
      </w:sdtPr>
      <w:sdtContent>
        <w:p w:rsidR="00000000" w:rsidDel="00000000" w:rsidP="00000000" w:rsidRDefault="00000000" w:rsidRPr="00000000" w14:paraId="0000014E">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385"/>
            </w:sdtPr>
            <w:sdtContent>
              <w:del w:author="Frank van Weert" w:id="95" w:date="2023-06-22T14:13:24Z">
                <w:r w:rsidDel="00000000" w:rsidR="00000000" w:rsidRPr="00000000">
                  <w:rPr>
                    <w:color w:val="000000"/>
                    <w:rtl w:val="0"/>
                  </w:rPr>
                  <w:delText xml:space="preserve">Catchment protection, </w:delText>
                </w:r>
              </w:del>
            </w:sdtContent>
          </w:sdt>
        </w:p>
      </w:sdtContent>
    </w:sdt>
    <w:sdt>
      <w:sdtPr>
        <w:tag w:val="goog_rdk_388"/>
      </w:sdtPr>
      <w:sdtContent>
        <w:p w:rsidR="00000000" w:rsidDel="00000000" w:rsidP="00000000" w:rsidRDefault="00000000" w:rsidRPr="00000000" w14:paraId="0000014F">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387"/>
            </w:sdtPr>
            <w:sdtContent>
              <w:del w:author="Frank van Weert" w:id="95" w:date="2023-06-22T14:13:24Z">
                <w:r w:rsidDel="00000000" w:rsidR="00000000" w:rsidRPr="00000000">
                  <w:rPr>
                    <w:color w:val="000000"/>
                    <w:rtl w:val="0"/>
                  </w:rPr>
                  <w:delText xml:space="preserve">Soil conservation coverage</w:delText>
                </w:r>
              </w:del>
            </w:sdtContent>
          </w:sdt>
        </w:p>
      </w:sdtContent>
    </w:sdt>
    <w:sdt>
      <w:sdtPr>
        <w:tag w:val="goog_rdk_390"/>
      </w:sdtPr>
      <w:sdtContent>
        <w:p w:rsidR="00000000" w:rsidDel="00000000" w:rsidP="00000000" w:rsidRDefault="00000000" w:rsidRPr="00000000" w14:paraId="00000150">
          <w:pPr>
            <w:numPr>
              <w:ilvl w:val="0"/>
              <w:numId w:val="60"/>
            </w:numPr>
            <w:spacing w:after="0" w:line="276" w:lineRule="auto"/>
            <w:ind w:left="720" w:hanging="360"/>
            <w:jc w:val="both"/>
            <w:rPr>
              <w:del w:author="Frank van Weert" w:id="95" w:date="2023-06-22T14:13:24Z"/>
              <w:i w:val="1"/>
              <w:color w:val="000000"/>
              <w:rPrChange w:author="Frank van Weert" w:id="96" w:date="2023-06-26T09:16:55Z">
                <w:rPr>
                  <w:i w:val="1"/>
                  <w:color w:val="000000"/>
                </w:rPr>
              </w:rPrChange>
            </w:rPr>
            <w:pPrChange w:author="Frank van Weert" w:id="0" w:date="2023-06-26T09:16:55Z">
              <w:pPr>
                <w:numPr>
                  <w:ilvl w:val="0"/>
                  <w:numId w:val="44"/>
                </w:numPr>
                <w:spacing w:after="0" w:line="276" w:lineRule="auto"/>
                <w:ind w:left="360" w:hanging="360"/>
                <w:jc w:val="both"/>
              </w:pPr>
            </w:pPrChange>
          </w:pPr>
          <w:sdt>
            <w:sdtPr>
              <w:tag w:val="goog_rdk_389"/>
            </w:sdtPr>
            <w:sdtContent>
              <w:del w:author="Frank van Weert" w:id="95" w:date="2023-06-22T14:13:24Z">
                <w:r w:rsidDel="00000000" w:rsidR="00000000" w:rsidRPr="00000000">
                  <w:rPr>
                    <w:i w:val="1"/>
                    <w:color w:val="000000"/>
                    <w:rtl w:val="0"/>
                  </w:rPr>
                  <w:delText xml:space="preserve">Farm inputs application and efficiency</w:delText>
                </w:r>
              </w:del>
            </w:sdtContent>
          </w:sdt>
        </w:p>
      </w:sdtContent>
    </w:sdt>
    <w:sdt>
      <w:sdtPr>
        <w:tag w:val="goog_rdk_392"/>
      </w:sdtPr>
      <w:sdtContent>
        <w:p w:rsidR="00000000" w:rsidDel="00000000" w:rsidP="00000000" w:rsidRDefault="00000000" w:rsidRPr="00000000" w14:paraId="00000151">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391"/>
            </w:sdtPr>
            <w:sdtContent>
              <w:del w:author="Frank van Weert" w:id="95" w:date="2023-06-22T14:13:24Z">
                <w:r w:rsidDel="00000000" w:rsidR="00000000" w:rsidRPr="00000000">
                  <w:rPr>
                    <w:color w:val="000000"/>
                    <w:rtl w:val="0"/>
                  </w:rPr>
                  <w:delText xml:space="preserve">Fertilizer and lime recommendation (type and application rate)</w:delText>
                </w:r>
              </w:del>
            </w:sdtContent>
          </w:sdt>
        </w:p>
      </w:sdtContent>
    </w:sdt>
    <w:sdt>
      <w:sdtPr>
        <w:tag w:val="goog_rdk_394"/>
      </w:sdtPr>
      <w:sdtContent>
        <w:p w:rsidR="00000000" w:rsidDel="00000000" w:rsidP="00000000" w:rsidRDefault="00000000" w:rsidRPr="00000000" w14:paraId="00000152">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393"/>
            </w:sdtPr>
            <w:sdtContent>
              <w:del w:author="Frank van Weert" w:id="95" w:date="2023-06-22T14:13:24Z">
                <w:r w:rsidDel="00000000" w:rsidR="00000000" w:rsidRPr="00000000">
                  <w:rPr>
                    <w:color w:val="000000"/>
                    <w:rtl w:val="0"/>
                  </w:rPr>
                  <w:delText xml:space="preserve">Pest and disease control</w:delText>
                </w:r>
              </w:del>
            </w:sdtContent>
          </w:sdt>
        </w:p>
      </w:sdtContent>
    </w:sdt>
    <w:sdt>
      <w:sdtPr>
        <w:tag w:val="goog_rdk_396"/>
      </w:sdtPr>
      <w:sdtContent>
        <w:p w:rsidR="00000000" w:rsidDel="00000000" w:rsidP="00000000" w:rsidRDefault="00000000" w:rsidRPr="00000000" w14:paraId="00000153">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395"/>
            </w:sdtPr>
            <w:sdtContent>
              <w:del w:author="Frank van Weert" w:id="95" w:date="2023-06-22T14:13:24Z">
                <w:r w:rsidDel="00000000" w:rsidR="00000000" w:rsidRPr="00000000">
                  <w:rPr>
                    <w:color w:val="000000"/>
                    <w:rtl w:val="0"/>
                  </w:rPr>
                  <w:delText xml:space="preserve">Improved seeds with high yield potential and resistance/tolerance to diseases traits</w:delText>
                </w:r>
              </w:del>
            </w:sdtContent>
          </w:sdt>
        </w:p>
      </w:sdtContent>
    </w:sdt>
    <w:sdt>
      <w:sdtPr>
        <w:tag w:val="goog_rdk_398"/>
      </w:sdtPr>
      <w:sdtContent>
        <w:p w:rsidR="00000000" w:rsidDel="00000000" w:rsidP="00000000" w:rsidRDefault="00000000" w:rsidRPr="00000000" w14:paraId="00000154">
          <w:pPr>
            <w:numPr>
              <w:ilvl w:val="0"/>
              <w:numId w:val="60"/>
            </w:numPr>
            <w:spacing w:after="0" w:line="276" w:lineRule="auto"/>
            <w:ind w:left="720" w:hanging="360"/>
            <w:jc w:val="both"/>
            <w:rPr>
              <w:del w:author="Frank van Weert" w:id="95" w:date="2023-06-22T14:13:24Z"/>
              <w:i w:val="1"/>
              <w:color w:val="000000"/>
              <w:rPrChange w:author="Frank van Weert" w:id="96" w:date="2023-06-26T09:16:55Z">
                <w:rPr>
                  <w:i w:val="1"/>
                  <w:color w:val="000000"/>
                </w:rPr>
              </w:rPrChange>
            </w:rPr>
            <w:pPrChange w:author="Frank van Weert" w:id="0" w:date="2023-06-26T09:16:55Z">
              <w:pPr>
                <w:numPr>
                  <w:ilvl w:val="0"/>
                  <w:numId w:val="44"/>
                </w:numPr>
                <w:spacing w:after="0" w:line="276" w:lineRule="auto"/>
                <w:ind w:left="360" w:hanging="360"/>
                <w:jc w:val="both"/>
              </w:pPr>
            </w:pPrChange>
          </w:pPr>
          <w:sdt>
            <w:sdtPr>
              <w:tag w:val="goog_rdk_397"/>
            </w:sdtPr>
            <w:sdtContent>
              <w:del w:author="Frank van Weert" w:id="95" w:date="2023-06-22T14:13:24Z">
                <w:r w:rsidDel="00000000" w:rsidR="00000000" w:rsidRPr="00000000">
                  <w:rPr>
                    <w:i w:val="1"/>
                    <w:color w:val="000000"/>
                    <w:rtl w:val="0"/>
                  </w:rPr>
                  <w:delText xml:space="preserve">Agricultural practices</w:delText>
                </w:r>
              </w:del>
            </w:sdtContent>
          </w:sdt>
        </w:p>
      </w:sdtContent>
    </w:sdt>
    <w:sdt>
      <w:sdtPr>
        <w:tag w:val="goog_rdk_400"/>
      </w:sdtPr>
      <w:sdtContent>
        <w:p w:rsidR="00000000" w:rsidDel="00000000" w:rsidP="00000000" w:rsidRDefault="00000000" w:rsidRPr="00000000" w14:paraId="00000155">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399"/>
            </w:sdtPr>
            <w:sdtContent>
              <w:del w:author="Frank van Weert" w:id="95" w:date="2023-06-22T14:13:24Z">
                <w:r w:rsidDel="00000000" w:rsidR="00000000" w:rsidRPr="00000000">
                  <w:rPr>
                    <w:color w:val="000000"/>
                    <w:rtl w:val="0"/>
                  </w:rPr>
                  <w:delText xml:space="preserve">Appropriate irrigation systems</w:delText>
                </w:r>
              </w:del>
            </w:sdtContent>
          </w:sdt>
        </w:p>
      </w:sdtContent>
    </w:sdt>
    <w:sdt>
      <w:sdtPr>
        <w:tag w:val="goog_rdk_402"/>
      </w:sdtPr>
      <w:sdtContent>
        <w:p w:rsidR="00000000" w:rsidDel="00000000" w:rsidP="00000000" w:rsidRDefault="00000000" w:rsidRPr="00000000" w14:paraId="00000156">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01"/>
            </w:sdtPr>
            <w:sdtContent>
              <w:del w:author="Frank van Weert" w:id="95" w:date="2023-06-22T14:13:24Z">
                <w:r w:rsidDel="00000000" w:rsidR="00000000" w:rsidRPr="00000000">
                  <w:rPr>
                    <w:color w:val="000000"/>
                    <w:rtl w:val="0"/>
                  </w:rPr>
                  <w:delText xml:space="preserve">Agroforestry practices</w:delText>
                </w:r>
              </w:del>
            </w:sdtContent>
          </w:sdt>
        </w:p>
      </w:sdtContent>
    </w:sdt>
    <w:sdt>
      <w:sdtPr>
        <w:tag w:val="goog_rdk_404"/>
      </w:sdtPr>
      <w:sdtContent>
        <w:p w:rsidR="00000000" w:rsidDel="00000000" w:rsidP="00000000" w:rsidRDefault="00000000" w:rsidRPr="00000000" w14:paraId="00000157">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03"/>
            </w:sdtPr>
            <w:sdtContent>
              <w:del w:author="Frank van Weert" w:id="95" w:date="2023-06-22T14:13:24Z">
                <w:r w:rsidDel="00000000" w:rsidR="00000000" w:rsidRPr="00000000">
                  <w:rPr>
                    <w:color w:val="000000"/>
                    <w:rtl w:val="0"/>
                  </w:rPr>
                  <w:delText xml:space="preserve">Climate-smart agriculture</w:delText>
                </w:r>
              </w:del>
            </w:sdtContent>
          </w:sdt>
        </w:p>
      </w:sdtContent>
    </w:sdt>
    <w:sdt>
      <w:sdtPr>
        <w:tag w:val="goog_rdk_406"/>
      </w:sdtPr>
      <w:sdtContent>
        <w:p w:rsidR="00000000" w:rsidDel="00000000" w:rsidP="00000000" w:rsidRDefault="00000000" w:rsidRPr="00000000" w14:paraId="00000158">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05"/>
            </w:sdtPr>
            <w:sdtContent>
              <w:del w:author="Frank van Weert" w:id="95" w:date="2023-06-22T14:13:24Z">
                <w:r w:rsidDel="00000000" w:rsidR="00000000" w:rsidRPr="00000000">
                  <w:rPr>
                    <w:color w:val="000000"/>
                    <w:rtl w:val="0"/>
                  </w:rPr>
                  <w:delText xml:space="preserve">Irrigation water use efficiency</w:delText>
                </w:r>
              </w:del>
            </w:sdtContent>
          </w:sdt>
        </w:p>
      </w:sdtContent>
    </w:sdt>
    <w:sdt>
      <w:sdtPr>
        <w:tag w:val="goog_rdk_408"/>
      </w:sdtPr>
      <w:sdtContent>
        <w:p w:rsidR="00000000" w:rsidDel="00000000" w:rsidP="00000000" w:rsidRDefault="00000000" w:rsidRPr="00000000" w14:paraId="00000159">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07"/>
            </w:sdtPr>
            <w:sdtContent>
              <w:del w:author="Frank van Weert" w:id="95" w:date="2023-06-22T14:13:24Z">
                <w:r w:rsidDel="00000000" w:rsidR="00000000" w:rsidRPr="00000000">
                  <w:rPr>
                    <w:color w:val="000000"/>
                    <w:rtl w:val="0"/>
                  </w:rPr>
                  <w:delText xml:space="preserve">Harvesting techniques/practices and post-harvest management</w:delText>
                </w:r>
              </w:del>
            </w:sdtContent>
          </w:sdt>
        </w:p>
      </w:sdtContent>
    </w:sdt>
    <w:sdt>
      <w:sdtPr>
        <w:tag w:val="goog_rdk_410"/>
      </w:sdtPr>
      <w:sdtContent>
        <w:p w:rsidR="00000000" w:rsidDel="00000000" w:rsidP="00000000" w:rsidRDefault="00000000" w:rsidRPr="00000000" w14:paraId="0000015A">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09"/>
            </w:sdtPr>
            <w:sdtContent>
              <w:del w:author="Frank van Weert" w:id="95" w:date="2023-06-22T14:13:24Z">
                <w:r w:rsidDel="00000000" w:rsidR="00000000" w:rsidRPr="00000000">
                  <w:rPr>
                    <w:color w:val="000000"/>
                    <w:rtl w:val="0"/>
                  </w:rPr>
                  <w:delText xml:space="preserve">Pesticides and fertilizer use</w:delText>
                </w:r>
              </w:del>
            </w:sdtContent>
          </w:sdt>
        </w:p>
      </w:sdtContent>
    </w:sdt>
    <w:sdt>
      <w:sdtPr>
        <w:tag w:val="goog_rdk_412"/>
      </w:sdtPr>
      <w:sdtContent>
        <w:p w:rsidR="00000000" w:rsidDel="00000000" w:rsidP="00000000" w:rsidRDefault="00000000" w:rsidRPr="00000000" w14:paraId="0000015B">
          <w:pPr>
            <w:numPr>
              <w:ilvl w:val="0"/>
              <w:numId w:val="60"/>
            </w:numPr>
            <w:spacing w:after="0" w:line="276" w:lineRule="auto"/>
            <w:ind w:left="720" w:hanging="360"/>
            <w:jc w:val="both"/>
            <w:rPr>
              <w:del w:author="Frank van Weert" w:id="95" w:date="2023-06-22T14:13:24Z"/>
              <w:i w:val="1"/>
              <w:color w:val="000000"/>
              <w:rPrChange w:author="Frank van Weert" w:id="96" w:date="2023-06-26T09:16:55Z">
                <w:rPr>
                  <w:i w:val="1"/>
                  <w:color w:val="000000"/>
                </w:rPr>
              </w:rPrChange>
            </w:rPr>
            <w:pPrChange w:author="Frank van Weert" w:id="0" w:date="2023-06-26T09:16:55Z">
              <w:pPr>
                <w:numPr>
                  <w:ilvl w:val="0"/>
                  <w:numId w:val="44"/>
                </w:numPr>
                <w:spacing w:after="0" w:line="276" w:lineRule="auto"/>
                <w:ind w:left="360" w:hanging="360"/>
                <w:jc w:val="both"/>
              </w:pPr>
            </w:pPrChange>
          </w:pPr>
          <w:sdt>
            <w:sdtPr>
              <w:tag w:val="goog_rdk_411"/>
            </w:sdtPr>
            <w:sdtContent>
              <w:del w:author="Frank van Weert" w:id="95" w:date="2023-06-22T14:13:24Z">
                <w:r w:rsidDel="00000000" w:rsidR="00000000" w:rsidRPr="00000000">
                  <w:rPr>
                    <w:i w:val="1"/>
                    <w:color w:val="000000"/>
                    <w:rtl w:val="0"/>
                  </w:rPr>
                  <w:delText xml:space="preserve">Decision-making support tools</w:delText>
                </w:r>
              </w:del>
            </w:sdtContent>
          </w:sdt>
        </w:p>
      </w:sdtContent>
    </w:sdt>
    <w:sdt>
      <w:sdtPr>
        <w:tag w:val="goog_rdk_414"/>
      </w:sdtPr>
      <w:sdtContent>
        <w:p w:rsidR="00000000" w:rsidDel="00000000" w:rsidP="00000000" w:rsidRDefault="00000000" w:rsidRPr="00000000" w14:paraId="0000015C">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13"/>
            </w:sdtPr>
            <w:sdtContent>
              <w:del w:author="Frank van Weert" w:id="95" w:date="2023-06-22T14:13:24Z">
                <w:r w:rsidDel="00000000" w:rsidR="00000000" w:rsidRPr="00000000">
                  <w:rPr>
                    <w:color w:val="000000"/>
                    <w:rtl w:val="0"/>
                  </w:rPr>
                  <w:delText xml:space="preserve">Maps</w:delText>
                </w:r>
              </w:del>
            </w:sdtContent>
          </w:sdt>
        </w:p>
      </w:sdtContent>
    </w:sdt>
    <w:sdt>
      <w:sdtPr>
        <w:tag w:val="goog_rdk_416"/>
      </w:sdtPr>
      <w:sdtContent>
        <w:p w:rsidR="00000000" w:rsidDel="00000000" w:rsidP="00000000" w:rsidRDefault="00000000" w:rsidRPr="00000000" w14:paraId="0000015D">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15"/>
            </w:sdtPr>
            <w:sdtContent>
              <w:del w:author="Frank van Weert" w:id="95" w:date="2023-06-22T14:13:24Z">
                <w:r w:rsidDel="00000000" w:rsidR="00000000" w:rsidRPr="00000000">
                  <w:rPr>
                    <w:color w:val="000000"/>
                    <w:rtl w:val="0"/>
                  </w:rPr>
                  <w:delText xml:space="preserve">Scientific models/softwares/applications</w:delText>
                </w:r>
              </w:del>
            </w:sdtContent>
          </w:sdt>
        </w:p>
      </w:sdtContent>
    </w:sdt>
    <w:sdt>
      <w:sdtPr>
        <w:tag w:val="goog_rdk_418"/>
      </w:sdtPr>
      <w:sdtContent>
        <w:p w:rsidR="00000000" w:rsidDel="00000000" w:rsidP="00000000" w:rsidRDefault="00000000" w:rsidRPr="00000000" w14:paraId="0000015E">
          <w:pPr>
            <w:numPr>
              <w:ilvl w:val="0"/>
              <w:numId w:val="60"/>
            </w:numPr>
            <w:spacing w:after="0" w:line="276" w:lineRule="auto"/>
            <w:ind w:left="720" w:hanging="360"/>
            <w:jc w:val="both"/>
            <w:rPr>
              <w:del w:author="Frank van Weert" w:id="95" w:date="2023-06-22T14:13:24Z"/>
              <w:i w:val="1"/>
              <w:color w:val="000000"/>
              <w:rPrChange w:author="Frank van Weert" w:id="96" w:date="2023-06-26T09:16:55Z">
                <w:rPr>
                  <w:i w:val="1"/>
                  <w:color w:val="000000"/>
                </w:rPr>
              </w:rPrChange>
            </w:rPr>
            <w:pPrChange w:author="Frank van Weert" w:id="0" w:date="2023-06-26T09:16:55Z">
              <w:pPr>
                <w:numPr>
                  <w:ilvl w:val="0"/>
                  <w:numId w:val="44"/>
                </w:numPr>
                <w:spacing w:after="0" w:line="276" w:lineRule="auto"/>
                <w:ind w:left="360" w:hanging="360"/>
                <w:jc w:val="both"/>
              </w:pPr>
            </w:pPrChange>
          </w:pPr>
          <w:sdt>
            <w:sdtPr>
              <w:tag w:val="goog_rdk_417"/>
            </w:sdtPr>
            <w:sdtContent>
              <w:del w:author="Frank van Weert" w:id="95" w:date="2023-06-22T14:13:24Z">
                <w:r w:rsidDel="00000000" w:rsidR="00000000" w:rsidRPr="00000000">
                  <w:rPr>
                    <w:i w:val="1"/>
                    <w:color w:val="000000"/>
                    <w:rtl w:val="0"/>
                  </w:rPr>
                  <w:delText xml:space="preserve">Markets and Finance</w:delText>
                </w:r>
              </w:del>
            </w:sdtContent>
          </w:sdt>
        </w:p>
      </w:sdtContent>
    </w:sdt>
    <w:sdt>
      <w:sdtPr>
        <w:tag w:val="goog_rdk_420"/>
      </w:sdtPr>
      <w:sdtContent>
        <w:p w:rsidR="00000000" w:rsidDel="00000000" w:rsidP="00000000" w:rsidRDefault="00000000" w:rsidRPr="00000000" w14:paraId="0000015F">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19"/>
            </w:sdtPr>
            <w:sdtContent>
              <w:del w:author="Frank van Weert" w:id="95" w:date="2023-06-22T14:13:24Z">
                <w:r w:rsidDel="00000000" w:rsidR="00000000" w:rsidRPr="00000000">
                  <w:rPr>
                    <w:color w:val="000000"/>
                    <w:rtl w:val="0"/>
                  </w:rPr>
                  <w:delText xml:space="preserve">Market prices</w:delText>
                </w:r>
              </w:del>
            </w:sdtContent>
          </w:sdt>
        </w:p>
      </w:sdtContent>
    </w:sdt>
    <w:sdt>
      <w:sdtPr>
        <w:tag w:val="goog_rdk_422"/>
      </w:sdtPr>
      <w:sdtContent>
        <w:p w:rsidR="00000000" w:rsidDel="00000000" w:rsidP="00000000" w:rsidRDefault="00000000" w:rsidRPr="00000000" w14:paraId="00000160">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21"/>
            </w:sdtPr>
            <w:sdtContent>
              <w:del w:author="Frank van Weert" w:id="95" w:date="2023-06-22T14:13:24Z">
                <w:r w:rsidDel="00000000" w:rsidR="00000000" w:rsidRPr="00000000">
                  <w:rPr>
                    <w:color w:val="000000"/>
                    <w:rtl w:val="0"/>
                  </w:rPr>
                  <w:delText xml:space="preserve">Business models</w:delText>
                </w:r>
              </w:del>
            </w:sdtContent>
          </w:sdt>
        </w:p>
      </w:sdtContent>
    </w:sdt>
    <w:sdt>
      <w:sdtPr>
        <w:tag w:val="goog_rdk_424"/>
      </w:sdtPr>
      <w:sdtContent>
        <w:p w:rsidR="00000000" w:rsidDel="00000000" w:rsidP="00000000" w:rsidRDefault="00000000" w:rsidRPr="00000000" w14:paraId="00000161">
          <w:pPr>
            <w:numPr>
              <w:ilvl w:val="1"/>
              <w:numId w:val="60"/>
            </w:numPr>
            <w:spacing w:after="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0" w:line="276" w:lineRule="auto"/>
                <w:ind w:left="720" w:hanging="360"/>
                <w:jc w:val="both"/>
              </w:pPr>
            </w:pPrChange>
          </w:pPr>
          <w:sdt>
            <w:sdtPr>
              <w:tag w:val="goog_rdk_423"/>
            </w:sdtPr>
            <w:sdtContent>
              <w:del w:author="Frank van Weert" w:id="95" w:date="2023-06-22T14:13:24Z">
                <w:r w:rsidDel="00000000" w:rsidR="00000000" w:rsidRPr="00000000">
                  <w:rPr>
                    <w:color w:val="000000"/>
                    <w:rtl w:val="0"/>
                  </w:rPr>
                  <w:delText xml:space="preserve">Budget allocation</w:delText>
                </w:r>
              </w:del>
            </w:sdtContent>
          </w:sdt>
        </w:p>
      </w:sdtContent>
    </w:sdt>
    <w:sdt>
      <w:sdtPr>
        <w:tag w:val="goog_rdk_426"/>
      </w:sdtPr>
      <w:sdtContent>
        <w:p w:rsidR="00000000" w:rsidDel="00000000" w:rsidP="00000000" w:rsidRDefault="00000000" w:rsidRPr="00000000" w14:paraId="00000162">
          <w:pPr>
            <w:numPr>
              <w:ilvl w:val="1"/>
              <w:numId w:val="60"/>
            </w:numPr>
            <w:spacing w:after="160" w:line="276" w:lineRule="auto"/>
            <w:ind w:left="1440" w:hanging="360"/>
            <w:jc w:val="both"/>
            <w:rPr>
              <w:del w:author="Frank van Weert" w:id="95" w:date="2023-06-22T14:13:24Z"/>
              <w:color w:val="000000"/>
              <w:rPrChange w:author="Frank van Weert" w:id="96" w:date="2023-06-26T09:16:55Z">
                <w:rPr>
                  <w:color w:val="000000"/>
                </w:rPr>
              </w:rPrChange>
            </w:rPr>
            <w:pPrChange w:author="Frank van Weert" w:id="0" w:date="2023-06-26T09:16:55Z">
              <w:pPr>
                <w:numPr>
                  <w:ilvl w:val="1"/>
                  <w:numId w:val="44"/>
                </w:numPr>
                <w:spacing w:after="160" w:line="276" w:lineRule="auto"/>
                <w:ind w:left="720" w:hanging="360"/>
                <w:jc w:val="both"/>
              </w:pPr>
            </w:pPrChange>
          </w:pPr>
          <w:sdt>
            <w:sdtPr>
              <w:tag w:val="goog_rdk_425"/>
            </w:sdtPr>
            <w:sdtContent>
              <w:del w:author="Frank van Weert" w:id="95" w:date="2023-06-22T14:13:24Z">
                <w:r w:rsidDel="00000000" w:rsidR="00000000" w:rsidRPr="00000000">
                  <w:rPr>
                    <w:color w:val="000000"/>
                    <w:rtl w:val="0"/>
                  </w:rPr>
                  <w:delText xml:space="preserve">Import and export data</w:delText>
                </w:r>
              </w:del>
            </w:sdtContent>
          </w:sdt>
        </w:p>
      </w:sdtContent>
    </w:sdt>
    <w:sdt>
      <w:sdtPr>
        <w:tag w:val="goog_rdk_439"/>
      </w:sdtPr>
      <w:sdtContent>
        <w:p w:rsidR="00000000" w:rsidDel="00000000" w:rsidP="00000000" w:rsidRDefault="00000000" w:rsidRPr="00000000" w14:paraId="00000163">
          <w:pPr>
            <w:jc w:val="both"/>
            <w:rPr/>
          </w:pPr>
          <w:r w:rsidDel="00000000" w:rsidR="00000000" w:rsidRPr="00000000">
            <w:rPr>
              <w:rtl w:val="0"/>
            </w:rPr>
            <w:t xml:space="preserve">The LSC information is used to come up with specific fertilizer </w:t>
          </w:r>
          <w:sdt>
            <w:sdtPr>
              <w:tag w:val="goog_rdk_427"/>
            </w:sdtPr>
            <w:sdtContent>
              <w:ins w:author="Frank van Weert" w:id="97" w:date="2023-06-23T06:28:26Z">
                <w:r w:rsidDel="00000000" w:rsidR="00000000" w:rsidRPr="00000000">
                  <w:rPr>
                    <w:rtl w:val="0"/>
                  </w:rPr>
                  <w:t xml:space="preserve">recommendations</w:t>
                </w:r>
              </w:ins>
            </w:sdtContent>
          </w:sdt>
          <w:sdt>
            <w:sdtPr>
              <w:tag w:val="goog_rdk_428"/>
            </w:sdtPr>
            <w:sdtContent>
              <w:del w:author="Frank van Weert" w:id="97" w:date="2023-06-23T06:28:26Z">
                <w:r w:rsidDel="00000000" w:rsidR="00000000" w:rsidRPr="00000000">
                  <w:rPr>
                    <w:rtl w:val="0"/>
                  </w:rPr>
                  <w:delText xml:space="preserve">recommendation</w:delText>
                </w:r>
              </w:del>
            </w:sdtContent>
          </w:sdt>
          <w:r w:rsidDel="00000000" w:rsidR="00000000" w:rsidRPr="00000000">
            <w:rPr>
              <w:rtl w:val="0"/>
            </w:rPr>
            <w:t xml:space="preserve">, develop soil maps, </w:t>
          </w:r>
          <w:sdt>
            <w:sdtPr>
              <w:tag w:val="goog_rdk_429"/>
            </w:sdtPr>
            <w:sdtContent>
              <w:ins w:author="Frank van Weert" w:id="98" w:date="2023-06-23T06:28:35Z">
                <w:r w:rsidDel="00000000" w:rsidR="00000000" w:rsidRPr="00000000">
                  <w:rPr>
                    <w:rtl w:val="0"/>
                  </w:rPr>
                  <w:t xml:space="preserve">recommend</w:t>
                </w:r>
              </w:ins>
            </w:sdtContent>
          </w:sdt>
          <w:sdt>
            <w:sdtPr>
              <w:tag w:val="goog_rdk_430"/>
            </w:sdtPr>
            <w:sdtContent>
              <w:del w:author="Frank van Weert" w:id="98" w:date="2023-06-23T06:28:35Z">
                <w:r w:rsidDel="00000000" w:rsidR="00000000" w:rsidRPr="00000000">
                  <w:rPr>
                    <w:rtl w:val="0"/>
                  </w:rPr>
                  <w:delText xml:space="preserve">recommended</w:delText>
                </w:r>
              </w:del>
            </w:sdtContent>
          </w:sdt>
          <w:r w:rsidDel="00000000" w:rsidR="00000000" w:rsidRPr="00000000">
            <w:rPr>
              <w:rtl w:val="0"/>
            </w:rPr>
            <w:t xml:space="preserve"> suitable crops or varieties to breed, establish good agricultural practices that </w:t>
          </w:r>
          <w:sdt>
            <w:sdtPr>
              <w:tag w:val="goog_rdk_431"/>
            </w:sdtPr>
            <w:sdtContent>
              <w:ins w:author="Frank van Weert" w:id="99" w:date="2023-06-23T06:28:38Z">
                <w:r w:rsidDel="00000000" w:rsidR="00000000" w:rsidRPr="00000000">
                  <w:rPr>
                    <w:rtl w:val="0"/>
                  </w:rPr>
                  <w:t xml:space="preserve">boost</w:t>
                </w:r>
              </w:ins>
            </w:sdtContent>
          </w:sdt>
          <w:sdt>
            <w:sdtPr>
              <w:tag w:val="goog_rdk_432"/>
            </w:sdtPr>
            <w:sdtContent>
              <w:del w:author="Frank van Weert" w:id="99" w:date="2023-06-23T06:28:38Z">
                <w:r w:rsidDel="00000000" w:rsidR="00000000" w:rsidRPr="00000000">
                  <w:rPr>
                    <w:rtl w:val="0"/>
                  </w:rPr>
                  <w:delText xml:space="preserve">boosts</w:delText>
                </w:r>
              </w:del>
            </w:sdtContent>
          </w:sdt>
          <w:r w:rsidDel="00000000" w:rsidR="00000000" w:rsidRPr="00000000">
            <w:rPr>
              <w:rtl w:val="0"/>
            </w:rPr>
            <w:t xml:space="preserve"> productivity, and develop agricultural policies. For the stakeholders to be able to utilize the LSC information on ISFM, they need an assorted set of LSC data such as soil pH, soil nutrient characterization, soil pedological characteristics e.g. soil type, texture, water holding capacity. Some of the needed LSC data sets are available while others are not. Besides being unavailable, other challenges that LSC data users face include: data is inaccessible; the data is not digitized; poor data quality and unharmonized; and poor data storage and safety </w:t>
          </w:r>
          <w:sdt>
            <w:sdtPr>
              <w:tag w:val="goog_rdk_433"/>
            </w:sdtPr>
            <w:sdtContent>
              <w:ins w:author="Frank van Weert" w:id="100" w:date="2023-06-23T06:29:04Z">
                <w:r w:rsidDel="00000000" w:rsidR="00000000" w:rsidRPr="00000000">
                  <w:rPr>
                    <w:rtl w:val="0"/>
                  </w:rPr>
                  <w:t xml:space="preserve">measures</w:t>
                </w:r>
              </w:ins>
            </w:sdtContent>
          </w:sdt>
          <w:sdt>
            <w:sdtPr>
              <w:tag w:val="goog_rdk_434"/>
            </w:sdtPr>
            <w:sdtContent>
              <w:del w:author="Frank van Weert" w:id="100" w:date="2023-06-23T06:29:04Z">
                <w:r w:rsidDel="00000000" w:rsidR="00000000" w:rsidRPr="00000000">
                  <w:rPr>
                    <w:rtl w:val="0"/>
                  </w:rPr>
                  <w:delText xml:space="preserve">measure</w:delText>
                </w:r>
              </w:del>
            </w:sdtContent>
          </w:sdt>
          <w:r w:rsidDel="00000000" w:rsidR="00000000" w:rsidRPr="00000000">
            <w:rPr>
              <w:rtl w:val="0"/>
            </w:rPr>
            <w:t xml:space="preserve"> not applied. Data that is available sometimes can be accessed through organization</w:t>
          </w:r>
          <w:sdt>
            <w:sdtPr>
              <w:tag w:val="goog_rdk_435"/>
            </w:sdtPr>
            <w:sdtContent>
              <w:del w:author="Frank van Weert" w:id="101" w:date="2023-06-22T14:23:20Z">
                <w:r w:rsidDel="00000000" w:rsidR="00000000" w:rsidRPr="00000000">
                  <w:rPr>
                    <w:rtl w:val="0"/>
                  </w:rPr>
                  <w:delText xml:space="preserve"> </w:delText>
                </w:r>
              </w:del>
            </w:sdtContent>
          </w:sdt>
          <w:sdt>
            <w:sdtPr>
              <w:tag w:val="goog_rdk_436"/>
            </w:sdtPr>
            <w:sdtContent>
              <w:ins w:author="Frank van Weert" w:id="101" w:date="2023-06-22T14:23:20Z">
                <w:r w:rsidDel="00000000" w:rsidR="00000000" w:rsidRPr="00000000">
                  <w:rPr>
                    <w:rtl w:val="0"/>
                  </w:rPr>
                  <w:t xml:space="preserve">s </w:t>
                </w:r>
              </w:ins>
            </w:sdtContent>
          </w:sdt>
          <w:r w:rsidDel="00000000" w:rsidR="00000000" w:rsidRPr="00000000">
            <w:rPr>
              <w:rtl w:val="0"/>
            </w:rPr>
            <w:t xml:space="preserve">or </w:t>
          </w:r>
          <w:sdt>
            <w:sdtPr>
              <w:tag w:val="goog_rdk_437"/>
            </w:sdtPr>
            <w:sdtContent>
              <w:ins w:author="Frank van Weert" w:id="102" w:date="2023-06-22T14:23:32Z">
                <w:r w:rsidDel="00000000" w:rsidR="00000000" w:rsidRPr="00000000">
                  <w:rPr>
                    <w:rtl w:val="0"/>
                  </w:rPr>
                  <w:t xml:space="preserve">through </w:t>
                </w:r>
              </w:ins>
            </w:sdtContent>
          </w:sdt>
          <w:sdt>
            <w:sdtPr>
              <w:tag w:val="goog_rdk_438"/>
            </w:sdtPr>
            <w:sdtContent>
              <w:del w:author="Frank van Weert" w:id="102" w:date="2023-06-22T14:23:32Z">
                <w:r w:rsidDel="00000000" w:rsidR="00000000" w:rsidRPr="00000000">
                  <w:rPr>
                    <w:rtl w:val="0"/>
                  </w:rPr>
                  <w:delText xml:space="preserve">initiative</w:delText>
                </w:r>
              </w:del>
            </w:sdtContent>
          </w:sdt>
          <w:r w:rsidDel="00000000" w:rsidR="00000000" w:rsidRPr="00000000">
            <w:rPr>
              <w:rtl w:val="0"/>
            </w:rPr>
            <w:t xml:space="preserve"> open access portals. The portals are normally user friendly hence end users can easily navigate and get information they desire. </w:t>
          </w:r>
        </w:p>
      </w:sdtContent>
    </w:sdt>
    <w:sdt>
      <w:sdtPr>
        <w:tag w:val="goog_rdk_444"/>
      </w:sdtPr>
      <w:sdtContent>
        <w:p w:rsidR="00000000" w:rsidDel="00000000" w:rsidP="00000000" w:rsidRDefault="00000000" w:rsidRPr="00000000" w14:paraId="00000164">
          <w:pPr>
            <w:jc w:val="both"/>
            <w:rPr/>
          </w:pPr>
          <w:r w:rsidDel="00000000" w:rsidR="00000000" w:rsidRPr="00000000">
            <w:rPr>
              <w:rtl w:val="0"/>
            </w:rPr>
            <w:t xml:space="preserve">It should be noted that there are LSC data gaps that </w:t>
          </w:r>
          <w:sdt>
            <w:sdtPr>
              <w:tag w:val="goog_rdk_440"/>
            </w:sdtPr>
            <w:sdtContent>
              <w:ins w:author="Frank van Weert" w:id="103" w:date="2023-06-23T06:29:13Z">
                <w:r w:rsidDel="00000000" w:rsidR="00000000" w:rsidRPr="00000000">
                  <w:rPr>
                    <w:rtl w:val="0"/>
                  </w:rPr>
                  <w:t xml:space="preserve">need</w:t>
                </w:r>
              </w:ins>
            </w:sdtContent>
          </w:sdt>
          <w:sdt>
            <w:sdtPr>
              <w:tag w:val="goog_rdk_441"/>
            </w:sdtPr>
            <w:sdtContent>
              <w:del w:author="Frank van Weert" w:id="103" w:date="2023-06-23T06:29:13Z">
                <w:r w:rsidDel="00000000" w:rsidR="00000000" w:rsidRPr="00000000">
                  <w:rPr>
                    <w:rtl w:val="0"/>
                  </w:rPr>
                  <w:delText xml:space="preserve">needs</w:delText>
                </w:r>
              </w:del>
            </w:sdtContent>
          </w:sdt>
          <w:r w:rsidDel="00000000" w:rsidR="00000000" w:rsidRPr="00000000">
            <w:rPr>
              <w:rtl w:val="0"/>
            </w:rPr>
            <w:t xml:space="preserve"> to be addressed to meet the data users</w:t>
          </w:r>
          <w:sdt>
            <w:sdtPr>
              <w:tag w:val="goog_rdk_442"/>
            </w:sdtPr>
            <w:sdtContent>
              <w:ins w:author="Frank van Weert" w:id="104" w:date="2023-06-23T06:32:56Z">
                <w:r w:rsidDel="00000000" w:rsidR="00000000" w:rsidRPr="00000000">
                  <w:rPr>
                    <w:rtl w:val="0"/>
                  </w:rPr>
                  <w:t xml:space="preserve">’</w:t>
                </w:r>
              </w:ins>
            </w:sdtContent>
          </w:sdt>
          <w:r w:rsidDel="00000000" w:rsidR="00000000" w:rsidRPr="00000000">
            <w:rPr>
              <w:rtl w:val="0"/>
            </w:rPr>
            <w:t xml:space="preserve"> demands and needs. The identified data gaps that data users need to be addressed are</w:t>
          </w:r>
          <w:sdt>
            <w:sdtPr>
              <w:tag w:val="goog_rdk_443"/>
            </w:sdtPr>
            <w:sdtContent>
              <w:ins w:author="Frank van Weert" w:id="105" w:date="2023-06-23T06:29:19Z">
                <w:r w:rsidDel="00000000" w:rsidR="00000000" w:rsidRPr="00000000">
                  <w:rPr>
                    <w:rtl w:val="0"/>
                  </w:rPr>
                  <w:t xml:space="preserve">:</w:t>
                </w:r>
              </w:ins>
            </w:sdtContent>
          </w:sdt>
          <w:r w:rsidDel="00000000" w:rsidR="00000000" w:rsidRPr="00000000">
            <w:rPr>
              <w:rtl w:val="0"/>
            </w:rPr>
            <w:t xml:space="preserve"> </w:t>
          </w:r>
        </w:p>
      </w:sdtContent>
    </w:sdt>
    <w:sdt>
      <w:sdtPr>
        <w:tag w:val="goog_rdk_448"/>
      </w:sdtPr>
      <w:sdtContent>
        <w:p w:rsidR="00000000" w:rsidDel="00000000" w:rsidP="00000000" w:rsidRDefault="00000000" w:rsidRPr="00000000" w14:paraId="0000016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Harmonization in soil input application. Organizations need to come up with a </w:t>
          </w:r>
          <w:sdt>
            <w:sdtPr>
              <w:tag w:val="goog_rdk_445"/>
            </w:sdtPr>
            <w:sdtContent>
              <w:ins w:author="Frank van Weert" w:id="106" w:date="2023-06-22T14:24:08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standardized</w:t>
                </w:r>
              </w:ins>
            </w:sdtContent>
          </w:sdt>
          <w:sdt>
            <w:sdtPr>
              <w:tag w:val="goog_rdk_446"/>
            </w:sdtPr>
            <w:sdtContent>
              <w:del w:author="Frank van Weert" w:id="106" w:date="2023-06-22T14:24:08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synchronized</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fertilizer and lime application. This will ensure farmers are applying the right amount and type of fertilizer when planting crops and </w:t>
          </w:r>
          <w:sdt>
            <w:sdtPr>
              <w:tag w:val="goog_rdk_447"/>
            </w:sdtPr>
            <w:sdtContent>
              <w:commentRangeStart w:id="59"/>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top dressing </w:t>
          </w:r>
          <w:commentRangeEnd w:id="59"/>
          <w:r w:rsidDel="00000000" w:rsidR="00000000" w:rsidRPr="00000000">
            <w:commentReference w:id="59"/>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during mid-season. </w:t>
          </w:r>
        </w:p>
      </w:sdtContent>
    </w:sdt>
    <w:sdt>
      <w:sdtPr>
        <w:tag w:val="goog_rdk_449"/>
      </w:sdtPr>
      <w:sdtContent>
        <w:p w:rsidR="00000000" w:rsidDel="00000000" w:rsidP="00000000" w:rsidRDefault="00000000" w:rsidRPr="00000000" w14:paraId="0000016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Organizations tend to have siloed data sets. There is a need to combine datasets to fill in the loop holes and make decisions with adequate evidence. Combining efforts to share different datasets will help to maximize on limited resources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sdtContent>
    </w:sdt>
    <w:sdt>
      <w:sdtPr>
        <w:tag w:val="goog_rdk_458"/>
      </w:sdtPr>
      <w:sdtContent>
        <w:p w:rsidR="00000000" w:rsidDel="00000000" w:rsidP="00000000" w:rsidRDefault="00000000" w:rsidRPr="00000000" w14:paraId="00000167">
          <w:pPr>
            <w:jc w:val="both"/>
            <w:rPr>
              <w:ins w:author="Frank van Weert" w:id="112" w:date="2023-06-22T14:25:48Z"/>
            </w:rPr>
          </w:pPr>
          <w:r w:rsidDel="00000000" w:rsidR="00000000" w:rsidRPr="00000000">
            <w:rPr>
              <w:rtl w:val="0"/>
            </w:rPr>
            <w:t xml:space="preserve">The stakeholders </w:t>
          </w:r>
          <w:sdt>
            <w:sdtPr>
              <w:tag w:val="goog_rdk_450"/>
            </w:sdtPr>
            <w:sdtContent>
              <w:ins w:author="Frank van Weert" w:id="107" w:date="2023-06-22T14:24:58Z">
                <w:r w:rsidDel="00000000" w:rsidR="00000000" w:rsidRPr="00000000">
                  <w:rPr>
                    <w:rtl w:val="0"/>
                  </w:rPr>
                  <w:t xml:space="preserve">in the workshop </w:t>
                </w:r>
              </w:ins>
            </w:sdtContent>
          </w:sdt>
          <w:r w:rsidDel="00000000" w:rsidR="00000000" w:rsidRPr="00000000">
            <w:rPr>
              <w:rtl w:val="0"/>
            </w:rPr>
            <w:t xml:space="preserve">named </w:t>
          </w:r>
          <w:sdt>
            <w:sdtPr>
              <w:tag w:val="goog_rdk_451"/>
            </w:sdtPr>
            <w:sdtContent>
              <w:ins w:author="Frank van Weert" w:id="108" w:date="2023-06-22T14:25:04Z">
                <w:r w:rsidDel="00000000" w:rsidR="00000000" w:rsidRPr="00000000">
                  <w:rPr>
                    <w:rtl w:val="0"/>
                  </w:rPr>
                  <w:t xml:space="preserve">the </w:t>
                </w:r>
              </w:ins>
            </w:sdtContent>
          </w:sdt>
          <w:r w:rsidDel="00000000" w:rsidR="00000000" w:rsidRPr="00000000">
            <w:rPr>
              <w:rtl w:val="0"/>
            </w:rPr>
            <w:t xml:space="preserve">Caravan </w:t>
          </w:r>
          <w:sdt>
            <w:sdtPr>
              <w:tag w:val="goog_rdk_452"/>
            </w:sdtPr>
            <w:sdtContent>
              <w:ins w:author="Frank van Weert" w:id="109" w:date="2023-06-22T14:25:07Z">
                <w:r w:rsidDel="00000000" w:rsidR="00000000" w:rsidRPr="00000000">
                  <w:rPr>
                    <w:rtl w:val="0"/>
                  </w:rPr>
                  <w:t xml:space="preserve">project </w:t>
                </w:r>
              </w:ins>
            </w:sdtContent>
          </w:sdt>
          <w:r w:rsidDel="00000000" w:rsidR="00000000" w:rsidRPr="00000000">
            <w:rPr>
              <w:rtl w:val="0"/>
            </w:rPr>
            <w:t xml:space="preserve">as an example of a successful ISFM initiative by the public sector. The Caravan project is a portable soil-testing laboratory that does soil testing </w:t>
          </w:r>
          <w:sdt>
            <w:sdtPr>
              <w:tag w:val="goog_rdk_453"/>
            </w:sdtPr>
            <w:sdtContent>
              <w:ins w:author="Frank van Weert" w:id="110" w:date="2023-06-23T06:26:36Z">
                <w:r w:rsidDel="00000000" w:rsidR="00000000" w:rsidRPr="00000000">
                  <w:rPr>
                    <w:rtl w:val="0"/>
                  </w:rPr>
                  <w:t xml:space="preserve">using the latest</w:t>
                </w:r>
              </w:ins>
            </w:sdtContent>
          </w:sdt>
          <w:sdt>
            <w:sdtPr>
              <w:tag w:val="goog_rdk_454"/>
            </w:sdtPr>
            <w:sdtContent>
              <w:del w:author="Frank van Weert" w:id="110" w:date="2023-06-23T06:26:36Z">
                <w:r w:rsidDel="00000000" w:rsidR="00000000" w:rsidRPr="00000000">
                  <w:rPr>
                    <w:rtl w:val="0"/>
                  </w:rPr>
                  <w:delText xml:space="preserve">using latest</w:delText>
                </w:r>
              </w:del>
            </w:sdtContent>
          </w:sdt>
          <w:r w:rsidDel="00000000" w:rsidR="00000000" w:rsidRPr="00000000">
            <w:rPr>
              <w:rtl w:val="0"/>
            </w:rPr>
            <w:t xml:space="preserve"> technology. The objectives of the project are to collect soil samples, conduct soil analysis and develop a soil fertility map for 4 key areas in Rwanda. The mobile soil lab also intends to sensitize farmers on good agricultural practices such as appropriate fertilizer application depending </w:t>
          </w:r>
          <w:sdt>
            <w:sdtPr>
              <w:tag w:val="goog_rdk_455"/>
            </w:sdtPr>
            <w:sdtContent>
              <w:ins w:author="Frank van Weert" w:id="111" w:date="2023-06-22T14:25:39Z">
                <w:r w:rsidDel="00000000" w:rsidR="00000000" w:rsidRPr="00000000">
                  <w:rPr>
                    <w:rtl w:val="0"/>
                  </w:rPr>
                  <w:t xml:space="preserve">on the nature</w:t>
                </w:r>
              </w:ins>
            </w:sdtContent>
          </w:sdt>
          <w:sdt>
            <w:sdtPr>
              <w:tag w:val="goog_rdk_456"/>
            </w:sdtPr>
            <w:sdtContent>
              <w:del w:author="Frank van Weert" w:id="111" w:date="2023-06-22T14:25:39Z">
                <w:r w:rsidDel="00000000" w:rsidR="00000000" w:rsidRPr="00000000">
                  <w:rPr>
                    <w:rtl w:val="0"/>
                  </w:rPr>
                  <w:delText xml:space="preserve">on nature</w:delText>
                </w:r>
              </w:del>
            </w:sdtContent>
          </w:sdt>
          <w:r w:rsidDel="00000000" w:rsidR="00000000" w:rsidRPr="00000000">
            <w:rPr>
              <w:rtl w:val="0"/>
            </w:rPr>
            <w:t xml:space="preserve"> of soil and crop requirements. The Caravan project is a collaboration between the government of Rwanda and the Kingdom of Morocco. </w:t>
          </w:r>
          <w:sdt>
            <w:sdtPr>
              <w:tag w:val="goog_rdk_457"/>
            </w:sdtPr>
            <w:sdtContent>
              <w:ins w:author="Frank van Weert" w:id="112" w:date="2023-06-22T14:25:48Z">
                <w:r w:rsidDel="00000000" w:rsidR="00000000" w:rsidRPr="00000000">
                  <w:rPr>
                    <w:rtl w:val="0"/>
                  </w:rPr>
                </w:r>
              </w:ins>
            </w:sdtContent>
          </w:sdt>
        </w:p>
      </w:sdtContent>
    </w:sdt>
    <w:sdt>
      <w:sdtPr>
        <w:tag w:val="goog_rdk_462"/>
      </w:sdtPr>
      <w:sdtContent>
        <w:p w:rsidR="00000000" w:rsidDel="00000000" w:rsidP="00000000" w:rsidRDefault="00000000" w:rsidRPr="00000000" w14:paraId="00000168">
          <w:pPr>
            <w:jc w:val="both"/>
            <w:rPr/>
          </w:pPr>
          <w:sdt>
            <w:sdtPr>
              <w:tag w:val="goog_rdk_459"/>
            </w:sdtPr>
            <w:sdtContent>
              <w:commentRangeStart w:id="60"/>
            </w:sdtContent>
          </w:sdt>
          <w:r w:rsidDel="00000000" w:rsidR="00000000" w:rsidRPr="00000000">
            <w:rPr>
              <w:rtl w:val="0"/>
            </w:rPr>
            <w:t xml:space="preserve">Another example of a successful ISFM initiative is Rwanda Soil Information Service (RwaSIS). The RwaSIS initiative is considered a success because it will address issues on soil erosion and degradation in Rwanda. It will provide soil information up to the local context. In addition, the platform provides real-time soil and agronomic information that is reliable and can be used to </w:t>
          </w:r>
          <w:sdt>
            <w:sdtPr>
              <w:tag w:val="goog_rdk_460"/>
            </w:sdtPr>
            <w:sdtContent>
              <w:ins w:author="Frank van Weert" w:id="113" w:date="2023-06-23T06:26:43Z">
                <w:r w:rsidDel="00000000" w:rsidR="00000000" w:rsidRPr="00000000">
                  <w:rPr>
                    <w:rtl w:val="0"/>
                  </w:rPr>
                  <w:t xml:space="preserve">advise</w:t>
                </w:r>
              </w:ins>
            </w:sdtContent>
          </w:sdt>
          <w:sdt>
            <w:sdtPr>
              <w:tag w:val="goog_rdk_461"/>
            </w:sdtPr>
            <w:sdtContent>
              <w:del w:author="Frank van Weert" w:id="113" w:date="2023-06-23T06:26:43Z">
                <w:r w:rsidDel="00000000" w:rsidR="00000000" w:rsidRPr="00000000">
                  <w:rPr>
                    <w:rtl w:val="0"/>
                  </w:rPr>
                  <w:delText xml:space="preserve">advice</w:delText>
                </w:r>
              </w:del>
            </w:sdtContent>
          </w:sdt>
          <w:r w:rsidDel="00000000" w:rsidR="00000000" w:rsidRPr="00000000">
            <w:rPr>
              <w:rtl w:val="0"/>
            </w:rPr>
            <w:t xml:space="preserve"> farmers.  </w:t>
          </w:r>
          <w:commentRangeEnd w:id="60"/>
          <w:r w:rsidDel="00000000" w:rsidR="00000000" w:rsidRPr="00000000">
            <w:commentReference w:id="60"/>
          </w:r>
          <w:r w:rsidDel="00000000" w:rsidR="00000000" w:rsidRPr="00000000">
            <w:rPr>
              <w:rtl w:val="0"/>
            </w:rPr>
          </w:r>
        </w:p>
      </w:sdtContent>
    </w:sdt>
    <w:sdt>
      <w:sdtPr>
        <w:tag w:val="goog_rdk_465"/>
      </w:sdtPr>
      <w:sdtContent>
        <w:p w:rsidR="00000000" w:rsidDel="00000000" w:rsidP="00000000" w:rsidRDefault="00000000" w:rsidRPr="00000000" w14:paraId="00000169">
          <w:pPr>
            <w:jc w:val="both"/>
            <w:rPr>
              <w:ins w:author="Frank van Weert" w:id="114" w:date="2023-06-22T14:46:09Z"/>
            </w:rPr>
          </w:pPr>
          <w:sdt>
            <w:sdtPr>
              <w:tag w:val="goog_rdk_464"/>
            </w:sdtPr>
            <w:sdtContent>
              <w:ins w:author="Frank van Weert" w:id="114" w:date="2023-06-22T14:46:09Z">
                <w:r w:rsidDel="00000000" w:rsidR="00000000" w:rsidRPr="00000000">
                  <w:rPr>
                    <w:rtl w:val="0"/>
                  </w:rPr>
                </w:r>
              </w:ins>
            </w:sdtContent>
          </w:sdt>
        </w:p>
      </w:sdtContent>
    </w:sdt>
    <w:sdt>
      <w:sdtPr>
        <w:tag w:val="goog_rdk_470"/>
      </w:sdtPr>
      <w:sdtContent>
        <w:p w:rsidR="00000000" w:rsidDel="00000000" w:rsidP="00000000" w:rsidRDefault="00000000" w:rsidRPr="00000000" w14:paraId="0000016A">
          <w:pPr>
            <w:jc w:val="both"/>
            <w:rPr>
              <w:ins w:author="Frank van Weert" w:id="116" w:date="2023-06-22T14:45:51Z"/>
            </w:rPr>
          </w:pPr>
          <w:sdt>
            <w:sdtPr>
              <w:tag w:val="goog_rdk_466"/>
            </w:sdtPr>
            <w:sdtContent>
              <w:commentRangeStart w:id="61"/>
            </w:sdtContent>
          </w:sdt>
          <w:r w:rsidDel="00000000" w:rsidR="00000000" w:rsidRPr="00000000">
            <w:rPr>
              <w:rtl w:val="0"/>
            </w:rPr>
            <w:t xml:space="preserve">From a knowledge institution, Land Degradation Surveillance Framework (LDSF) is another successful approach to assessing systematically the health of the ecosystem and soil at the landscape level. </w:t>
          </w:r>
          <w:sdt>
            <w:sdtPr>
              <w:tag w:val="goog_rdk_467"/>
            </w:sdtPr>
            <w:sdtContent>
              <w:ins w:author="Frank van Weert" w:id="115" w:date="2023-06-22T14:45:40Z">
                <w:r w:rsidDel="00000000" w:rsidR="00000000" w:rsidRPr="00000000">
                  <w:rPr>
                    <w:rtl w:val="0"/>
                  </w:rPr>
                  <w:t xml:space="preserve">T</w:t>
                </w:r>
              </w:ins>
            </w:sdtContent>
          </w:sdt>
          <w:sdt>
            <w:sdtPr>
              <w:tag w:val="goog_rdk_468"/>
            </w:sdtPr>
            <w:sdtContent>
              <w:del w:author="Frank van Weert" w:id="115" w:date="2023-06-22T14:45:40Z">
                <w:r w:rsidDel="00000000" w:rsidR="00000000" w:rsidRPr="00000000">
                  <w:rPr>
                    <w:rtl w:val="0"/>
                  </w:rPr>
                  <w:delText xml:space="preserve">t</w:delText>
                </w:r>
              </w:del>
            </w:sdtContent>
          </w:sdt>
          <w:r w:rsidDel="00000000" w:rsidR="00000000" w:rsidRPr="00000000">
            <w:rPr>
              <w:rtl w:val="0"/>
            </w:rPr>
            <w:t xml:space="preserve">he framework monitors and evaluates the process of land degradation which then provides a biophysical baseline of the landscape.</w:t>
          </w:r>
          <w:commentRangeEnd w:id="61"/>
          <w:r w:rsidDel="00000000" w:rsidR="00000000" w:rsidRPr="00000000">
            <w:commentReference w:id="61"/>
          </w:r>
          <w:r w:rsidDel="00000000" w:rsidR="00000000" w:rsidRPr="00000000">
            <w:rPr>
              <w:rtl w:val="0"/>
            </w:rPr>
            <w:t xml:space="preserve"> </w:t>
          </w:r>
          <w:sdt>
            <w:sdtPr>
              <w:tag w:val="goog_rdk_469"/>
            </w:sdtPr>
            <w:sdtContent>
              <w:ins w:author="Frank van Weert" w:id="116" w:date="2023-06-22T14:45:51Z">
                <w:r w:rsidDel="00000000" w:rsidR="00000000" w:rsidRPr="00000000">
                  <w:rPr>
                    <w:rtl w:val="0"/>
                  </w:rPr>
                </w:r>
              </w:ins>
            </w:sdtContent>
          </w:sdt>
        </w:p>
      </w:sdtContent>
    </w:sdt>
    <w:sdt>
      <w:sdtPr>
        <w:tag w:val="goog_rdk_472"/>
      </w:sdtPr>
      <w:sdtContent>
        <w:p w:rsidR="00000000" w:rsidDel="00000000" w:rsidP="00000000" w:rsidRDefault="00000000" w:rsidRPr="00000000" w14:paraId="0000016B">
          <w:pPr>
            <w:jc w:val="both"/>
            <w:rPr/>
          </w:pPr>
          <w:sdt>
            <w:sdtPr>
              <w:tag w:val="goog_rdk_471"/>
            </w:sdtPr>
            <w:sdtContent>
              <w:commentRangeStart w:id="62"/>
            </w:sdtContent>
          </w:sdt>
          <w:r w:rsidDel="00000000" w:rsidR="00000000" w:rsidRPr="00000000">
            <w:rPr>
              <w:rtl w:val="0"/>
            </w:rPr>
            <w:t xml:space="preserve">Open source data processors like python, java, QGIS among others are used to analysis data sets when processing biophysical indicators. Accordingly, data collected in the field and labs are stored in ICRAF’s open source databases namely MySQL and PostgreSGL.</w:t>
          </w:r>
          <w:commentRangeEnd w:id="62"/>
          <w:r w:rsidDel="00000000" w:rsidR="00000000" w:rsidRPr="00000000">
            <w:commentReference w:id="62"/>
          </w:r>
          <w:r w:rsidDel="00000000" w:rsidR="00000000" w:rsidRPr="00000000">
            <w:rPr>
              <w:rtl w:val="0"/>
            </w:rPr>
          </w:r>
        </w:p>
      </w:sdtContent>
    </w:sdt>
    <w:sdt>
      <w:sdtPr>
        <w:tag w:val="goog_rdk_474"/>
      </w:sdtPr>
      <w:sdtContent>
        <w:p w:rsidR="00000000" w:rsidDel="00000000" w:rsidP="00000000" w:rsidRDefault="00000000" w:rsidRPr="00000000" w14:paraId="0000016C">
          <w:pPr>
            <w:pStyle w:val="Heading2"/>
            <w:spacing w:after="0" w:lineRule="auto"/>
            <w:rPr>
              <w:rPrChange w:author="Frank van Weert" w:id="117" w:date="2023-06-22T11:38:15Z">
                <w:rPr>
                  <w:b w:val="1"/>
                </w:rPr>
              </w:rPrChange>
            </w:rPr>
            <w:pPrChange w:author="Frank van Weert" w:id="0" w:date="2023-06-22T11:38:15Z">
              <w:pPr>
                <w:spacing w:after="0" w:lineRule="auto"/>
              </w:pPr>
            </w:pPrChange>
          </w:pPr>
          <w:bookmarkStart w:colFirst="0" w:colLast="0" w:name="_heading=h.4i7ojhp" w:id="27"/>
          <w:bookmarkEnd w:id="27"/>
          <w:sdt>
            <w:sdtPr>
              <w:tag w:val="goog_rdk_473"/>
            </w:sdtPr>
            <w:sdtContent>
              <w:r w:rsidDel="00000000" w:rsidR="00000000" w:rsidRPr="00000000">
                <w:rPr>
                  <w:rtl w:val="0"/>
                  <w:rPrChange w:author="Frank van Weert" w:id="117" w:date="2023-06-22T11:38:15Z">
                    <w:rPr>
                      <w:b w:val="1"/>
                    </w:rPr>
                  </w:rPrChange>
                </w:rPr>
                <w:t xml:space="preserve">SWC Data Users </w:t>
              </w:r>
            </w:sdtContent>
          </w:sdt>
        </w:p>
      </w:sdtContent>
    </w:sdt>
    <w:sdt>
      <w:sdtPr>
        <w:tag w:val="goog_rdk_482"/>
      </w:sdtPr>
      <w:sdtContent>
        <w:p w:rsidR="00000000" w:rsidDel="00000000" w:rsidP="00000000" w:rsidRDefault="00000000" w:rsidRPr="00000000" w14:paraId="0000016D">
          <w:pPr>
            <w:jc w:val="both"/>
            <w:rPr>
              <w:ins w:author="Frank van Weert" w:id="123" w:date="2023-06-22T15:02:38Z"/>
            </w:rPr>
          </w:pPr>
          <w:r w:rsidDel="00000000" w:rsidR="00000000" w:rsidRPr="00000000">
            <w:rPr>
              <w:rtl w:val="0"/>
            </w:rPr>
            <w:t xml:space="preserve">Stakeholders that use </w:t>
          </w:r>
          <w:sdt>
            <w:sdtPr>
              <w:tag w:val="goog_rdk_475"/>
            </w:sdtPr>
            <w:sdtContent>
              <w:ins w:author="Frank van Weert" w:id="118" w:date="2023-06-22T15:01:49Z">
                <w:r w:rsidDel="00000000" w:rsidR="00000000" w:rsidRPr="00000000">
                  <w:rPr>
                    <w:rtl w:val="0"/>
                  </w:rPr>
                  <w:t xml:space="preserve">the soil and water conservation (</w:t>
                </w:r>
              </w:ins>
            </w:sdtContent>
          </w:sdt>
          <w:r w:rsidDel="00000000" w:rsidR="00000000" w:rsidRPr="00000000">
            <w:rPr>
              <w:rtl w:val="0"/>
            </w:rPr>
            <w:t xml:space="preserve">SWC</w:t>
          </w:r>
          <w:sdt>
            <w:sdtPr>
              <w:tag w:val="goog_rdk_476"/>
            </w:sdtPr>
            <w:sdtContent>
              <w:ins w:author="Frank van Weert" w:id="119" w:date="2023-06-22T15:01:58Z">
                <w:r w:rsidDel="00000000" w:rsidR="00000000" w:rsidRPr="00000000">
                  <w:rPr>
                    <w:rtl w:val="0"/>
                  </w:rPr>
                  <w:t xml:space="preserve">)</w:t>
                </w:r>
              </w:ins>
            </w:sdtContent>
          </w:sdt>
          <w:r w:rsidDel="00000000" w:rsidR="00000000" w:rsidRPr="00000000">
            <w:rPr>
              <w:rtl w:val="0"/>
            </w:rPr>
            <w:t xml:space="preserve"> data </w:t>
          </w:r>
          <w:sdt>
            <w:sdtPr>
              <w:tag w:val="goog_rdk_477"/>
            </w:sdtPr>
            <w:sdtContent>
              <w:ins w:author="Frank van Weert" w:id="120" w:date="2023-06-26T09:00:52Z">
                <w:r w:rsidDel="00000000" w:rsidR="00000000" w:rsidRPr="00000000">
                  <w:rPr>
                    <w:rtl w:val="0"/>
                  </w:rPr>
                  <w:t xml:space="preserve">utilise</w:t>
                </w:r>
              </w:ins>
            </w:sdtContent>
          </w:sdt>
          <w:sdt>
            <w:sdtPr>
              <w:tag w:val="goog_rdk_478"/>
            </w:sdtPr>
            <w:sdtContent>
              <w:del w:author="Frank van Weert" w:id="120" w:date="2023-06-26T09:00:52Z">
                <w:r w:rsidDel="00000000" w:rsidR="00000000" w:rsidRPr="00000000">
                  <w:rPr>
                    <w:rtl w:val="0"/>
                  </w:rPr>
                  <w:delText xml:space="preserve">utilize</w:delText>
                </w:r>
              </w:del>
            </w:sdtContent>
          </w:sdt>
          <w:r w:rsidDel="00000000" w:rsidR="00000000" w:rsidRPr="00000000">
            <w:rPr>
              <w:rtl w:val="0"/>
            </w:rPr>
            <w:t xml:space="preserve"> it </w:t>
          </w:r>
          <w:sdt>
            <w:sdtPr>
              <w:tag w:val="goog_rdk_479"/>
            </w:sdtPr>
            <w:sdtContent>
              <w:ins w:author="Frank van Weert" w:id="121" w:date="2023-06-22T15:02:23Z">
                <w:r w:rsidDel="00000000" w:rsidR="00000000" w:rsidRPr="00000000">
                  <w:rPr>
                    <w:rtl w:val="0"/>
                  </w:rPr>
                  <w:t xml:space="preserve">for example </w:t>
                </w:r>
              </w:ins>
            </w:sdtContent>
          </w:sdt>
          <w:r w:rsidDel="00000000" w:rsidR="00000000" w:rsidRPr="00000000">
            <w:rPr>
              <w:rtl w:val="0"/>
            </w:rPr>
            <w:t xml:space="preserve">to develop policies on land use and management. A good example is the Land Use Consolidation </w:t>
          </w:r>
          <w:sdt>
            <w:sdtPr>
              <w:tag w:val="goog_rdk_480"/>
            </w:sdtPr>
            <w:sdtContent>
              <w:ins w:author="Frank van Weert" w:id="122" w:date="2023-06-22T15:01:37Z">
                <w:r w:rsidDel="00000000" w:rsidR="00000000" w:rsidRPr="00000000">
                  <w:rPr>
                    <w:rtl w:val="0"/>
                  </w:rPr>
                  <w:t xml:space="preserve">(LUC) </w:t>
                </w:r>
              </w:ins>
            </w:sdtContent>
          </w:sdt>
          <w:r w:rsidDel="00000000" w:rsidR="00000000" w:rsidRPr="00000000">
            <w:rPr>
              <w:rtl w:val="0"/>
            </w:rPr>
            <w:t xml:space="preserve">Policy that the Crop Intensification Program has been implementing for 6 major crops namely maize, beans, cassava, wheat, rice, and Irish potatoes. The LUC policy is used to address land fragmentation in Rwanda and promote land use intensification. Another goal of utilizing LSC information on SWC is to create reference materials and tools like manuals and training materials for extension providers. To create the reference materials and tools, various data sets are needed such as soil data on slope, texture, infiltration rate; land use practices and land cover types; and weather data e.g. rainfall.</w:t>
          </w:r>
          <w:sdt>
            <w:sdtPr>
              <w:tag w:val="goog_rdk_481"/>
            </w:sdtPr>
            <w:sdtContent>
              <w:ins w:author="Frank van Weert" w:id="123" w:date="2023-06-22T15:02:38Z">
                <w:r w:rsidDel="00000000" w:rsidR="00000000" w:rsidRPr="00000000">
                  <w:rPr>
                    <w:rtl w:val="0"/>
                  </w:rPr>
                </w:r>
              </w:ins>
            </w:sdtContent>
          </w:sdt>
        </w:p>
      </w:sdtContent>
    </w:sdt>
    <w:sdt>
      <w:sdtPr>
        <w:tag w:val="goog_rdk_483"/>
      </w:sdtPr>
      <w:sdtContent>
        <w:p w:rsidR="00000000" w:rsidDel="00000000" w:rsidP="00000000" w:rsidRDefault="00000000" w:rsidRPr="00000000" w14:paraId="0000016E">
          <w:pPr>
            <w:jc w:val="both"/>
            <w:rPr/>
          </w:pPr>
          <w:r w:rsidDel="00000000" w:rsidR="00000000" w:rsidRPr="00000000">
            <w:rPr>
              <w:rtl w:val="0"/>
            </w:rPr>
          </w:r>
        </w:p>
      </w:sdtContent>
    </w:sdt>
    <w:sdt>
      <w:sdtPr>
        <w:tag w:val="goog_rdk_487"/>
      </w:sdtPr>
      <w:sdtContent>
        <w:p w:rsidR="00000000" w:rsidDel="00000000" w:rsidP="00000000" w:rsidRDefault="00000000" w:rsidRPr="00000000" w14:paraId="0000016F">
          <w:pPr>
            <w:jc w:val="both"/>
            <w:rPr/>
          </w:pPr>
          <w:r w:rsidDel="00000000" w:rsidR="00000000" w:rsidRPr="00000000">
            <w:rPr>
              <w:rtl w:val="0"/>
            </w:rPr>
            <w:t xml:space="preserve">Unfortunately, </w:t>
          </w:r>
          <w:r w:rsidDel="00000000" w:rsidR="00000000" w:rsidRPr="00000000">
            <w:rPr>
              <w:rtl w:val="0"/>
            </w:rPr>
            <w:t xml:space="preserve">not all LSC data that data </w:t>
          </w:r>
          <w:sdt>
            <w:sdtPr>
              <w:tag w:val="goog_rdk_484"/>
            </w:sdtPr>
            <w:sdtContent>
              <w:ins w:author="Frank van Weert" w:id="124" w:date="2023-06-26T09:01:10Z">
                <w:r w:rsidDel="00000000" w:rsidR="00000000" w:rsidRPr="00000000">
                  <w:rPr>
                    <w:rtl w:val="0"/>
                  </w:rPr>
                  <w:t xml:space="preserve">users</w:t>
                </w:r>
              </w:ins>
            </w:sdtContent>
          </w:sdt>
          <w:sdt>
            <w:sdtPr>
              <w:tag w:val="goog_rdk_485"/>
            </w:sdtPr>
            <w:sdtContent>
              <w:del w:author="Frank van Weert" w:id="124" w:date="2023-06-26T09:01:10Z">
                <w:r w:rsidDel="00000000" w:rsidR="00000000" w:rsidRPr="00000000">
                  <w:rPr>
                    <w:rtl w:val="0"/>
                  </w:rPr>
                  <w:delText xml:space="preserve">user</w:delText>
                </w:r>
              </w:del>
            </w:sdtContent>
          </w:sdt>
          <w:r w:rsidDel="00000000" w:rsidR="00000000" w:rsidRPr="00000000">
            <w:rPr>
              <w:rtl w:val="0"/>
            </w:rPr>
            <w:t xml:space="preserve"> require </w:t>
          </w:r>
          <w:r w:rsidDel="00000000" w:rsidR="00000000" w:rsidRPr="00000000">
            <w:rPr>
              <w:rtl w:val="0"/>
            </w:rPr>
            <w:t xml:space="preserve">is</w:t>
          </w:r>
          <w:sdt>
            <w:sdtPr>
              <w:tag w:val="goog_rdk_486"/>
            </w:sdtPr>
            <w:sdtContent>
              <w:commentRangeStart w:id="63"/>
            </w:sdtContent>
          </w:sdt>
          <w:r w:rsidDel="00000000" w:rsidR="00000000" w:rsidRPr="00000000">
            <w:rPr>
              <w:rtl w:val="0"/>
            </w:rPr>
            <w:t xml:space="preserve"> </w:t>
          </w:r>
          <w:r w:rsidDel="00000000" w:rsidR="00000000" w:rsidRPr="00000000">
            <w:rPr>
              <w:rtl w:val="0"/>
            </w:rPr>
            <w:t xml:space="preserve">available</w:t>
          </w:r>
          <w:commentRangeEnd w:id="63"/>
          <w:r w:rsidDel="00000000" w:rsidR="00000000" w:rsidRPr="00000000">
            <w:commentReference w:id="63"/>
          </w:r>
          <w:r w:rsidDel="00000000" w:rsidR="00000000" w:rsidRPr="00000000">
            <w:rPr>
              <w:rtl w:val="0"/>
            </w:rPr>
            <w:t xml:space="preserve">. Accordingly, other challenges that SWC data users face include:</w:t>
          </w:r>
        </w:p>
      </w:sdtContent>
    </w:sdt>
    <w:sdt>
      <w:sdtPr>
        <w:tag w:val="goog_rdk_488"/>
      </w:sdtPr>
      <w:sdtContent>
        <w:p w:rsidR="00000000" w:rsidDel="00000000" w:rsidP="00000000" w:rsidRDefault="00000000" w:rsidRPr="00000000" w14:paraId="0000017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Accessibility </w:t>
          </w:r>
        </w:p>
      </w:sdtContent>
    </w:sdt>
    <w:sdt>
      <w:sdtPr>
        <w:tag w:val="goog_rdk_489"/>
      </w:sdtPr>
      <w:sdtContent>
        <w:p w:rsidR="00000000" w:rsidDel="00000000" w:rsidP="00000000" w:rsidRDefault="00000000" w:rsidRPr="00000000" w14:paraId="0000017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Not digitized </w:t>
          </w:r>
        </w:p>
      </w:sdtContent>
    </w:sdt>
    <w:sdt>
      <w:sdtPr>
        <w:tag w:val="goog_rdk_490"/>
      </w:sdtPr>
      <w:sdtContent>
        <w:p w:rsidR="00000000" w:rsidDel="00000000" w:rsidP="00000000" w:rsidRDefault="00000000" w:rsidRPr="00000000" w14:paraId="0000017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quality and harmonization</w:t>
          </w:r>
        </w:p>
      </w:sdtContent>
    </w:sdt>
    <w:sdt>
      <w:sdtPr>
        <w:tag w:val="goog_rdk_492"/>
      </w:sdtPr>
      <w:sdtContent>
        <w:p w:rsidR="00000000" w:rsidDel="00000000" w:rsidP="00000000" w:rsidRDefault="00000000" w:rsidRPr="00000000" w14:paraId="0000017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storage and </w:t>
          </w:r>
          <w:sdt>
            <w:sdtPr>
              <w:tag w:val="goog_rdk_491"/>
            </w:sdtPr>
            <w:sdtContent>
              <w:commentRangeStart w:id="64"/>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safety</w:t>
          </w:r>
          <w:commentRangeEnd w:id="64"/>
          <w:r w:rsidDel="00000000" w:rsidR="00000000" w:rsidRPr="00000000">
            <w:commentReference w:id="64"/>
          </w:r>
          <w:r w:rsidDel="00000000" w:rsidR="00000000" w:rsidRPr="00000000">
            <w:rPr>
              <w:rtl w:val="0"/>
            </w:rPr>
          </w:r>
        </w:p>
      </w:sdtContent>
    </w:sdt>
    <w:sdt>
      <w:sdtPr>
        <w:tag w:val="goog_rdk_497"/>
      </w:sdtPr>
      <w:sdtContent>
        <w:p w:rsidR="00000000" w:rsidDel="00000000" w:rsidP="00000000" w:rsidRDefault="00000000" w:rsidRPr="00000000" w14:paraId="00000174">
          <w:pPr>
            <w:jc w:val="both"/>
            <w:rPr>
              <w:ins w:author="Frank van Weert" w:id="126" w:date="2023-06-22T14:52:39Z"/>
            </w:rPr>
          </w:pPr>
          <w:sdt>
            <w:sdtPr>
              <w:tag w:val="goog_rdk_493"/>
            </w:sdtPr>
            <w:sdtContent>
              <w:commentRangeStart w:id="65"/>
            </w:sdtContent>
          </w:sdt>
          <w:r w:rsidDel="00000000" w:rsidR="00000000" w:rsidRPr="00000000">
            <w:rPr>
              <w:rtl w:val="0"/>
            </w:rPr>
            <w:t xml:space="preserve">These hurdles prevent development of useful information that extension service providers and other agricultural practitioners can use to </w:t>
          </w:r>
          <w:sdt>
            <w:sdtPr>
              <w:tag w:val="goog_rdk_494"/>
            </w:sdtPr>
            <w:sdtContent>
              <w:ins w:author="Frank van Weert" w:id="125" w:date="2023-06-23T06:26:53Z">
                <w:r w:rsidDel="00000000" w:rsidR="00000000" w:rsidRPr="00000000">
                  <w:rPr>
                    <w:rtl w:val="0"/>
                  </w:rPr>
                  <w:t xml:space="preserve">advise</w:t>
                </w:r>
              </w:ins>
            </w:sdtContent>
          </w:sdt>
          <w:sdt>
            <w:sdtPr>
              <w:tag w:val="goog_rdk_495"/>
            </w:sdtPr>
            <w:sdtContent>
              <w:del w:author="Frank van Weert" w:id="125" w:date="2023-06-23T06:26:53Z">
                <w:r w:rsidDel="00000000" w:rsidR="00000000" w:rsidRPr="00000000">
                  <w:rPr>
                    <w:rtl w:val="0"/>
                  </w:rPr>
                  <w:delText xml:space="preserve">advice</w:delText>
                </w:r>
              </w:del>
            </w:sdtContent>
          </w:sdt>
          <w:r w:rsidDel="00000000" w:rsidR="00000000" w:rsidRPr="00000000">
            <w:rPr>
              <w:rtl w:val="0"/>
            </w:rPr>
            <w:t xml:space="preserve"> farmers on improving crop production. </w:t>
          </w:r>
          <w:commentRangeEnd w:id="65"/>
          <w:r w:rsidDel="00000000" w:rsidR="00000000" w:rsidRPr="00000000">
            <w:commentReference w:id="65"/>
          </w:r>
          <w:r w:rsidDel="00000000" w:rsidR="00000000" w:rsidRPr="00000000">
            <w:rPr>
              <w:rtl w:val="0"/>
            </w:rPr>
            <w:t xml:space="preserve">Some of the SWC data that is available can be accessed through website portals that are user friendly. </w:t>
          </w:r>
          <w:sdt>
            <w:sdtPr>
              <w:tag w:val="goog_rdk_496"/>
            </w:sdtPr>
            <w:sdtContent>
              <w:ins w:author="Frank van Weert" w:id="126" w:date="2023-06-22T14:52:39Z">
                <w:r w:rsidDel="00000000" w:rsidR="00000000" w:rsidRPr="00000000">
                  <w:rPr>
                    <w:rtl w:val="0"/>
                  </w:rPr>
                </w:r>
              </w:ins>
            </w:sdtContent>
          </w:sdt>
        </w:p>
      </w:sdtContent>
    </w:sdt>
    <w:sdt>
      <w:sdtPr>
        <w:tag w:val="goog_rdk_500"/>
      </w:sdtPr>
      <w:sdtContent>
        <w:p w:rsidR="00000000" w:rsidDel="00000000" w:rsidP="00000000" w:rsidRDefault="00000000" w:rsidRPr="00000000" w14:paraId="00000175">
          <w:pPr>
            <w:jc w:val="both"/>
            <w:rPr/>
          </w:pPr>
          <w:r w:rsidDel="00000000" w:rsidR="00000000" w:rsidRPr="00000000">
            <w:rPr>
              <w:rtl w:val="0"/>
            </w:rPr>
            <w:t xml:space="preserve">Consequently, there are data gaps that do exist that data users need.</w:t>
          </w:r>
          <w:r w:rsidDel="00000000" w:rsidR="00000000" w:rsidRPr="00000000">
            <w:rPr>
              <w:rtl w:val="0"/>
            </w:rPr>
            <w:t xml:space="preserve"> </w:t>
          </w:r>
          <w:r w:rsidDel="00000000" w:rsidR="00000000" w:rsidRPr="00000000">
            <w:rPr>
              <w:rtl w:val="0"/>
            </w:rPr>
            <w:t xml:space="preserve">The existing SWC data gaps are i</w:t>
          </w:r>
          <w:sdt>
            <w:sdtPr>
              <w:tag w:val="goog_rdk_498"/>
            </w:sdtPr>
            <w:sdtContent>
              <w:commentRangeStart w:id="66"/>
            </w:sdtContent>
          </w:sdt>
          <w:r w:rsidDel="00000000" w:rsidR="00000000" w:rsidRPr="00000000">
            <w:rPr>
              <w:rtl w:val="0"/>
            </w:rPr>
            <w:t xml:space="preserve">nsufficient accurate data</w:t>
          </w:r>
          <w:commentRangeEnd w:id="66"/>
          <w:r w:rsidDel="00000000" w:rsidR="00000000" w:rsidRPr="00000000">
            <w:commentReference w:id="66"/>
          </w:r>
          <w:r w:rsidDel="00000000" w:rsidR="00000000" w:rsidRPr="00000000">
            <w:rPr>
              <w:rtl w:val="0"/>
            </w:rPr>
            <w:t xml:space="preserve"> and </w:t>
          </w:r>
          <w:sdt>
            <w:sdtPr>
              <w:tag w:val="goog_rdk_499"/>
            </w:sdtPr>
            <w:sdtContent>
              <w:commentRangeStart w:id="67"/>
            </w:sdtContent>
          </w:sdt>
          <w:r w:rsidDel="00000000" w:rsidR="00000000" w:rsidRPr="00000000">
            <w:rPr>
              <w:rtl w:val="0"/>
            </w:rPr>
            <w:t xml:space="preserve">l</w:t>
          </w:r>
          <w:r w:rsidDel="00000000" w:rsidR="00000000" w:rsidRPr="00000000">
            <w:rPr>
              <w:rtl w:val="0"/>
            </w:rPr>
            <w:t xml:space="preserve">ack of combined data portals.</w:t>
          </w:r>
          <w:commentRangeEnd w:id="67"/>
          <w:r w:rsidDel="00000000" w:rsidR="00000000" w:rsidRPr="00000000">
            <w:commentReference w:id="67"/>
          </w:r>
          <w:r w:rsidDel="00000000" w:rsidR="00000000" w:rsidRPr="00000000">
            <w:rPr>
              <w:rtl w:val="0"/>
            </w:rPr>
            <w:t xml:space="preserve"> </w:t>
          </w:r>
          <w:r w:rsidDel="00000000" w:rsidR="00000000" w:rsidRPr="00000000">
            <w:rPr>
              <w:rtl w:val="0"/>
            </w:rPr>
          </w:r>
        </w:p>
      </w:sdtContent>
    </w:sdt>
    <w:sdt>
      <w:sdtPr>
        <w:tag w:val="goog_rdk_501"/>
      </w:sdtPr>
      <w:sdtContent>
        <w:p w:rsidR="00000000" w:rsidDel="00000000" w:rsidP="00000000" w:rsidRDefault="00000000" w:rsidRPr="00000000" w14:paraId="00000176">
          <w:pPr>
            <w:jc w:val="both"/>
            <w:rPr/>
          </w:pPr>
          <w:r w:rsidDel="00000000" w:rsidR="00000000" w:rsidRPr="00000000">
            <w:rPr>
              <w:rtl w:val="0"/>
            </w:rPr>
          </w:r>
        </w:p>
      </w:sdtContent>
    </w:sdt>
    <w:sdt>
      <w:sdtPr>
        <w:tag w:val="goog_rdk_502"/>
      </w:sdtPr>
      <w:sdtContent>
        <w:p w:rsidR="00000000" w:rsidDel="00000000" w:rsidP="00000000" w:rsidRDefault="00000000" w:rsidRPr="00000000" w14:paraId="00000177">
          <w:pPr>
            <w:jc w:val="both"/>
            <w:rPr/>
          </w:pPr>
          <w:r w:rsidDel="00000000" w:rsidR="00000000" w:rsidRPr="00000000">
            <w:rPr>
              <w:rtl w:val="0"/>
            </w:rPr>
          </w:r>
        </w:p>
      </w:sdtContent>
    </w:sdt>
    <w:sdt>
      <w:sdtPr>
        <w:tag w:val="goog_rdk_503"/>
      </w:sdtPr>
      <w:sdtContent>
        <w:p w:rsidR="00000000" w:rsidDel="00000000" w:rsidP="00000000" w:rsidRDefault="00000000" w:rsidRPr="00000000" w14:paraId="00000178">
          <w:pPr>
            <w:jc w:val="both"/>
            <w:rPr/>
          </w:pPr>
          <w:r w:rsidDel="00000000" w:rsidR="00000000" w:rsidRPr="00000000">
            <w:rPr>
              <w:rtl w:val="0"/>
            </w:rPr>
          </w:r>
        </w:p>
      </w:sdtContent>
    </w:sdt>
    <w:sdt>
      <w:sdtPr>
        <w:tag w:val="goog_rdk_504"/>
      </w:sdtPr>
      <w:sdtContent>
        <w:p w:rsidR="00000000" w:rsidDel="00000000" w:rsidP="00000000" w:rsidRDefault="00000000" w:rsidRPr="00000000" w14:paraId="00000179">
          <w:pPr>
            <w:jc w:val="both"/>
            <w:rPr/>
          </w:pPr>
          <w:r w:rsidDel="00000000" w:rsidR="00000000" w:rsidRPr="00000000">
            <w:rPr>
              <w:rtl w:val="0"/>
            </w:rPr>
          </w:r>
        </w:p>
      </w:sdtContent>
    </w:sdt>
    <w:sdt>
      <w:sdtPr>
        <w:tag w:val="goog_rdk_505"/>
      </w:sdtPr>
      <w:sdtContent>
        <w:p w:rsidR="00000000" w:rsidDel="00000000" w:rsidP="00000000" w:rsidRDefault="00000000" w:rsidRPr="00000000" w14:paraId="0000017A">
          <w:pPr>
            <w:jc w:val="both"/>
            <w:rPr/>
          </w:pPr>
          <w:r w:rsidDel="00000000" w:rsidR="00000000" w:rsidRPr="00000000">
            <w:rPr>
              <w:rtl w:val="0"/>
            </w:rPr>
          </w:r>
        </w:p>
      </w:sdtContent>
    </w:sdt>
    <w:sdt>
      <w:sdtPr>
        <w:tag w:val="goog_rdk_506"/>
      </w:sdtPr>
      <w:sdtContent>
        <w:p w:rsidR="00000000" w:rsidDel="00000000" w:rsidP="00000000" w:rsidRDefault="00000000" w:rsidRPr="00000000" w14:paraId="0000017B">
          <w:pPr>
            <w:rPr>
              <w:rFonts w:ascii="Calibri" w:cs="Calibri" w:eastAsia="Calibri" w:hAnsi="Calibri"/>
              <w:b w:val="1"/>
              <w:sz w:val="26"/>
              <w:szCs w:val="26"/>
            </w:rPr>
          </w:pPr>
          <w:r w:rsidDel="00000000" w:rsidR="00000000" w:rsidRPr="00000000">
            <w:rPr>
              <w:rtl w:val="0"/>
            </w:rPr>
          </w:r>
        </w:p>
      </w:sdtContent>
    </w:sdt>
    <w:sdt>
      <w:sdtPr>
        <w:tag w:val="goog_rdk_507"/>
      </w:sdtPr>
      <w:sdtContent>
        <w:p w:rsidR="00000000" w:rsidDel="00000000" w:rsidP="00000000" w:rsidRDefault="00000000" w:rsidRPr="00000000" w14:paraId="0000017C">
          <w:pPr>
            <w:rPr>
              <w:rFonts w:ascii="Calibri" w:cs="Calibri" w:eastAsia="Calibri" w:hAnsi="Calibri"/>
              <w:b w:val="1"/>
              <w:sz w:val="26"/>
              <w:szCs w:val="26"/>
            </w:rPr>
          </w:pPr>
          <w:r w:rsidDel="00000000" w:rsidR="00000000" w:rsidRPr="00000000">
            <w:br w:type="page"/>
          </w:r>
          <w:r w:rsidDel="00000000" w:rsidR="00000000" w:rsidRPr="00000000">
            <w:rPr>
              <w:rtl w:val="0"/>
            </w:rPr>
          </w:r>
        </w:p>
      </w:sdtContent>
    </w:sdt>
    <w:sdt>
      <w:sdtPr>
        <w:tag w:val="goog_rdk_509"/>
      </w:sdtPr>
      <w:sdtContent>
        <w:p w:rsidR="00000000" w:rsidDel="00000000" w:rsidP="00000000" w:rsidRDefault="00000000" w:rsidRPr="00000000" w14:paraId="0000017D">
          <w:pPr>
            <w:pStyle w:val="Heading2"/>
            <w:numPr>
              <w:ilvl w:val="0"/>
              <w:numId w:val="44"/>
            </w:numPr>
            <w:spacing w:after="0" w:line="240" w:lineRule="auto"/>
            <w:ind w:left="360"/>
            <w:rPr>
              <w:rPrChange w:author="Frank van Weert" w:id="26" w:date="2023-06-22T11:39:14Z">
                <w:rPr/>
              </w:rPrChange>
            </w:rPr>
            <w:pPrChange w:author="Frank van Weert" w:id="0" w:date="2023-06-22T11:39:14Z">
              <w:pPr>
                <w:pStyle w:val="Heading2"/>
                <w:numPr>
                  <w:ilvl w:val="0"/>
                  <w:numId w:val="87"/>
                </w:numPr>
                <w:spacing w:after="0" w:line="240" w:lineRule="auto"/>
                <w:ind w:left="720" w:hanging="360"/>
              </w:pPr>
            </w:pPrChange>
          </w:pPr>
          <w:bookmarkStart w:colFirst="0" w:colLast="0" w:name="_heading=h.2xcytpi" w:id="28"/>
          <w:bookmarkEnd w:id="28"/>
          <w:sdt>
            <w:sdtPr>
              <w:tag w:val="goog_rdk_508"/>
            </w:sdtPr>
            <w:sdtContent>
              <w:r w:rsidDel="00000000" w:rsidR="00000000" w:rsidRPr="00000000">
                <w:rPr>
                  <w:rtl w:val="0"/>
                  <w:rPrChange w:author="Frank van Weert" w:id="127" w:date="2023-06-22T11:38:32Z">
                    <w:rPr/>
                  </w:rPrChange>
                </w:rPr>
                <w:t xml:space="preserve">Data Provision and needs </w:t>
              </w:r>
            </w:sdtContent>
          </w:sdt>
        </w:p>
      </w:sdtContent>
    </w:sdt>
    <w:sdt>
      <w:sdtPr>
        <w:tag w:val="goog_rdk_512"/>
      </w:sdtPr>
      <w:sdtContent>
        <w:p w:rsidR="00000000" w:rsidDel="00000000" w:rsidP="00000000" w:rsidRDefault="00000000" w:rsidRPr="00000000" w14:paraId="0000017E">
          <w:pPr>
            <w:pStyle w:val="Heading3"/>
            <w:spacing w:before="0" w:line="240" w:lineRule="auto"/>
            <w:rPr>
              <w:ins w:author="Frank van Weert" w:id="128" w:date="2023-06-22T11:38:22Z"/>
            </w:rPr>
          </w:pPr>
          <w:sdt>
            <w:sdtPr>
              <w:tag w:val="goog_rdk_511"/>
            </w:sdtPr>
            <w:sdtContent>
              <w:ins w:author="Frank van Weert" w:id="128" w:date="2023-06-22T11:38:22Z">
                <w:bookmarkStart w:colFirst="0" w:colLast="0" w:name="_heading=h.62zadla4n2yn" w:id="29"/>
                <w:bookmarkEnd w:id="29"/>
                <w:r w:rsidDel="00000000" w:rsidR="00000000" w:rsidRPr="00000000">
                  <w:rPr>
                    <w:rtl w:val="0"/>
                  </w:rPr>
                </w:r>
              </w:ins>
            </w:sdtContent>
          </w:sdt>
        </w:p>
      </w:sdtContent>
    </w:sdt>
    <w:sdt>
      <w:sdtPr>
        <w:tag w:val="goog_rdk_513"/>
      </w:sdtPr>
      <w:sdtContent>
        <w:p w:rsidR="00000000" w:rsidDel="00000000" w:rsidP="00000000" w:rsidRDefault="00000000" w:rsidRPr="00000000" w14:paraId="0000017F">
          <w:pPr>
            <w:pStyle w:val="Heading3"/>
            <w:spacing w:before="0" w:line="240" w:lineRule="auto"/>
            <w:rPr/>
          </w:pPr>
          <w:bookmarkStart w:colFirst="0" w:colLast="0" w:name="_heading=h.1ci93xb" w:id="30"/>
          <w:bookmarkEnd w:id="30"/>
          <w:r w:rsidDel="00000000" w:rsidR="00000000" w:rsidRPr="00000000">
            <w:rPr>
              <w:rtl w:val="0"/>
            </w:rPr>
            <w:t xml:space="preserve">ISFM Data provision</w:t>
          </w:r>
          <w:r w:rsidDel="00000000" w:rsidR="00000000" w:rsidRPr="00000000">
            <w:rPr>
              <w:rtl w:val="0"/>
            </w:rPr>
          </w:r>
        </w:p>
      </w:sdtContent>
    </w:sdt>
    <w:sdt>
      <w:sdtPr>
        <w:tag w:val="goog_rdk_515"/>
      </w:sdtPr>
      <w:sdtContent>
        <w:p w:rsidR="00000000" w:rsidDel="00000000" w:rsidP="00000000" w:rsidRDefault="00000000" w:rsidRPr="00000000" w14:paraId="00000180">
          <w:pPr>
            <w:jc w:val="both"/>
            <w:rPr/>
          </w:pPr>
          <w:sdt>
            <w:sdtPr>
              <w:tag w:val="goog_rdk_514"/>
            </w:sdtPr>
            <w:sdtContent>
              <w:commentRangeStart w:id="68"/>
            </w:sdtContent>
          </w:sdt>
          <w:r w:rsidDel="00000000" w:rsidR="00000000" w:rsidRPr="00000000">
            <w:rPr>
              <w:rtl w:val="0"/>
            </w:rPr>
            <w:t xml:space="preserve">The various groups of stakeholders have different types of LSC information available. Public sector organizations that are identified as main LSC data providers at the national level include RICA, Rwanda Meteo, RIC, REMA, MOE, RCA, RYAF, and National Land Authority (NLA), NISR (socio-economic data), and RWB. LSC information that is available from RAB includes:</w:t>
          </w:r>
        </w:p>
      </w:sdtContent>
    </w:sdt>
    <w:sdt>
      <w:sdtPr>
        <w:tag w:val="goog_rdk_516"/>
      </w:sdtPr>
      <w:sdtContent>
        <w:p w:rsidR="00000000" w:rsidDel="00000000" w:rsidP="00000000" w:rsidRDefault="00000000" w:rsidRPr="00000000" w14:paraId="00000181">
          <w:pPr>
            <w:numPr>
              <w:ilvl w:val="0"/>
              <w:numId w:val="45"/>
            </w:numPr>
            <w:spacing w:after="0" w:line="259" w:lineRule="auto"/>
            <w:ind w:left="720" w:hanging="360"/>
            <w:jc w:val="both"/>
            <w:rPr/>
          </w:pPr>
          <w:r w:rsidDel="00000000" w:rsidR="00000000" w:rsidRPr="00000000">
            <w:rPr>
              <w:rtl w:val="0"/>
            </w:rPr>
            <w:t xml:space="preserve">Maps – crop suitability map, crop varieties,    </w:t>
          </w:r>
        </w:p>
      </w:sdtContent>
    </w:sdt>
    <w:sdt>
      <w:sdtPr>
        <w:tag w:val="goog_rdk_520"/>
      </w:sdtPr>
      <w:sdtContent>
        <w:p w:rsidR="00000000" w:rsidDel="00000000" w:rsidP="00000000" w:rsidRDefault="00000000" w:rsidRPr="00000000" w14:paraId="00000182">
          <w:pPr>
            <w:numPr>
              <w:ilvl w:val="0"/>
              <w:numId w:val="45"/>
            </w:numPr>
            <w:spacing w:after="0" w:line="259" w:lineRule="auto"/>
            <w:ind w:left="720" w:hanging="360"/>
            <w:jc w:val="both"/>
            <w:rPr/>
          </w:pPr>
          <w:sdt>
            <w:sdtPr>
              <w:tag w:val="goog_rdk_518"/>
            </w:sdtPr>
            <w:sdtContent>
              <w:del w:author="Frank van Weert" w:id="129" w:date="2023-06-22T15:03:38Z">
                <w:r w:rsidDel="00000000" w:rsidR="00000000" w:rsidRPr="00000000">
                  <w:rPr>
                    <w:rtl w:val="0"/>
                  </w:rPr>
                  <w:delText xml:space="preserve"> </w:delText>
                </w:r>
              </w:del>
            </w:sdtContent>
          </w:sdt>
          <w:r w:rsidDel="00000000" w:rsidR="00000000" w:rsidRPr="00000000">
            <w:rPr>
              <w:rtl w:val="0"/>
            </w:rPr>
            <w:t xml:space="preserve">Legacy data on </w:t>
          </w:r>
          <w:sdt>
            <w:sdtPr>
              <w:tag w:val="goog_rdk_519"/>
            </w:sdtPr>
            <w:sdtContent>
              <w:del w:author="Frank van Weert" w:id="130" w:date="2023-06-22T15:03:59Z">
                <w:r w:rsidDel="00000000" w:rsidR="00000000" w:rsidRPr="00000000">
                  <w:rPr>
                    <w:rtl w:val="0"/>
                  </w:rPr>
                  <w:tab/>
                </w:r>
              </w:del>
            </w:sdtContent>
          </w:sdt>
          <w:r w:rsidDel="00000000" w:rsidR="00000000" w:rsidRPr="00000000">
            <w:rPr>
              <w:rtl w:val="0"/>
            </w:rPr>
            <w:t xml:space="preserve">soil status, irrigation master plan</w:t>
          </w:r>
        </w:p>
      </w:sdtContent>
    </w:sdt>
    <w:sdt>
      <w:sdtPr>
        <w:tag w:val="goog_rdk_521"/>
      </w:sdtPr>
      <w:sdtContent>
        <w:p w:rsidR="00000000" w:rsidDel="00000000" w:rsidP="00000000" w:rsidRDefault="00000000" w:rsidRPr="00000000" w14:paraId="00000183">
          <w:pPr>
            <w:numPr>
              <w:ilvl w:val="0"/>
              <w:numId w:val="45"/>
            </w:numPr>
            <w:spacing w:after="0" w:line="259" w:lineRule="auto"/>
            <w:ind w:left="720" w:hanging="360"/>
            <w:jc w:val="both"/>
            <w:rPr/>
          </w:pPr>
          <w:r w:rsidDel="00000000" w:rsidR="00000000" w:rsidRPr="00000000">
            <w:rPr>
              <w:rtl w:val="0"/>
            </w:rPr>
            <w:t xml:space="preserve">Soil nutrients content and soil fertility management data e.g. soil pH, soil type and texture (sandy, clay, or silt), slope, fertilizer recommendation, infiltration rate</w:t>
          </w:r>
        </w:p>
      </w:sdtContent>
    </w:sdt>
    <w:sdt>
      <w:sdtPr>
        <w:tag w:val="goog_rdk_522"/>
      </w:sdtPr>
      <w:sdtContent>
        <w:p w:rsidR="00000000" w:rsidDel="00000000" w:rsidP="00000000" w:rsidRDefault="00000000" w:rsidRPr="00000000" w14:paraId="00000184">
          <w:pPr>
            <w:numPr>
              <w:ilvl w:val="0"/>
              <w:numId w:val="45"/>
            </w:numPr>
            <w:spacing w:after="0" w:line="259" w:lineRule="auto"/>
            <w:ind w:left="720" w:hanging="360"/>
            <w:jc w:val="both"/>
            <w:rPr/>
          </w:pPr>
          <w:r w:rsidDel="00000000" w:rsidR="00000000" w:rsidRPr="00000000">
            <w:rPr>
              <w:rtl w:val="0"/>
            </w:rPr>
            <w:t xml:space="preserve">Land use practices and cover e.g. pasture land, good agricultural practices (terracing), agroforestry etc.</w:t>
          </w:r>
        </w:p>
      </w:sdtContent>
    </w:sdt>
    <w:sdt>
      <w:sdtPr>
        <w:tag w:val="goog_rdk_525"/>
      </w:sdtPr>
      <w:sdtContent>
        <w:p w:rsidR="00000000" w:rsidDel="00000000" w:rsidP="00000000" w:rsidRDefault="00000000" w:rsidRPr="00000000" w14:paraId="00000185">
          <w:pPr>
            <w:jc w:val="both"/>
            <w:rPr>
              <w:ins w:author="Frank van Weert" w:id="131" w:date="2023-06-22T15:03:51Z"/>
            </w:rPr>
          </w:pPr>
          <w:sdt>
            <w:sdtPr>
              <w:tag w:val="goog_rdk_524"/>
            </w:sdtPr>
            <w:sdtContent>
              <w:ins w:author="Frank van Weert" w:id="131" w:date="2023-06-22T15:03:51Z">
                <w:r w:rsidDel="00000000" w:rsidR="00000000" w:rsidRPr="00000000">
                  <w:rPr>
                    <w:rtl w:val="0"/>
                  </w:rPr>
                </w:r>
              </w:ins>
            </w:sdtContent>
          </w:sdt>
        </w:p>
      </w:sdtContent>
    </w:sdt>
    <w:sdt>
      <w:sdtPr>
        <w:tag w:val="goog_rdk_526"/>
      </w:sdtPr>
      <w:sdtContent>
        <w:p w:rsidR="00000000" w:rsidDel="00000000" w:rsidP="00000000" w:rsidRDefault="00000000" w:rsidRPr="00000000" w14:paraId="00000186">
          <w:pPr>
            <w:jc w:val="both"/>
            <w:rPr/>
          </w:pPr>
          <w:r w:rsidDel="00000000" w:rsidR="00000000" w:rsidRPr="00000000">
            <w:rPr>
              <w:rtl w:val="0"/>
            </w:rPr>
            <w:t xml:space="preserve">Available data sets from Meteo Rwanda are wind velocity, temperature and rainfall. The weather data is useful to RAB because it helps them to make informed decisions and advise farmers accordingly.</w:t>
          </w:r>
          <w:commentRangeEnd w:id="68"/>
          <w:r w:rsidDel="00000000" w:rsidR="00000000" w:rsidRPr="00000000">
            <w:commentReference w:id="68"/>
          </w:r>
          <w:r w:rsidDel="00000000" w:rsidR="00000000" w:rsidRPr="00000000">
            <w:rPr>
              <w:rtl w:val="0"/>
            </w:rPr>
          </w:r>
        </w:p>
      </w:sdtContent>
    </w:sdt>
    <w:sdt>
      <w:sdtPr>
        <w:tag w:val="goog_rdk_528"/>
      </w:sdtPr>
      <w:sdtContent>
        <w:p w:rsidR="00000000" w:rsidDel="00000000" w:rsidP="00000000" w:rsidRDefault="00000000" w:rsidRPr="00000000" w14:paraId="00000187">
          <w:pPr>
            <w:jc w:val="both"/>
            <w:rPr/>
          </w:pPr>
          <w:bookmarkStart w:colFirst="0" w:colLast="0" w:name="_heading=h.3whwml4" w:id="31"/>
          <w:bookmarkEnd w:id="31"/>
          <w:r w:rsidDel="00000000" w:rsidR="00000000" w:rsidRPr="00000000">
            <w:rPr>
              <w:rtl w:val="0"/>
            </w:rPr>
            <w:t xml:space="preserve">Private entities like fertilizer companies conduct soil sampling and field trials and have services like the provision of accurate soil-related information to farmers through the support of YEAN, a youth network. The knowledge entities such as RICA, IITA, ISRIC and UNILAK have soil information such as soil pH and soil type. The data is used to make soil maps and suitable measures on soil and water conservation measures. development agencies share socio-economic data that focuses on market related data, youth involved in agriculture and registration. Farmer cooperatives such as Horeco also provide LSC data. </w:t>
          </w:r>
          <w:r w:rsidDel="00000000" w:rsidR="00000000" w:rsidRPr="00000000">
            <w:rPr>
              <w:rtl w:val="0"/>
            </w:rPr>
            <w:t xml:space="preserve">Knowledge institutes like RAB</w:t>
          </w:r>
          <w:r w:rsidDel="00000000" w:rsidR="00000000" w:rsidRPr="00000000">
            <w:rPr>
              <w:rtl w:val="0"/>
            </w:rPr>
            <w:t xml:space="preserve"> and ICRAF are also sources of LSC data. </w:t>
          </w:r>
          <w:sdt>
            <w:sdtPr>
              <w:tag w:val="goog_rdk_527"/>
            </w:sdtPr>
            <w:sdtContent>
              <w:commentRangeStart w:id="69"/>
            </w:sdtContent>
          </w:sdt>
          <w:r w:rsidDel="00000000" w:rsidR="00000000" w:rsidRPr="00000000">
            <w:rPr>
              <w:rtl w:val="0"/>
            </w:rPr>
            <w:t xml:space="preserve">RAB relies on Rwanda Meteo for weather and climate data</w:t>
          </w:r>
          <w:commentRangeEnd w:id="69"/>
          <w:r w:rsidDel="00000000" w:rsidR="00000000" w:rsidRPr="00000000">
            <w:commentReference w:id="69"/>
          </w:r>
          <w:r w:rsidDel="00000000" w:rsidR="00000000" w:rsidRPr="00000000">
            <w:rPr>
              <w:rtl w:val="0"/>
            </w:rPr>
            <w:t xml:space="preserve">. Organizations that work and share information with RAB include NLA (land ownership data), Meteo Rwanda (weather data), NISR (socio-economic data), and RWB.</w:t>
          </w:r>
        </w:p>
      </w:sdtContent>
    </w:sdt>
    <w:sdt>
      <w:sdtPr>
        <w:tag w:val="goog_rdk_531"/>
      </w:sdtPr>
      <w:sdtContent>
        <w:p w:rsidR="00000000" w:rsidDel="00000000" w:rsidP="00000000" w:rsidRDefault="00000000" w:rsidRPr="00000000" w14:paraId="00000188">
          <w:pPr>
            <w:jc w:val="both"/>
            <w:rPr/>
          </w:pPr>
          <w:r w:rsidDel="00000000" w:rsidR="00000000" w:rsidRPr="00000000">
            <w:rPr>
              <w:rtl w:val="0"/>
            </w:rPr>
            <w:t xml:space="preserve">The </w:t>
          </w:r>
          <w:sdt>
            <w:sdtPr>
              <w:tag w:val="goog_rdk_529"/>
            </w:sdtPr>
            <w:sdtContent>
              <w:ins w:author="Frank van Weert" w:id="132" w:date="2023-06-23T06:43:43Z">
                <w:r w:rsidDel="00000000" w:rsidR="00000000" w:rsidRPr="00000000">
                  <w:rPr>
                    <w:rtl w:val="0"/>
                  </w:rPr>
                  <w:t xml:space="preserve">ISFM </w:t>
                </w:r>
              </w:ins>
            </w:sdtContent>
          </w:sdt>
          <w:r w:rsidDel="00000000" w:rsidR="00000000" w:rsidRPr="00000000">
            <w:rPr>
              <w:rtl w:val="0"/>
            </w:rPr>
            <w:t xml:space="preserve">data providers </w:t>
          </w:r>
          <w:sdt>
            <w:sdtPr>
              <w:tag w:val="goog_rdk_530"/>
            </w:sdtPr>
            <w:sdtContent>
              <w:del w:author="Frank van Weert" w:id="133" w:date="2023-06-23T06:43:50Z">
                <w:r w:rsidDel="00000000" w:rsidR="00000000" w:rsidRPr="00000000">
                  <w:rPr>
                    <w:rtl w:val="0"/>
                  </w:rPr>
                  <w:delText xml:space="preserve">of ISFM data </w:delText>
                </w:r>
              </w:del>
            </w:sdtContent>
          </w:sdt>
          <w:r w:rsidDel="00000000" w:rsidR="00000000" w:rsidRPr="00000000">
            <w:rPr>
              <w:rtl w:val="0"/>
            </w:rPr>
            <w:t xml:space="preserve">supply data that is used in policy development by government agencies, create investment plans for the private sector, improve products and service delivery of on-going projects or programs, enhance natural resource management, carry out awareness campaigns, market development and industry crop promotion. </w:t>
          </w:r>
          <w:r w:rsidDel="00000000" w:rsidR="00000000" w:rsidRPr="00000000">
            <w:rPr>
              <w:rtl w:val="0"/>
            </w:rPr>
            <w:t xml:space="preserve">However, the data is unavailable and only available to a few organizations. The ISFM data is accessible in form of reports and in most scenarios the data is either partially accessible or accessible upon request. A few can access a full report. </w:t>
          </w:r>
          <w:r w:rsidDel="00000000" w:rsidR="00000000" w:rsidRPr="00000000">
            <w:rPr>
              <w:rtl w:val="0"/>
            </w:rPr>
          </w:r>
        </w:p>
      </w:sdtContent>
    </w:sdt>
    <w:sdt>
      <w:sdtPr>
        <w:tag w:val="goog_rdk_534"/>
      </w:sdtPr>
      <w:sdtContent>
        <w:p w:rsidR="00000000" w:rsidDel="00000000" w:rsidP="00000000" w:rsidRDefault="00000000" w:rsidRPr="00000000" w14:paraId="00000189">
          <w:pPr>
            <w:jc w:val="both"/>
            <w:rPr>
              <w:ins w:author="Frank van Weert" w:id="134" w:date="2023-06-22T15:06:14Z"/>
            </w:rPr>
          </w:pPr>
          <w:r w:rsidDel="00000000" w:rsidR="00000000" w:rsidRPr="00000000">
            <w:rPr>
              <w:rtl w:val="0"/>
            </w:rPr>
            <w:t xml:space="preserve">Besides LSC data being unavailable and inaccessible, t</w:t>
          </w:r>
          <w:sdt>
            <w:sdtPr>
              <w:tag w:val="goog_rdk_532"/>
            </w:sdtPr>
            <w:sdtContent>
              <w:commentRangeStart w:id="70"/>
            </w:sdtContent>
          </w:sdt>
          <w:r w:rsidDel="00000000" w:rsidR="00000000" w:rsidRPr="00000000">
            <w:rPr>
              <w:rtl w:val="0"/>
            </w:rPr>
            <w:t xml:space="preserve">here are other challenges that stakeholders encounter when using LSC data</w:t>
          </w:r>
          <w:r w:rsidDel="00000000" w:rsidR="00000000" w:rsidRPr="00000000">
            <w:rPr>
              <w:rtl w:val="0"/>
            </w:rPr>
            <w:t xml:space="preserve">.</w:t>
          </w:r>
          <w:commentRangeEnd w:id="70"/>
          <w:r w:rsidDel="00000000" w:rsidR="00000000" w:rsidRPr="00000000">
            <w:commentReference w:id="70"/>
          </w:r>
          <w:r w:rsidDel="00000000" w:rsidR="00000000" w:rsidRPr="00000000">
            <w:rPr>
              <w:rtl w:val="0"/>
            </w:rPr>
            <w:t xml:space="preserve"> </w:t>
          </w:r>
          <w:r w:rsidDel="00000000" w:rsidR="00000000" w:rsidRPr="00000000">
            <w:rPr>
              <w:rtl w:val="0"/>
            </w:rPr>
            <w:t xml:space="preserve">Examples of challenges include poor resolution of satellite images and data is presented in a non-standard format</w:t>
          </w:r>
          <w:r w:rsidDel="00000000" w:rsidR="00000000" w:rsidRPr="00000000">
            <w:rPr>
              <w:rtl w:val="0"/>
            </w:rPr>
            <w:t xml:space="preserve">. This makes it difficult to extract useful data and process it.</w:t>
          </w:r>
          <w:sdt>
            <w:sdtPr>
              <w:tag w:val="goog_rdk_533"/>
            </w:sdtPr>
            <w:sdtContent>
              <w:ins w:author="Frank van Weert" w:id="134" w:date="2023-06-22T15:06:14Z">
                <w:r w:rsidDel="00000000" w:rsidR="00000000" w:rsidRPr="00000000">
                  <w:rPr>
                    <w:rtl w:val="0"/>
                  </w:rPr>
                </w:r>
              </w:ins>
            </w:sdtContent>
          </w:sdt>
        </w:p>
      </w:sdtContent>
    </w:sdt>
    <w:sdt>
      <w:sdtPr>
        <w:tag w:val="goog_rdk_535"/>
      </w:sdtPr>
      <w:sdtContent>
        <w:p w:rsidR="00000000" w:rsidDel="00000000" w:rsidP="00000000" w:rsidRDefault="00000000" w:rsidRPr="00000000" w14:paraId="0000018A">
          <w:pPr>
            <w:jc w:val="both"/>
            <w:rPr/>
          </w:pPr>
          <w:r w:rsidDel="00000000" w:rsidR="00000000" w:rsidRPr="00000000">
            <w:rPr>
              <w:rtl w:val="0"/>
            </w:rPr>
          </w:r>
        </w:p>
      </w:sdtContent>
    </w:sdt>
    <w:sdt>
      <w:sdtPr>
        <w:tag w:val="goog_rdk_536"/>
      </w:sdtPr>
      <w:sdtContent>
        <w:p w:rsidR="00000000" w:rsidDel="00000000" w:rsidP="00000000" w:rsidRDefault="00000000" w:rsidRPr="00000000" w14:paraId="0000018B">
          <w:pPr>
            <w:pStyle w:val="Heading3"/>
            <w:spacing w:before="0" w:line="240" w:lineRule="auto"/>
            <w:rPr/>
          </w:pPr>
          <w:bookmarkStart w:colFirst="0" w:colLast="0" w:name="_heading=h.2bn6wsx" w:id="32"/>
          <w:bookmarkEnd w:id="32"/>
          <w:r w:rsidDel="00000000" w:rsidR="00000000" w:rsidRPr="00000000">
            <w:rPr>
              <w:rtl w:val="0"/>
            </w:rPr>
            <w:t xml:space="preserve">SWC Data Provision</w:t>
          </w:r>
        </w:p>
      </w:sdtContent>
    </w:sdt>
    <w:sdt>
      <w:sdtPr>
        <w:tag w:val="goog_rdk_542"/>
      </w:sdtPr>
      <w:sdtContent>
        <w:p w:rsidR="00000000" w:rsidDel="00000000" w:rsidP="00000000" w:rsidRDefault="00000000" w:rsidRPr="00000000" w14:paraId="0000018C">
          <w:pPr>
            <w:spacing w:line="240" w:lineRule="auto"/>
            <w:jc w:val="both"/>
            <w:rPr/>
          </w:pPr>
          <w:r w:rsidDel="00000000" w:rsidR="00000000" w:rsidRPr="00000000">
            <w:rPr>
              <w:rtl w:val="0"/>
            </w:rPr>
            <w:t xml:space="preserve">There are several stakeholders that provide S</w:t>
          </w:r>
          <w:sdt>
            <w:sdtPr>
              <w:tag w:val="goog_rdk_537"/>
            </w:sdtPr>
            <w:sdtContent>
              <w:ins w:author="Frank van Weert" w:id="135" w:date="2023-06-22T15:14:03Z">
                <w:r w:rsidDel="00000000" w:rsidR="00000000" w:rsidRPr="00000000">
                  <w:rPr>
                    <w:rtl w:val="0"/>
                  </w:rPr>
                  <w:t xml:space="preserve">oil  and Water Conservation (S</w:t>
                </w:r>
              </w:ins>
            </w:sdtContent>
          </w:sdt>
          <w:r w:rsidDel="00000000" w:rsidR="00000000" w:rsidRPr="00000000">
            <w:rPr>
              <w:rtl w:val="0"/>
            </w:rPr>
            <w:t xml:space="preserve">WC data</w:t>
          </w:r>
          <w:sdt>
            <w:sdtPr>
              <w:tag w:val="goog_rdk_538"/>
            </w:sdtPr>
            <w:sdtContent>
              <w:ins w:author="Frank van Weert" w:id="136" w:date="2023-06-22T15:14:18Z">
                <w:r w:rsidDel="00000000" w:rsidR="00000000" w:rsidRPr="00000000">
                  <w:rPr>
                    <w:rtl w:val="0"/>
                  </w:rPr>
                  <w:t xml:space="preserve">)</w:t>
                </w:r>
              </w:ins>
            </w:sdtContent>
          </w:sdt>
          <w:r w:rsidDel="00000000" w:rsidR="00000000" w:rsidRPr="00000000">
            <w:rPr>
              <w:rtl w:val="0"/>
            </w:rPr>
            <w:t xml:space="preserve">. Th</w:t>
          </w:r>
          <w:sdt>
            <w:sdtPr>
              <w:tag w:val="goog_rdk_539"/>
            </w:sdtPr>
            <w:sdtContent>
              <w:ins w:author="Frank van Weert" w:id="137" w:date="2023-06-22T15:14:22Z">
                <w:r w:rsidDel="00000000" w:rsidR="00000000" w:rsidRPr="00000000">
                  <w:rPr>
                    <w:rtl w:val="0"/>
                  </w:rPr>
                  <w:t xml:space="preserve">ese</w:t>
                </w:r>
              </w:ins>
            </w:sdtContent>
          </w:sdt>
          <w:sdt>
            <w:sdtPr>
              <w:tag w:val="goog_rdk_540"/>
            </w:sdtPr>
            <w:sdtContent>
              <w:del w:author="Frank van Weert" w:id="137" w:date="2023-06-22T15:14:22Z">
                <w:r w:rsidDel="00000000" w:rsidR="00000000" w:rsidRPr="00000000">
                  <w:rPr>
                    <w:rtl w:val="0"/>
                  </w:rPr>
                  <w:delText xml:space="preserve">is</w:delText>
                </w:r>
              </w:del>
            </w:sdtContent>
          </w:sdt>
          <w:r w:rsidDel="00000000" w:rsidR="00000000" w:rsidRPr="00000000">
            <w:rPr>
              <w:rtl w:val="0"/>
            </w:rPr>
            <w:t xml:space="preserve"> include </w:t>
          </w:r>
          <w:sdt>
            <w:sdtPr>
              <w:tag w:val="goog_rdk_541"/>
            </w:sdtPr>
            <w:sdtContent>
              <w:ins w:author="Frank van Weert" w:id="138" w:date="2023-06-22T15:14:28Z">
                <w:r w:rsidDel="00000000" w:rsidR="00000000" w:rsidRPr="00000000">
                  <w:rPr>
                    <w:rtl w:val="0"/>
                  </w:rPr>
                  <w:t xml:space="preserve">the </w:t>
                </w:r>
              </w:ins>
            </w:sdtContent>
          </w:sdt>
          <w:r w:rsidDel="00000000" w:rsidR="00000000" w:rsidRPr="00000000">
            <w:rPr>
              <w:rtl w:val="0"/>
            </w:rPr>
            <w:t xml:space="preserve">public sector (MINAGRI, Statistics, local government), knowledge institutions (RAB, ICRAF, UR), and development agencies (FAO, World Vision), private entities (One Acre Fund, </w:t>
          </w:r>
          <w:r w:rsidDel="00000000" w:rsidR="00000000" w:rsidRPr="00000000">
            <w:rPr>
              <w:rtl w:val="0"/>
            </w:rPr>
            <w:t xml:space="preserve">fertilizer companies</w:t>
          </w:r>
          <w:r w:rsidDel="00000000" w:rsidR="00000000" w:rsidRPr="00000000">
            <w:rPr>
              <w:rtl w:val="0"/>
            </w:rPr>
            <w:t xml:space="preserve">). The SWC data providers supply an assortment of datasets like </w:t>
          </w:r>
          <w:r w:rsidDel="00000000" w:rsidR="00000000" w:rsidRPr="00000000">
            <w:rPr>
              <w:rtl w:val="0"/>
            </w:rPr>
            <w:t xml:space="preserve">fertilizer dosage,</w:t>
          </w:r>
          <w:r w:rsidDel="00000000" w:rsidR="00000000" w:rsidRPr="00000000">
            <w:rPr>
              <w:rtl w:val="0"/>
            </w:rPr>
            <w:t xml:space="preserve"> pH, crop variety, integrated pest management, crop suitability, and good agricultural practices. </w:t>
          </w:r>
        </w:p>
      </w:sdtContent>
    </w:sdt>
    <w:sdt>
      <w:sdtPr>
        <w:tag w:val="goog_rdk_543"/>
      </w:sdtPr>
      <w:sdtContent>
        <w:p w:rsidR="00000000" w:rsidDel="00000000" w:rsidP="00000000" w:rsidRDefault="00000000" w:rsidRPr="00000000" w14:paraId="0000018D">
          <w:pPr>
            <w:jc w:val="both"/>
            <w:rPr/>
          </w:pPr>
          <w:r w:rsidDel="00000000" w:rsidR="00000000" w:rsidRPr="00000000">
            <w:rPr>
              <w:rtl w:val="0"/>
            </w:rPr>
            <w:t xml:space="preserve">At the district level, knowledge institutions like RAB, Universities (UNILAK, RICA) and ICRAF have various LSC data types comprising of:</w:t>
          </w:r>
          <w:r w:rsidDel="00000000" w:rsidR="00000000" w:rsidRPr="00000000">
            <w:rPr>
              <w:rtl w:val="0"/>
            </w:rPr>
          </w:r>
        </w:p>
      </w:sdtContent>
    </w:sdt>
    <w:sdt>
      <w:sdtPr>
        <w:tag w:val="goog_rdk_544"/>
      </w:sdtPr>
      <w:sdtContent>
        <w:p w:rsidR="00000000" w:rsidDel="00000000" w:rsidP="00000000" w:rsidRDefault="00000000" w:rsidRPr="00000000" w14:paraId="000001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Agroforestry trees data, (adaptability), </w:t>
          </w:r>
        </w:p>
      </w:sdtContent>
    </w:sdt>
    <w:sdt>
      <w:sdtPr>
        <w:tag w:val="goog_rdk_545"/>
      </w:sdtPr>
      <w:sdtContent>
        <w:p w:rsidR="00000000" w:rsidDel="00000000" w:rsidP="00000000" w:rsidRDefault="00000000" w:rsidRPr="00000000" w14:paraId="0000018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conservation practices</w:t>
          </w:r>
        </w:p>
      </w:sdtContent>
    </w:sdt>
    <w:sdt>
      <w:sdtPr>
        <w:tag w:val="goog_rdk_547"/>
      </w:sdtPr>
      <w:sdtContent>
        <w:p w:rsidR="00000000" w:rsidDel="00000000" w:rsidP="00000000" w:rsidRDefault="00000000" w:rsidRPr="00000000" w14:paraId="0000019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data e.g. soil texture (sandy, clay, silt), soil type, moisture content, slope, soil pH, nutrient deficient soil, inflation rate, soil nutrient content, and </w:t>
          </w:r>
          <w:sdt>
            <w:sdtPr>
              <w:tag w:val="goog_rdk_546"/>
            </w:sdtPr>
            <w:sdtContent>
              <w:commentRangeStart w:id="71"/>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fertilizer recommendation (fertilization rate).</w:t>
          </w:r>
          <w:commentRangeEnd w:id="71"/>
          <w:r w:rsidDel="00000000" w:rsidR="00000000" w:rsidRPr="00000000">
            <w:commentReference w:id="71"/>
          </w:r>
          <w:r w:rsidDel="00000000" w:rsidR="00000000" w:rsidRPr="00000000">
            <w:rPr>
              <w:rtl w:val="0"/>
            </w:rPr>
          </w:r>
        </w:p>
      </w:sdtContent>
    </w:sdt>
    <w:sdt>
      <w:sdtPr>
        <w:tag w:val="goog_rdk_548"/>
      </w:sdtPr>
      <w:sdtContent>
        <w:p w:rsidR="00000000" w:rsidDel="00000000" w:rsidP="00000000" w:rsidRDefault="00000000" w:rsidRPr="00000000" w14:paraId="00000191">
          <w:pPr>
            <w:jc w:val="both"/>
            <w:rPr/>
          </w:pPr>
          <w:r w:rsidDel="00000000" w:rsidR="00000000" w:rsidRPr="00000000">
            <w:rPr>
              <w:rtl w:val="0"/>
            </w:rPr>
            <w:t xml:space="preserve">Government agencies e.g. Meteo Rwanda and REMA have LSC data types on:</w:t>
          </w:r>
        </w:p>
      </w:sdtContent>
    </w:sdt>
    <w:sdt>
      <w:sdtPr>
        <w:tag w:val="goog_rdk_549"/>
      </w:sdtPr>
      <w:sdtContent>
        <w:p w:rsidR="00000000" w:rsidDel="00000000" w:rsidP="00000000" w:rsidRDefault="00000000" w:rsidRPr="00000000" w14:paraId="0000019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Weather data e.g. wind velocity, precipitation, temperature</w:t>
          </w:r>
        </w:p>
      </w:sdtContent>
    </w:sdt>
    <w:sdt>
      <w:sdtPr>
        <w:tag w:val="goog_rdk_550"/>
      </w:sdtPr>
      <w:sdtContent>
        <w:p w:rsidR="00000000" w:rsidDel="00000000" w:rsidP="00000000" w:rsidRDefault="00000000" w:rsidRPr="00000000" w14:paraId="0000019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Land degradation</w:t>
          </w:r>
        </w:p>
      </w:sdtContent>
    </w:sdt>
    <w:sdt>
      <w:sdtPr>
        <w:tag w:val="goog_rdk_551"/>
      </w:sdtPr>
      <w:sdtContent>
        <w:p w:rsidR="00000000" w:rsidDel="00000000" w:rsidP="00000000" w:rsidRDefault="00000000" w:rsidRPr="00000000" w14:paraId="0000019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water level (increasing or decreasing)</w:t>
          </w:r>
        </w:p>
      </w:sdtContent>
    </w:sdt>
    <w:sdt>
      <w:sdtPr>
        <w:tag w:val="goog_rdk_552"/>
      </w:sdtPr>
      <w:sdtContent>
        <w:p w:rsidR="00000000" w:rsidDel="00000000" w:rsidP="00000000" w:rsidRDefault="00000000" w:rsidRPr="00000000" w14:paraId="00000195">
          <w:pPr>
            <w:jc w:val="both"/>
            <w:rPr/>
          </w:pPr>
          <w:r w:rsidDel="00000000" w:rsidR="00000000" w:rsidRPr="00000000">
            <w:rPr>
              <w:rtl w:val="0"/>
            </w:rPr>
            <w:t xml:space="preserve">Private entities such as One Acre Fund have data on tree survival rate.</w:t>
          </w:r>
        </w:p>
      </w:sdtContent>
    </w:sdt>
    <w:sdt>
      <w:sdtPr>
        <w:tag w:val="goog_rdk_555"/>
      </w:sdtPr>
      <w:sdtContent>
        <w:p w:rsidR="00000000" w:rsidDel="00000000" w:rsidP="00000000" w:rsidRDefault="00000000" w:rsidRPr="00000000" w14:paraId="00000196">
          <w:pPr>
            <w:jc w:val="both"/>
            <w:rPr/>
          </w:pPr>
          <w:r w:rsidDel="00000000" w:rsidR="00000000" w:rsidRPr="00000000">
            <w:rPr>
              <w:rtl w:val="0"/>
            </w:rPr>
            <w:t xml:space="preserve">The supplied SWC data is usually used to enhance crop productivity, identify research gaps, and develop tools e.g. extension material, training/teaching module, community outreach program. </w:t>
          </w:r>
          <w:sdt>
            <w:sdtPr>
              <w:tag w:val="goog_rdk_553"/>
            </w:sdtPr>
            <w:sdtContent>
              <w:del w:author="Frank van Weert" w:id="139" w:date="2023-06-22T15:21:11Z">
                <w:r w:rsidDel="00000000" w:rsidR="00000000" w:rsidRPr="00000000">
                  <w:rPr>
                    <w:rtl w:val="0"/>
                  </w:rPr>
                  <w:delText xml:space="preserve"> </w:delText>
                </w:r>
              </w:del>
            </w:sdtContent>
          </w:sdt>
          <w:r w:rsidDel="00000000" w:rsidR="00000000" w:rsidRPr="00000000">
            <w:rPr>
              <w:rtl w:val="0"/>
            </w:rPr>
            <w:t xml:space="preserve">At the district level, </w:t>
          </w:r>
          <w:sdt>
            <w:sdtPr>
              <w:tag w:val="goog_rdk_554"/>
            </w:sdtPr>
            <w:sdtContent>
              <w:ins w:author="Frank van Weert" w:id="140" w:date="2023-06-22T15:21:16Z">
                <w:r w:rsidDel="00000000" w:rsidR="00000000" w:rsidRPr="00000000">
                  <w:rPr>
                    <w:rtl w:val="0"/>
                  </w:rPr>
                  <w:t xml:space="preserve">the </w:t>
                </w:r>
              </w:ins>
            </w:sdtContent>
          </w:sdt>
          <w:r w:rsidDel="00000000" w:rsidR="00000000" w:rsidRPr="00000000">
            <w:rPr>
              <w:rtl w:val="0"/>
            </w:rPr>
            <w:t xml:space="preserve">rationale provided by the various stakeholders on using LSC data include:</w:t>
          </w:r>
        </w:p>
      </w:sdtContent>
    </w:sdt>
    <w:sdt>
      <w:sdtPr>
        <w:tag w:val="goog_rdk_556"/>
      </w:sdtPr>
      <w:sdtContent>
        <w:p w:rsidR="00000000" w:rsidDel="00000000" w:rsidP="00000000" w:rsidRDefault="00000000" w:rsidRPr="00000000" w14:paraId="0000019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Improving productivity, soil health, soil conservation measures, guidance on soil conservation method, the use of provided data, erosion control</w:t>
          </w:r>
        </w:p>
      </w:sdtContent>
    </w:sdt>
    <w:sdt>
      <w:sdtPr>
        <w:tag w:val="goog_rdk_557"/>
      </w:sdtPr>
      <w:sdtContent>
        <w:p w:rsidR="00000000" w:rsidDel="00000000" w:rsidP="00000000" w:rsidRDefault="00000000" w:rsidRPr="00000000" w14:paraId="0000019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weather forecasting and warning</w:t>
          </w:r>
        </w:p>
      </w:sdtContent>
    </w:sdt>
    <w:sdt>
      <w:sdtPr>
        <w:tag w:val="goog_rdk_558"/>
      </w:sdtPr>
      <w:sdtContent>
        <w:p w:rsidR="00000000" w:rsidDel="00000000" w:rsidP="00000000" w:rsidRDefault="00000000" w:rsidRPr="00000000" w14:paraId="0000019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Water conservation and forest restoration</w:t>
          </w:r>
        </w:p>
      </w:sdtContent>
    </w:sdt>
    <w:sdt>
      <w:sdtPr>
        <w:tag w:val="goog_rdk_559"/>
      </w:sdtPr>
      <w:sdtContent>
        <w:p w:rsidR="00000000" w:rsidDel="00000000" w:rsidP="00000000" w:rsidRDefault="00000000" w:rsidRPr="00000000" w14:paraId="0000019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policy making</w:t>
          </w:r>
        </w:p>
      </w:sdtContent>
    </w:sdt>
    <w:sdt>
      <w:sdtPr>
        <w:tag w:val="goog_rdk_560"/>
      </w:sdtPr>
      <w:sdtContent>
        <w:p w:rsidR="00000000" w:rsidDel="00000000" w:rsidP="00000000" w:rsidRDefault="00000000" w:rsidRPr="00000000" w14:paraId="0000019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Guidance on soil and water conservation, develop soil maps</w:t>
          </w:r>
        </w:p>
      </w:sdtContent>
    </w:sdt>
    <w:sdt>
      <w:sdtPr>
        <w:tag w:val="goog_rdk_562"/>
      </w:sdtPr>
      <w:sdtContent>
        <w:p w:rsidR="00000000" w:rsidDel="00000000" w:rsidP="00000000" w:rsidRDefault="00000000" w:rsidRPr="00000000" w14:paraId="0000019C">
          <w:pPr>
            <w:jc w:val="both"/>
            <w:rPr/>
          </w:pPr>
          <w:sdt>
            <w:sdtPr>
              <w:tag w:val="goog_rdk_561"/>
            </w:sdtPr>
            <w:sdtContent>
              <w:commentRangeStart w:id="72"/>
            </w:sdtContent>
          </w:sdt>
          <w:r w:rsidDel="00000000" w:rsidR="00000000" w:rsidRPr="00000000">
            <w:rPr>
              <w:rtl w:val="0"/>
            </w:rPr>
            <w:t xml:space="preserve">However, the SWC that are not readily available such as: </w:t>
          </w:r>
          <w:r w:rsidDel="00000000" w:rsidR="00000000" w:rsidRPr="00000000">
            <w:rPr>
              <w:rtl w:val="0"/>
            </w:rPr>
            <w:t xml:space="preserve">soil nutrient type, pH</w:t>
          </w:r>
          <w:r w:rsidDel="00000000" w:rsidR="00000000" w:rsidRPr="00000000">
            <w:rPr>
              <w:rtl w:val="0"/>
            </w:rPr>
            <w:t xml:space="preserve"> and fertility maps, and soil fertility variation trends.</w:t>
          </w:r>
          <w:commentRangeEnd w:id="72"/>
          <w:r w:rsidDel="00000000" w:rsidR="00000000" w:rsidRPr="00000000">
            <w:commentReference w:id="72"/>
          </w:r>
          <w:r w:rsidDel="00000000" w:rsidR="00000000" w:rsidRPr="00000000">
            <w:rPr>
              <w:rtl w:val="0"/>
            </w:rPr>
            <w:t xml:space="preserve"> In addition, available data that is digitally disseminated is outdated and methods used by data providers to supply data is poor. Some of the channels used to distribute and disseminate SWC related data are websites, short messaging services (SMS), and extension materials in terms of modules and manuals.</w:t>
          </w:r>
          <w:r w:rsidDel="00000000" w:rsidR="00000000" w:rsidRPr="00000000">
            <w:rPr>
              <w:rtl w:val="0"/>
            </w:rPr>
            <w:t xml:space="preserve"> Some of the needs that the stakeholders need is that SWC data be disseminated to extension agents, or via prescription by agro-dealers.</w:t>
          </w:r>
          <w:r w:rsidDel="00000000" w:rsidR="00000000" w:rsidRPr="00000000">
            <w:rPr>
              <w:rtl w:val="0"/>
            </w:rPr>
          </w:r>
        </w:p>
      </w:sdtContent>
    </w:sdt>
    <w:sdt>
      <w:sdtPr>
        <w:tag w:val="goog_rdk_565"/>
      </w:sdtPr>
      <w:sdtContent>
        <w:p w:rsidR="00000000" w:rsidDel="00000000" w:rsidP="00000000" w:rsidRDefault="00000000" w:rsidRPr="00000000" w14:paraId="0000019D">
          <w:pPr>
            <w:jc w:val="both"/>
            <w:rPr/>
          </w:pPr>
          <w:sdt>
            <w:sdtPr>
              <w:tag w:val="goog_rdk_563"/>
            </w:sdtPr>
            <w:sdtContent>
              <w:commentRangeStart w:id="73"/>
            </w:sdtContent>
          </w:sdt>
          <w:r w:rsidDel="00000000" w:rsidR="00000000" w:rsidRPr="00000000">
            <w:rPr>
              <w:rtl w:val="0"/>
            </w:rPr>
            <w:t xml:space="preserve">The stakeholders cited several challenges that are hindering the effective use of </w:t>
          </w:r>
          <w:sdt>
            <w:sdtPr>
              <w:tag w:val="goog_rdk_564"/>
            </w:sdtPr>
            <w:sdtContent>
              <w:ins w:author="Frank van Weert" w:id="141" w:date="2023-06-22T15:22:09Z">
                <w:r w:rsidDel="00000000" w:rsidR="00000000" w:rsidRPr="00000000">
                  <w:rPr>
                    <w:rtl w:val="0"/>
                  </w:rPr>
                  <w:t xml:space="preserve">the </w:t>
                </w:r>
              </w:ins>
            </w:sdtContent>
          </w:sdt>
          <w:r w:rsidDel="00000000" w:rsidR="00000000" w:rsidRPr="00000000">
            <w:rPr>
              <w:rtl w:val="0"/>
            </w:rPr>
            <w:t xml:space="preserve">SWC related data that comprise of:</w:t>
          </w:r>
        </w:p>
      </w:sdtContent>
    </w:sdt>
    <w:sdt>
      <w:sdtPr>
        <w:tag w:val="goog_rdk_566"/>
      </w:sdtPr>
      <w:sdtContent>
        <w:p w:rsidR="00000000" w:rsidDel="00000000" w:rsidP="00000000" w:rsidRDefault="00000000" w:rsidRPr="00000000" w14:paraId="0000019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Language barrier prevents maximum usage and interpretation of data.</w:t>
          </w:r>
        </w:p>
      </w:sdtContent>
    </w:sdt>
    <w:sdt>
      <w:sdtPr>
        <w:tag w:val="goog_rdk_567"/>
      </w:sdtPr>
      <w:sdtContent>
        <w:p w:rsidR="00000000" w:rsidDel="00000000" w:rsidP="00000000" w:rsidRDefault="00000000" w:rsidRPr="00000000" w14:paraId="0000019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Lack of technical expertise to interpret data</w:t>
          </w:r>
        </w:p>
      </w:sdtContent>
    </w:sdt>
    <w:sdt>
      <w:sdtPr>
        <w:tag w:val="goog_rdk_568"/>
      </w:sdtPr>
      <w:sdtContent>
        <w:p w:rsidR="00000000" w:rsidDel="00000000" w:rsidP="00000000" w:rsidRDefault="00000000" w:rsidRPr="00000000" w14:paraId="000001A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Reliance on outdated data</w:t>
          </w:r>
        </w:p>
      </w:sdtContent>
    </w:sdt>
    <w:sdt>
      <w:sdtPr>
        <w:tag w:val="goog_rdk_569"/>
      </w:sdtPr>
      <w:sdtContent>
        <w:p w:rsidR="00000000" w:rsidDel="00000000" w:rsidP="00000000" w:rsidRDefault="00000000" w:rsidRPr="00000000" w14:paraId="000001A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sharing policy</w:t>
          </w:r>
        </w:p>
      </w:sdtContent>
    </w:sdt>
    <w:sdt>
      <w:sdtPr>
        <w:tag w:val="goog_rdk_570"/>
      </w:sdtPr>
      <w:sdtContent>
        <w:p w:rsidR="00000000" w:rsidDel="00000000" w:rsidP="00000000" w:rsidRDefault="00000000" w:rsidRPr="00000000" w14:paraId="000001A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Financial limitation</w:t>
          </w:r>
        </w:p>
      </w:sdtContent>
    </w:sdt>
    <w:sdt>
      <w:sdtPr>
        <w:tag w:val="goog_rdk_571"/>
      </w:sdtPr>
      <w:sdtContent>
        <w:p w:rsidR="00000000" w:rsidDel="00000000" w:rsidP="00000000" w:rsidRDefault="00000000" w:rsidRPr="00000000" w14:paraId="000001A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collaboration framework with data providers</w:t>
          </w:r>
        </w:p>
      </w:sdtContent>
    </w:sdt>
    <w:sdt>
      <w:sdtPr>
        <w:tag w:val="goog_rdk_572"/>
      </w:sdtPr>
      <w:sdtContent>
        <w:p w:rsidR="00000000" w:rsidDel="00000000" w:rsidP="00000000" w:rsidRDefault="00000000" w:rsidRPr="00000000" w14:paraId="000001A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Insufficient data</w:t>
          </w:r>
        </w:p>
      </w:sdtContent>
    </w:sdt>
    <w:sdt>
      <w:sdtPr>
        <w:tag w:val="goog_rdk_573"/>
      </w:sdtPr>
      <w:sdtContent>
        <w:p w:rsidR="00000000" w:rsidDel="00000000" w:rsidP="00000000" w:rsidRDefault="00000000" w:rsidRPr="00000000" w14:paraId="000001A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is fragmented and scattered</w:t>
          </w:r>
        </w:p>
      </w:sdtContent>
    </w:sdt>
    <w:sdt>
      <w:sdtPr>
        <w:tag w:val="goog_rdk_574"/>
      </w:sdtPr>
      <w:sdtContent>
        <w:p w:rsidR="00000000" w:rsidDel="00000000" w:rsidP="00000000" w:rsidRDefault="00000000" w:rsidRPr="00000000" w14:paraId="000001A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no universal database that gathers needed LSC data</w:t>
          </w:r>
        </w:p>
      </w:sdtContent>
    </w:sdt>
    <w:sdt>
      <w:sdtPr>
        <w:tag w:val="goog_rdk_575"/>
      </w:sdtPr>
      <w:sdtContent>
        <w:p w:rsidR="00000000" w:rsidDel="00000000" w:rsidP="00000000" w:rsidRDefault="00000000" w:rsidRPr="00000000" w14:paraId="000001A7">
          <w:pPr>
            <w:jc w:val="both"/>
            <w:rPr/>
          </w:pPr>
          <w:r w:rsidDel="00000000" w:rsidR="00000000" w:rsidRPr="00000000">
            <w:rPr>
              <w:rtl w:val="0"/>
            </w:rPr>
            <w:t xml:space="preserve">At the district level there are several SWC data gaps that need to be addressed which include:</w:t>
          </w:r>
        </w:p>
      </w:sdtContent>
    </w:sdt>
    <w:sdt>
      <w:sdtPr>
        <w:tag w:val="goog_rdk_576"/>
      </w:sdtPr>
      <w:sdtContent>
        <w:p w:rsidR="00000000" w:rsidDel="00000000" w:rsidP="00000000" w:rsidRDefault="00000000" w:rsidRPr="00000000" w14:paraId="000001A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Low dissemination of adapted agro species to local area</w:t>
          </w:r>
        </w:p>
      </w:sdtContent>
    </w:sdt>
    <w:sdt>
      <w:sdtPr>
        <w:tag w:val="goog_rdk_577"/>
      </w:sdtPr>
      <w:sdtContent>
        <w:p w:rsidR="00000000" w:rsidDel="00000000" w:rsidP="00000000" w:rsidRDefault="00000000" w:rsidRPr="00000000" w14:paraId="000001A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inadequate knowledge and awareness of available weather data</w:t>
          </w:r>
        </w:p>
      </w:sdtContent>
    </w:sdt>
    <w:sdt>
      <w:sdtPr>
        <w:tag w:val="goog_rdk_578"/>
      </w:sdtPr>
      <w:sdtContent>
        <w:p w:rsidR="00000000" w:rsidDel="00000000" w:rsidP="00000000" w:rsidRDefault="00000000" w:rsidRPr="00000000" w14:paraId="000001A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Language barrier</w:t>
          </w:r>
        </w:p>
      </w:sdtContent>
    </w:sdt>
    <w:sdt>
      <w:sdtPr>
        <w:tag w:val="goog_rdk_579"/>
      </w:sdtPr>
      <w:sdtContent>
        <w:p w:rsidR="00000000" w:rsidDel="00000000" w:rsidP="00000000" w:rsidRDefault="00000000" w:rsidRPr="00000000" w14:paraId="000001A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Incomplete data (micro and micronutrient) and incomprehensive data (meteo data, temperature, precipitation, wind velocity)</w:t>
          </w:r>
          <w:commentRangeEnd w:id="73"/>
          <w:r w:rsidDel="00000000" w:rsidR="00000000" w:rsidRPr="00000000">
            <w:commentReference w:id="73"/>
          </w:r>
          <w:r w:rsidDel="00000000" w:rsidR="00000000" w:rsidRPr="00000000">
            <w:rPr>
              <w:rtl w:val="0"/>
            </w:rPr>
          </w:r>
        </w:p>
      </w:sdtContent>
    </w:sdt>
    <w:sdt>
      <w:sdtPr>
        <w:tag w:val="goog_rdk_582"/>
      </w:sdtPr>
      <w:sdtContent>
        <w:p w:rsidR="00000000" w:rsidDel="00000000" w:rsidP="00000000" w:rsidRDefault="00000000" w:rsidRPr="00000000" w14:paraId="000001AC">
          <w:pPr>
            <w:jc w:val="both"/>
            <w:rPr>
              <w:ins w:author="Frank van Weert" w:id="142" w:date="2023-06-22T15:22:28Z"/>
              <w:rFonts w:ascii="Verdana" w:cs="Verdana" w:eastAsia="Verdana" w:hAnsi="Verdana"/>
              <w:b w:val="0"/>
              <w:i w:val="0"/>
              <w:smallCaps w:val="0"/>
              <w:strike w:val="0"/>
              <w:color w:val="000000"/>
              <w:sz w:val="18"/>
              <w:szCs w:val="18"/>
              <w:u w:val="none"/>
              <w:shd w:fill="auto" w:val="clear"/>
              <w:vertAlign w:val="baseline"/>
            </w:rPr>
          </w:pPr>
          <w:sdt>
            <w:sdtPr>
              <w:tag w:val="goog_rdk_581"/>
            </w:sdtPr>
            <w:sdtContent>
              <w:ins w:author="Frank van Weert" w:id="142" w:date="2023-06-22T15:22:28Z">
                <w:r w:rsidDel="00000000" w:rsidR="00000000" w:rsidRPr="00000000">
                  <w:rPr>
                    <w:rtl w:val="0"/>
                  </w:rPr>
                </w:r>
              </w:ins>
            </w:sdtContent>
          </w:sdt>
        </w:p>
      </w:sdtContent>
    </w:sdt>
    <w:sdt>
      <w:sdtPr>
        <w:tag w:val="goog_rdk_584"/>
      </w:sdtPr>
      <w:sdtContent>
        <w:p w:rsidR="00000000" w:rsidDel="00000000" w:rsidP="00000000" w:rsidRDefault="00000000" w:rsidRPr="00000000" w14:paraId="000001AD">
          <w:pPr>
            <w:jc w:val="both"/>
            <w:rPr/>
          </w:pPr>
          <w:sdt>
            <w:sdtPr>
              <w:tag w:val="goog_rdk_583"/>
            </w:sdtPr>
            <w:sdtContent>
              <w:commentRangeStart w:id="74"/>
            </w:sdtContent>
          </w:sdt>
          <w:r w:rsidDel="00000000" w:rsidR="00000000" w:rsidRPr="00000000">
            <w:rPr>
              <w:rtl w:val="0"/>
            </w:rPr>
            <w:t xml:space="preserve">Data on appropriate infrastructures, site-specific soil nutrient content, landscape-level data (slope, crops, water management, etc.), site-specific fertilizer and pesticide application rate are all missing.</w:t>
          </w:r>
          <w:commentRangeEnd w:id="74"/>
          <w:r w:rsidDel="00000000" w:rsidR="00000000" w:rsidRPr="00000000">
            <w:commentReference w:id="74"/>
          </w:r>
          <w:r w:rsidDel="00000000" w:rsidR="00000000" w:rsidRPr="00000000">
            <w:rPr>
              <w:rtl w:val="0"/>
            </w:rPr>
            <w:t xml:space="preserve"> In addition, datasets that were stated as incomprehensive and incomplete include: weather and climatic data are abroad; </w:t>
          </w:r>
          <w:r w:rsidDel="00000000" w:rsidR="00000000" w:rsidRPr="00000000">
            <w:rPr>
              <w:rtl w:val="0"/>
            </w:rPr>
            <w:t xml:space="preserve">there is low awareness and promotion of new technologies; limited access to research data and interpretation; data on protected area is unknown; there is low cohesion and coordination of land conservation practices</w:t>
          </w:r>
          <w:r w:rsidDel="00000000" w:rsidR="00000000" w:rsidRPr="00000000">
            <w:rPr>
              <w:rtl w:val="0"/>
            </w:rPr>
          </w:r>
        </w:p>
      </w:sdtContent>
    </w:sdt>
    <w:sdt>
      <w:sdtPr>
        <w:tag w:val="goog_rdk_586"/>
      </w:sdtPr>
      <w:sdtContent>
        <w:p w:rsidR="00000000" w:rsidDel="00000000" w:rsidP="00000000" w:rsidRDefault="00000000" w:rsidRPr="00000000" w14:paraId="000001AE">
          <w:pPr>
            <w:jc w:val="both"/>
            <w:rPr>
              <w:ins w:author="Frank van Weert" w:id="143" w:date="2023-06-22T15:33:54Z"/>
            </w:rPr>
          </w:pPr>
          <w:r w:rsidDel="00000000" w:rsidR="00000000" w:rsidRPr="00000000">
            <w:rPr>
              <w:rtl w:val="0"/>
            </w:rPr>
            <w:t xml:space="preserve">The stakeholders are ready to explore opportunities by addressing some of the challenges especially on data accessibility and hopefully it will lead to creation of businesses. There are successful case studies that are recognized at the national and sub-national level. </w:t>
          </w:r>
          <w:sdt>
            <w:sdtPr>
              <w:tag w:val="goog_rdk_585"/>
            </w:sdtPr>
            <w:sdtContent>
              <w:ins w:author="Frank van Weert" w:id="143" w:date="2023-06-22T15:33:54Z">
                <w:r w:rsidDel="00000000" w:rsidR="00000000" w:rsidRPr="00000000">
                  <w:rPr>
                    <w:rtl w:val="0"/>
                  </w:rPr>
                </w:r>
              </w:ins>
            </w:sdtContent>
          </w:sdt>
        </w:p>
      </w:sdtContent>
    </w:sdt>
    <w:sdt>
      <w:sdtPr>
        <w:tag w:val="goog_rdk_591"/>
      </w:sdtPr>
      <w:sdtContent>
        <w:p w:rsidR="00000000" w:rsidDel="00000000" w:rsidP="00000000" w:rsidRDefault="00000000" w:rsidRPr="00000000" w14:paraId="000001AF">
          <w:pPr>
            <w:jc w:val="both"/>
            <w:rPr/>
          </w:pPr>
          <w:r w:rsidDel="00000000" w:rsidR="00000000" w:rsidRPr="00000000">
            <w:rPr>
              <w:rtl w:val="0"/>
            </w:rPr>
            <w:t xml:space="preserve">At the national level, Twigire Muhinzi National Extension System is an example of a successful initiative by the Rwandan Government. The initiative has decentralized extension services up to the local level using farmer field schools and farmer-to-farmer extension approach is aligned with the national agricultural extension strategy whose broad objective is to achieve food security, alleviate poverty </w:t>
          </w:r>
          <w:sdt>
            <w:sdtPr>
              <w:tag w:val="goog_rdk_587"/>
            </w:sdtPr>
            <w:sdtContent>
              <w:commentRangeStart w:id="75"/>
            </w:sdtContent>
          </w:sdt>
          <w:r w:rsidDel="00000000" w:rsidR="00000000" w:rsidRPr="00000000">
            <w:rPr>
              <w:rtl w:val="0"/>
            </w:rPr>
            <w:t xml:space="preserve">and a pillar of the national econom</w:t>
          </w:r>
          <w:commentRangeEnd w:id="75"/>
          <w:r w:rsidDel="00000000" w:rsidR="00000000" w:rsidRPr="00000000">
            <w:commentReference w:id="75"/>
          </w:r>
          <w:r w:rsidDel="00000000" w:rsidR="00000000" w:rsidRPr="00000000">
            <w:rPr>
              <w:rtl w:val="0"/>
            </w:rPr>
            <w:t xml:space="preserve">y</w:t>
          </w:r>
          <w:r w:rsidDel="00000000" w:rsidR="00000000" w:rsidRPr="00000000">
            <w:rPr>
              <w:rtl w:val="0"/>
            </w:rPr>
            <w:t xml:space="preserve">. Additionally, the initiative fosters the development of farmer cooperatives and organizations that will</w:t>
          </w:r>
          <w:sdt>
            <w:sdtPr>
              <w:tag w:val="goog_rdk_588"/>
            </w:sdtPr>
            <w:sdtContent>
              <w:commentRangeStart w:id="76"/>
            </w:sdtContent>
          </w:sdt>
          <w:r w:rsidDel="00000000" w:rsidR="00000000" w:rsidRPr="00000000">
            <w:rPr>
              <w:rtl w:val="0"/>
            </w:rPr>
            <w:t xml:space="preserve"> generally </w:t>
          </w:r>
          <w:r w:rsidDel="00000000" w:rsidR="00000000" w:rsidRPr="00000000">
            <w:rPr>
              <w:rtl w:val="0"/>
            </w:rPr>
            <w:t xml:space="preserve">enhance </w:t>
          </w:r>
          <w:sdt>
            <w:sdtPr>
              <w:tag w:val="goog_rdk_589"/>
            </w:sdtPr>
            <w:sdtContent>
              <w:ins w:author="Frank van Weert" w:id="144" w:date="2023-06-22T15:34:33Z">
                <w:r w:rsidDel="00000000" w:rsidR="00000000" w:rsidRPr="00000000">
                  <w:rPr>
                    <w:rtl w:val="0"/>
                  </w:rPr>
                  <w:t xml:space="preserve">farmers' way</w:t>
                </w:r>
              </w:ins>
            </w:sdtContent>
          </w:sdt>
          <w:sdt>
            <w:sdtPr>
              <w:tag w:val="goog_rdk_590"/>
            </w:sdtPr>
            <w:sdtContent>
              <w:del w:author="Frank van Weert" w:id="144" w:date="2023-06-22T15:34:33Z">
                <w:r w:rsidDel="00000000" w:rsidR="00000000" w:rsidRPr="00000000">
                  <w:rPr>
                    <w:rtl w:val="0"/>
                  </w:rPr>
                  <w:delText xml:space="preserve">farmers way</w:delText>
                </w:r>
              </w:del>
            </w:sdtContent>
          </w:sdt>
          <w:r w:rsidDel="00000000" w:rsidR="00000000" w:rsidRPr="00000000">
            <w:rPr>
              <w:rtl w:val="0"/>
            </w:rPr>
            <w:t xml:space="preserve"> of farming</w:t>
          </w:r>
          <w:r w:rsidDel="00000000" w:rsidR="00000000" w:rsidRPr="00000000">
            <w:rPr>
              <w:rtl w:val="0"/>
            </w:rPr>
            <w:t xml:space="preserve">. I</w:t>
          </w:r>
          <w:commentRangeEnd w:id="76"/>
          <w:r w:rsidDel="00000000" w:rsidR="00000000" w:rsidRPr="00000000">
            <w:commentReference w:id="76"/>
          </w:r>
          <w:r w:rsidDel="00000000" w:rsidR="00000000" w:rsidRPr="00000000">
            <w:rPr>
              <w:rtl w:val="0"/>
            </w:rPr>
            <w:t xml:space="preserve">n the long run, farmers will be able to access resources, agricultural information and markets efficiently thus boosting their income and trading power.</w:t>
          </w:r>
        </w:p>
      </w:sdtContent>
    </w:sdt>
    <w:sdt>
      <w:sdtPr>
        <w:tag w:val="goog_rdk_592"/>
      </w:sdtPr>
      <w:sdtContent>
        <w:p w:rsidR="00000000" w:rsidDel="00000000" w:rsidP="00000000" w:rsidRDefault="00000000" w:rsidRPr="00000000" w14:paraId="000001B0">
          <w:pPr>
            <w:jc w:val="both"/>
            <w:rPr/>
          </w:pPr>
          <w:r w:rsidDel="00000000" w:rsidR="00000000" w:rsidRPr="00000000">
            <w:rPr>
              <w:rtl w:val="0"/>
            </w:rPr>
            <w:t xml:space="preserve">Smart Nkunganire System, Regreening App, and Tearfund are examples of successful initiatives that stakeholders are familiar with at the sub-national level.</w:t>
          </w:r>
        </w:p>
      </w:sdtContent>
    </w:sdt>
    <w:sdt>
      <w:sdtPr>
        <w:tag w:val="goog_rdk_593"/>
      </w:sdtPr>
      <w:sdtContent>
        <w:p w:rsidR="00000000" w:rsidDel="00000000" w:rsidP="00000000" w:rsidRDefault="00000000" w:rsidRPr="00000000" w14:paraId="000001B1">
          <w:pPr>
            <w:jc w:val="both"/>
            <w:rPr/>
          </w:pPr>
          <w:r w:rsidDel="00000000" w:rsidR="00000000" w:rsidRPr="00000000">
            <w:br w:type="page"/>
          </w:r>
          <w:r w:rsidDel="00000000" w:rsidR="00000000" w:rsidRPr="00000000">
            <w:rPr>
              <w:rtl w:val="0"/>
            </w:rPr>
          </w:r>
        </w:p>
      </w:sdtContent>
    </w:sdt>
    <w:sdt>
      <w:sdtPr>
        <w:tag w:val="goog_rdk_595"/>
      </w:sdtPr>
      <w:sdtContent>
        <w:p w:rsidR="00000000" w:rsidDel="00000000" w:rsidP="00000000" w:rsidRDefault="00000000" w:rsidRPr="00000000" w14:paraId="000001B2">
          <w:pPr>
            <w:pStyle w:val="Heading2"/>
            <w:numPr>
              <w:ilvl w:val="0"/>
              <w:numId w:val="37"/>
            </w:numPr>
            <w:spacing w:after="0" w:line="240" w:lineRule="auto"/>
            <w:ind w:left="360"/>
            <w:rPr>
              <w:rPrChange w:author="Frank van Weert" w:id="26" w:date="2023-06-22T11:39:14Z">
                <w:rPr/>
              </w:rPrChange>
            </w:rPr>
            <w:pPrChange w:author="Frank van Weert" w:id="0" w:date="2023-06-22T11:39:14Z">
              <w:pPr>
                <w:pStyle w:val="Heading2"/>
                <w:numPr>
                  <w:ilvl w:val="0"/>
                  <w:numId w:val="87"/>
                </w:numPr>
                <w:spacing w:after="0" w:line="240" w:lineRule="auto"/>
                <w:ind w:left="720" w:hanging="360"/>
              </w:pPr>
            </w:pPrChange>
          </w:pPr>
          <w:bookmarkStart w:colFirst="0" w:colLast="0" w:name="_heading=h.qsh70q" w:id="33"/>
          <w:bookmarkEnd w:id="33"/>
          <w:sdt>
            <w:sdtPr>
              <w:tag w:val="goog_rdk_594"/>
            </w:sdtPr>
            <w:sdtContent>
              <w:commentRangeStart w:id="77"/>
            </w:sdtContent>
          </w:sdt>
          <w:r w:rsidDel="00000000" w:rsidR="00000000" w:rsidRPr="00000000">
            <w:rPr>
              <w:rtl w:val="0"/>
            </w:rPr>
            <w:t xml:space="preserve">Capacities data valorization process</w:t>
          </w:r>
          <w:commentRangeEnd w:id="77"/>
          <w:r w:rsidDel="00000000" w:rsidR="00000000" w:rsidRPr="00000000">
            <w:commentReference w:id="77"/>
          </w:r>
          <w:r w:rsidDel="00000000" w:rsidR="00000000" w:rsidRPr="00000000">
            <w:rPr>
              <w:rtl w:val="0"/>
            </w:rPr>
          </w:r>
        </w:p>
      </w:sdtContent>
    </w:sdt>
    <w:sdt>
      <w:sdtPr>
        <w:tag w:val="goog_rdk_598"/>
      </w:sdtPr>
      <w:sdtContent>
        <w:p w:rsidR="00000000" w:rsidDel="00000000" w:rsidP="00000000" w:rsidRDefault="00000000" w:rsidRPr="00000000" w14:paraId="000001B3">
          <w:pPr>
            <w:pStyle w:val="Heading3"/>
            <w:spacing w:before="0" w:line="240" w:lineRule="auto"/>
            <w:rPr>
              <w:ins w:author="Frank van Weert" w:id="145" w:date="2023-06-22T15:35:14Z"/>
            </w:rPr>
          </w:pPr>
          <w:sdt>
            <w:sdtPr>
              <w:tag w:val="goog_rdk_597"/>
            </w:sdtPr>
            <w:sdtContent>
              <w:ins w:author="Frank van Weert" w:id="145" w:date="2023-06-22T15:35:14Z">
                <w:bookmarkStart w:colFirst="0" w:colLast="0" w:name="_heading=h.sv99kzl1hpfy" w:id="34"/>
                <w:bookmarkEnd w:id="34"/>
                <w:r w:rsidDel="00000000" w:rsidR="00000000" w:rsidRPr="00000000">
                  <w:rPr>
                    <w:rtl w:val="0"/>
                  </w:rPr>
                </w:r>
              </w:ins>
            </w:sdtContent>
          </w:sdt>
        </w:p>
      </w:sdtContent>
    </w:sdt>
    <w:sdt>
      <w:sdtPr>
        <w:tag w:val="goog_rdk_599"/>
      </w:sdtPr>
      <w:sdtContent>
        <w:p w:rsidR="00000000" w:rsidDel="00000000" w:rsidP="00000000" w:rsidRDefault="00000000" w:rsidRPr="00000000" w14:paraId="000001B4">
          <w:pPr>
            <w:pStyle w:val="Heading3"/>
            <w:spacing w:before="0" w:line="240" w:lineRule="auto"/>
            <w:rPr/>
          </w:pPr>
          <w:bookmarkStart w:colFirst="0" w:colLast="0" w:name="_heading=h.3as4poj" w:id="35"/>
          <w:bookmarkEnd w:id="35"/>
          <w:r w:rsidDel="00000000" w:rsidR="00000000" w:rsidRPr="00000000">
            <w:rPr>
              <w:rtl w:val="0"/>
            </w:rPr>
            <w:t xml:space="preserve">Existing physical and technical infrastructure and human capital for data valorization </w:t>
          </w:r>
        </w:p>
      </w:sdtContent>
    </w:sdt>
    <w:sdt>
      <w:sdtPr>
        <w:tag w:val="goog_rdk_602"/>
      </w:sdtPr>
      <w:sdtContent>
        <w:p w:rsidR="00000000" w:rsidDel="00000000" w:rsidP="00000000" w:rsidRDefault="00000000" w:rsidRPr="00000000" w14:paraId="000001B5">
          <w:pPr>
            <w:rPr>
              <w:ins w:author="Frank van Weert" w:id="146" w:date="2023-06-22T15:35:19Z"/>
            </w:rPr>
          </w:pPr>
          <w:sdt>
            <w:sdtPr>
              <w:tag w:val="goog_rdk_601"/>
            </w:sdtPr>
            <w:sdtContent>
              <w:ins w:author="Frank van Weert" w:id="146" w:date="2023-06-22T15:35:19Z">
                <w:r w:rsidDel="00000000" w:rsidR="00000000" w:rsidRPr="00000000">
                  <w:rPr>
                    <w:rtl w:val="0"/>
                  </w:rPr>
                </w:r>
              </w:ins>
            </w:sdtContent>
          </w:sdt>
        </w:p>
      </w:sdtContent>
    </w:sdt>
    <w:sdt>
      <w:sdtPr>
        <w:tag w:val="goog_rdk_604"/>
      </w:sdtPr>
      <w:sdtContent>
        <w:p w:rsidR="00000000" w:rsidDel="00000000" w:rsidP="00000000" w:rsidRDefault="00000000" w:rsidRPr="00000000" w14:paraId="000001B6">
          <w:pPr>
            <w:pStyle w:val="Heading3"/>
            <w:rPr>
              <w:rPrChange w:author="Frank van Weert" w:id="147" w:date="2023-06-26T09:05:25Z">
                <w:rPr>
                  <w:i w:val="1"/>
                </w:rPr>
              </w:rPrChange>
            </w:rPr>
            <w:pPrChange w:author="Frank van Weert" w:id="0" w:date="2023-06-26T09:05:25Z">
              <w:pPr/>
            </w:pPrChange>
          </w:pPr>
          <w:sdt>
            <w:sdtPr>
              <w:tag w:val="goog_rdk_603"/>
            </w:sdtPr>
            <w:sdtContent>
              <w:r w:rsidDel="00000000" w:rsidR="00000000" w:rsidRPr="00000000">
                <w:rPr>
                  <w:rtl w:val="0"/>
                  <w:rPrChange w:author="Frank van Weert" w:id="147" w:date="2023-06-26T09:05:25Z">
                    <w:rPr>
                      <w:i w:val="1"/>
                    </w:rPr>
                  </w:rPrChange>
                </w:rPr>
                <w:t xml:space="preserve">Farmer and farmer cooperatives</w:t>
              </w:r>
            </w:sdtContent>
          </w:sdt>
        </w:p>
      </w:sdtContent>
    </w:sdt>
    <w:sdt>
      <w:sdtPr>
        <w:tag w:val="goog_rdk_610"/>
      </w:sdtPr>
      <w:sdtContent>
        <w:p w:rsidR="00000000" w:rsidDel="00000000" w:rsidP="00000000" w:rsidRDefault="00000000" w:rsidRPr="00000000" w14:paraId="000001B7">
          <w:pPr>
            <w:jc w:val="both"/>
            <w:rPr/>
          </w:pPr>
          <w:r w:rsidDel="00000000" w:rsidR="00000000" w:rsidRPr="00000000">
            <w:rPr>
              <w:rtl w:val="0"/>
            </w:rPr>
            <w:t xml:space="preserve">Farmer </w:t>
          </w:r>
          <w:sdt>
            <w:sdtPr>
              <w:tag w:val="goog_rdk_605"/>
            </w:sdtPr>
            <w:sdtContent>
              <w:ins w:author="Frank van Weert" w:id="148" w:date="2023-06-26T09:06:41Z">
                <w:r w:rsidDel="00000000" w:rsidR="00000000" w:rsidRPr="00000000">
                  <w:rPr>
                    <w:rtl w:val="0"/>
                  </w:rPr>
                  <w:t xml:space="preserve">cooperatives </w:t>
                </w:r>
              </w:ins>
            </w:sdtContent>
          </w:sdt>
          <w:sdt>
            <w:sdtPr>
              <w:tag w:val="goog_rdk_606"/>
            </w:sdtPr>
            <w:sdtContent>
              <w:del w:author="Frank van Weert" w:id="148" w:date="2023-06-26T09:06:41Z">
                <w:r w:rsidDel="00000000" w:rsidR="00000000" w:rsidRPr="00000000">
                  <w:rPr>
                    <w:rtl w:val="0"/>
                  </w:rPr>
                  <w:delText xml:space="preserve">promoters </w:delText>
                </w:r>
              </w:del>
            </w:sdtContent>
          </w:sdt>
          <w:r w:rsidDel="00000000" w:rsidR="00000000" w:rsidRPr="00000000">
            <w:rPr>
              <w:rtl w:val="0"/>
            </w:rPr>
            <w:t xml:space="preserve">play a crucial role in supporting extension service providers and agricultural practitioners by providing valuable assistance in the implementation of data-driven practices. They bridge the gap between farmers and agricultural practitioners. This accelerates the adoption of data-driven climate smart-agriculture at the grassroots level. Moreover, farmer cooperatives at the national and sub-national level have well-structured administration with skilled personnel. The farmer cooperatives </w:t>
          </w:r>
          <w:sdt>
            <w:sdtPr>
              <w:tag w:val="goog_rdk_607"/>
            </w:sdtPr>
            <w:sdtContent>
              <w:ins w:author="Frank van Weert" w:id="149" w:date="2023-06-26T09:07:19Z">
                <w:r w:rsidDel="00000000" w:rsidR="00000000" w:rsidRPr="00000000">
                  <w:rPr>
                    <w:rtl w:val="0"/>
                  </w:rPr>
                  <w:t xml:space="preserve">often </w:t>
                </w:r>
              </w:ins>
            </w:sdtContent>
          </w:sdt>
          <w:r w:rsidDel="00000000" w:rsidR="00000000" w:rsidRPr="00000000">
            <w:rPr>
              <w:rtl w:val="0"/>
            </w:rPr>
            <w:t xml:space="preserve">use community-based radios as a powerful communication channel, disseminating agricultural information and data-driven insights to farmers and rural communities. This enhances </w:t>
          </w:r>
          <w:sdt>
            <w:sdtPr>
              <w:tag w:val="goog_rdk_608"/>
            </w:sdtPr>
            <w:sdtContent>
              <w:ins w:author="Frank van Weert" w:id="150" w:date="2023-06-26T09:07:33Z">
                <w:r w:rsidDel="00000000" w:rsidR="00000000" w:rsidRPr="00000000">
                  <w:rPr>
                    <w:rtl w:val="0"/>
                  </w:rPr>
                  <w:t xml:space="preserve">farmers' knowledge</w:t>
                </w:r>
              </w:ins>
            </w:sdtContent>
          </w:sdt>
          <w:sdt>
            <w:sdtPr>
              <w:tag w:val="goog_rdk_609"/>
            </w:sdtPr>
            <w:sdtContent>
              <w:del w:author="Frank van Weert" w:id="150" w:date="2023-06-26T09:07:33Z">
                <w:r w:rsidDel="00000000" w:rsidR="00000000" w:rsidRPr="00000000">
                  <w:rPr>
                    <w:rtl w:val="0"/>
                  </w:rPr>
                  <w:delText xml:space="preserve">farmers knowledge</w:delText>
                </w:r>
              </w:del>
            </w:sdtContent>
          </w:sdt>
          <w:r w:rsidDel="00000000" w:rsidR="00000000" w:rsidRPr="00000000">
            <w:rPr>
              <w:rtl w:val="0"/>
            </w:rPr>
            <w:t xml:space="preserve"> and decision-making capabilities.</w:t>
          </w:r>
        </w:p>
      </w:sdtContent>
    </w:sdt>
    <w:sdt>
      <w:sdtPr>
        <w:tag w:val="goog_rdk_614"/>
      </w:sdtPr>
      <w:sdtContent>
        <w:p w:rsidR="00000000" w:rsidDel="00000000" w:rsidP="00000000" w:rsidRDefault="00000000" w:rsidRPr="00000000" w14:paraId="000001B8">
          <w:pPr>
            <w:rPr/>
          </w:pPr>
          <w:sdt>
            <w:sdtPr>
              <w:tag w:val="goog_rdk_611"/>
            </w:sdtPr>
            <w:sdtContent>
              <w:r w:rsidDel="00000000" w:rsidR="00000000" w:rsidRPr="00000000">
                <w:rPr>
                  <w:rFonts w:ascii="Eina 02 Bold" w:cs="Eina 02 Bold" w:eastAsia="Eina 02 Bold" w:hAnsi="Eina 02 Bold"/>
                  <w:b w:val="1"/>
                  <w:color w:val="be5843"/>
                  <w:sz w:val="22"/>
                  <w:szCs w:val="22"/>
                  <w:rtl w:val="0"/>
                  <w:rPrChange w:author="Frank van Weert" w:id="151" w:date="2023-06-26T09:05:44Z">
                    <w:rPr/>
                  </w:rPrChange>
                </w:rPr>
                <w:t xml:space="preserve">Pub</w:t>
              </w:r>
            </w:sdtContent>
          </w:sdt>
          <w:sdt>
            <w:sdtPr>
              <w:tag w:val="goog_rdk_612"/>
            </w:sdtPr>
            <w:sdtContent>
              <w:r w:rsidDel="00000000" w:rsidR="00000000" w:rsidRPr="00000000">
                <w:rPr>
                  <w:rFonts w:ascii="Eina 02 Bold" w:cs="Eina 02 Bold" w:eastAsia="Eina 02 Bold" w:hAnsi="Eina 02 Bold"/>
                  <w:b w:val="1"/>
                  <w:color w:val="be5843"/>
                  <w:sz w:val="22"/>
                  <w:szCs w:val="22"/>
                  <w:rtl w:val="0"/>
                  <w:rPrChange w:author="Frank van Weert" w:id="151" w:date="2023-06-26T09:05:44Z">
                    <w:rPr/>
                  </w:rPrChange>
                </w:rPr>
                <w:t xml:space="preserve">lic secto</w:t>
              </w:r>
            </w:sdtContent>
          </w:sdt>
          <w:sdt>
            <w:sdtPr>
              <w:tag w:val="goog_rdk_613"/>
            </w:sdtPr>
            <w:sdtContent>
              <w:r w:rsidDel="00000000" w:rsidR="00000000" w:rsidRPr="00000000">
                <w:rPr>
                  <w:rFonts w:ascii="Eina 02 Bold" w:cs="Eina 02 Bold" w:eastAsia="Eina 02 Bold" w:hAnsi="Eina 02 Bold"/>
                  <w:b w:val="1"/>
                  <w:color w:val="be5843"/>
                  <w:sz w:val="22"/>
                  <w:szCs w:val="22"/>
                  <w:rtl w:val="0"/>
                  <w:rPrChange w:author="Frank van Weert" w:id="152" w:date="2023-06-26T09:06:07Z">
                    <w:rPr/>
                  </w:rPrChange>
                </w:rPr>
                <w:t xml:space="preserve">r</w:t>
              </w:r>
            </w:sdtContent>
          </w:sdt>
          <w:r w:rsidDel="00000000" w:rsidR="00000000" w:rsidRPr="00000000">
            <w:rPr>
              <w:rtl w:val="0"/>
            </w:rPr>
          </w:r>
        </w:p>
      </w:sdtContent>
    </w:sdt>
    <w:sdt>
      <w:sdtPr>
        <w:tag w:val="goog_rdk_615"/>
      </w:sdtPr>
      <w:sdtContent>
        <w:p w:rsidR="00000000" w:rsidDel="00000000" w:rsidP="00000000" w:rsidRDefault="00000000" w:rsidRPr="00000000" w14:paraId="000001B9">
          <w:pPr>
            <w:jc w:val="both"/>
            <w:rPr/>
          </w:pPr>
          <w:r w:rsidDel="00000000" w:rsidR="00000000" w:rsidRPr="00000000">
            <w:rPr>
              <w:rtl w:val="0"/>
            </w:rPr>
            <w:t xml:space="preserve">Public entities have various existing physical and technical infrastructure essential for an AKIS. For instance, LSC field tools or equipment are used for data collection in the field, allowing for the measurement of crucial parameters like crop yields, soil conditions, and pest infestations. These tools enable real-time data acquisition, providing valuable inputs for decision-making processes. Computers are used in data processing and analysis, facilitating the storage and computation of large agricultural datasets. Soil and crop laboratories equipped with equipment enable lab technicians to analyze crop and soil samples. The data generated is valuable for research and support decision making. The expertise of crop and soil scientists further enhances the data valorization process by providing domain-specific knowledge and recommendations based on data analysis. Mechanization machines employed in agricultural operations generate data on productivity and efficiency, offering insights for process optimization. Finally, data specialists ensure the effective management, quality, and utilization of agricultural data, contributing to informed decision-making.</w:t>
          </w:r>
        </w:p>
      </w:sdtContent>
    </w:sdt>
    <w:sdt>
      <w:sdtPr>
        <w:tag w:val="goog_rdk_617"/>
      </w:sdtPr>
      <w:sdtContent>
        <w:p w:rsidR="00000000" w:rsidDel="00000000" w:rsidP="00000000" w:rsidRDefault="00000000" w:rsidRPr="00000000" w14:paraId="000001BA">
          <w:pPr>
            <w:rPr/>
          </w:pPr>
          <w:sdt>
            <w:sdtPr>
              <w:tag w:val="goog_rdk_616"/>
            </w:sdtPr>
            <w:sdtContent>
              <w:r w:rsidDel="00000000" w:rsidR="00000000" w:rsidRPr="00000000">
                <w:rPr>
                  <w:rFonts w:ascii="Eina 02 Bold" w:cs="Eina 02 Bold" w:eastAsia="Eina 02 Bold" w:hAnsi="Eina 02 Bold"/>
                  <w:b w:val="1"/>
                  <w:color w:val="be5843"/>
                  <w:sz w:val="22"/>
                  <w:szCs w:val="22"/>
                  <w:rtl w:val="0"/>
                  <w:rPrChange w:author="Frank van Weert" w:id="153" w:date="2023-06-26T09:06:21Z">
                    <w:rPr/>
                  </w:rPrChange>
                </w:rPr>
                <w:t xml:space="preserve">Private actors</w:t>
              </w:r>
            </w:sdtContent>
          </w:sdt>
          <w:r w:rsidDel="00000000" w:rsidR="00000000" w:rsidRPr="00000000">
            <w:rPr>
              <w:rtl w:val="0"/>
            </w:rPr>
          </w:r>
        </w:p>
      </w:sdtContent>
    </w:sdt>
    <w:sdt>
      <w:sdtPr>
        <w:tag w:val="goog_rdk_619"/>
      </w:sdtPr>
      <w:sdtContent>
        <w:p w:rsidR="00000000" w:rsidDel="00000000" w:rsidP="00000000" w:rsidRDefault="00000000" w:rsidRPr="00000000" w14:paraId="000001BB">
          <w:pPr>
            <w:jc w:val="both"/>
            <w:rPr/>
          </w:pPr>
          <w:r w:rsidDel="00000000" w:rsidR="00000000" w:rsidRPr="00000000">
            <w:rPr>
              <w:rtl w:val="0"/>
            </w:rPr>
            <w:t xml:space="preserve">Data scientists in the private sector come in handy in the entire data value chain. </w:t>
          </w:r>
          <w:sdt>
            <w:sdtPr>
              <w:tag w:val="goog_rdk_618"/>
            </w:sdtPr>
            <w:sdtContent>
              <w:del w:author="Frank van Weert" w:id="154" w:date="2023-06-22T15:38:40Z">
                <w:r w:rsidDel="00000000" w:rsidR="00000000" w:rsidRPr="00000000">
                  <w:rPr>
                    <w:rtl w:val="0"/>
                  </w:rPr>
                  <w:delText xml:space="preserve"> </w:delText>
                </w:r>
              </w:del>
            </w:sdtContent>
          </w:sdt>
          <w:r w:rsidDel="00000000" w:rsidR="00000000" w:rsidRPr="00000000">
            <w:rPr>
              <w:rtl w:val="0"/>
            </w:rPr>
            <w:t xml:space="preserve">Their vast experience with data management enables them to process data and identify trends and patterns. Accordingly, they interpret data so that various audiences can understand and make informed decisions.</w:t>
          </w:r>
        </w:p>
      </w:sdtContent>
    </w:sdt>
    <w:sdt>
      <w:sdtPr>
        <w:tag w:val="goog_rdk_621"/>
      </w:sdtPr>
      <w:sdtContent>
        <w:p w:rsidR="00000000" w:rsidDel="00000000" w:rsidP="00000000" w:rsidRDefault="00000000" w:rsidRPr="00000000" w14:paraId="000001BC">
          <w:pPr>
            <w:rPr/>
          </w:pPr>
          <w:sdt>
            <w:sdtPr>
              <w:tag w:val="goog_rdk_620"/>
            </w:sdtPr>
            <w:sdtContent>
              <w:r w:rsidDel="00000000" w:rsidR="00000000" w:rsidRPr="00000000">
                <w:rPr>
                  <w:rFonts w:ascii="Eina 02 Bold" w:cs="Eina 02 Bold" w:eastAsia="Eina 02 Bold" w:hAnsi="Eina 02 Bold"/>
                  <w:b w:val="1"/>
                  <w:color w:val="be5843"/>
                  <w:sz w:val="22"/>
                  <w:szCs w:val="22"/>
                  <w:rtl w:val="0"/>
                  <w:rPrChange w:author="Frank van Weert" w:id="155" w:date="2023-06-26T09:06:26Z">
                    <w:rPr/>
                  </w:rPrChange>
                </w:rPr>
                <w:t xml:space="preserve">Development organizations</w:t>
              </w:r>
            </w:sdtContent>
          </w:sdt>
          <w:r w:rsidDel="00000000" w:rsidR="00000000" w:rsidRPr="00000000">
            <w:rPr>
              <w:rtl w:val="0"/>
            </w:rPr>
          </w:r>
        </w:p>
      </w:sdtContent>
    </w:sdt>
    <w:sdt>
      <w:sdtPr>
        <w:tag w:val="goog_rdk_633"/>
      </w:sdtPr>
      <w:sdtContent>
        <w:p w:rsidR="00000000" w:rsidDel="00000000" w:rsidP="00000000" w:rsidRDefault="00000000" w:rsidRPr="00000000" w14:paraId="000001BD">
          <w:pPr>
            <w:jc w:val="both"/>
            <w:rPr>
              <w:i w:val="1"/>
            </w:rPr>
          </w:pPr>
          <w:r w:rsidDel="00000000" w:rsidR="00000000" w:rsidRPr="00000000">
            <w:rPr>
              <w:rtl w:val="0"/>
            </w:rPr>
            <w:t xml:space="preserve">Development agencies have invested in data processing tools like CNFA</w:t>
          </w:r>
          <w:sdt>
            <w:sdtPr>
              <w:tag w:val="goog_rdk_622"/>
            </w:sdtPr>
            <w:sdtContent>
              <w:ins w:author="Frank van Weert" w:id="156" w:date="2023-06-26T09:10:45Z">
                <w:r w:rsidDel="00000000" w:rsidR="00000000" w:rsidRPr="00000000">
                  <w:rPr>
                    <w:rtl w:val="0"/>
                  </w:rPr>
                  <w:t xml:space="preserve">. </w:t>
                </w:r>
              </w:ins>
            </w:sdtContent>
          </w:sdt>
          <w:r w:rsidDel="00000000" w:rsidR="00000000" w:rsidRPr="00000000">
            <w:rPr>
              <w:rtl w:val="0"/>
            </w:rPr>
            <w:t xml:space="preserve"> </w:t>
          </w:r>
          <w:sdt>
            <w:sdtPr>
              <w:tag w:val="goog_rdk_623"/>
            </w:sdtPr>
            <w:sdtContent>
              <w:ins w:author="Frank van Weert" w:id="157" w:date="2023-06-26T09:10:48Z">
                <w:r w:rsidDel="00000000" w:rsidR="00000000" w:rsidRPr="00000000">
                  <w:rPr>
                    <w:rtl w:val="0"/>
                  </w:rPr>
                  <w:t xml:space="preserve">CNFA </w:t>
                </w:r>
              </w:ins>
            </w:sdtContent>
          </w:sdt>
          <w:r w:rsidDel="00000000" w:rsidR="00000000" w:rsidRPr="00000000">
            <w:rPr>
              <w:rtl w:val="0"/>
            </w:rPr>
            <w:t xml:space="preserve">uses a GIS model called CROM DSS</w:t>
          </w:r>
          <w:sdt>
            <w:sdtPr>
              <w:tag w:val="goog_rdk_624"/>
            </w:sdtPr>
            <w:sdtContent>
              <w:ins w:author="Frank van Weert" w:id="158" w:date="2023-06-26T09:11:01Z">
                <w:r w:rsidDel="00000000" w:rsidR="00000000" w:rsidRPr="00000000">
                  <w:rPr>
                    <w:rtl w:val="0"/>
                  </w:rPr>
                  <w:t xml:space="preserve"> and</w:t>
                </w:r>
              </w:ins>
            </w:sdtContent>
          </w:sdt>
          <w:sdt>
            <w:sdtPr>
              <w:tag w:val="goog_rdk_625"/>
            </w:sdtPr>
            <w:sdtContent>
              <w:del w:author="Frank van Weert" w:id="158" w:date="2023-06-26T09:11:01Z">
                <w:r w:rsidDel="00000000" w:rsidR="00000000" w:rsidRPr="00000000">
                  <w:rPr>
                    <w:rtl w:val="0"/>
                  </w:rPr>
                  <w:delText xml:space="preserve">. The tool</w:delText>
                </w:r>
              </w:del>
            </w:sdtContent>
          </w:sdt>
          <w:r w:rsidDel="00000000" w:rsidR="00000000" w:rsidRPr="00000000">
            <w:rPr>
              <w:rtl w:val="0"/>
            </w:rPr>
            <w:t xml:space="preserve"> is used to identify hotspots of land degradation and soil erosion</w:t>
          </w:r>
          <w:sdt>
            <w:sdtPr>
              <w:tag w:val="goog_rdk_626"/>
            </w:sdtPr>
            <w:sdtContent>
              <w:ins w:author="Frank van Weert" w:id="159" w:date="2023-06-26T09:11:13Z">
                <w:r w:rsidDel="00000000" w:rsidR="00000000" w:rsidRPr="00000000">
                  <w:rPr>
                    <w:rtl w:val="0"/>
                  </w:rPr>
                  <w:t xml:space="preserve">.</w:t>
                </w:r>
              </w:ins>
            </w:sdtContent>
          </w:sdt>
          <w:r w:rsidDel="00000000" w:rsidR="00000000" w:rsidRPr="00000000">
            <w:rPr>
              <w:rtl w:val="0"/>
            </w:rPr>
            <w:t xml:space="preserve"> </w:t>
          </w:r>
          <w:sdt>
            <w:sdtPr>
              <w:tag w:val="goog_rdk_627"/>
            </w:sdtPr>
            <w:sdtContent>
              <w:ins w:author="Frank van Weert" w:id="160" w:date="2023-06-26T09:11:15Z">
                <w:r w:rsidDel="00000000" w:rsidR="00000000" w:rsidRPr="00000000">
                  <w:rPr>
                    <w:rtl w:val="0"/>
                  </w:rPr>
                  <w:t xml:space="preserve">This</w:t>
                </w:r>
              </w:ins>
            </w:sdtContent>
          </w:sdt>
          <w:sdt>
            <w:sdtPr>
              <w:tag w:val="goog_rdk_628"/>
            </w:sdtPr>
            <w:sdtContent>
              <w:del w:author="Frank van Weert" w:id="160" w:date="2023-06-26T09:11:15Z">
                <w:r w:rsidDel="00000000" w:rsidR="00000000" w:rsidRPr="00000000">
                  <w:rPr>
                    <w:rtl w:val="0"/>
                  </w:rPr>
                  <w:delText xml:space="preserve">thus</w:delText>
                </w:r>
              </w:del>
            </w:sdtContent>
          </w:sdt>
          <w:r w:rsidDel="00000000" w:rsidR="00000000" w:rsidRPr="00000000">
            <w:rPr>
              <w:rtl w:val="0"/>
            </w:rPr>
            <w:t xml:space="preserve"> enabl</w:t>
          </w:r>
          <w:sdt>
            <w:sdtPr>
              <w:tag w:val="goog_rdk_629"/>
            </w:sdtPr>
            <w:sdtContent>
              <w:ins w:author="Frank van Weert" w:id="161" w:date="2023-06-26T09:11:20Z">
                <w:r w:rsidDel="00000000" w:rsidR="00000000" w:rsidRPr="00000000">
                  <w:rPr>
                    <w:rtl w:val="0"/>
                  </w:rPr>
                  <w:t xml:space="preserve">es</w:t>
                </w:r>
              </w:ins>
            </w:sdtContent>
          </w:sdt>
          <w:sdt>
            <w:sdtPr>
              <w:tag w:val="goog_rdk_630"/>
            </w:sdtPr>
            <w:sdtContent>
              <w:del w:author="Frank van Weert" w:id="161" w:date="2023-06-26T09:11:20Z">
                <w:r w:rsidDel="00000000" w:rsidR="00000000" w:rsidRPr="00000000">
                  <w:rPr>
                    <w:rtl w:val="0"/>
                  </w:rPr>
                  <w:delText xml:space="preserve">ing</w:delText>
                </w:r>
              </w:del>
            </w:sdtContent>
          </w:sdt>
          <w:r w:rsidDel="00000000" w:rsidR="00000000" w:rsidRPr="00000000">
            <w:rPr>
              <w:rtl w:val="0"/>
            </w:rPr>
            <w:t xml:space="preserve"> experts to make informed decisions on catchment restoration in Rwanda. Collaboration between experts such as botanists and </w:t>
          </w:r>
          <w:sdt>
            <w:sdtPr>
              <w:tag w:val="goog_rdk_631"/>
            </w:sdtPr>
            <w:sdtContent>
              <w:ins w:author="Frank van Weert" w:id="162" w:date="2023-06-26T09:09:28Z">
                <w:r w:rsidDel="00000000" w:rsidR="00000000" w:rsidRPr="00000000">
                  <w:rPr>
                    <w:rtl w:val="0"/>
                  </w:rPr>
                  <w:t xml:space="preserve">environmentalists</w:t>
                </w:r>
              </w:ins>
            </w:sdtContent>
          </w:sdt>
          <w:sdt>
            <w:sdtPr>
              <w:tag w:val="goog_rdk_632"/>
            </w:sdtPr>
            <w:sdtContent>
              <w:del w:author="Frank van Weert" w:id="162" w:date="2023-06-26T09:09:28Z">
                <w:r w:rsidDel="00000000" w:rsidR="00000000" w:rsidRPr="00000000">
                  <w:rPr>
                    <w:rtl w:val="0"/>
                  </w:rPr>
                  <w:delText xml:space="preserve">environmentalist</w:delText>
                </w:r>
              </w:del>
            </w:sdtContent>
          </w:sdt>
          <w:r w:rsidDel="00000000" w:rsidR="00000000" w:rsidRPr="00000000">
            <w:rPr>
              <w:rtl w:val="0"/>
            </w:rPr>
            <w:t xml:space="preserve"> also enhance their knowledge in plant biology, ecology, and environmental factors contributes to a comprehensive understanding of agricultural systems and how to manage them sustainably through innovations.</w:t>
          </w:r>
          <w:r w:rsidDel="00000000" w:rsidR="00000000" w:rsidRPr="00000000">
            <w:rPr>
              <w:rtl w:val="0"/>
            </w:rPr>
          </w:r>
        </w:p>
      </w:sdtContent>
    </w:sdt>
    <w:sdt>
      <w:sdtPr>
        <w:tag w:val="goog_rdk_635"/>
      </w:sdtPr>
      <w:sdtContent>
        <w:p w:rsidR="00000000" w:rsidDel="00000000" w:rsidP="00000000" w:rsidRDefault="00000000" w:rsidRPr="00000000" w14:paraId="000001BE">
          <w:pPr>
            <w:rPr/>
          </w:pPr>
          <w:sdt>
            <w:sdtPr>
              <w:tag w:val="goog_rdk_634"/>
            </w:sdtPr>
            <w:sdtContent>
              <w:r w:rsidDel="00000000" w:rsidR="00000000" w:rsidRPr="00000000">
                <w:rPr>
                  <w:rFonts w:ascii="Eina 02 Bold" w:cs="Eina 02 Bold" w:eastAsia="Eina 02 Bold" w:hAnsi="Eina 02 Bold"/>
                  <w:b w:val="1"/>
                  <w:color w:val="be5843"/>
                  <w:sz w:val="22"/>
                  <w:szCs w:val="22"/>
                  <w:rtl w:val="0"/>
                  <w:rPrChange w:author="Frank van Weert" w:id="163" w:date="2023-06-26T09:06:29Z">
                    <w:rPr/>
                  </w:rPrChange>
                </w:rPr>
                <w:t xml:space="preserve">Knowledge institutions</w:t>
              </w:r>
            </w:sdtContent>
          </w:sdt>
          <w:r w:rsidDel="00000000" w:rsidR="00000000" w:rsidRPr="00000000">
            <w:rPr>
              <w:rtl w:val="0"/>
            </w:rPr>
          </w:r>
        </w:p>
      </w:sdtContent>
    </w:sdt>
    <w:sdt>
      <w:sdtPr>
        <w:tag w:val="goog_rdk_640"/>
      </w:sdtPr>
      <w:sdtContent>
        <w:p w:rsidR="00000000" w:rsidDel="00000000" w:rsidP="00000000" w:rsidRDefault="00000000" w:rsidRPr="00000000" w14:paraId="000001BF">
          <w:pPr>
            <w:jc w:val="both"/>
            <w:rPr/>
          </w:pPr>
          <w:r w:rsidDel="00000000" w:rsidR="00000000" w:rsidRPr="00000000">
            <w:rPr>
              <w:rtl w:val="0"/>
            </w:rPr>
            <w:t xml:space="preserve">Knowledge institutes such as IITA</w:t>
          </w:r>
          <w:sdt>
            <w:sdtPr>
              <w:tag w:val="goog_rdk_636"/>
            </w:sdtPr>
            <w:sdtContent>
              <w:ins w:author="Frank van Weert" w:id="164" w:date="2023-06-26T09:11:43Z">
                <w:r w:rsidDel="00000000" w:rsidR="00000000" w:rsidRPr="00000000">
                  <w:rPr>
                    <w:rtl w:val="0"/>
                  </w:rPr>
                  <w:t xml:space="preserve"> normally </w:t>
                </w:r>
              </w:ins>
            </w:sdtContent>
          </w:sdt>
          <w:sdt>
            <w:sdtPr>
              <w:tag w:val="goog_rdk_637"/>
            </w:sdtPr>
            <w:sdtContent>
              <w:del w:author="Frank van Weert" w:id="164" w:date="2023-06-26T09:11:43Z">
                <w:r w:rsidDel="00000000" w:rsidR="00000000" w:rsidRPr="00000000">
                  <w:rPr>
                    <w:rtl w:val="0"/>
                  </w:rPr>
                  <w:delText xml:space="preserve">, posses</w:delText>
                </w:r>
              </w:del>
            </w:sdtContent>
          </w:sdt>
          <w:r w:rsidDel="00000000" w:rsidR="00000000" w:rsidRPr="00000000">
            <w:rPr>
              <w:rtl w:val="0"/>
            </w:rPr>
            <w:t xml:space="preserve">s </w:t>
          </w:r>
          <w:sdt>
            <w:sdtPr>
              <w:tag w:val="goog_rdk_638"/>
            </w:sdtPr>
            <w:sdtContent>
              <w:ins w:author="Frank van Weert" w:id="165" w:date="2023-06-26T09:11:50Z">
                <w:r w:rsidDel="00000000" w:rsidR="00000000" w:rsidRPr="00000000">
                  <w:rPr>
                    <w:rtl w:val="0"/>
                  </w:rPr>
                  <w:t xml:space="preserve">have </w:t>
                </w:r>
              </w:ins>
            </w:sdtContent>
          </w:sdt>
          <w:r w:rsidDel="00000000" w:rsidR="00000000" w:rsidRPr="00000000">
            <w:rPr>
              <w:rtl w:val="0"/>
            </w:rPr>
            <w:t xml:space="preserve">well-staffed IT departments and data analyst scientists. Also, crop and animal scientist</w:t>
          </w:r>
          <w:sdt>
            <w:sdtPr>
              <w:tag w:val="goog_rdk_639"/>
            </w:sdtPr>
            <w:sdtContent>
              <w:del w:author="Frank van Weert" w:id="166" w:date="2023-06-26T09:12:04Z">
                <w:r w:rsidDel="00000000" w:rsidR="00000000" w:rsidRPr="00000000">
                  <w:rPr>
                    <w:rtl w:val="0"/>
                  </w:rPr>
                  <w:delText xml:space="preserve">s</w:delText>
                </w:r>
              </w:del>
            </w:sdtContent>
          </w:sdt>
          <w:r w:rsidDel="00000000" w:rsidR="00000000" w:rsidRPr="00000000">
            <w:rPr>
              <w:rtl w:val="0"/>
            </w:rPr>
            <w:t xml:space="preserve">, are at the forefront of agricultural research and innovation. They conduct experiments, analyze data, and provide evidence-based recommendations for agricultural development. Research findings help to shape agricultural practices and policies, driving sustainable and efficient data-driven decision-making.</w:t>
          </w:r>
        </w:p>
      </w:sdtContent>
    </w:sdt>
    <w:sdt>
      <w:sdtPr>
        <w:tag w:val="goog_rdk_641"/>
      </w:sdtPr>
      <w:sdtContent>
        <w:p w:rsidR="00000000" w:rsidDel="00000000" w:rsidP="00000000" w:rsidRDefault="00000000" w:rsidRPr="00000000" w14:paraId="000001C0">
          <w:pPr>
            <w:jc w:val="both"/>
            <w:rPr/>
          </w:pPr>
          <w:r w:rsidDel="00000000" w:rsidR="00000000" w:rsidRPr="00000000">
            <w:rPr>
              <w:rtl w:val="0"/>
            </w:rPr>
          </w:r>
        </w:p>
      </w:sdtContent>
    </w:sdt>
    <w:sdt>
      <w:sdtPr>
        <w:tag w:val="goog_rdk_643"/>
      </w:sdtPr>
      <w:sdtContent>
        <w:p w:rsidR="00000000" w:rsidDel="00000000" w:rsidP="00000000" w:rsidRDefault="00000000" w:rsidRPr="00000000" w14:paraId="000001C1">
          <w:pPr>
            <w:pStyle w:val="Heading2"/>
            <w:numPr>
              <w:ilvl w:val="0"/>
              <w:numId w:val="37"/>
            </w:numPr>
            <w:spacing w:after="0" w:line="240" w:lineRule="auto"/>
            <w:ind w:left="360"/>
            <w:rPr>
              <w:rPrChange w:author="Frank van Weert" w:id="26" w:date="2023-06-22T11:39:14Z">
                <w:rPr/>
              </w:rPrChange>
            </w:rPr>
            <w:pPrChange w:author="Frank van Weert" w:id="0" w:date="2023-06-22T11:39:14Z">
              <w:pPr>
                <w:pStyle w:val="Heading2"/>
                <w:numPr>
                  <w:ilvl w:val="0"/>
                  <w:numId w:val="87"/>
                </w:numPr>
                <w:spacing w:after="0" w:line="240" w:lineRule="auto"/>
                <w:ind w:left="720" w:hanging="360"/>
              </w:pPr>
            </w:pPrChange>
          </w:pPr>
          <w:bookmarkStart w:colFirst="0" w:colLast="0" w:name="_heading=h.1pxezwc" w:id="36"/>
          <w:bookmarkEnd w:id="36"/>
          <w:r w:rsidDel="00000000" w:rsidR="00000000" w:rsidRPr="00000000">
            <w:br w:type="page"/>
          </w:r>
          <w:sdt>
            <w:sdtPr>
              <w:tag w:val="goog_rdk_642"/>
            </w:sdtPr>
            <w:sdtContent>
              <w:commentRangeStart w:id="78"/>
            </w:sdtContent>
          </w:sdt>
          <w:r w:rsidDel="00000000" w:rsidR="00000000" w:rsidRPr="00000000">
            <w:rPr>
              <w:rtl w:val="0"/>
            </w:rPr>
            <w:t xml:space="preserve">AKIS </w:t>
          </w:r>
          <w:commentRangeEnd w:id="78"/>
          <w:r w:rsidDel="00000000" w:rsidR="00000000" w:rsidRPr="00000000">
            <w:commentReference w:id="78"/>
          </w:r>
          <w:r w:rsidDel="00000000" w:rsidR="00000000" w:rsidRPr="00000000">
            <w:rPr>
              <w:rtl w:val="0"/>
            </w:rPr>
            <w:t xml:space="preserve">Initiatives and Policies</w:t>
          </w:r>
        </w:p>
      </w:sdtContent>
    </w:sdt>
    <w:sdt>
      <w:sdtPr>
        <w:tag w:val="goog_rdk_646"/>
      </w:sdtPr>
      <w:sdtContent>
        <w:p w:rsidR="00000000" w:rsidDel="00000000" w:rsidP="00000000" w:rsidRDefault="00000000" w:rsidRPr="00000000" w14:paraId="000001C2">
          <w:pPr>
            <w:pStyle w:val="Heading3"/>
            <w:spacing w:before="0" w:line="240" w:lineRule="auto"/>
            <w:rPr>
              <w:ins w:author="Frank van Weert" w:id="167" w:date="2023-06-22T09:48:20Z"/>
            </w:rPr>
          </w:pPr>
          <w:sdt>
            <w:sdtPr>
              <w:tag w:val="goog_rdk_645"/>
            </w:sdtPr>
            <w:sdtContent>
              <w:ins w:author="Frank van Weert" w:id="167" w:date="2023-06-22T09:48:20Z">
                <w:bookmarkStart w:colFirst="0" w:colLast="0" w:name="_heading=h.nvhh0zocx5gn" w:id="37"/>
                <w:bookmarkEnd w:id="37"/>
                <w:r w:rsidDel="00000000" w:rsidR="00000000" w:rsidRPr="00000000">
                  <w:rPr>
                    <w:rtl w:val="0"/>
                  </w:rPr>
                </w:r>
              </w:ins>
            </w:sdtContent>
          </w:sdt>
        </w:p>
      </w:sdtContent>
    </w:sdt>
    <w:sdt>
      <w:sdtPr>
        <w:tag w:val="goog_rdk_647"/>
      </w:sdtPr>
      <w:sdtContent>
        <w:p w:rsidR="00000000" w:rsidDel="00000000" w:rsidP="00000000" w:rsidRDefault="00000000" w:rsidRPr="00000000" w14:paraId="000001C3">
          <w:pPr>
            <w:pStyle w:val="Heading3"/>
            <w:spacing w:before="0" w:line="240" w:lineRule="auto"/>
            <w:rPr/>
          </w:pPr>
          <w:bookmarkStart w:colFirst="0" w:colLast="0" w:name="_heading=h.49x2ik5" w:id="38"/>
          <w:bookmarkEnd w:id="38"/>
          <w:r w:rsidDel="00000000" w:rsidR="00000000" w:rsidRPr="00000000">
            <w:rPr>
              <w:rtl w:val="0"/>
            </w:rPr>
            <w:t xml:space="preserve">National Policy environment regarding AKIS/ Agricultural R&amp;D / Digital &amp; spatial decision support tools</w:t>
          </w:r>
        </w:p>
      </w:sdtContent>
    </w:sdt>
    <w:sdt>
      <w:sdtPr>
        <w:tag w:val="goog_rdk_649"/>
      </w:sdtPr>
      <w:sdtContent>
        <w:p w:rsidR="00000000" w:rsidDel="00000000" w:rsidP="00000000" w:rsidRDefault="00000000" w:rsidRPr="00000000" w14:paraId="000001C4">
          <w:pPr>
            <w:jc w:val="both"/>
            <w:rPr/>
          </w:pPr>
          <w:r w:rsidDel="00000000" w:rsidR="00000000" w:rsidRPr="00000000">
            <w:rPr>
              <w:rtl w:val="0"/>
            </w:rPr>
            <w:t xml:space="preserve">At the national level, there have been many agriculture- and data-related policies (Annex 2), initiatives (Annex 3), and programs implemented by, and/or in association with, the Rwandan Government. </w:t>
          </w:r>
          <w:sdt>
            <w:sdtPr>
              <w:tag w:val="goog_rdk_648"/>
            </w:sdtPr>
            <w:sdtContent>
              <w:commentRangeStart w:id="79"/>
            </w:sdtContent>
          </w:sdt>
          <w:r w:rsidDel="00000000" w:rsidR="00000000" w:rsidRPr="00000000">
            <w:rPr>
              <w:rtl w:val="0"/>
            </w:rPr>
            <w:t xml:space="preserve">Many of these policies suggest the likely success of creating an AKIS in the nation.</w:t>
          </w:r>
          <w:commentRangeEnd w:id="79"/>
          <w:r w:rsidDel="00000000" w:rsidR="00000000" w:rsidRPr="00000000">
            <w:commentReference w:id="79"/>
          </w:r>
          <w:r w:rsidDel="00000000" w:rsidR="00000000" w:rsidRPr="00000000">
            <w:rPr>
              <w:rtl w:val="0"/>
            </w:rPr>
          </w:r>
        </w:p>
      </w:sdtContent>
    </w:sdt>
    <w:sdt>
      <w:sdtPr>
        <w:tag w:val="goog_rdk_664"/>
      </w:sdtPr>
      <w:sdtContent>
        <w:p w:rsidR="00000000" w:rsidDel="00000000" w:rsidP="00000000" w:rsidRDefault="00000000" w:rsidRPr="00000000" w14:paraId="000001C5">
          <w:pPr>
            <w:jc w:val="both"/>
            <w:rPr>
              <w:ins w:author="Frank van Weert" w:id="178" w:date="2023-06-26T09:29:26Z"/>
            </w:rPr>
          </w:pPr>
          <w:r w:rsidDel="00000000" w:rsidR="00000000" w:rsidRPr="00000000">
            <w:rPr>
              <w:rtl w:val="0"/>
            </w:rPr>
            <w:t xml:space="preserve">The Public Investment Principles of the 2018 Rwandan National Agriculture Policy (NAP) reports that the focus of public investment</w:t>
          </w:r>
          <w:sdt>
            <w:sdtPr>
              <w:tag w:val="goog_rdk_650"/>
            </w:sdtPr>
            <w:sdtContent>
              <w:ins w:author="Frank van Weert" w:id="168" w:date="2023-06-26T09:24:33Z">
                <w:r w:rsidDel="00000000" w:rsidR="00000000" w:rsidRPr="00000000">
                  <w:rPr>
                    <w:rtl w:val="0"/>
                  </w:rPr>
                  <w:t xml:space="preserve">s</w:t>
                </w:r>
              </w:ins>
            </w:sdtContent>
          </w:sdt>
          <w:r w:rsidDel="00000000" w:rsidR="00000000" w:rsidRPr="00000000">
            <w:rPr>
              <w:rtl w:val="0"/>
            </w:rPr>
            <w:t xml:space="preserve"> will be towards projects that are </w:t>
          </w:r>
          <w:sdt>
            <w:sdtPr>
              <w:tag w:val="goog_rdk_651"/>
            </w:sdtPr>
            <w:sdtContent>
              <w:ins w:author="Frank van Weert" w:id="169" w:date="2023-06-26T09:25:49Z">
                <w:r w:rsidDel="00000000" w:rsidR="00000000" w:rsidRPr="00000000">
                  <w:rPr>
                    <w:rtl w:val="0"/>
                  </w:rPr>
                  <w:t xml:space="preserve">societally </w:t>
                </w:r>
              </w:ins>
            </w:sdtContent>
          </w:sdt>
          <w:r w:rsidDel="00000000" w:rsidR="00000000" w:rsidRPr="00000000">
            <w:rPr>
              <w:rtl w:val="0"/>
            </w:rPr>
            <w:t xml:space="preserve">desirable, but not</w:t>
          </w:r>
          <w:sdt>
            <w:sdtPr>
              <w:tag w:val="goog_rdk_652"/>
            </w:sdtPr>
            <w:sdtContent>
              <w:ins w:author="Frank van Weert" w:id="170" w:date="2023-06-26T09:25:57Z">
                <w:r w:rsidDel="00000000" w:rsidR="00000000" w:rsidRPr="00000000">
                  <w:rPr>
                    <w:rtl w:val="0"/>
                  </w:rPr>
                  <w:t xml:space="preserve"> necessarily</w:t>
                </w:r>
              </w:ins>
            </w:sdtContent>
          </w:sdt>
          <w:r w:rsidDel="00000000" w:rsidR="00000000" w:rsidRPr="00000000">
            <w:rPr>
              <w:rtl w:val="0"/>
            </w:rPr>
            <w:t xml:space="preserve"> profitable. This bodes well for the implementation of the Land Soil and Crops (LSC)</w:t>
          </w:r>
          <w:sdt>
            <w:sdtPr>
              <w:tag w:val="goog_rdk_653"/>
            </w:sdtPr>
            <w:sdtContent>
              <w:ins w:author="Frank van Weert" w:id="171" w:date="2023-06-26T09:26:41Z">
                <w:r w:rsidDel="00000000" w:rsidR="00000000" w:rsidRPr="00000000">
                  <w:rPr>
                    <w:rtl w:val="0"/>
                  </w:rPr>
                  <w:t xml:space="preserve"> hubs to support the</w:t>
                </w:r>
              </w:ins>
            </w:sdtContent>
          </w:sdt>
          <w:r w:rsidDel="00000000" w:rsidR="00000000" w:rsidRPr="00000000">
            <w:rPr>
              <w:rtl w:val="0"/>
            </w:rPr>
            <w:t xml:space="preserve"> Agriculture Knowledge and Innovation System (AKIS) in Rwanda </w:t>
          </w:r>
          <w:sdt>
            <w:sdtPr>
              <w:tag w:val="goog_rdk_654"/>
            </w:sdtPr>
            <w:sdtContent>
              <w:ins w:author="Frank van Weert" w:id="172" w:date="2023-06-26T09:27:08Z">
                <w:r w:rsidDel="00000000" w:rsidR="00000000" w:rsidRPr="00000000">
                  <w:rPr>
                    <w:rtl w:val="0"/>
                  </w:rPr>
                  <w:t xml:space="preserve">which</w:t>
                </w:r>
              </w:ins>
            </w:sdtContent>
          </w:sdt>
          <w:sdt>
            <w:sdtPr>
              <w:tag w:val="goog_rdk_655"/>
            </w:sdtPr>
            <w:sdtContent>
              <w:del w:author="Frank van Weert" w:id="172" w:date="2023-06-26T09:27:08Z">
                <w:r w:rsidDel="00000000" w:rsidR="00000000" w:rsidRPr="00000000">
                  <w:rPr>
                    <w:rtl w:val="0"/>
                  </w:rPr>
                  <w:delText xml:space="preserve">as it</w:delText>
                </w:r>
              </w:del>
            </w:sdtContent>
          </w:sdt>
          <w:r w:rsidDel="00000000" w:rsidR="00000000" w:rsidRPr="00000000">
            <w:rPr>
              <w:rtl w:val="0"/>
            </w:rPr>
            <w:t xml:space="preserve"> fits within this category. </w:t>
          </w:r>
          <w:sdt>
            <w:sdtPr>
              <w:tag w:val="goog_rdk_656"/>
            </w:sdtPr>
            <w:sdtContent>
              <w:ins w:author="Frank van Weert" w:id="173" w:date="2023-06-26T09:28:26Z">
                <w:r w:rsidDel="00000000" w:rsidR="00000000" w:rsidRPr="00000000">
                  <w:rPr>
                    <w:rtl w:val="0"/>
                  </w:rPr>
                  <w:t xml:space="preserve">The</w:t>
                </w:r>
              </w:ins>
            </w:sdtContent>
          </w:sdt>
          <w:sdt>
            <w:sdtPr>
              <w:tag w:val="goog_rdk_657"/>
            </w:sdtPr>
            <w:sdtContent>
              <w:del w:author="Frank van Weert" w:id="173" w:date="2023-06-26T09:28:26Z">
                <w:r w:rsidDel="00000000" w:rsidR="00000000" w:rsidRPr="00000000">
                  <w:rPr>
                    <w:rtl w:val="0"/>
                  </w:rPr>
                  <w:delText xml:space="preserve">This is because the</w:delText>
                </w:r>
              </w:del>
            </w:sdtContent>
          </w:sdt>
          <w:r w:rsidDel="00000000" w:rsidR="00000000" w:rsidRPr="00000000">
            <w:rPr>
              <w:rtl w:val="0"/>
            </w:rPr>
            <w:t xml:space="preserve"> LSC</w:t>
          </w:r>
          <w:sdt>
            <w:sdtPr>
              <w:tag w:val="goog_rdk_658"/>
            </w:sdtPr>
            <w:sdtContent>
              <w:ins w:author="Frank van Weert" w:id="174" w:date="2023-06-26T09:28:32Z">
                <w:r w:rsidDel="00000000" w:rsidR="00000000" w:rsidRPr="00000000">
                  <w:rPr>
                    <w:rtl w:val="0"/>
                  </w:rPr>
                  <w:t xml:space="preserve"> hub supporting the</w:t>
                </w:r>
              </w:ins>
            </w:sdtContent>
          </w:sdt>
          <w:r w:rsidDel="00000000" w:rsidR="00000000" w:rsidRPr="00000000">
            <w:rPr>
              <w:rtl w:val="0"/>
            </w:rPr>
            <w:t xml:space="preserve"> AKIS </w:t>
          </w:r>
          <w:sdt>
            <w:sdtPr>
              <w:tag w:val="goog_rdk_659"/>
            </w:sdtPr>
            <w:sdtContent>
              <w:ins w:author="Frank van Weert" w:id="175" w:date="2023-06-26T09:28:40Z">
                <w:r w:rsidDel="00000000" w:rsidR="00000000" w:rsidRPr="00000000">
                  <w:rPr>
                    <w:rtl w:val="0"/>
                  </w:rPr>
                  <w:t xml:space="preserve">in Rwanda </w:t>
                </w:r>
              </w:ins>
            </w:sdtContent>
          </w:sdt>
          <w:r w:rsidDel="00000000" w:rsidR="00000000" w:rsidRPr="00000000">
            <w:rPr>
              <w:rtl w:val="0"/>
            </w:rPr>
            <w:t xml:space="preserve">is highly desirable and it </w:t>
          </w:r>
          <w:sdt>
            <w:sdtPr>
              <w:tag w:val="goog_rdk_660"/>
            </w:sdtPr>
            <w:sdtContent>
              <w:ins w:author="Frank van Weert" w:id="176" w:date="2023-06-26T09:28:59Z">
                <w:r w:rsidDel="00000000" w:rsidR="00000000" w:rsidRPr="00000000">
                  <w:rPr>
                    <w:rtl w:val="0"/>
                  </w:rPr>
                  <w:t xml:space="preserve">assumed to</w:t>
                </w:r>
              </w:ins>
            </w:sdtContent>
          </w:sdt>
          <w:sdt>
            <w:sdtPr>
              <w:tag w:val="goog_rdk_661"/>
            </w:sdtPr>
            <w:sdtContent>
              <w:del w:author="Frank van Weert" w:id="176" w:date="2023-06-26T09:28:59Z">
                <w:r w:rsidDel="00000000" w:rsidR="00000000" w:rsidRPr="00000000">
                  <w:rPr>
                    <w:rtl w:val="0"/>
                  </w:rPr>
                  <w:delText xml:space="preserve">will</w:delText>
                </w:r>
              </w:del>
            </w:sdtContent>
          </w:sdt>
          <w:r w:rsidDel="00000000" w:rsidR="00000000" w:rsidRPr="00000000">
            <w:rPr>
              <w:rtl w:val="0"/>
            </w:rPr>
            <w:t xml:space="preserve"> improve the lives of many small-scale Rwandan farmers. However, it is not likely to generate revenue</w:t>
          </w:r>
          <w:sdt>
            <w:sdtPr>
              <w:tag w:val="goog_rdk_662"/>
            </w:sdtPr>
            <w:sdtContent>
              <w:ins w:author="Frank van Weert" w:id="177" w:date="2023-06-26T09:29:10Z">
                <w:r w:rsidDel="00000000" w:rsidR="00000000" w:rsidRPr="00000000">
                  <w:rPr>
                    <w:rtl w:val="0"/>
                  </w:rPr>
                  <w:t xml:space="preserve">s</w:t>
                </w:r>
              </w:ins>
            </w:sdtContent>
          </w:sdt>
          <w:r w:rsidDel="00000000" w:rsidR="00000000" w:rsidRPr="00000000">
            <w:rPr>
              <w:rtl w:val="0"/>
            </w:rPr>
            <w:t xml:space="preserve"> for stakeholders who invest in its implementation. </w:t>
          </w:r>
          <w:sdt>
            <w:sdtPr>
              <w:tag w:val="goog_rdk_663"/>
            </w:sdtPr>
            <w:sdtContent>
              <w:ins w:author="Frank van Weert" w:id="178" w:date="2023-06-26T09:29:26Z">
                <w:r w:rsidDel="00000000" w:rsidR="00000000" w:rsidRPr="00000000">
                  <w:rPr>
                    <w:rtl w:val="0"/>
                  </w:rPr>
                  <w:t xml:space="preserve">And in that sense can be considered to be a public service. </w:t>
                </w:r>
              </w:ins>
            </w:sdtContent>
          </w:sdt>
        </w:p>
      </w:sdtContent>
    </w:sdt>
    <w:sdt>
      <w:sdtPr>
        <w:tag w:val="goog_rdk_677"/>
      </w:sdtPr>
      <w:sdtContent>
        <w:p w:rsidR="00000000" w:rsidDel="00000000" w:rsidP="00000000" w:rsidRDefault="00000000" w:rsidRPr="00000000" w14:paraId="000001C6">
          <w:pPr>
            <w:jc w:val="both"/>
            <w:rPr/>
          </w:pPr>
          <w:r w:rsidDel="00000000" w:rsidR="00000000" w:rsidRPr="00000000">
            <w:rPr>
              <w:rtl w:val="0"/>
            </w:rPr>
            <w:t xml:space="preserve">One of the pillars of the Rwandan NAP is Technological Upgrading and Skills Development.</w:t>
          </w:r>
          <w:r w:rsidDel="00000000" w:rsidR="00000000" w:rsidRPr="00000000">
            <w:rPr>
              <w:vertAlign w:val="superscript"/>
            </w:rPr>
            <w:footnoteReference w:customMarkFollows="0" w:id="0"/>
          </w:r>
          <w:r w:rsidDel="00000000" w:rsidR="00000000" w:rsidRPr="00000000">
            <w:rPr>
              <w:rtl w:val="0"/>
            </w:rPr>
            <w:t xml:space="preserve"> Taking this into consideration, the </w:t>
          </w:r>
          <w:sdt>
            <w:sdtPr>
              <w:tag w:val="goog_rdk_665"/>
            </w:sdtPr>
            <w:sdtContent>
              <w:ins w:author="Frank van Weert" w:id="179" w:date="2023-06-26T09:31:36Z">
                <w:r w:rsidDel="00000000" w:rsidR="00000000" w:rsidRPr="00000000">
                  <w:rPr>
                    <w:rtl w:val="0"/>
                  </w:rPr>
                  <w:t xml:space="preserve">LSC hub</w:t>
                </w:r>
              </w:ins>
            </w:sdtContent>
          </w:sdt>
          <w:sdt>
            <w:sdtPr>
              <w:tag w:val="goog_rdk_666"/>
            </w:sdtPr>
            <w:sdtContent>
              <w:del w:author="Frank van Weert" w:id="179" w:date="2023-06-26T09:31:36Z">
                <w:r w:rsidDel="00000000" w:rsidR="00000000" w:rsidRPr="00000000">
                  <w:rPr>
                    <w:rtl w:val="0"/>
                  </w:rPr>
                  <w:delText xml:space="preserve">AKIS</w:delText>
                </w:r>
              </w:del>
            </w:sdtContent>
          </w:sdt>
          <w:r w:rsidDel="00000000" w:rsidR="00000000" w:rsidRPr="00000000">
            <w:rPr>
              <w:rtl w:val="0"/>
            </w:rPr>
            <w:t xml:space="preserve"> should be considered a high priority by the Rwandan Government; since it perfectly exemplifies digital upgrades and will enhance the knowledge of Rwandan farmers by providing accurate advisories that are context specific</w:t>
          </w:r>
          <w:sdt>
            <w:sdtPr>
              <w:tag w:val="goog_rdk_667"/>
            </w:sdtPr>
            <w:sdtContent>
              <w:ins w:author="Frank van Weert" w:id="180" w:date="2023-06-26T09:31:59Z">
                <w:r w:rsidDel="00000000" w:rsidR="00000000" w:rsidRPr="00000000">
                  <w:rPr>
                    <w:rtl w:val="0"/>
                  </w:rPr>
                  <w:t xml:space="preserve"> and based on accurate data and information</w:t>
                </w:r>
              </w:ins>
            </w:sdtContent>
          </w:sdt>
          <w:r w:rsidDel="00000000" w:rsidR="00000000" w:rsidRPr="00000000">
            <w:rPr>
              <w:rtl w:val="0"/>
            </w:rPr>
            <w:t xml:space="preserve">. For instance, extension service providers will advise farmers on the right fertilizer application based on the type of soil and crop requirements. Under this pillar</w:t>
          </w:r>
          <w:sdt>
            <w:sdtPr>
              <w:tag w:val="goog_rdk_668"/>
            </w:sdtPr>
            <w:sdtContent>
              <w:ins w:author="Frank van Weert" w:id="181" w:date="2023-06-26T09:32:37Z">
                <w:r w:rsidDel="00000000" w:rsidR="00000000" w:rsidRPr="00000000">
                  <w:rPr>
                    <w:rtl w:val="0"/>
                  </w:rPr>
                  <w:t xml:space="preserve"> of the NAP</w:t>
                </w:r>
              </w:ins>
            </w:sdtContent>
          </w:sdt>
          <w:sdt>
            <w:sdtPr>
              <w:tag w:val="goog_rdk_669"/>
            </w:sdtPr>
            <w:sdtContent>
              <w:del w:author="Frank van Weert" w:id="181" w:date="2023-06-26T09:32:37Z">
                <w:r w:rsidDel="00000000" w:rsidR="00000000" w:rsidRPr="00000000">
                  <w:rPr>
                    <w:rtl w:val="0"/>
                  </w:rPr>
                  <w:delText xml:space="preserve">, it lists </w:delText>
                </w:r>
              </w:del>
            </w:sdtContent>
          </w:sdt>
          <w:r w:rsidDel="00000000" w:rsidR="00000000" w:rsidRPr="00000000">
            <w:rPr>
              <w:rtl w:val="0"/>
            </w:rPr>
            <w:t xml:space="preserve">multiple types of research, both crop and soil system research are listed by name (see footnote 1). The fact that two-thirds of the LSC </w:t>
          </w:r>
          <w:sdt>
            <w:sdtPr>
              <w:tag w:val="goog_rdk_670"/>
            </w:sdtPr>
            <w:sdtContent>
              <w:ins w:author="Frank van Weert" w:id="182" w:date="2023-06-26T09:32:56Z">
                <w:r w:rsidDel="00000000" w:rsidR="00000000" w:rsidRPr="00000000">
                  <w:rPr>
                    <w:rtl w:val="0"/>
                  </w:rPr>
                  <w:t xml:space="preserve">(land, soil and crops) </w:t>
                </w:r>
              </w:ins>
            </w:sdtContent>
          </w:sdt>
          <w:r w:rsidDel="00000000" w:rsidR="00000000" w:rsidRPr="00000000">
            <w:rPr>
              <w:rtl w:val="0"/>
            </w:rPr>
            <w:t xml:space="preserve">name are directly addressed once again shows how </w:t>
          </w:r>
          <w:sdt>
            <w:sdtPr>
              <w:tag w:val="goog_rdk_671"/>
            </w:sdtPr>
            <w:sdtContent>
              <w:del w:author="Frank van Weert" w:id="183" w:date="2023-06-26T09:33:29Z">
                <w:r w:rsidDel="00000000" w:rsidR="00000000" w:rsidRPr="00000000">
                  <w:rPr>
                    <w:rtl w:val="0"/>
                  </w:rPr>
                  <w:delText xml:space="preserve">the </w:delText>
                </w:r>
              </w:del>
            </w:sdtContent>
          </w:sdt>
          <w:r w:rsidDel="00000000" w:rsidR="00000000" w:rsidRPr="00000000">
            <w:rPr>
              <w:rtl w:val="0"/>
            </w:rPr>
            <w:t xml:space="preserve">Rwand</w:t>
          </w:r>
          <w:sdt>
            <w:sdtPr>
              <w:tag w:val="goog_rdk_672"/>
            </w:sdtPr>
            <w:sdtContent>
              <w:ins w:author="Frank van Weert" w:id="184" w:date="2023-06-26T09:33:32Z">
                <w:r w:rsidDel="00000000" w:rsidR="00000000" w:rsidRPr="00000000">
                  <w:rPr>
                    <w:rtl w:val="0"/>
                  </w:rPr>
                  <w:t xml:space="preserve">ese</w:t>
                </w:r>
              </w:ins>
            </w:sdtContent>
          </w:sdt>
          <w:sdt>
            <w:sdtPr>
              <w:tag w:val="goog_rdk_673"/>
            </w:sdtPr>
            <w:sdtContent>
              <w:del w:author="Frank van Weert" w:id="184" w:date="2023-06-26T09:33:32Z">
                <w:r w:rsidDel="00000000" w:rsidR="00000000" w:rsidRPr="00000000">
                  <w:rPr>
                    <w:rtl w:val="0"/>
                  </w:rPr>
                  <w:delText xml:space="preserve">an</w:delText>
                </w:r>
              </w:del>
            </w:sdtContent>
          </w:sdt>
          <w:r w:rsidDel="00000000" w:rsidR="00000000" w:rsidRPr="00000000">
            <w:rPr>
              <w:rtl w:val="0"/>
            </w:rPr>
            <w:t xml:space="preserve"> Government</w:t>
          </w:r>
          <w:sdt>
            <w:sdtPr>
              <w:tag w:val="goog_rdk_674"/>
            </w:sdtPr>
            <w:sdtContent>
              <w:ins w:author="Frank van Weert" w:id="185" w:date="2023-06-26T09:33:46Z">
                <w:r w:rsidDel="00000000" w:rsidR="00000000" w:rsidRPr="00000000">
                  <w:rPr>
                    <w:rtl w:val="0"/>
                  </w:rPr>
                  <w:t xml:space="preserve">al policies </w:t>
                </w:r>
              </w:ins>
            </w:sdtContent>
          </w:sdt>
          <w:r w:rsidDel="00000000" w:rsidR="00000000" w:rsidRPr="00000000">
            <w:rPr>
              <w:rtl w:val="0"/>
            </w:rPr>
            <w:t xml:space="preserve"> </w:t>
          </w:r>
          <w:sdt>
            <w:sdtPr>
              <w:tag w:val="goog_rdk_675"/>
            </w:sdtPr>
            <w:sdtContent>
              <w:ins w:author="Frank van Weert" w:id="186" w:date="2023-06-26T09:33:51Z">
                <w:r w:rsidDel="00000000" w:rsidR="00000000" w:rsidRPr="00000000">
                  <w:rPr>
                    <w:rtl w:val="0"/>
                  </w:rPr>
                  <w:t xml:space="preserve">support</w:t>
                </w:r>
              </w:ins>
            </w:sdtContent>
          </w:sdt>
          <w:sdt>
            <w:sdtPr>
              <w:tag w:val="goog_rdk_676"/>
            </w:sdtPr>
            <w:sdtContent>
              <w:del w:author="Frank van Weert" w:id="186" w:date="2023-06-26T09:33:51Z">
                <w:r w:rsidDel="00000000" w:rsidR="00000000" w:rsidRPr="00000000">
                  <w:rPr>
                    <w:rtl w:val="0"/>
                  </w:rPr>
                  <w:delText xml:space="preserve">will aid</w:delText>
                </w:r>
              </w:del>
            </w:sdtContent>
          </w:sdt>
          <w:r w:rsidDel="00000000" w:rsidR="00000000" w:rsidRPr="00000000">
            <w:rPr>
              <w:rtl w:val="0"/>
            </w:rPr>
            <w:t xml:space="preserve"> the implementation of this initiative.</w:t>
          </w:r>
        </w:p>
      </w:sdtContent>
    </w:sdt>
    <w:sdt>
      <w:sdtPr>
        <w:tag w:val="goog_rdk_683"/>
      </w:sdtPr>
      <w:sdtContent>
        <w:p w:rsidR="00000000" w:rsidDel="00000000" w:rsidP="00000000" w:rsidRDefault="00000000" w:rsidRPr="00000000" w14:paraId="000001C7">
          <w:pPr>
            <w:jc w:val="both"/>
            <w:rPr/>
          </w:pPr>
          <w:sdt>
            <w:sdtPr>
              <w:tag w:val="goog_rdk_678"/>
            </w:sdtPr>
            <w:sdtContent>
              <w:commentRangeStart w:id="80"/>
            </w:sdtContent>
          </w:sdt>
          <w:r w:rsidDel="00000000" w:rsidR="00000000" w:rsidRPr="00000000">
            <w:rPr>
              <w:rtl w:val="0"/>
            </w:rPr>
            <w:t xml:space="preserve">The Land Use Consolidation Act (LUC) showcases the Rwandan Government’s interest and commitment both to increasing the productivity of farmland and encouraging farmers to grow the crops best suited to their region and local soil conditions. The LUC creates consolidated farmland by connecting the land</w:t>
          </w:r>
          <w:sdt>
            <w:sdtPr>
              <w:tag w:val="goog_rdk_679"/>
            </w:sdtPr>
            <w:sdtContent>
              <w:ins w:author="Frank van Weert" w:id="187" w:date="2023-06-26T09:34:26Z">
                <w:r w:rsidDel="00000000" w:rsidR="00000000" w:rsidRPr="00000000">
                  <w:rPr>
                    <w:rtl w:val="0"/>
                  </w:rPr>
                  <w:t xml:space="preserve">s</w:t>
                </w:r>
              </w:ins>
            </w:sdtContent>
          </w:sdt>
          <w:r w:rsidDel="00000000" w:rsidR="00000000" w:rsidRPr="00000000">
            <w:rPr>
              <w:rtl w:val="0"/>
            </w:rPr>
            <w:t xml:space="preserve"> of multiple farmers in the same area while maintaining the land</w:t>
          </w:r>
          <w:sdt>
            <w:sdtPr>
              <w:tag w:val="goog_rdk_680"/>
            </w:sdtPr>
            <w:sdtContent>
              <w:del w:author="Frank van Weert" w:id="188" w:date="2023-06-26T09:34:21Z">
                <w:r w:rsidDel="00000000" w:rsidR="00000000" w:rsidRPr="00000000">
                  <w:rPr>
                    <w:rtl w:val="0"/>
                  </w:rPr>
                  <w:delText xml:space="preserve">’</w:delText>
                </w:r>
              </w:del>
            </w:sdtContent>
          </w:sdt>
          <w:r w:rsidDel="00000000" w:rsidR="00000000" w:rsidRPr="00000000">
            <w:rPr>
              <w:rtl w:val="0"/>
            </w:rPr>
            <w:t xml:space="preserve">s</w:t>
          </w:r>
          <w:sdt>
            <w:sdtPr>
              <w:tag w:val="goog_rdk_681"/>
            </w:sdtPr>
            <w:sdtContent>
              <w:ins w:author="Frank van Weert" w:id="189" w:date="2023-06-26T09:34:37Z">
                <w:r w:rsidDel="00000000" w:rsidR="00000000" w:rsidRPr="00000000">
                  <w:rPr>
                    <w:rtl w:val="0"/>
                  </w:rPr>
                  <w:t xml:space="preserve">’s</w:t>
                </w:r>
              </w:ins>
            </w:sdtContent>
          </w:sdt>
          <w:r w:rsidDel="00000000" w:rsidR="00000000" w:rsidRPr="00000000">
            <w:rPr>
              <w:rtl w:val="0"/>
            </w:rPr>
            <w:t xml:space="preserve"> original owner</w:t>
          </w:r>
          <w:sdt>
            <w:sdtPr>
              <w:tag w:val="goog_rdk_682"/>
            </w:sdtPr>
            <w:sdtContent>
              <w:ins w:author="Frank van Weert" w:id="190" w:date="2023-06-26T09:34:39Z">
                <w:r w:rsidDel="00000000" w:rsidR="00000000" w:rsidRPr="00000000">
                  <w:rPr>
                    <w:rtl w:val="0"/>
                  </w:rPr>
                  <w:t xml:space="preserve">s</w:t>
                </w:r>
              </w:ins>
            </w:sdtContent>
          </w:sdt>
          <w:r w:rsidDel="00000000" w:rsidR="00000000" w:rsidRPr="00000000">
            <w:rPr>
              <w:rtl w:val="0"/>
            </w:rPr>
            <w:t xml:space="preserve">. This makes improved farming practices more effective and economical as it introduces an economy of scale, reducing the average costs of goods. In terms of the nation's interest in facilitating informed crop selection, the Ministry of Agriculture (MINAGRI) compels LUC farmers to grow a single-priority crop based on local conditions</w:t>
          </w:r>
          <w:r w:rsidDel="00000000" w:rsidR="00000000" w:rsidRPr="00000000">
            <w:rPr>
              <w:vertAlign w:val="superscript"/>
            </w:rPr>
            <w:footnoteReference w:customMarkFollows="0" w:id="1"/>
          </w:r>
          <w:r w:rsidDel="00000000" w:rsidR="00000000" w:rsidRPr="00000000">
            <w:rPr>
              <w:rtl w:val="0"/>
            </w:rPr>
            <w:t xml:space="preserve">. One possible problem is that this creates a risk of conflicting instructions. This is because the Government of Rwanda may believe a farmer should grow a different crop than what the LSC-IS suggests. In this scenario, the farmer would struggle in deciding what to plant. Another problem is that the Rwandan Government’s priority crop system means that farmers only grow one crop in a field. The issue is that the practice of monocropping is not ideal as it is better for not only yields but also soil quality if a farmer practices intercropping and/or crop rotations i.e. growing alternating rows of maize and groundnuts.</w:t>
          </w:r>
          <w:commentRangeEnd w:id="80"/>
          <w:r w:rsidDel="00000000" w:rsidR="00000000" w:rsidRPr="00000000">
            <w:commentReference w:id="80"/>
          </w:r>
          <w:r w:rsidDel="00000000" w:rsidR="00000000" w:rsidRPr="00000000">
            <w:rPr>
              <w:rtl w:val="0"/>
            </w:rPr>
          </w:r>
        </w:p>
      </w:sdtContent>
    </w:sdt>
    <w:sdt>
      <w:sdtPr>
        <w:tag w:val="goog_rdk_684"/>
      </w:sdtPr>
      <w:sdtContent>
        <w:p w:rsidR="00000000" w:rsidDel="00000000" w:rsidP="00000000" w:rsidRDefault="00000000" w:rsidRPr="00000000" w14:paraId="000001C8">
          <w:pPr>
            <w:jc w:val="both"/>
            <w:rPr/>
          </w:pPr>
          <w:r w:rsidDel="00000000" w:rsidR="00000000" w:rsidRPr="00000000">
            <w:rPr>
              <w:rtl w:val="0"/>
            </w:rPr>
            <w:t xml:space="preserve">The Crop Intensification Program (CIP) in Rwanda is another example of a policy with goals that coincide with the implementation of the LCS AKIS. The main goal of the CIP is to enhance crop production using farm inputs such as improved seed varieties and fertilizer. Furthermore, the program implements the LUC policy. At the sub-national level, Rwamagana is one of the CIP-intensive zones for bean production whereas Musanze is a maize production zone that CIP intensively promotes (Nsabimana </w:t>
          </w:r>
          <w:r w:rsidDel="00000000" w:rsidR="00000000" w:rsidRPr="00000000">
            <w:rPr>
              <w:i w:val="1"/>
              <w:rtl w:val="0"/>
            </w:rPr>
            <w:t xml:space="preserve">et al., </w:t>
          </w:r>
          <w:r w:rsidDel="00000000" w:rsidR="00000000" w:rsidRPr="00000000">
            <w:rPr>
              <w:rtl w:val="0"/>
            </w:rPr>
            <w:t xml:space="preserve">2021)</w:t>
          </w:r>
          <w:r w:rsidDel="00000000" w:rsidR="00000000" w:rsidRPr="00000000">
            <w:rPr>
              <w:vertAlign w:val="superscript"/>
            </w:rPr>
            <w:footnoteReference w:customMarkFollows="0" w:id="2"/>
          </w:r>
          <w:r w:rsidDel="00000000" w:rsidR="00000000" w:rsidRPr="00000000">
            <w:rPr>
              <w:rtl w:val="0"/>
            </w:rPr>
            <w:t xml:space="preserve">. Following the implementation of this program, fertilizer usage significantly increased between 2007 and 2010 from 8 Kg/Ha to 23 Kg/Ha. Accordingly, the percentage use of improved seeds by farmers improved from 3% to 40%. T</w:t>
          </w:r>
          <w:r w:rsidDel="00000000" w:rsidR="00000000" w:rsidRPr="00000000">
            <w:rPr>
              <w:rtl w:val="0"/>
            </w:rPr>
            <w:t xml:space="preserve">herefore, the availability and accessibility to farm inputs have improved in Rwanda and improved crop production of the six major staple crops namely maize, wheat, Irish potatoes, and cassava root. In t/Ha these crops rose from 0.61 to 1.8, 0.55 to 1.57, 7.7 to 10.1, and 5.3 to 11.0 respectively</w:t>
          </w:r>
          <w:r w:rsidDel="00000000" w:rsidR="00000000" w:rsidRPr="00000000">
            <w:rPr>
              <w:vertAlign w:val="superscript"/>
            </w:rPr>
            <w:footnoteReference w:customMarkFollows="0" w:id="3"/>
          </w:r>
          <w:r w:rsidDel="00000000" w:rsidR="00000000" w:rsidRPr="00000000">
            <w:rPr>
              <w:rtl w:val="0"/>
            </w:rPr>
            <w:t xml:space="preserve">. The increased availability of improved crops means that farmers will be better able to adhere to the advice given to them through the newly implemented LSC AKIS as they have a selection of improved seeds and fertilizers to choose from. This same report on crop production in Rwanda shows the distribution of 6 major crops: maize, wheat, rice, Irish potato, cassava, and beans between 2007 and 2011. In 2011, beans contributed to nearly 50% of all farmland for one of the major crops. Maize made up the second largest portion being just over 20% of these crops (see footnote 3). This high percentage of beans implies that many farmers are likely familiar with the benefits of using beans for their nitrogen-fixing properties, and therefore will need less training to implement this into practice. In recent years, however, these improvements have either been slowed or reversed. Each year from 2011 to 2015 all crop yields save for cassava and Irish potato saw a decline. Seemingly in contradiction to this, all have significant gaps between their potential and real yields. The two highest gaps are Irish potatoes and beans, which are 76.40% and 71.68% below potential yields respectively</w:t>
          </w:r>
          <w:r w:rsidDel="00000000" w:rsidR="00000000" w:rsidRPr="00000000">
            <w:rPr>
              <w:vertAlign w:val="superscript"/>
            </w:rPr>
            <w:footnoteReference w:customMarkFollows="0" w:id="4"/>
          </w:r>
          <w:r w:rsidDel="00000000" w:rsidR="00000000" w:rsidRPr="00000000">
            <w:rPr>
              <w:rtl w:val="0"/>
            </w:rPr>
            <w:t xml:space="preserve">. It is believed, however, that increasing the use of nitrogen fertilizers in the country to &gt;80-100 kg N Ha</w:t>
          </w:r>
          <w:r w:rsidDel="00000000" w:rsidR="00000000" w:rsidRPr="00000000">
            <w:rPr>
              <w:vertAlign w:val="superscript"/>
              <w:rtl w:val="0"/>
            </w:rPr>
            <w:t xml:space="preserve">-1</w:t>
          </w:r>
          <w:r w:rsidDel="00000000" w:rsidR="00000000" w:rsidRPr="00000000">
            <w:rPr>
              <w:rtl w:val="0"/>
            </w:rPr>
            <w:t xml:space="preserve"> will increase the maize yields threefold and therefore close the yield gap significantly</w:t>
          </w:r>
          <w:r w:rsidDel="00000000" w:rsidR="00000000" w:rsidRPr="00000000">
            <w:rPr>
              <w:vertAlign w:val="superscript"/>
            </w:rPr>
            <w:footnoteReference w:customMarkFollows="0" w:id="5"/>
          </w:r>
          <w:r w:rsidDel="00000000" w:rsidR="00000000" w:rsidRPr="00000000">
            <w:rPr>
              <w:rtl w:val="0"/>
            </w:rPr>
            <w:t xml:space="preserve">. To mitigate nitrous oxide emissions from the high application of N fertilizer, innovations like slow-release fertilizers should be adopted. One can also assume a similar effect would be had on other crops, it is only a question of how close the effect would be. </w:t>
          </w:r>
          <w:r w:rsidDel="00000000" w:rsidR="00000000" w:rsidRPr="00000000">
            <w:rPr>
              <w:rtl w:val="0"/>
            </w:rPr>
            <w:t xml:space="preserve">Therefore, the implementation of the LSC-IS is more relevant now than ever. Now that these farmers have access to the proper seeds and fertilizers, but suffer from a lack of the necessary information on how to implement these improvements.</w:t>
          </w:r>
        </w:p>
      </w:sdtContent>
    </w:sdt>
    <w:sdt>
      <w:sdtPr>
        <w:tag w:val="goog_rdk_685"/>
      </w:sdtPr>
      <w:sdtContent>
        <w:p w:rsidR="00000000" w:rsidDel="00000000" w:rsidP="00000000" w:rsidRDefault="00000000" w:rsidRPr="00000000" w14:paraId="000001C9">
          <w:pPr>
            <w:jc w:val="both"/>
            <w:rPr/>
          </w:pPr>
          <w:r w:rsidDel="00000000" w:rsidR="00000000" w:rsidRPr="00000000">
            <w:rPr>
              <w:rtl w:val="0"/>
            </w:rPr>
            <w:t xml:space="preserve">Considering the scale of the increase of N fertilizer as suggested by Leitner </w:t>
          </w:r>
          <w:r w:rsidDel="00000000" w:rsidR="00000000" w:rsidRPr="00000000">
            <w:rPr>
              <w:i w:val="1"/>
              <w:rtl w:val="0"/>
            </w:rPr>
            <w:t xml:space="preserve">et al.,</w:t>
          </w:r>
          <w:r w:rsidDel="00000000" w:rsidR="00000000" w:rsidRPr="00000000">
            <w:rPr>
              <w:rtl w:val="0"/>
            </w:rPr>
            <w:t xml:space="preserve"> (2020), some level of change would be required for farmers to be able to increase their fertilizer usage to such a level. Fortunately, in June 2014, the Rwandan Ministry of Agriculture and Animal Resources introduced a policy called the National Fertilizer Policy. The policy was introduced to increase the usage of fertilizers by farmers in 2013 from 30 kg/Ha to at least 45 kg/Ha by 2017</w:t>
          </w:r>
          <w:r w:rsidDel="00000000" w:rsidR="00000000" w:rsidRPr="00000000">
            <w:rPr>
              <w:vertAlign w:val="superscript"/>
            </w:rPr>
            <w:footnoteReference w:customMarkFollows="0" w:id="6"/>
          </w:r>
          <w:r w:rsidDel="00000000" w:rsidR="00000000" w:rsidRPr="00000000">
            <w:rPr>
              <w:rtl w:val="0"/>
            </w:rPr>
            <w:t xml:space="preserve">. While this is still less than the ideal quantity previously mentioned, it is an important sign of improvement. The policy will increase the prioritization of research and development of site and crop-specific recommendations for farmers. Another goal of the policy is to improve knowledge of advanced agricultural techniques that improve the efficiency, effectiveness, and environmental sustainability of using fertilizer (see footnote 6). Both goals align with those of the LSC-IS, which will provide location- and crop-specific advice as well as advanced techniques for fertilizer application.</w:t>
          </w:r>
        </w:p>
      </w:sdtContent>
    </w:sdt>
    <w:sdt>
      <w:sdtPr>
        <w:tag w:val="goog_rdk_698"/>
      </w:sdtPr>
      <w:sdtContent>
        <w:p w:rsidR="00000000" w:rsidDel="00000000" w:rsidP="00000000" w:rsidRDefault="00000000" w:rsidRPr="00000000" w14:paraId="000001CA">
          <w:pPr>
            <w:jc w:val="both"/>
            <w:rPr/>
          </w:pPr>
          <w:r w:rsidDel="00000000" w:rsidR="00000000" w:rsidRPr="00000000">
            <w:rPr>
              <w:rtl w:val="0"/>
            </w:rPr>
            <w:t xml:space="preserve">With proper implementation of the LSC </w:t>
          </w:r>
          <w:sdt>
            <w:sdtPr>
              <w:tag w:val="goog_rdk_686"/>
            </w:sdtPr>
            <w:sdtContent>
              <w:ins w:author="Frank van Weert" w:id="191" w:date="2023-06-26T09:58:52Z">
                <w:r w:rsidDel="00000000" w:rsidR="00000000" w:rsidRPr="00000000">
                  <w:rPr>
                    <w:rtl w:val="0"/>
                  </w:rPr>
                  <w:t xml:space="preserve">hub</w:t>
                </w:r>
              </w:ins>
            </w:sdtContent>
          </w:sdt>
          <w:sdt>
            <w:sdtPr>
              <w:tag w:val="goog_rdk_687"/>
            </w:sdtPr>
            <w:sdtContent>
              <w:del w:author="Frank van Weert" w:id="191" w:date="2023-06-26T09:58:52Z">
                <w:r w:rsidDel="00000000" w:rsidR="00000000" w:rsidRPr="00000000">
                  <w:rPr>
                    <w:rtl w:val="0"/>
                  </w:rPr>
                  <w:delText xml:space="preserve">AKIS</w:delText>
                </w:r>
              </w:del>
            </w:sdtContent>
          </w:sdt>
          <w:r w:rsidDel="00000000" w:rsidR="00000000" w:rsidRPr="00000000">
            <w:rPr>
              <w:rtl w:val="0"/>
            </w:rPr>
            <w:t xml:space="preserve">, the Rwandan National Data Revolution Policy 2017 will be used to address issues on data accessibility, sharing, and security among others. This is because the LSC </w:t>
          </w:r>
          <w:sdt>
            <w:sdtPr>
              <w:tag w:val="goog_rdk_688"/>
            </w:sdtPr>
            <w:sdtContent>
              <w:ins w:author="Frank van Weert" w:id="192" w:date="2023-06-26T09:59:02Z">
                <w:r w:rsidDel="00000000" w:rsidR="00000000" w:rsidRPr="00000000">
                  <w:rPr>
                    <w:rtl w:val="0"/>
                  </w:rPr>
                  <w:t xml:space="preserve">hub</w:t>
                </w:r>
              </w:ins>
            </w:sdtContent>
          </w:sdt>
          <w:sdt>
            <w:sdtPr>
              <w:tag w:val="goog_rdk_689"/>
            </w:sdtPr>
            <w:sdtContent>
              <w:del w:author="Frank van Weert" w:id="192" w:date="2023-06-26T09:59:02Z">
                <w:r w:rsidDel="00000000" w:rsidR="00000000" w:rsidRPr="00000000">
                  <w:rPr>
                    <w:rtl w:val="0"/>
                  </w:rPr>
                  <w:delText xml:space="preserve">AKIS</w:delText>
                </w:r>
              </w:del>
            </w:sdtContent>
          </w:sdt>
          <w:r w:rsidDel="00000000" w:rsidR="00000000" w:rsidRPr="00000000">
            <w:rPr>
              <w:rtl w:val="0"/>
            </w:rPr>
            <w:t xml:space="preserve"> embodies several goals of the policy. The policy states that the implementation of “Open Data” practices is a significant priority for Rwanda. Meaning the Rwandan Government has already made clear its intent to make as much data available to the public as possible. Bearing this in mind, </w:t>
          </w:r>
          <w:sdt>
            <w:sdtPr>
              <w:tag w:val="goog_rdk_690"/>
            </w:sdtPr>
            <w:sdtContent>
              <w:ins w:author="Frank van Weert" w:id="193" w:date="2023-06-26T09:59:24Z">
                <w:r w:rsidDel="00000000" w:rsidR="00000000" w:rsidRPr="00000000">
                  <w:rPr>
                    <w:rtl w:val="0"/>
                  </w:rPr>
                  <w:t xml:space="preserve">LSC information services provided through an hub</w:t>
                </w:r>
                <w:sdt>
                  <w:sdtPr>
                    <w:tag w:val="goog_rdk_691"/>
                  </w:sdtPr>
                  <w:sdtContent>
                    <w:del w:author="Frank van Weert" w:id="193" w:date="2023-06-26T09:59:24Z">
                      <w:r w:rsidDel="00000000" w:rsidR="00000000" w:rsidRPr="00000000">
                        <w:rPr>
                          <w:rtl w:val="0"/>
                        </w:rPr>
                        <w:delText xml:space="preserve">b</w:delText>
                      </w:r>
                    </w:del>
                  </w:sdtContent>
                </w:sdt>
              </w:ins>
            </w:sdtContent>
          </w:sdt>
          <w:sdt>
            <w:sdtPr>
              <w:tag w:val="goog_rdk_692"/>
            </w:sdtPr>
            <w:sdtContent>
              <w:del w:author="Frank van Weert" w:id="193" w:date="2023-06-26T09:59:24Z">
                <w:r w:rsidDel="00000000" w:rsidR="00000000" w:rsidRPr="00000000">
                  <w:rPr>
                    <w:rtl w:val="0"/>
                  </w:rPr>
                  <w:delText xml:space="preserve">an AKIS</w:delText>
                </w:r>
              </w:del>
            </w:sdtContent>
          </w:sdt>
          <w:r w:rsidDel="00000000" w:rsidR="00000000" w:rsidRPr="00000000">
            <w:rPr>
              <w:rtl w:val="0"/>
            </w:rPr>
            <w:t xml:space="preserve"> would perfectly exemplify this part of DRP, as its goal is to share agricultural knowledge and skills through data and digital innovations. Accordingly, MINICT advocates for “opening data and derived insights” to researchers, further showing how this policy will aid in data collection for the LSC </w:t>
          </w:r>
          <w:sdt>
            <w:sdtPr>
              <w:tag w:val="goog_rdk_693"/>
            </w:sdtPr>
            <w:sdtContent>
              <w:ins w:author="Frank van Weert" w:id="194" w:date="2023-06-26T10:00:11Z">
                <w:r w:rsidDel="00000000" w:rsidR="00000000" w:rsidRPr="00000000">
                  <w:rPr>
                    <w:rtl w:val="0"/>
                  </w:rPr>
                  <w:t xml:space="preserve">hub</w:t>
                </w:r>
              </w:ins>
            </w:sdtContent>
          </w:sdt>
          <w:sdt>
            <w:sdtPr>
              <w:tag w:val="goog_rdk_694"/>
            </w:sdtPr>
            <w:sdtContent>
              <w:del w:author="Frank van Weert" w:id="194" w:date="2023-06-26T10:00:11Z">
                <w:r w:rsidDel="00000000" w:rsidR="00000000" w:rsidRPr="00000000">
                  <w:rPr>
                    <w:rtl w:val="0"/>
                  </w:rPr>
                  <w:delText xml:space="preserve">AKIS</w:delText>
                </w:r>
              </w:del>
            </w:sdtContent>
          </w:sdt>
          <w:r w:rsidDel="00000000" w:rsidR="00000000" w:rsidRPr="00000000">
            <w:rPr>
              <w:vertAlign w:val="superscript"/>
            </w:rPr>
            <w:footnoteReference w:customMarkFollows="0" w:id="7"/>
          </w:r>
          <w:r w:rsidDel="00000000" w:rsidR="00000000" w:rsidRPr="00000000">
            <w:rPr>
              <w:rtl w:val="0"/>
            </w:rPr>
            <w:t xml:space="preserve">. On page 8 it is written that another principle of the data revolution is for data to be “Easily Accessible &amp; Usable.” The </w:t>
          </w:r>
          <w:sdt>
            <w:sdtPr>
              <w:tag w:val="goog_rdk_695"/>
            </w:sdtPr>
            <w:sdtContent>
              <w:del w:author="Frank van Weert" w:id="195" w:date="2023-06-26T10:00:23Z">
                <w:r w:rsidDel="00000000" w:rsidR="00000000" w:rsidRPr="00000000">
                  <w:rPr>
                    <w:rtl w:val="0"/>
                  </w:rPr>
                  <w:delText xml:space="preserve">A</w:delText>
                </w:r>
              </w:del>
            </w:sdtContent>
          </w:sdt>
          <w:sdt>
            <w:sdtPr>
              <w:tag w:val="goog_rdk_696"/>
            </w:sdtPr>
            <w:sdtContent>
              <w:ins w:author="Frank van Weert" w:id="195" w:date="2023-06-26T10:00:23Z">
                <w:r w:rsidDel="00000000" w:rsidR="00000000" w:rsidRPr="00000000">
                  <w:rPr>
                    <w:rtl w:val="0"/>
                  </w:rPr>
                  <w:t xml:space="preserve">LSC hub</w:t>
                </w:r>
              </w:ins>
            </w:sdtContent>
          </w:sdt>
          <w:sdt>
            <w:sdtPr>
              <w:tag w:val="goog_rdk_697"/>
            </w:sdtPr>
            <w:sdtContent>
              <w:del w:author="Frank van Weert" w:id="195" w:date="2023-06-26T10:00:23Z">
                <w:r w:rsidDel="00000000" w:rsidR="00000000" w:rsidRPr="00000000">
                  <w:rPr>
                    <w:rtl w:val="0"/>
                  </w:rPr>
                  <w:delText xml:space="preserve">KIS</w:delText>
                </w:r>
              </w:del>
            </w:sdtContent>
          </w:sdt>
          <w:r w:rsidDel="00000000" w:rsidR="00000000" w:rsidRPr="00000000">
            <w:rPr>
              <w:rtl w:val="0"/>
            </w:rPr>
            <w:t xml:space="preserve"> aims to be both. The DRP policy further provides key rules and regulations on all data including:</w:t>
          </w:r>
        </w:p>
      </w:sdtContent>
    </w:sdt>
    <w:sdt>
      <w:sdtPr>
        <w:tag w:val="goog_rdk_699"/>
      </w:sdtPr>
      <w:sdtContent>
        <w:p w:rsidR="00000000" w:rsidDel="00000000" w:rsidP="00000000" w:rsidRDefault="00000000" w:rsidRPr="00000000" w14:paraId="000001CB">
          <w:pPr>
            <w:numPr>
              <w:ilvl w:val="0"/>
              <w:numId w:val="40"/>
            </w:numPr>
            <w:spacing w:after="160" w:line="259" w:lineRule="auto"/>
            <w:ind w:left="720" w:hanging="360"/>
            <w:jc w:val="both"/>
            <w:rPr/>
          </w:pPr>
          <w:r w:rsidDel="00000000" w:rsidR="00000000" w:rsidRPr="00000000">
            <w:rPr>
              <w:rtl w:val="0"/>
            </w:rPr>
            <w:t xml:space="preserve">Data that is non-sensitive will be consolidated and published on a central national data portal or other visible portals</w:t>
          </w:r>
        </w:p>
      </w:sdtContent>
    </w:sdt>
    <w:sdt>
      <w:sdtPr>
        <w:tag w:val="goog_rdk_700"/>
      </w:sdtPr>
      <w:sdtContent>
        <w:p w:rsidR="00000000" w:rsidDel="00000000" w:rsidP="00000000" w:rsidRDefault="00000000" w:rsidRPr="00000000" w14:paraId="000001CC">
          <w:pPr>
            <w:numPr>
              <w:ilvl w:val="0"/>
              <w:numId w:val="40"/>
            </w:numPr>
            <w:spacing w:after="160" w:line="259" w:lineRule="auto"/>
            <w:ind w:left="720" w:hanging="360"/>
            <w:jc w:val="both"/>
            <w:rPr/>
          </w:pPr>
          <w:r w:rsidDel="00000000" w:rsidR="00000000" w:rsidRPr="00000000">
            <w:rPr>
              <w:rtl w:val="0"/>
            </w:rPr>
            <w:t xml:space="preserve">Participation of all stakeholders is essential to build a sustainable data industry</w:t>
          </w:r>
        </w:p>
      </w:sdtContent>
    </w:sdt>
    <w:sdt>
      <w:sdtPr>
        <w:tag w:val="goog_rdk_701"/>
      </w:sdtPr>
      <w:sdtContent>
        <w:p w:rsidR="00000000" w:rsidDel="00000000" w:rsidP="00000000" w:rsidRDefault="00000000" w:rsidRPr="00000000" w14:paraId="000001CD">
          <w:pPr>
            <w:numPr>
              <w:ilvl w:val="0"/>
              <w:numId w:val="40"/>
            </w:numPr>
            <w:spacing w:after="160" w:line="259" w:lineRule="auto"/>
            <w:ind w:left="720" w:hanging="360"/>
            <w:jc w:val="both"/>
            <w:rPr/>
          </w:pPr>
          <w:r w:rsidDel="00000000" w:rsidR="00000000" w:rsidRPr="00000000">
            <w:rPr>
              <w:rtl w:val="0"/>
            </w:rPr>
            <w:t xml:space="preserve">Promote public-private partnership by creating a national data portal that will provide data from all government and private sector agencies</w:t>
          </w:r>
        </w:p>
      </w:sdtContent>
    </w:sdt>
    <w:sdt>
      <w:sdtPr>
        <w:tag w:val="goog_rdk_702"/>
      </w:sdtPr>
      <w:sdtContent>
        <w:p w:rsidR="00000000" w:rsidDel="00000000" w:rsidP="00000000" w:rsidRDefault="00000000" w:rsidRPr="00000000" w14:paraId="000001CE">
          <w:pPr>
            <w:numPr>
              <w:ilvl w:val="0"/>
              <w:numId w:val="40"/>
            </w:numPr>
            <w:spacing w:after="160" w:line="259" w:lineRule="auto"/>
            <w:ind w:left="720" w:hanging="360"/>
            <w:jc w:val="both"/>
            <w:rPr/>
          </w:pPr>
          <w:r w:rsidDel="00000000" w:rsidR="00000000" w:rsidRPr="00000000">
            <w:rPr>
              <w:rtl w:val="0"/>
            </w:rPr>
            <w:t xml:space="preserve">Foster collaboration with international organizations to develop national geospatial data infrastructure</w:t>
          </w:r>
        </w:p>
      </w:sdtContent>
    </w:sdt>
    <w:sdt>
      <w:sdtPr>
        <w:tag w:val="goog_rdk_705"/>
      </w:sdtPr>
      <w:sdtContent>
        <w:p w:rsidR="00000000" w:rsidDel="00000000" w:rsidP="00000000" w:rsidRDefault="00000000" w:rsidRPr="00000000" w14:paraId="000001CF">
          <w:pPr>
            <w:jc w:val="both"/>
            <w:rPr/>
          </w:pPr>
          <w:r w:rsidDel="00000000" w:rsidR="00000000" w:rsidRPr="00000000">
            <w:rPr>
              <w:rtl w:val="0"/>
            </w:rPr>
            <w:t xml:space="preserve">The DRP policy makes it difficult for the private sector to keep data for itself. The only issue with the DRP policy is that repeatedly throughout the document it states that the Government of Rwanda wishes to change the economy from “an agriculture-based economy to a digital one” (see footnote 5). This desire for the country to distance itself from its agrarian past could potentially lead to suboptimal interest and participation on the part of the Rwandan Government in funding and otherwise facilitating the implementation of the LSC </w:t>
          </w:r>
          <w:sdt>
            <w:sdtPr>
              <w:tag w:val="goog_rdk_703"/>
            </w:sdtPr>
            <w:sdtContent>
              <w:ins w:author="Frank van Weert" w:id="196" w:date="2023-06-26T10:01:16Z">
                <w:r w:rsidDel="00000000" w:rsidR="00000000" w:rsidRPr="00000000">
                  <w:rPr>
                    <w:rtl w:val="0"/>
                  </w:rPr>
                  <w:t xml:space="preserve">hub</w:t>
                </w:r>
              </w:ins>
            </w:sdtContent>
          </w:sdt>
          <w:sdt>
            <w:sdtPr>
              <w:tag w:val="goog_rdk_704"/>
            </w:sdtPr>
            <w:sdtContent>
              <w:del w:author="Frank van Weert" w:id="196" w:date="2023-06-26T10:01:16Z">
                <w:r w:rsidDel="00000000" w:rsidR="00000000" w:rsidRPr="00000000">
                  <w:rPr>
                    <w:rtl w:val="0"/>
                  </w:rPr>
                  <w:delText xml:space="preserve">AKIS</w:delText>
                </w:r>
              </w:del>
            </w:sdtContent>
          </w:sdt>
          <w:r w:rsidDel="00000000" w:rsidR="00000000" w:rsidRPr="00000000">
            <w:rPr>
              <w:rtl w:val="0"/>
            </w:rPr>
            <w:t xml:space="preserve">.</w:t>
          </w:r>
        </w:p>
      </w:sdtContent>
    </w:sdt>
    <w:sdt>
      <w:sdtPr>
        <w:tag w:val="goog_rdk_706"/>
      </w:sdtPr>
      <w:sdtContent>
        <w:p w:rsidR="00000000" w:rsidDel="00000000" w:rsidP="00000000" w:rsidRDefault="00000000" w:rsidRPr="00000000" w14:paraId="000001D0">
          <w:pPr>
            <w:jc w:val="both"/>
            <w:rPr/>
          </w:pPr>
          <w:r w:rsidDel="00000000" w:rsidR="00000000" w:rsidRPr="00000000">
            <w:rPr>
              <w:rtl w:val="0"/>
            </w:rPr>
            <w:t xml:space="preserve">Another program that has been created in the country is the Smart Kungahara System (SKS). It is a Public-Private Partnership between BK Techouse and the Rwandan National Agricultural Export Development Board (NAEB). This system is used through an app by farmers of cash crops, primarily coffee but tea as well. The system is used to track coffee and tea yields, the estimated value of their yields, and much more data related to their crops, including what washing station the coffee is sent to and other similar updates </w:t>
          </w:r>
        </w:p>
      </w:sdtContent>
    </w:sdt>
    <w:sdt>
      <w:sdtPr>
        <w:tag w:val="goog_rdk_707"/>
      </w:sdtPr>
      <w:sdtContent>
        <w:p w:rsidR="00000000" w:rsidDel="00000000" w:rsidP="00000000" w:rsidRDefault="00000000" w:rsidRPr="00000000" w14:paraId="000001D1">
          <w:pPr>
            <w:jc w:val="both"/>
            <w:rPr/>
          </w:pPr>
          <w:r w:rsidDel="00000000" w:rsidR="00000000" w:rsidRPr="00000000">
            <w:rPr>
              <w:rtl w:val="0"/>
            </w:rPr>
          </w:r>
        </w:p>
      </w:sdtContent>
    </w:sdt>
    <w:tbl>
      <w:tblPr>
        <w:tblStyle w:val="Table2"/>
        <w:tblW w:w="82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5"/>
        <w:gridCol w:w="5490"/>
        <w:tblGridChange w:id="0">
          <w:tblGrid>
            <w:gridCol w:w="2745"/>
            <w:gridCol w:w="5490"/>
          </w:tblGrid>
        </w:tblGridChange>
      </w:tblGrid>
      <w:tr>
        <w:trPr>
          <w:cantSplit w:val="0"/>
          <w:trHeight w:val="4488" w:hRule="atLeast"/>
          <w:tblHeader w:val="0"/>
        </w:trPr>
        <w:tc>
          <w:tcPr/>
          <w:sdt>
            <w:sdtPr>
              <w:tag w:val="goog_rdk_708"/>
            </w:sdtPr>
            <w:sdtContent>
              <w:p w:rsidR="00000000" w:rsidDel="00000000" w:rsidP="00000000" w:rsidRDefault="00000000" w:rsidRPr="00000000" w14:paraId="000001D2">
                <w:pPr>
                  <w:jc w:val="both"/>
                  <w:rPr/>
                </w:pPr>
                <w:r w:rsidDel="00000000" w:rsidR="00000000" w:rsidRPr="00000000">
                  <w:rPr/>
                  <w:drawing>
                    <wp:inline distB="0" distT="0" distL="0" distR="0">
                      <wp:extent cx="1563458" cy="2925558"/>
                      <wp:effectExtent b="0" l="0" r="0" t="0"/>
                      <wp:docPr id="21"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563458" cy="2925558"/>
                              </a:xfrm>
                              <a:prstGeom prst="rect"/>
                              <a:ln/>
                            </pic:spPr>
                          </pic:pic>
                        </a:graphicData>
                      </a:graphic>
                    </wp:inline>
                  </w:drawing>
                </w:r>
                <w:r w:rsidDel="00000000" w:rsidR="00000000" w:rsidRPr="00000000">
                  <w:rPr>
                    <w:rtl w:val="0"/>
                  </w:rPr>
                </w:r>
              </w:p>
            </w:sdtContent>
          </w:sdt>
        </w:tc>
        <w:tc>
          <w:tcPr/>
          <w:sdt>
            <w:sdtPr>
              <w:tag w:val="goog_rdk_709"/>
            </w:sdtPr>
            <w:sdtContent>
              <w:p w:rsidR="00000000" w:rsidDel="00000000" w:rsidP="00000000" w:rsidRDefault="00000000" w:rsidRPr="00000000" w14:paraId="000001D3">
                <w:pPr>
                  <w:jc w:val="both"/>
                  <w:rPr/>
                </w:pPr>
                <w:r w:rsidDel="00000000" w:rsidR="00000000" w:rsidRPr="00000000">
                  <w:rPr/>
                  <w:drawing>
                    <wp:inline distB="0" distT="0" distL="0" distR="0">
                      <wp:extent cx="3397347" cy="2925132"/>
                      <wp:effectExtent b="0" l="0" r="0" t="0"/>
                      <wp:docPr id="2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97347" cy="2925132"/>
                              </a:xfrm>
                              <a:prstGeom prst="rect"/>
                              <a:ln/>
                            </pic:spPr>
                          </pic:pic>
                        </a:graphicData>
                      </a:graphic>
                    </wp:inline>
                  </w:drawing>
                </w:r>
                <w:r w:rsidDel="00000000" w:rsidR="00000000" w:rsidRPr="00000000">
                  <w:rPr>
                    <w:rtl w:val="0"/>
                  </w:rPr>
                </w:r>
              </w:p>
            </w:sdtContent>
          </w:sdt>
        </w:tc>
      </w:tr>
    </w:tbl>
    <w:sdt>
      <w:sdtPr>
        <w:tag w:val="goog_rdk_710"/>
      </w:sdtPr>
      <w:sdtContent>
        <w:p w:rsidR="00000000" w:rsidDel="00000000" w:rsidP="00000000" w:rsidRDefault="00000000" w:rsidRPr="00000000" w14:paraId="000001D4">
          <w:pPr>
            <w:jc w:val="both"/>
            <w:rPr/>
          </w:pPr>
          <w:r w:rsidDel="00000000" w:rsidR="00000000" w:rsidRPr="00000000">
            <w:rPr>
              <w:rtl w:val="0"/>
            </w:rPr>
            <w:t xml:space="preserve">Figure 1: SKS Coffee app on google play store (Source: images of the user interface are available on the app’s Google Play description)</w:t>
          </w:r>
          <w:r w:rsidDel="00000000" w:rsidR="00000000" w:rsidRPr="00000000">
            <w:rPr>
              <w:vertAlign w:val="superscript"/>
            </w:rPr>
            <w:footnoteReference w:customMarkFollows="0" w:id="8"/>
          </w:r>
          <w:r w:rsidDel="00000000" w:rsidR="00000000" w:rsidRPr="00000000">
            <w:rPr>
              <w:vertAlign w:val="superscript"/>
              <w:rtl w:val="0"/>
            </w:rPr>
            <w:t xml:space="preserve">,</w:t>
          </w:r>
          <w:r w:rsidDel="00000000" w:rsidR="00000000" w:rsidRPr="00000000">
            <w:rPr>
              <w:vertAlign w:val="superscript"/>
            </w:rPr>
            <w:footnoteReference w:customMarkFollows="0" w:id="9"/>
          </w:r>
          <w:r w:rsidDel="00000000" w:rsidR="00000000" w:rsidRPr="00000000">
            <w:rPr>
              <w:rtl w:val="0"/>
            </w:rPr>
            <w:t xml:space="preserve">.</w:t>
          </w:r>
        </w:p>
      </w:sdtContent>
    </w:sdt>
    <w:sdt>
      <w:sdtPr>
        <w:tag w:val="goog_rdk_717"/>
      </w:sdtPr>
      <w:sdtContent>
        <w:p w:rsidR="00000000" w:rsidDel="00000000" w:rsidP="00000000" w:rsidRDefault="00000000" w:rsidRPr="00000000" w14:paraId="000001D5">
          <w:pPr>
            <w:jc w:val="both"/>
            <w:rPr/>
          </w:pPr>
          <w:r w:rsidDel="00000000" w:rsidR="00000000" w:rsidRPr="00000000">
            <w:rPr>
              <w:rtl w:val="0"/>
            </w:rPr>
            <w:t xml:space="preserve">While this system is different from other </w:t>
          </w:r>
          <w:sdt>
            <w:sdtPr>
              <w:tag w:val="goog_rdk_711"/>
            </w:sdtPr>
            <w:sdtContent>
              <w:ins w:author="Frank van Weert" w:id="197" w:date="2023-06-26T10:11:04Z">
                <w:r w:rsidDel="00000000" w:rsidR="00000000" w:rsidRPr="00000000">
                  <w:rPr>
                    <w:rtl w:val="0"/>
                  </w:rPr>
                  <w:t xml:space="preserve">information services</w:t>
                </w:r>
              </w:ins>
            </w:sdtContent>
          </w:sdt>
          <w:sdt>
            <w:sdtPr>
              <w:tag w:val="goog_rdk_712"/>
            </w:sdtPr>
            <w:sdtContent>
              <w:del w:author="Frank van Weert" w:id="197" w:date="2023-06-26T10:11:04Z">
                <w:r w:rsidDel="00000000" w:rsidR="00000000" w:rsidRPr="00000000">
                  <w:rPr>
                    <w:rtl w:val="0"/>
                  </w:rPr>
                  <w:delText xml:space="preserve">AKIS</w:delText>
                </w:r>
              </w:del>
            </w:sdtContent>
          </w:sdt>
          <w:r w:rsidDel="00000000" w:rsidR="00000000" w:rsidRPr="00000000">
            <w:rPr>
              <w:rtl w:val="0"/>
            </w:rPr>
            <w:t xml:space="preserve"> in several ways, it is a good example of a successfully implemented live information database in the nation. The SKS serves as evidence that the LSC </w:t>
          </w:r>
          <w:sdt>
            <w:sdtPr>
              <w:tag w:val="goog_rdk_713"/>
            </w:sdtPr>
            <w:sdtContent>
              <w:ins w:author="Frank van Weert" w:id="198" w:date="2023-06-26T10:10:56Z">
                <w:r w:rsidDel="00000000" w:rsidR="00000000" w:rsidRPr="00000000">
                  <w:rPr>
                    <w:rtl w:val="0"/>
                  </w:rPr>
                  <w:t xml:space="preserve">hub</w:t>
                </w:r>
              </w:ins>
            </w:sdtContent>
          </w:sdt>
          <w:sdt>
            <w:sdtPr>
              <w:tag w:val="goog_rdk_714"/>
            </w:sdtPr>
            <w:sdtContent>
              <w:del w:author="Frank van Weert" w:id="198" w:date="2023-06-26T10:10:56Z">
                <w:r w:rsidDel="00000000" w:rsidR="00000000" w:rsidRPr="00000000">
                  <w:rPr>
                    <w:rtl w:val="0"/>
                  </w:rPr>
                  <w:delText xml:space="preserve">AKIS</w:delText>
                </w:r>
              </w:del>
            </w:sdtContent>
          </w:sdt>
          <w:r w:rsidDel="00000000" w:rsidR="00000000" w:rsidRPr="00000000">
            <w:rPr>
              <w:rtl w:val="0"/>
            </w:rPr>
            <w:t xml:space="preserve"> may garner the same success. Another benefit of the SKS program is that its usage shows that many farmers now are familiar with using an app or website to log their yields and other information digitally, this will translate into proficient usage of the LSC </w:t>
          </w:r>
          <w:sdt>
            <w:sdtPr>
              <w:tag w:val="goog_rdk_715"/>
            </w:sdtPr>
            <w:sdtContent>
              <w:ins w:author="Frank van Weert" w:id="199" w:date="2023-06-26T10:11:36Z">
                <w:r w:rsidDel="00000000" w:rsidR="00000000" w:rsidRPr="00000000">
                  <w:rPr>
                    <w:rtl w:val="0"/>
                  </w:rPr>
                  <w:t xml:space="preserve">information services</w:t>
                </w:r>
              </w:ins>
            </w:sdtContent>
          </w:sdt>
          <w:sdt>
            <w:sdtPr>
              <w:tag w:val="goog_rdk_716"/>
            </w:sdtPr>
            <w:sdtContent>
              <w:del w:author="Frank van Weert" w:id="199" w:date="2023-06-26T10:11:36Z">
                <w:r w:rsidDel="00000000" w:rsidR="00000000" w:rsidRPr="00000000">
                  <w:rPr>
                    <w:rtl w:val="0"/>
                  </w:rPr>
                  <w:delText xml:space="preserve">AKIS database</w:delText>
                </w:r>
              </w:del>
            </w:sdtContent>
          </w:sdt>
          <w:r w:rsidDel="00000000" w:rsidR="00000000" w:rsidRPr="00000000">
            <w:rPr>
              <w:rtl w:val="0"/>
            </w:rPr>
            <w:t xml:space="preserve">.</w:t>
          </w:r>
        </w:p>
      </w:sdtContent>
    </w:sdt>
    <w:sdt>
      <w:sdtPr>
        <w:tag w:val="goog_rdk_718"/>
      </w:sdtPr>
      <w:sdtContent>
        <w:p w:rsidR="00000000" w:rsidDel="00000000" w:rsidP="00000000" w:rsidRDefault="00000000" w:rsidRPr="00000000" w14:paraId="000001D6">
          <w:pPr>
            <w:jc w:val="both"/>
            <w:rPr/>
          </w:pPr>
          <w:r w:rsidDel="00000000" w:rsidR="00000000" w:rsidRPr="00000000">
            <w:rPr>
              <w:rtl w:val="0"/>
            </w:rPr>
            <w:t xml:space="preserve">The Rwandan Government has also demonstrated how the LSC-IS would be in their best interests through the existence of the Catchments Restoration and Erosion Control Division. The goal of this division of the Water Resources Board is to utilize Catchment Restoration Opportunity Mapping (CROM-DSS) to take steps towards preventing soil erosion and degradation in the country</w:t>
          </w:r>
          <w:r w:rsidDel="00000000" w:rsidR="00000000" w:rsidRPr="00000000">
            <w:rPr>
              <w:vertAlign w:val="superscript"/>
            </w:rPr>
            <w:footnoteReference w:customMarkFollows="0" w:id="10"/>
          </w:r>
          <w:r w:rsidDel="00000000" w:rsidR="00000000" w:rsidRPr="00000000">
            <w:rPr>
              <w:rtl w:val="0"/>
            </w:rPr>
            <w:t xml:space="preserve">. Both problems can be mitigated by the implementation of the LSC AKIS in the country by educating farmers on what crops preserve soil quality and reduce silt runoff (listed as a major concern of the division) into catchments by securing soil in place. Not only this, but the CROM-DSS program utilizes a “spatial data infrastructure/geodatabase” using highly detailed maps of the nation. The data used in the creation of this geodatabase could also be used to benefit the LSC-IS as it includes the following: land use, land cover, administrative boundaries, river networks, lakes, reservoirs, wetlands, DEM, rainfall intensity, geology, soil types, soil depth, road networks, landslide locations, population density, poverty, livestock and more (see footnote 8).</w:t>
          </w:r>
        </w:p>
      </w:sdtContent>
    </w:sdt>
    <w:sdt>
      <w:sdtPr>
        <w:tag w:val="goog_rdk_723"/>
      </w:sdtPr>
      <w:sdtContent>
        <w:p w:rsidR="00000000" w:rsidDel="00000000" w:rsidP="00000000" w:rsidRDefault="00000000" w:rsidRPr="00000000" w14:paraId="000001D7">
          <w:pPr>
            <w:jc w:val="both"/>
            <w:rPr>
              <w:ins w:author="Frank van Weert" w:id="201" w:date="2023-06-26T10:12:48Z"/>
            </w:rPr>
          </w:pPr>
          <w:r w:rsidDel="00000000" w:rsidR="00000000" w:rsidRPr="00000000">
            <w:rPr>
              <w:rtl w:val="0"/>
            </w:rPr>
            <w:t xml:space="preserve">Two more highly relevant initiatives in Rwanda are the RwaSIS (Rwandan Soil Information Services) and the Maproom. The RwaSIS is a perfect fit for working side by side with the LSC</w:t>
          </w:r>
          <w:sdt>
            <w:sdtPr>
              <w:tag w:val="goog_rdk_719"/>
            </w:sdtPr>
            <w:sdtContent>
              <w:ins w:author="Frank van Weert" w:id="200" w:date="2023-06-26T10:12:19Z">
                <w:r w:rsidDel="00000000" w:rsidR="00000000" w:rsidRPr="00000000">
                  <w:rPr>
                    <w:rtl w:val="0"/>
                  </w:rPr>
                  <w:t xml:space="preserve">-IS</w:t>
                </w:r>
              </w:ins>
            </w:sdtContent>
          </w:sdt>
          <w:sdt>
            <w:sdtPr>
              <w:tag w:val="goog_rdk_720"/>
            </w:sdtPr>
            <w:sdtContent>
              <w:del w:author="Frank van Weert" w:id="200" w:date="2023-06-26T10:12:19Z">
                <w:r w:rsidDel="00000000" w:rsidR="00000000" w:rsidRPr="00000000">
                  <w:rPr>
                    <w:rtl w:val="0"/>
                  </w:rPr>
                  <w:delText xml:space="preserve"> AKIS</w:delText>
                </w:r>
              </w:del>
            </w:sdtContent>
          </w:sdt>
          <w:r w:rsidDel="00000000" w:rsidR="00000000" w:rsidRPr="00000000">
            <w:rPr>
              <w:rtl w:val="0"/>
            </w:rPr>
            <w:t xml:space="preserve"> as it is focused on creating localized information about the state of soil erosion and other qualities related to the soil such as crop yields. This information will be used to give stakeholders (ministries, soil scientists, and fertilizer companies) data-informed advice on the soil-specific fertilizers they should use as well as what crops to grow</w:t>
          </w:r>
          <w:r w:rsidDel="00000000" w:rsidR="00000000" w:rsidRPr="00000000">
            <w:rPr>
              <w:vertAlign w:val="superscript"/>
            </w:rPr>
            <w:footnoteReference w:customMarkFollows="0" w:id="11"/>
          </w:r>
          <w:r w:rsidDel="00000000" w:rsidR="00000000" w:rsidRPr="00000000">
            <w:rPr>
              <w:rtl w:val="0"/>
            </w:rPr>
            <w:t xml:space="preserve">. This data will be updated and provided to users in the timeliest way possible. </w:t>
          </w:r>
          <w:sdt>
            <w:sdtPr>
              <w:tag w:val="goog_rdk_721"/>
            </w:sdtPr>
            <w:sdtContent>
              <w:commentRangeStart w:id="81"/>
            </w:sdtContent>
          </w:sdt>
          <w:r w:rsidDel="00000000" w:rsidR="00000000" w:rsidRPr="00000000">
            <w:rPr>
              <w:rtl w:val="0"/>
            </w:rPr>
            <w:t xml:space="preserve">The only downside to the RwaSIS system is that it does not prioritize giving information to the farmers directly. </w:t>
          </w:r>
          <w:commentRangeEnd w:id="81"/>
          <w:r w:rsidDel="00000000" w:rsidR="00000000" w:rsidRPr="00000000">
            <w:commentReference w:id="81"/>
          </w:r>
          <w:r w:rsidDel="00000000" w:rsidR="00000000" w:rsidRPr="00000000">
            <w:rPr>
              <w:rtl w:val="0"/>
            </w:rPr>
            <w:t xml:space="preserve">Instead, RwaSIS intends to provide information largely to private entities who will use it to inform their own decisions. </w:t>
          </w:r>
          <w:sdt>
            <w:sdtPr>
              <w:tag w:val="goog_rdk_722"/>
            </w:sdtPr>
            <w:sdtContent>
              <w:ins w:author="Frank van Weert" w:id="201" w:date="2023-06-26T10:12:48Z">
                <w:r w:rsidDel="00000000" w:rsidR="00000000" w:rsidRPr="00000000">
                  <w:rPr>
                    <w:rtl w:val="0"/>
                  </w:rPr>
                </w:r>
              </w:ins>
            </w:sdtContent>
          </w:sdt>
        </w:p>
      </w:sdtContent>
    </w:sdt>
    <w:sdt>
      <w:sdtPr>
        <w:tag w:val="goog_rdk_725"/>
      </w:sdtPr>
      <w:sdtContent>
        <w:p w:rsidR="00000000" w:rsidDel="00000000" w:rsidP="00000000" w:rsidRDefault="00000000" w:rsidRPr="00000000" w14:paraId="000001D8">
          <w:pPr>
            <w:jc w:val="both"/>
            <w:rPr>
              <w:ins w:author="Frank van Weert" w:id="201" w:date="2023-06-26T10:12:48Z"/>
            </w:rPr>
          </w:pPr>
          <w:sdt>
            <w:sdtPr>
              <w:tag w:val="goog_rdk_724"/>
            </w:sdtPr>
            <w:sdtContent>
              <w:ins w:author="Frank van Weert" w:id="201" w:date="2023-06-26T10:12:48Z">
                <w:r w:rsidDel="00000000" w:rsidR="00000000" w:rsidRPr="00000000">
                  <w:rPr>
                    <w:rtl w:val="0"/>
                  </w:rPr>
                </w:r>
              </w:ins>
            </w:sdtContent>
          </w:sdt>
        </w:p>
      </w:sdtContent>
    </w:sdt>
    <w:sdt>
      <w:sdtPr>
        <w:tag w:val="goog_rdk_731"/>
      </w:sdtPr>
      <w:sdtContent>
        <w:p w:rsidR="00000000" w:rsidDel="00000000" w:rsidP="00000000" w:rsidRDefault="00000000" w:rsidRPr="00000000" w14:paraId="000001D9">
          <w:pPr>
            <w:jc w:val="both"/>
            <w:rPr/>
          </w:pPr>
          <w:r w:rsidDel="00000000" w:rsidR="00000000" w:rsidRPr="00000000">
            <w:rPr>
              <w:rtl w:val="0"/>
            </w:rPr>
            <w:t xml:space="preserve">Currently, CABI is leading in the development of the RwaSIS. A partnership with CABI will be useful in co-designing the LSC AKIS to avoid duplication of efforts and enhance synergy. </w:t>
          </w:r>
          <w:sdt>
            <w:sdtPr>
              <w:tag w:val="goog_rdk_726"/>
            </w:sdtPr>
            <w:sdtContent>
              <w:commentRangeStart w:id="82"/>
            </w:sdtContent>
          </w:sdt>
          <w:r w:rsidDel="00000000" w:rsidR="00000000" w:rsidRPr="00000000">
            <w:rPr>
              <w:rtl w:val="0"/>
            </w:rPr>
            <w:t xml:space="preserve">If this happens the LSC </w:t>
          </w:r>
          <w:sdt>
            <w:sdtPr>
              <w:tag w:val="goog_rdk_727"/>
            </w:sdtPr>
            <w:sdtContent>
              <w:ins w:author="Frank van Weert" w:id="202" w:date="2023-06-26T10:14:38Z">
                <w:r w:rsidDel="00000000" w:rsidR="00000000" w:rsidRPr="00000000">
                  <w:rPr>
                    <w:rtl w:val="0"/>
                  </w:rPr>
                  <w:t xml:space="preserve">hub</w:t>
                </w:r>
              </w:ins>
            </w:sdtContent>
          </w:sdt>
          <w:sdt>
            <w:sdtPr>
              <w:tag w:val="goog_rdk_728"/>
            </w:sdtPr>
            <w:sdtContent>
              <w:del w:author="Frank van Weert" w:id="202" w:date="2023-06-26T10:14:38Z">
                <w:r w:rsidDel="00000000" w:rsidR="00000000" w:rsidRPr="00000000">
                  <w:rPr>
                    <w:rtl w:val="0"/>
                  </w:rPr>
                  <w:delText xml:space="preserve">AKIS</w:delText>
                </w:r>
              </w:del>
            </w:sdtContent>
          </w:sdt>
          <w:r w:rsidDel="00000000" w:rsidR="00000000" w:rsidRPr="00000000">
            <w:rPr>
              <w:rtl w:val="0"/>
            </w:rPr>
            <w:t xml:space="preserve"> can solve this problem by sharing the information with the farmers themselves. </w:t>
          </w:r>
          <w:commentRangeEnd w:id="82"/>
          <w:r w:rsidDel="00000000" w:rsidR="00000000" w:rsidRPr="00000000">
            <w:commentReference w:id="82"/>
          </w:r>
          <w:r w:rsidDel="00000000" w:rsidR="00000000" w:rsidRPr="00000000">
            <w:rPr>
              <w:rtl w:val="0"/>
            </w:rPr>
            <w:t xml:space="preserve">The Maproom is domiciled at Meteo Rwanda, a government agency. The Maproom is an open-source website and has no such limitations compared to RwaSIS. It is a collection of maps related to climate, agriculture, and other variables that is open to the public</w:t>
          </w:r>
          <w:r w:rsidDel="00000000" w:rsidR="00000000" w:rsidRPr="00000000">
            <w:rPr>
              <w:vertAlign w:val="superscript"/>
            </w:rPr>
            <w:footnoteReference w:customMarkFollows="0" w:id="12"/>
          </w:r>
          <w:r w:rsidDel="00000000" w:rsidR="00000000" w:rsidRPr="00000000">
            <w:rPr>
              <w:rtl w:val="0"/>
            </w:rPr>
            <w:t xml:space="preserve">. Once again, the data supplied by Maproom could be beneficial to the LSC </w:t>
          </w:r>
          <w:sdt>
            <w:sdtPr>
              <w:tag w:val="goog_rdk_729"/>
            </w:sdtPr>
            <w:sdtContent>
              <w:ins w:author="Frank van Weert" w:id="203" w:date="2023-06-26T10:14:30Z">
                <w:r w:rsidDel="00000000" w:rsidR="00000000" w:rsidRPr="00000000">
                  <w:rPr>
                    <w:rtl w:val="0"/>
                  </w:rPr>
                  <w:t xml:space="preserve">hub</w:t>
                </w:r>
              </w:ins>
            </w:sdtContent>
          </w:sdt>
          <w:sdt>
            <w:sdtPr>
              <w:tag w:val="goog_rdk_730"/>
            </w:sdtPr>
            <w:sdtContent>
              <w:del w:author="Frank van Weert" w:id="203" w:date="2023-06-26T10:14:30Z">
                <w:r w:rsidDel="00000000" w:rsidR="00000000" w:rsidRPr="00000000">
                  <w:rPr>
                    <w:rtl w:val="0"/>
                  </w:rPr>
                  <w:delText xml:space="preserve">AKIS</w:delText>
                </w:r>
              </w:del>
            </w:sdtContent>
          </w:sdt>
          <w:r w:rsidDel="00000000" w:rsidR="00000000" w:rsidRPr="00000000">
            <w:rPr>
              <w:rtl w:val="0"/>
            </w:rPr>
            <w:t xml:space="preserve">.</w:t>
          </w:r>
        </w:p>
      </w:sdtContent>
    </w:sdt>
    <w:sdt>
      <w:sdtPr>
        <w:tag w:val="goog_rdk_734"/>
      </w:sdtPr>
      <w:sdtContent>
        <w:p w:rsidR="00000000" w:rsidDel="00000000" w:rsidP="00000000" w:rsidRDefault="00000000" w:rsidRPr="00000000" w14:paraId="000001DA">
          <w:pPr>
            <w:jc w:val="both"/>
            <w:rPr/>
          </w:pPr>
          <w:r w:rsidDel="00000000" w:rsidR="00000000" w:rsidRPr="00000000">
            <w:rPr>
              <w:rtl w:val="0"/>
            </w:rPr>
            <w:t xml:space="preserve">One could learn from already existing initiatives that are sharing information with various stakeholders that embraces public-private partnership approach. The most common initiatives both at the national and district levels that </w:t>
          </w:r>
          <w:sdt>
            <w:sdtPr>
              <w:tag w:val="goog_rdk_732"/>
            </w:sdtPr>
            <w:sdtContent>
              <w:ins w:author="Frank van Weert" w:id="204" w:date="2023-06-26T10:15:29Z">
                <w:r w:rsidDel="00000000" w:rsidR="00000000" w:rsidRPr="00000000">
                  <w:rPr>
                    <w:rtl w:val="0"/>
                  </w:rPr>
                  <w:t xml:space="preserve">have</w:t>
                </w:r>
              </w:ins>
            </w:sdtContent>
          </w:sdt>
          <w:sdt>
            <w:sdtPr>
              <w:tag w:val="goog_rdk_733"/>
            </w:sdtPr>
            <w:sdtContent>
              <w:del w:author="Frank van Weert" w:id="204" w:date="2023-06-26T10:15:29Z">
                <w:r w:rsidDel="00000000" w:rsidR="00000000" w:rsidRPr="00000000">
                  <w:rPr>
                    <w:rtl w:val="0"/>
                  </w:rPr>
                  <w:delText xml:space="preserve">has</w:delText>
                </w:r>
              </w:del>
            </w:sdtContent>
          </w:sdt>
          <w:r w:rsidDel="00000000" w:rsidR="00000000" w:rsidRPr="00000000">
            <w:rPr>
              <w:rtl w:val="0"/>
            </w:rPr>
            <w:t xml:space="preserve"> been developed by a knowledge institute (RAB) include the Smart Nkunganire System (SNS), e-Soko, and Smart Kungahara System (SKS). SNS and SKS are service products of BK Techouse. The two products have been developed through a private-public partnership with RAB and NAEB respectively. The SNS relies on RAB for data and the objectives of the program are to monitor the distribution of subsidized inputs and manage input subsidy. Other stakeholders involved in SNS include farmers, farmer organizations, agro-dealers, fertilizer companies, local governments, OAF and MINALOC. The main objective of SKS is to digitalize cash crop value chains such as tea, coffee, and horticultural crops. The targeted stakeholders include farmers, farmer organizations, agro-dealers, fertilizer companies, and local governments. E-Soko is an initiative that is implemented by MINAGRI and MINICOM. Its main goal is to make agricultural product information on market prices available to agro-dealers and farmers.</w:t>
          </w:r>
        </w:p>
      </w:sdtContent>
    </w:sdt>
    <w:sdt>
      <w:sdtPr>
        <w:tag w:val="goog_rdk_735"/>
      </w:sdtPr>
      <w:sdtContent>
        <w:p w:rsidR="00000000" w:rsidDel="00000000" w:rsidP="00000000" w:rsidRDefault="00000000" w:rsidRPr="00000000" w14:paraId="000001DB">
          <w:pPr>
            <w:jc w:val="both"/>
            <w:rPr/>
          </w:pPr>
          <w:r w:rsidDel="00000000" w:rsidR="00000000" w:rsidRPr="00000000">
            <w:rPr>
              <w:rtl w:val="0"/>
            </w:rPr>
            <w:t xml:space="preserve">Stakeholders also identified some policies that will be useful to enhance food security and livelihoods. The missing policies are:</w:t>
          </w:r>
        </w:p>
      </w:sdtContent>
    </w:sdt>
    <w:sdt>
      <w:sdtPr>
        <w:tag w:val="goog_rdk_736"/>
      </w:sdtPr>
      <w:sdtContent>
        <w:p w:rsidR="00000000" w:rsidDel="00000000" w:rsidP="00000000" w:rsidRDefault="00000000" w:rsidRPr="00000000" w14:paraId="000001DC">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Policy to promote indigenous crops like pumpkin, sorghum, cowpea, etc.</w:t>
          </w:r>
        </w:p>
      </w:sdtContent>
    </w:sdt>
    <w:sdt>
      <w:sdtPr>
        <w:tag w:val="goog_rdk_737"/>
      </w:sdtPr>
      <w:sdtContent>
        <w:p w:rsidR="00000000" w:rsidDel="00000000" w:rsidP="00000000" w:rsidRDefault="00000000" w:rsidRPr="00000000" w14:paraId="000001D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Policy to initiate participation of farmers in agriculture research </w:t>
          </w:r>
        </w:p>
      </w:sdtContent>
    </w:sdt>
    <w:sdt>
      <w:sdtPr>
        <w:tag w:val="goog_rdk_739"/>
      </w:sdtPr>
      <w:sdtContent>
        <w:p w:rsidR="00000000" w:rsidDel="00000000" w:rsidP="00000000" w:rsidRDefault="00000000" w:rsidRPr="00000000" w14:paraId="000001D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sdt>
            <w:sdtPr>
              <w:tag w:val="goog_rdk_738"/>
            </w:sdtPr>
            <w:sdtContent>
              <w:commentRangeStart w:id="83"/>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Farmer policy </w:t>
          </w:r>
        </w:p>
      </w:sdtContent>
    </w:sdt>
    <w:sdt>
      <w:sdtPr>
        <w:tag w:val="goog_rdk_740"/>
      </w:sdtPr>
      <w:sdtContent>
        <w:p w:rsidR="00000000" w:rsidDel="00000000" w:rsidP="00000000" w:rsidRDefault="00000000" w:rsidRPr="00000000" w14:paraId="000001DF">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Agrochemical revalidation</w:t>
          </w:r>
          <w:commentRangeEnd w:id="83"/>
          <w:r w:rsidDel="00000000" w:rsidR="00000000" w:rsidRPr="00000000">
            <w:commentReference w:id="83"/>
          </w:r>
          <w:r w:rsidDel="00000000" w:rsidR="00000000" w:rsidRPr="00000000">
            <w:rPr>
              <w:rtl w:val="0"/>
            </w:rPr>
          </w:r>
        </w:p>
      </w:sdtContent>
    </w:sdt>
    <w:sdt>
      <w:sdtPr>
        <w:tag w:val="goog_rdk_744"/>
      </w:sdtPr>
      <w:sdtContent>
        <w:p w:rsidR="00000000" w:rsidDel="00000000" w:rsidP="00000000" w:rsidRDefault="00000000" w:rsidRPr="00000000" w14:paraId="000001E0">
          <w:pPr>
            <w:jc w:val="both"/>
            <w:rPr/>
          </w:pPr>
          <w:sdt>
            <w:sdtPr>
              <w:tag w:val="goog_rdk_741"/>
            </w:sdtPr>
            <w:sdtContent>
              <w:commentRangeStart w:id="84"/>
            </w:sdtContent>
          </w:sdt>
          <w:r w:rsidDel="00000000" w:rsidR="00000000" w:rsidRPr="00000000">
            <w:rPr>
              <w:rtl w:val="0"/>
            </w:rPr>
            <w:t xml:space="preserve">Moving forward with the </w:t>
          </w:r>
          <w:sdt>
            <w:sdtPr>
              <w:tag w:val="goog_rdk_742"/>
            </w:sdtPr>
            <w:sdtContent>
              <w:ins w:author="Frank van Weert" w:id="205" w:date="2023-06-26T10:17:01Z">
                <w:r w:rsidDel="00000000" w:rsidR="00000000" w:rsidRPr="00000000">
                  <w:rPr>
                    <w:rtl w:val="0"/>
                  </w:rPr>
                  <w:t xml:space="preserve">LSC-IS</w:t>
                </w:r>
              </w:ins>
            </w:sdtContent>
          </w:sdt>
          <w:sdt>
            <w:sdtPr>
              <w:tag w:val="goog_rdk_743"/>
            </w:sdtPr>
            <w:sdtContent>
              <w:del w:author="Frank van Weert" w:id="205" w:date="2023-06-26T10:17:01Z">
                <w:r w:rsidDel="00000000" w:rsidR="00000000" w:rsidRPr="00000000">
                  <w:rPr>
                    <w:rtl w:val="0"/>
                  </w:rPr>
                  <w:delText xml:space="preserve">AKIS</w:delText>
                </w:r>
              </w:del>
            </w:sdtContent>
          </w:sdt>
          <w:r w:rsidDel="00000000" w:rsidR="00000000" w:rsidRPr="00000000">
            <w:rPr>
              <w:rtl w:val="0"/>
            </w:rPr>
            <w:t xml:space="preserve"> development the following need to be addressed:</w:t>
          </w:r>
        </w:p>
      </w:sdtContent>
    </w:sdt>
    <w:sdt>
      <w:sdtPr>
        <w:tag w:val="goog_rdk_745"/>
      </w:sdtPr>
      <w:sdtContent>
        <w:p w:rsidR="00000000" w:rsidDel="00000000" w:rsidP="00000000" w:rsidRDefault="00000000" w:rsidRPr="00000000" w14:paraId="000001E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Map out overlapping policies and dormant policies</w:t>
          </w:r>
        </w:p>
      </w:sdtContent>
    </w:sdt>
    <w:sdt>
      <w:sdtPr>
        <w:tag w:val="goog_rdk_746"/>
      </w:sdtPr>
      <w:sdtContent>
        <w:p w:rsidR="00000000" w:rsidDel="00000000" w:rsidP="00000000" w:rsidRDefault="00000000" w:rsidRPr="00000000" w14:paraId="000001E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Policies that are pending approval and are important to the LSC-IS</w:t>
          </w:r>
        </w:p>
      </w:sdtContent>
    </w:sdt>
    <w:sdt>
      <w:sdtPr>
        <w:tag w:val="goog_rdk_747"/>
      </w:sdtPr>
      <w:sdtContent>
        <w:p w:rsidR="00000000" w:rsidDel="00000000" w:rsidP="00000000" w:rsidRDefault="00000000" w:rsidRPr="00000000" w14:paraId="000001E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Engaging farmers in policy development</w:t>
          </w:r>
        </w:p>
      </w:sdtContent>
    </w:sdt>
    <w:sdt>
      <w:sdtPr>
        <w:tag w:val="goog_rdk_748"/>
      </w:sdtPr>
      <w:sdtContent>
        <w:p w:rsidR="00000000" w:rsidDel="00000000" w:rsidP="00000000" w:rsidRDefault="00000000" w:rsidRPr="00000000" w14:paraId="000001E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Awareness campaigns to sensitize stakeholders such as farmers on the objectives and goals of policies</w:t>
          </w:r>
        </w:p>
      </w:sdtContent>
    </w:sdt>
    <w:sdt>
      <w:sdtPr>
        <w:tag w:val="goog_rdk_749"/>
      </w:sdtPr>
      <w:sdtContent>
        <w:p w:rsidR="00000000" w:rsidDel="00000000" w:rsidP="00000000" w:rsidRDefault="00000000" w:rsidRPr="00000000" w14:paraId="000001E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Validation of non-conforming products</w:t>
          </w:r>
        </w:p>
      </w:sdtContent>
    </w:sdt>
    <w:sdt>
      <w:sdtPr>
        <w:tag w:val="goog_rdk_750"/>
      </w:sdtPr>
      <w:sdtContent>
        <w:p w:rsidR="00000000" w:rsidDel="00000000" w:rsidP="00000000" w:rsidRDefault="00000000" w:rsidRPr="00000000" w14:paraId="000001E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Regulation of stakeholder bodies responsible for implementing policies in Rwanda</w:t>
          </w:r>
        </w:p>
      </w:sdtContent>
    </w:sdt>
    <w:sdt>
      <w:sdtPr>
        <w:tag w:val="goog_rdk_751"/>
      </w:sdtPr>
      <w:sdtContent>
        <w:p w:rsidR="00000000" w:rsidDel="00000000" w:rsidP="00000000" w:rsidRDefault="00000000" w:rsidRPr="00000000" w14:paraId="000001E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Farmers experience a language barrier hence they don’t understand the purpose of the initiatives and utilizing available agricultural information.</w:t>
          </w:r>
        </w:p>
      </w:sdtContent>
    </w:sdt>
    <w:sdt>
      <w:sdtPr>
        <w:tag w:val="goog_rdk_752"/>
      </w:sdtPr>
      <w:sdtContent>
        <w:p w:rsidR="00000000" w:rsidDel="00000000" w:rsidP="00000000" w:rsidRDefault="00000000" w:rsidRPr="00000000" w14:paraId="000001E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Most disseminated LSC data revolves around maize and green grams. Therefore, the AKIS should promote crop diversity.</w:t>
          </w:r>
          <w:commentRangeEnd w:id="84"/>
          <w:r w:rsidDel="00000000" w:rsidR="00000000" w:rsidRPr="00000000">
            <w:commentReference w:id="84"/>
          </w:r>
          <w:r w:rsidDel="00000000" w:rsidR="00000000" w:rsidRPr="00000000">
            <w:rPr>
              <w:rtl w:val="0"/>
            </w:rPr>
          </w:r>
        </w:p>
      </w:sdtContent>
    </w:sdt>
    <w:sdt>
      <w:sdtPr>
        <w:tag w:val="goog_rdk_753"/>
      </w:sdtPr>
      <w:sdtContent>
        <w:p w:rsidR="00000000" w:rsidDel="00000000" w:rsidP="00000000" w:rsidRDefault="00000000" w:rsidRPr="00000000" w14:paraId="000001E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initiatives that provide information services have limited coverage hence leaving behind some groups.</w:t>
          </w:r>
        </w:p>
      </w:sdtContent>
    </w:sdt>
    <w:sdt>
      <w:sdtPr>
        <w:tag w:val="goog_rdk_754"/>
      </w:sdtPr>
      <w:sdtContent>
        <w:p w:rsidR="00000000" w:rsidDel="00000000" w:rsidP="00000000" w:rsidRDefault="00000000" w:rsidRPr="00000000" w14:paraId="000001EA">
          <w:pPr>
            <w:rPr/>
          </w:pPr>
          <w:r w:rsidDel="00000000" w:rsidR="00000000" w:rsidRPr="00000000">
            <w:br w:type="page"/>
          </w:r>
          <w:r w:rsidDel="00000000" w:rsidR="00000000" w:rsidRPr="00000000">
            <w:rPr>
              <w:rtl w:val="0"/>
            </w:rPr>
          </w:r>
        </w:p>
      </w:sdtContent>
    </w:sdt>
    <w:sdt>
      <w:sdtPr>
        <w:tag w:val="goog_rdk_755"/>
      </w:sdtPr>
      <w:sdtContent>
        <w:p w:rsidR="00000000" w:rsidDel="00000000" w:rsidP="00000000" w:rsidRDefault="00000000" w:rsidRPr="00000000" w14:paraId="000001EB">
          <w:pPr>
            <w:pStyle w:val="Heading2"/>
            <w:numPr>
              <w:ilvl w:val="0"/>
              <w:numId w:val="40"/>
            </w:numPr>
            <w:spacing w:after="0" w:before="0" w:line="240" w:lineRule="auto"/>
            <w:ind w:left="720" w:hanging="360"/>
            <w:rPr>
              <w:rPrChange w:author="Frank van Weert" w:id="26" w:date="2023-06-22T11:39:14Z">
                <w:rPr/>
              </w:rPrChange>
            </w:rPr>
            <w:pPrChange w:author="Frank van Weert" w:id="0" w:date="2023-06-22T11:39:14Z">
              <w:pPr>
                <w:pStyle w:val="Heading2"/>
                <w:numPr>
                  <w:ilvl w:val="0"/>
                  <w:numId w:val="87"/>
                </w:numPr>
                <w:spacing w:after="0" w:before="0" w:line="240" w:lineRule="auto"/>
                <w:ind w:left="720" w:hanging="360"/>
              </w:pPr>
            </w:pPrChange>
          </w:pPr>
          <w:bookmarkStart w:colFirst="0" w:colLast="0" w:name="_heading=h.2p2csry" w:id="39"/>
          <w:bookmarkEnd w:id="39"/>
          <w:r w:rsidDel="00000000" w:rsidR="00000000" w:rsidRPr="00000000">
            <w:rPr>
              <w:rtl w:val="0"/>
            </w:rPr>
            <w:t xml:space="preserve">Key Informant Interviews </w:t>
          </w:r>
        </w:p>
      </w:sdtContent>
    </w:sdt>
    <w:sdt>
      <w:sdtPr>
        <w:tag w:val="goog_rdk_758"/>
      </w:sdtPr>
      <w:sdtContent>
        <w:p w:rsidR="00000000" w:rsidDel="00000000" w:rsidP="00000000" w:rsidRDefault="00000000" w:rsidRPr="00000000" w14:paraId="000001EC">
          <w:pPr>
            <w:pStyle w:val="Heading3"/>
            <w:spacing w:before="0" w:line="240" w:lineRule="auto"/>
            <w:rPr>
              <w:ins w:author="Frank van Weert" w:id="206" w:date="2023-06-26T11:29:32Z"/>
            </w:rPr>
          </w:pPr>
          <w:sdt>
            <w:sdtPr>
              <w:tag w:val="goog_rdk_757"/>
            </w:sdtPr>
            <w:sdtContent>
              <w:ins w:author="Frank van Weert" w:id="206" w:date="2023-06-26T11:29:32Z">
                <w:bookmarkStart w:colFirst="0" w:colLast="0" w:name="_heading=h.l855dgh04euy" w:id="40"/>
                <w:bookmarkEnd w:id="40"/>
                <w:r w:rsidDel="00000000" w:rsidR="00000000" w:rsidRPr="00000000">
                  <w:rPr>
                    <w:rtl w:val="0"/>
                  </w:rPr>
                </w:r>
              </w:ins>
            </w:sdtContent>
          </w:sdt>
        </w:p>
      </w:sdtContent>
    </w:sdt>
    <w:sdt>
      <w:sdtPr>
        <w:tag w:val="goog_rdk_759"/>
      </w:sdtPr>
      <w:sdtContent>
        <w:p w:rsidR="00000000" w:rsidDel="00000000" w:rsidP="00000000" w:rsidRDefault="00000000" w:rsidRPr="00000000" w14:paraId="000001ED">
          <w:pPr>
            <w:pStyle w:val="Heading3"/>
            <w:spacing w:before="0" w:line="240" w:lineRule="auto"/>
            <w:rPr/>
          </w:pPr>
          <w:bookmarkStart w:colFirst="0" w:colLast="0" w:name="_heading=h.147n2zr" w:id="41"/>
          <w:bookmarkEnd w:id="41"/>
          <w:r w:rsidDel="00000000" w:rsidR="00000000" w:rsidRPr="00000000">
            <w:rPr>
              <w:rtl w:val="0"/>
            </w:rPr>
            <w:t xml:space="preserve">Data Providers</w:t>
          </w:r>
        </w:p>
      </w:sdtContent>
    </w:sdt>
    <w:sdt>
      <w:sdtPr>
        <w:tag w:val="goog_rdk_762"/>
      </w:sdtPr>
      <w:sdtContent>
        <w:p w:rsidR="00000000" w:rsidDel="00000000" w:rsidP="00000000" w:rsidRDefault="00000000" w:rsidRPr="00000000" w14:paraId="000001EE">
          <w:pPr>
            <w:rPr>
              <w:ins w:author="Frank van Weert" w:id="207" w:date="2023-06-26T11:07:31Z"/>
            </w:rPr>
          </w:pPr>
          <w:sdt>
            <w:sdtPr>
              <w:tag w:val="goog_rdk_761"/>
            </w:sdtPr>
            <w:sdtContent>
              <w:ins w:author="Frank van Weert" w:id="207" w:date="2023-06-26T11:07:31Z">
                <w:r w:rsidDel="00000000" w:rsidR="00000000" w:rsidRPr="00000000">
                  <w:rPr>
                    <w:rtl w:val="0"/>
                  </w:rPr>
                </w:r>
              </w:ins>
            </w:sdtContent>
          </w:sdt>
        </w:p>
      </w:sdtContent>
    </w:sdt>
    <w:sdt>
      <w:sdtPr>
        <w:tag w:val="goog_rdk_764"/>
      </w:sdtPr>
      <w:sdtContent>
        <w:p w:rsidR="00000000" w:rsidDel="00000000" w:rsidP="00000000" w:rsidRDefault="00000000" w:rsidRPr="00000000" w14:paraId="000001EF">
          <w:pPr>
            <w:rPr/>
          </w:pPr>
          <w:r w:rsidDel="00000000" w:rsidR="00000000" w:rsidRPr="00000000">
            <w:rPr>
              <w:rtl w:val="0"/>
            </w:rPr>
            <w:t xml:space="preserve">Data providers supply various types of LSC data, services and or advisories. These</w:t>
          </w:r>
          <w:sdt>
            <w:sdtPr>
              <w:tag w:val="goog_rdk_763"/>
            </w:sdtPr>
            <w:sdtContent>
              <w:del w:author="Frank van Weert" w:id="208" w:date="2023-06-26T11:08:18Z">
                <w:r w:rsidDel="00000000" w:rsidR="00000000" w:rsidRPr="00000000">
                  <w:rPr>
                    <w:rtl w:val="0"/>
                  </w:rPr>
                  <w:delText xml:space="preserve"> primary LSC datasets</w:delText>
                </w:r>
              </w:del>
            </w:sdtContent>
          </w:sdt>
          <w:r w:rsidDel="00000000" w:rsidR="00000000" w:rsidRPr="00000000">
            <w:rPr>
              <w:rtl w:val="0"/>
            </w:rPr>
            <w:t xml:space="preserve"> include:</w:t>
          </w:r>
        </w:p>
      </w:sdtContent>
    </w:sdt>
    <w:sdt>
      <w:sdtPr>
        <w:tag w:val="goog_rdk_768"/>
      </w:sdtPr>
      <w:sdtContent>
        <w:p w:rsidR="00000000" w:rsidDel="00000000" w:rsidP="00000000" w:rsidRDefault="00000000" w:rsidRPr="00000000" w14:paraId="000001F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sdt>
            <w:sdtPr>
              <w:tag w:val="goog_rdk_766"/>
            </w:sdtPr>
            <w:sdtContent>
              <w:ins w:author="Frank van Weert" w:id="209" w:date="2023-06-26T11:08:21Z">
                <w:r w:rsidDel="00000000" w:rsidR="00000000" w:rsidRPr="00000000">
                  <w:rPr>
                    <w:rtl w:val="0"/>
                  </w:rPr>
                  <w:t xml:space="preserve">Soil n</w:t>
                </w:r>
              </w:ins>
            </w:sdtContent>
          </w:sdt>
          <w:sdt>
            <w:sdtPr>
              <w:tag w:val="goog_rdk_767"/>
            </w:sdtPr>
            <w:sdtContent>
              <w:del w:author="Frank van Weert" w:id="209" w:date="2023-06-26T11:08:21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N</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utrient management e.g. soil testing, soil amendments applications, compost making, mulching, </w:t>
          </w:r>
        </w:p>
      </w:sdtContent>
    </w:sdt>
    <w:sdt>
      <w:sdtPr>
        <w:tag w:val="goog_rdk_769"/>
      </w:sdtPr>
      <w:sdtContent>
        <w:p w:rsidR="00000000" w:rsidDel="00000000" w:rsidP="00000000" w:rsidRDefault="00000000" w:rsidRPr="00000000" w14:paraId="000001F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management e.g. tillage practices, mechanization techniques</w:t>
          </w:r>
        </w:p>
      </w:sdtContent>
    </w:sdt>
    <w:sdt>
      <w:sdtPr>
        <w:tag w:val="goog_rdk_770"/>
      </w:sdtPr>
      <w:sdtContent>
        <w:p w:rsidR="00000000" w:rsidDel="00000000" w:rsidP="00000000" w:rsidRDefault="00000000" w:rsidRPr="00000000" w14:paraId="000001F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Water management e.g. harvesting methods, irrigation systems</w:t>
          </w:r>
        </w:p>
      </w:sdtContent>
    </w:sdt>
    <w:sdt>
      <w:sdtPr>
        <w:tag w:val="goog_rdk_771"/>
      </w:sdtPr>
      <w:sdtContent>
        <w:p w:rsidR="00000000" w:rsidDel="00000000" w:rsidP="00000000" w:rsidRDefault="00000000" w:rsidRPr="00000000" w14:paraId="000001F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Good agricultural practices e.g. kitchen gardening</w:t>
          </w:r>
        </w:p>
      </w:sdtContent>
    </w:sdt>
    <w:sdt>
      <w:sdtPr>
        <w:tag w:val="goog_rdk_772"/>
      </w:sdtPr>
      <w:sdtContent>
        <w:p w:rsidR="00000000" w:rsidDel="00000000" w:rsidP="00000000" w:rsidRDefault="00000000" w:rsidRPr="00000000" w14:paraId="000001F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Integrated farming systems e.g. agroforestry</w:t>
          </w:r>
        </w:p>
      </w:sdtContent>
    </w:sdt>
    <w:sdt>
      <w:sdtPr>
        <w:tag w:val="goog_rdk_773"/>
      </w:sdtPr>
      <w:sdtContent>
        <w:p w:rsidR="00000000" w:rsidDel="00000000" w:rsidP="00000000" w:rsidRDefault="00000000" w:rsidRPr="00000000" w14:paraId="000001F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Product marketing</w:t>
          </w:r>
        </w:p>
      </w:sdtContent>
    </w:sdt>
    <w:sdt>
      <w:sdtPr>
        <w:tag w:val="goog_rdk_774"/>
      </w:sdtPr>
      <w:sdtContent>
        <w:p w:rsidR="00000000" w:rsidDel="00000000" w:rsidP="00000000" w:rsidRDefault="00000000" w:rsidRPr="00000000" w14:paraId="000001F6">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Climate information e.g. advisory services on crops and soils</w:t>
          </w:r>
        </w:p>
      </w:sdtContent>
    </w:sdt>
    <w:sdt>
      <w:sdtPr>
        <w:tag w:val="goog_rdk_775"/>
      </w:sdtPr>
      <w:sdtContent>
        <w:p w:rsidR="00000000" w:rsidDel="00000000" w:rsidP="00000000" w:rsidRDefault="00000000" w:rsidRPr="00000000" w14:paraId="000001F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Agro-ecological maps</w:t>
          </w:r>
        </w:p>
      </w:sdtContent>
    </w:sdt>
    <w:sdt>
      <w:sdtPr>
        <w:tag w:val="goog_rdk_778"/>
      </w:sdtPr>
      <w:sdtContent>
        <w:p w:rsidR="00000000" w:rsidDel="00000000" w:rsidP="00000000" w:rsidRDefault="00000000" w:rsidRPr="00000000" w14:paraId="000001F8">
          <w:pPr>
            <w:jc w:val="both"/>
            <w:rPr>
              <w:ins w:author="Frank van Weert" w:id="211" w:date="2023-06-26T11:11:23Z"/>
            </w:rPr>
          </w:pPr>
          <w:r w:rsidDel="00000000" w:rsidR="00000000" w:rsidRPr="00000000">
            <w:rPr>
              <w:rtl w:val="0"/>
            </w:rPr>
            <w:t xml:space="preserve">The LSC data </w:t>
          </w:r>
          <w:sdt>
            <w:sdtPr>
              <w:tag w:val="goog_rdk_776"/>
            </w:sdtPr>
            <w:sdtContent>
              <w:ins w:author="Frank van Weert" w:id="210" w:date="2023-06-26T11:08:46Z">
                <w:r w:rsidDel="00000000" w:rsidR="00000000" w:rsidRPr="00000000">
                  <w:rPr>
                    <w:rtl w:val="0"/>
                  </w:rPr>
                  <w:t xml:space="preserve">which they use for these services </w:t>
                </w:r>
              </w:ins>
            </w:sdtContent>
          </w:sdt>
          <w:r w:rsidDel="00000000" w:rsidR="00000000" w:rsidRPr="00000000">
            <w:rPr>
              <w:rtl w:val="0"/>
            </w:rPr>
            <w:t xml:space="preserve">is usually stored using various formats. Some of the formats used to store data include</w:t>
          </w:r>
          <w:sdt>
            <w:sdtPr>
              <w:tag w:val="goog_rdk_777"/>
            </w:sdtPr>
            <w:sdtContent>
              <w:ins w:author="Frank van Weert" w:id="211" w:date="2023-06-26T11:11:23Z">
                <w:r w:rsidDel="00000000" w:rsidR="00000000" w:rsidRPr="00000000">
                  <w:rPr>
                    <w:rtl w:val="0"/>
                  </w:rPr>
                  <w:t xml:space="preserve">:</w:t>
                </w:r>
              </w:ins>
            </w:sdtContent>
          </w:sdt>
        </w:p>
      </w:sdtContent>
    </w:sdt>
    <w:sdt>
      <w:sdtPr>
        <w:tag w:val="goog_rdk_783"/>
      </w:sdtPr>
      <w:sdtContent>
        <w:p w:rsidR="00000000" w:rsidDel="00000000" w:rsidP="00000000" w:rsidRDefault="00000000" w:rsidRPr="00000000" w14:paraId="000001F9">
          <w:pPr>
            <w:numPr>
              <w:ilvl w:val="0"/>
              <w:numId w:val="65"/>
            </w:numPr>
            <w:spacing w:after="0" w:afterAutospacing="0"/>
            <w:ind w:left="720" w:hanging="360"/>
            <w:jc w:val="both"/>
            <w:rPr>
              <w:ins w:author="Frank van Weert" w:id="213" w:date="2023-06-26T11:11:48Z"/>
              <w:u w:val="none"/>
            </w:rPr>
          </w:pPr>
          <w:sdt>
            <w:sdtPr>
              <w:tag w:val="goog_rdk_779"/>
            </w:sdtPr>
            <w:sdtContent>
              <w:ins w:author="Frank van Weert" w:id="211" w:date="2023-06-26T11:11:23Z">
                <w:r w:rsidDel="00000000" w:rsidR="00000000" w:rsidRPr="00000000">
                  <w:rPr>
                    <w:rtl w:val="0"/>
                  </w:rPr>
                  <w:t xml:space="preserve">vectorized (</w:t>
                </w:r>
              </w:ins>
            </w:sdtContent>
          </w:sdt>
          <w:r w:rsidDel="00000000" w:rsidR="00000000" w:rsidRPr="00000000">
            <w:rPr>
              <w:rtl w:val="0"/>
            </w:rPr>
            <w:t xml:space="preserve"> point data, polygon</w:t>
          </w:r>
          <w:sdt>
            <w:sdtPr>
              <w:tag w:val="goog_rdk_780"/>
            </w:sdtPr>
            <w:sdtContent>
              <w:ins w:author="Frank van Weert" w:id="212" w:date="2023-06-26T11:11:35Z">
                <w:r w:rsidDel="00000000" w:rsidR="00000000" w:rsidRPr="00000000">
                  <w:rPr>
                    <w:rtl w:val="0"/>
                  </w:rPr>
                  <w:t xml:space="preserve">s) geospatial data in shapefiles and GEOTIFF</w:t>
                </w:r>
              </w:ins>
            </w:sdtContent>
          </w:sdt>
          <w:sdt>
            <w:sdtPr>
              <w:tag w:val="goog_rdk_781"/>
            </w:sdtPr>
            <w:sdtContent>
              <w:del w:author="Frank van Weert" w:id="212" w:date="2023-06-26T11:11:35Z">
                <w:r w:rsidDel="00000000" w:rsidR="00000000" w:rsidRPr="00000000">
                  <w:rPr>
                    <w:rtl w:val="0"/>
                  </w:rPr>
                  <w:delText xml:space="preserve">,</w:delText>
                </w:r>
              </w:del>
            </w:sdtContent>
          </w:sdt>
          <w:r w:rsidDel="00000000" w:rsidR="00000000" w:rsidRPr="00000000">
            <w:rPr>
              <w:rtl w:val="0"/>
            </w:rPr>
            <w:t xml:space="preserve"> </w:t>
          </w:r>
          <w:sdt>
            <w:sdtPr>
              <w:tag w:val="goog_rdk_782"/>
            </w:sdtPr>
            <w:sdtContent>
              <w:ins w:author="Frank van Weert" w:id="213" w:date="2023-06-26T11:11:48Z">
                <w:r w:rsidDel="00000000" w:rsidR="00000000" w:rsidRPr="00000000">
                  <w:rPr>
                    <w:rtl w:val="0"/>
                  </w:rPr>
                </w:r>
              </w:ins>
            </w:sdtContent>
          </w:sdt>
        </w:p>
      </w:sdtContent>
    </w:sdt>
    <w:sdt>
      <w:sdtPr>
        <w:tag w:val="goog_rdk_787"/>
      </w:sdtPr>
      <w:sdtContent>
        <w:p w:rsidR="00000000" w:rsidDel="00000000" w:rsidP="00000000" w:rsidRDefault="00000000" w:rsidRPr="00000000" w14:paraId="000001FA">
          <w:pPr>
            <w:numPr>
              <w:ilvl w:val="0"/>
              <w:numId w:val="65"/>
            </w:numPr>
            <w:spacing w:after="0" w:afterAutospacing="0"/>
            <w:ind w:left="720" w:hanging="360"/>
            <w:jc w:val="both"/>
            <w:rPr>
              <w:ins w:author="Frank van Weert" w:id="214" w:date="2023-06-26T11:12:36Z"/>
              <w:u w:val="none"/>
            </w:rPr>
          </w:pPr>
          <w:sdt>
            <w:sdtPr>
              <w:tag w:val="goog_rdk_784"/>
            </w:sdtPr>
            <w:sdtContent>
              <w:ins w:author="Frank van Weert" w:id="213" w:date="2023-06-26T11:11:48Z">
                <w:r w:rsidDel="00000000" w:rsidR="00000000" w:rsidRPr="00000000">
                  <w:rPr>
                    <w:rtl w:val="0"/>
                  </w:rPr>
                  <w:t xml:space="preserve">rasterized geospatial data like in </w:t>
                </w:r>
              </w:ins>
            </w:sdtContent>
          </w:sdt>
          <w:sdt>
            <w:sdtPr>
              <w:tag w:val="goog_rdk_785"/>
            </w:sdtPr>
            <w:sdtContent>
              <w:del w:author="Frank van Weert" w:id="213" w:date="2023-06-26T11:11:48Z">
                <w:r w:rsidDel="00000000" w:rsidR="00000000" w:rsidRPr="00000000">
                  <w:rPr>
                    <w:rtl w:val="0"/>
                  </w:rPr>
                  <w:delText xml:space="preserve">GeoTiff, </w:delText>
                </w:r>
              </w:del>
            </w:sdtContent>
          </w:sdt>
          <w:r w:rsidDel="00000000" w:rsidR="00000000" w:rsidRPr="00000000">
            <w:rPr>
              <w:rtl w:val="0"/>
            </w:rPr>
            <w:t xml:space="preserve">ESRI raster, </w:t>
          </w:r>
          <w:sdt>
            <w:sdtPr>
              <w:tag w:val="goog_rdk_786"/>
            </w:sdtPr>
            <w:sdtContent>
              <w:ins w:author="Frank van Weert" w:id="214" w:date="2023-06-26T11:12:36Z">
                <w:r w:rsidDel="00000000" w:rsidR="00000000" w:rsidRPr="00000000">
                  <w:rPr>
                    <w:rtl w:val="0"/>
                  </w:rPr>
                </w:r>
              </w:ins>
            </w:sdtContent>
          </w:sdt>
        </w:p>
      </w:sdtContent>
    </w:sdt>
    <w:sdt>
      <w:sdtPr>
        <w:tag w:val="goog_rdk_790"/>
      </w:sdtPr>
      <w:sdtContent>
        <w:p w:rsidR="00000000" w:rsidDel="00000000" w:rsidP="00000000" w:rsidRDefault="00000000" w:rsidRPr="00000000" w14:paraId="000001FB">
          <w:pPr>
            <w:numPr>
              <w:ilvl w:val="0"/>
              <w:numId w:val="65"/>
            </w:numPr>
            <w:spacing w:after="0" w:afterAutospacing="0"/>
            <w:ind w:left="720" w:hanging="360"/>
            <w:jc w:val="both"/>
            <w:rPr>
              <w:ins w:author="Frank van Weert" w:id="215" w:date="2023-06-26T11:12:52Z"/>
              <w:u w:val="none"/>
            </w:rPr>
          </w:pPr>
          <w:sdt>
            <w:sdtPr>
              <w:tag w:val="goog_rdk_788"/>
            </w:sdtPr>
            <w:sdtContent>
              <w:ins w:author="Frank van Weert" w:id="214" w:date="2023-06-26T11:12:36Z">
                <w:r w:rsidDel="00000000" w:rsidR="00000000" w:rsidRPr="00000000">
                  <w:rPr>
                    <w:rtl w:val="0"/>
                  </w:rPr>
                  <w:t xml:space="preserve">tabular data likecin </w:t>
                </w:r>
              </w:ins>
            </w:sdtContent>
          </w:sdt>
          <w:r w:rsidDel="00000000" w:rsidR="00000000" w:rsidRPr="00000000">
            <w:rPr>
              <w:rtl w:val="0"/>
            </w:rPr>
            <w:t xml:space="preserve">MS Excel (plain tables), </w:t>
          </w:r>
          <w:sdt>
            <w:sdtPr>
              <w:tag w:val="goog_rdk_789"/>
            </w:sdtPr>
            <w:sdtContent>
              <w:ins w:author="Frank van Weert" w:id="215" w:date="2023-06-26T11:12:52Z">
                <w:r w:rsidDel="00000000" w:rsidR="00000000" w:rsidRPr="00000000">
                  <w:rPr>
                    <w:rtl w:val="0"/>
                  </w:rPr>
                </w:r>
              </w:ins>
            </w:sdtContent>
          </w:sdt>
        </w:p>
      </w:sdtContent>
    </w:sdt>
    <w:sdt>
      <w:sdtPr>
        <w:tag w:val="goog_rdk_795"/>
      </w:sdtPr>
      <w:sdtContent>
        <w:p w:rsidR="00000000" w:rsidDel="00000000" w:rsidP="00000000" w:rsidRDefault="00000000" w:rsidRPr="00000000" w14:paraId="000001FC">
          <w:pPr>
            <w:numPr>
              <w:ilvl w:val="0"/>
              <w:numId w:val="65"/>
            </w:numPr>
            <w:ind w:left="720" w:hanging="360"/>
            <w:jc w:val="both"/>
            <w:rPr>
              <w:ins w:author="Frank van Weert" w:id="217" w:date="2023-06-26T11:13:28Z"/>
              <w:u w:val="none"/>
            </w:rPr>
          </w:pPr>
          <w:sdt>
            <w:sdtPr>
              <w:tag w:val="goog_rdk_791"/>
            </w:sdtPr>
            <w:sdtContent>
              <w:ins w:author="Frank van Weert" w:id="215" w:date="2023-06-26T11:12:52Z">
                <w:r w:rsidDel="00000000" w:rsidR="00000000" w:rsidRPr="00000000">
                  <w:rPr>
                    <w:rtl w:val="0"/>
                  </w:rPr>
                  <w:t xml:space="preserve">analogue </w:t>
                </w:r>
              </w:ins>
            </w:sdtContent>
          </w:sdt>
          <w:r w:rsidDel="00000000" w:rsidR="00000000" w:rsidRPr="00000000">
            <w:rPr>
              <w:rtl w:val="0"/>
            </w:rPr>
            <w:t xml:space="preserve">maps, </w:t>
          </w:r>
          <w:sdt>
            <w:sdtPr>
              <w:tag w:val="goog_rdk_792"/>
            </w:sdtPr>
            <w:sdtContent>
              <w:del w:author="Frank van Weert" w:id="216" w:date="2023-06-26T11:13:01Z">
                <w:r w:rsidDel="00000000" w:rsidR="00000000" w:rsidRPr="00000000">
                  <w:rPr>
                    <w:rtl w:val="0"/>
                  </w:rPr>
                  <w:delText xml:space="preserve">shapefiles, treated data, </w:delText>
                </w:r>
              </w:del>
            </w:sdtContent>
          </w:sdt>
          <w:sdt>
            <w:sdtPr>
              <w:tag w:val="goog_rdk_793"/>
            </w:sdtPr>
            <w:sdtContent>
              <w:commentRangeStart w:id="85"/>
            </w:sdtContent>
          </w:sdt>
          <w:r w:rsidDel="00000000" w:rsidR="00000000" w:rsidRPr="00000000">
            <w:rPr>
              <w:rtl w:val="0"/>
            </w:rPr>
            <w:t xml:space="preserve">geopackage,</w:t>
          </w:r>
          <w:sdt>
            <w:sdtPr>
              <w:tag w:val="goog_rdk_794"/>
            </w:sdtPr>
            <w:sdtContent>
              <w:ins w:author="Frank van Weert" w:id="217" w:date="2023-06-26T11:13:28Z">
                <w:commentRangeEnd w:id="85"/>
                <w:r w:rsidDel="00000000" w:rsidR="00000000" w:rsidRPr="00000000">
                  <w:commentReference w:id="85"/>
                </w:r>
                <w:r w:rsidDel="00000000" w:rsidR="00000000" w:rsidRPr="00000000">
                  <w:rPr>
                    <w:rtl w:val="0"/>
                  </w:rPr>
                </w:r>
              </w:ins>
            </w:sdtContent>
          </w:sdt>
        </w:p>
      </w:sdtContent>
    </w:sdt>
    <w:sdt>
      <w:sdtPr>
        <w:tag w:val="goog_rdk_798"/>
      </w:sdtPr>
      <w:sdtContent>
        <w:p w:rsidR="00000000" w:rsidDel="00000000" w:rsidP="00000000" w:rsidRDefault="00000000" w:rsidRPr="00000000" w14:paraId="000001FD">
          <w:pPr>
            <w:jc w:val="both"/>
            <w:rPr>
              <w:ins w:author="Frank van Weert" w:id="217" w:date="2023-06-26T11:13:28Z"/>
              <w:del w:author="Frank van Weert" w:id="217" w:date="2023-06-26T11:13:28Z"/>
            </w:rPr>
          </w:pPr>
          <w:sdt>
            <w:sdtPr>
              <w:tag w:val="goog_rdk_796"/>
            </w:sdtPr>
            <w:sdtContent>
              <w:ins w:author="Frank van Weert" w:id="217" w:date="2023-06-26T11:13:28Z">
                <w:r w:rsidDel="00000000" w:rsidR="00000000" w:rsidRPr="00000000">
                  <w:rPr>
                    <w:rtl w:val="0"/>
                  </w:rPr>
                  <w:t xml:space="preserve">Some data providers do have metadata however, it is scattered. </w:t>
                </w:r>
                <w:sdt>
                  <w:sdtPr>
                    <w:tag w:val="goog_rdk_797"/>
                  </w:sdtPr>
                  <w:sdtContent>
                    <w:del w:author="Frank van Weert" w:id="217" w:date="2023-06-26T11:13:28Z">
                      <w:r w:rsidDel="00000000" w:rsidR="00000000" w:rsidRPr="00000000">
                        <w:rPr>
                          <w:rtl w:val="0"/>
                        </w:rPr>
                      </w:r>
                    </w:del>
                  </w:sdtContent>
                </w:sdt>
              </w:ins>
            </w:sdtContent>
          </w:sdt>
        </w:p>
      </w:sdtContent>
    </w:sdt>
    <w:sdt>
      <w:sdtPr>
        <w:tag w:val="goog_rdk_801"/>
      </w:sdtPr>
      <w:sdtContent>
        <w:p w:rsidR="00000000" w:rsidDel="00000000" w:rsidP="00000000" w:rsidRDefault="00000000" w:rsidRPr="00000000" w14:paraId="000001FE">
          <w:pPr>
            <w:jc w:val="both"/>
            <w:rPr>
              <w:ins w:author="Frank van Weert" w:id="217" w:date="2023-06-26T11:13:28Z"/>
              <w:del w:author="Frank van Weert" w:id="217" w:date="2023-06-26T11:13:28Z"/>
            </w:rPr>
          </w:pPr>
          <w:sdt>
            <w:sdtPr>
              <w:tag w:val="goog_rdk_799"/>
            </w:sdtPr>
            <w:sdtContent>
              <w:ins w:author="Frank van Weert" w:id="217" w:date="2023-06-26T11:13:28Z">
                <w:sdt>
                  <w:sdtPr>
                    <w:tag w:val="goog_rdk_800"/>
                  </w:sdtPr>
                  <w:sdtContent>
                    <w:del w:author="Frank van Weert" w:id="217" w:date="2023-06-26T11:13:28Z">
                      <w:r w:rsidDel="00000000" w:rsidR="00000000" w:rsidRPr="00000000">
                        <w:rPr>
                          <w:rtl w:val="0"/>
                        </w:rPr>
                      </w:r>
                    </w:del>
                  </w:sdtContent>
                </w:sdt>
              </w:ins>
            </w:sdtContent>
          </w:sdt>
        </w:p>
      </w:sdtContent>
    </w:sdt>
    <w:sdt>
      <w:sdtPr>
        <w:tag w:val="goog_rdk_805"/>
      </w:sdtPr>
      <w:sdtContent>
        <w:p w:rsidR="00000000" w:rsidDel="00000000" w:rsidP="00000000" w:rsidRDefault="00000000" w:rsidRPr="00000000" w14:paraId="000001FF">
          <w:pPr>
            <w:jc w:val="both"/>
            <w:rPr>
              <w:ins w:author="Frank van Weert" w:id="217" w:date="2023-06-26T11:13:28Z"/>
            </w:rPr>
          </w:pPr>
          <w:sdt>
            <w:sdtPr>
              <w:tag w:val="goog_rdk_803"/>
            </w:sdtPr>
            <w:sdtContent>
              <w:del w:author="Frank van Weert" w:id="217" w:date="2023-06-26T11:13:28Z">
                <w:r w:rsidDel="00000000" w:rsidR="00000000" w:rsidRPr="00000000">
                  <w:rPr>
                    <w:rtl w:val="0"/>
                  </w:rPr>
                  <w:delText xml:space="preserve"> and metadata. </w:delText>
                </w:r>
              </w:del>
            </w:sdtContent>
          </w:sdt>
          <w:sdt>
            <w:sdtPr>
              <w:tag w:val="goog_rdk_804"/>
            </w:sdtPr>
            <w:sdtContent>
              <w:ins w:author="Frank van Weert" w:id="217" w:date="2023-06-26T11:13:28Z">
                <w:r w:rsidDel="00000000" w:rsidR="00000000" w:rsidRPr="00000000">
                  <w:rPr>
                    <w:rtl w:val="0"/>
                  </w:rPr>
                </w:r>
              </w:ins>
            </w:sdtContent>
          </w:sdt>
        </w:p>
      </w:sdtContent>
    </w:sdt>
    <w:sdt>
      <w:sdtPr>
        <w:tag w:val="goog_rdk_808"/>
      </w:sdtPr>
      <w:sdtContent>
        <w:p w:rsidR="00000000" w:rsidDel="00000000" w:rsidP="00000000" w:rsidRDefault="00000000" w:rsidRPr="00000000" w14:paraId="00000200">
          <w:pPr>
            <w:jc w:val="both"/>
            <w:rPr/>
          </w:pPr>
          <w:r w:rsidDel="00000000" w:rsidR="00000000" w:rsidRPr="00000000">
            <w:rPr>
              <w:rtl w:val="0"/>
            </w:rPr>
            <w:t xml:space="preserve">The dissemination of the agricultural knowledge and information (AKI) is through trainings, community outreach programs, websites, Scientific Journals, analogue methods (hard copies), emails, external storage devices, web-based platforms, school platforms, Management information system (MIS) and GIS center. The AKI on LSC data is preferably presented to end-users using MS Excel tables via portal</w:t>
          </w:r>
          <w:sdt>
            <w:sdtPr>
              <w:tag w:val="goog_rdk_806"/>
            </w:sdtPr>
            <w:sdtContent>
              <w:ins w:author="Frank van Weert" w:id="218" w:date="2023-06-26T11:11:10Z">
                <w:r w:rsidDel="00000000" w:rsidR="00000000" w:rsidRPr="00000000">
                  <w:rPr>
                    <w:rtl w:val="0"/>
                  </w:rPr>
                  <w:t xml:space="preserve">s like</w:t>
                </w:r>
              </w:ins>
            </w:sdtContent>
          </w:sdt>
          <w:sdt>
            <w:sdtPr>
              <w:tag w:val="goog_rdk_807"/>
            </w:sdtPr>
            <w:sdtContent>
              <w:del w:author="Frank van Weert" w:id="218" w:date="2023-06-26T11:11:10Z">
                <w:r w:rsidDel="00000000" w:rsidR="00000000" w:rsidRPr="00000000">
                  <w:rPr>
                    <w:rtl w:val="0"/>
                  </w:rPr>
                  <w:delText xml:space="preserve">,</w:delText>
                </w:r>
              </w:del>
            </w:sdtContent>
          </w:sdt>
          <w:r w:rsidDel="00000000" w:rsidR="00000000" w:rsidRPr="00000000">
            <w:rPr>
              <w:rtl w:val="0"/>
            </w:rPr>
            <w:t xml:space="preserve"> web-based platforms and mobile apps. </w:t>
          </w:r>
        </w:p>
      </w:sdtContent>
    </w:sdt>
    <w:sdt>
      <w:sdtPr>
        <w:tag w:val="goog_rdk_820"/>
      </w:sdtPr>
      <w:sdtContent>
        <w:p w:rsidR="00000000" w:rsidDel="00000000" w:rsidP="00000000" w:rsidRDefault="00000000" w:rsidRPr="00000000" w14:paraId="00000201">
          <w:pPr>
            <w:jc w:val="both"/>
            <w:rPr>
              <w:ins w:author="Frank van Weert" w:id="226" w:date="2023-06-26T11:16:52Z"/>
            </w:rPr>
          </w:pPr>
          <w:r w:rsidDel="00000000" w:rsidR="00000000" w:rsidRPr="00000000">
            <w:rPr>
              <w:rtl w:val="0"/>
            </w:rPr>
            <w:t xml:space="preserve">Public entities like MINAGRI and Meteo Rwanda have digital data </w:t>
          </w:r>
          <w:sdt>
            <w:sdtPr>
              <w:tag w:val="goog_rdk_809"/>
            </w:sdtPr>
            <w:sdtContent>
              <w:ins w:author="Frank van Weert" w:id="219" w:date="2023-06-26T11:14:49Z">
                <w:r w:rsidDel="00000000" w:rsidR="00000000" w:rsidRPr="00000000">
                  <w:rPr>
                    <w:rtl w:val="0"/>
                  </w:rPr>
                  <w:t xml:space="preserve">repositories</w:t>
                </w:r>
              </w:ins>
            </w:sdtContent>
          </w:sdt>
          <w:sdt>
            <w:sdtPr>
              <w:tag w:val="goog_rdk_810"/>
            </w:sdtPr>
            <w:sdtContent>
              <w:del w:author="Frank van Weert" w:id="219" w:date="2023-06-26T11:14:49Z">
                <w:r w:rsidDel="00000000" w:rsidR="00000000" w:rsidRPr="00000000">
                  <w:rPr>
                    <w:rtl w:val="0"/>
                  </w:rPr>
                  <w:delText xml:space="preserve">repository</w:delText>
                </w:r>
              </w:del>
            </w:sdtContent>
          </w:sdt>
          <w:r w:rsidDel="00000000" w:rsidR="00000000" w:rsidRPr="00000000">
            <w:rPr>
              <w:rtl w:val="0"/>
            </w:rPr>
            <w:t xml:space="preserve"> of LSC and climate related datasets. </w:t>
          </w:r>
          <w:sdt>
            <w:sdtPr>
              <w:tag w:val="goog_rdk_811"/>
            </w:sdtPr>
            <w:sdtContent>
              <w:ins w:author="Frank van Weert" w:id="220" w:date="2023-06-26T11:15:31Z">
                <w:r w:rsidDel="00000000" w:rsidR="00000000" w:rsidRPr="00000000">
                  <w:rPr>
                    <w:rtl w:val="0"/>
                  </w:rPr>
                  <w:t xml:space="preserve">For example, </w:t>
                </w:r>
              </w:ins>
            </w:sdtContent>
          </w:sdt>
          <w:r w:rsidDel="00000000" w:rsidR="00000000" w:rsidRPr="00000000">
            <w:rPr>
              <w:rtl w:val="0"/>
            </w:rPr>
            <w:t xml:space="preserve">Meteo Rwanda has developed Maproom</w:t>
          </w:r>
          <w:sdt>
            <w:sdtPr>
              <w:tag w:val="goog_rdk_812"/>
            </w:sdtPr>
            <w:sdtContent>
              <w:ins w:author="Frank van Weert" w:id="221" w:date="2023-06-26T11:14:55Z">
                <w:r w:rsidDel="00000000" w:rsidR="00000000" w:rsidRPr="00000000">
                  <w:rPr>
                    <w:rtl w:val="0"/>
                  </w:rPr>
                  <w:t xml:space="preserve">:</w:t>
                </w:r>
              </w:ins>
            </w:sdtContent>
          </w:sdt>
          <w:r w:rsidDel="00000000" w:rsidR="00000000" w:rsidRPr="00000000">
            <w:rPr>
              <w:rtl w:val="0"/>
            </w:rPr>
            <w:t xml:space="preserve"> an open</w:t>
          </w:r>
          <w:sdt>
            <w:sdtPr>
              <w:tag w:val="goog_rdk_813"/>
            </w:sdtPr>
            <w:sdtContent>
              <w:ins w:author="Frank van Weert" w:id="222" w:date="2023-06-26T11:15:04Z">
                <w:r w:rsidDel="00000000" w:rsidR="00000000" w:rsidRPr="00000000">
                  <w:rPr>
                    <w:rtl w:val="0"/>
                  </w:rPr>
                  <w:t xml:space="preserve">-</w:t>
                </w:r>
              </w:ins>
            </w:sdtContent>
          </w:sdt>
          <w:sdt>
            <w:sdtPr>
              <w:tag w:val="goog_rdk_814"/>
            </w:sdtPr>
            <w:sdtContent>
              <w:del w:author="Frank van Weert" w:id="222" w:date="2023-06-26T11:15:04Z">
                <w:r w:rsidDel="00000000" w:rsidR="00000000" w:rsidRPr="00000000">
                  <w:rPr>
                    <w:rtl w:val="0"/>
                  </w:rPr>
                  <w:delText xml:space="preserve"> </w:delText>
                </w:r>
              </w:del>
            </w:sdtContent>
          </w:sdt>
          <w:r w:rsidDel="00000000" w:rsidR="00000000" w:rsidRPr="00000000">
            <w:rPr>
              <w:rtl w:val="0"/>
            </w:rPr>
            <w:t xml:space="preserve">source portal </w:t>
          </w:r>
          <w:sdt>
            <w:sdtPr>
              <w:tag w:val="goog_rdk_815"/>
            </w:sdtPr>
            <w:sdtContent>
              <w:ins w:author="Frank van Weert" w:id="223" w:date="2023-06-26T11:15:13Z">
                <w:r w:rsidDel="00000000" w:rsidR="00000000" w:rsidRPr="00000000">
                  <w:rPr>
                    <w:rtl w:val="0"/>
                  </w:rPr>
                  <w:t xml:space="preserve">where</w:t>
                </w:r>
              </w:ins>
            </w:sdtContent>
          </w:sdt>
          <w:sdt>
            <w:sdtPr>
              <w:tag w:val="goog_rdk_816"/>
            </w:sdtPr>
            <w:sdtContent>
              <w:del w:author="Frank van Weert" w:id="223" w:date="2023-06-26T11:15:13Z">
                <w:r w:rsidDel="00000000" w:rsidR="00000000" w:rsidRPr="00000000">
                  <w:rPr>
                    <w:rtl w:val="0"/>
                  </w:rPr>
                  <w:delText xml:space="preserve">that</w:delText>
                </w:r>
              </w:del>
            </w:sdtContent>
          </w:sdt>
          <w:r w:rsidDel="00000000" w:rsidR="00000000" w:rsidRPr="00000000">
            <w:rPr>
              <w:rtl w:val="0"/>
            </w:rPr>
            <w:t xml:space="preserve"> end users can access climate and agricultural maps. On the other hand, MINAGRI has an LSC data warehouse, </w:t>
          </w:r>
          <w:sdt>
            <w:sdtPr>
              <w:tag w:val="goog_rdk_817"/>
            </w:sdtPr>
            <w:sdtContent>
              <w:ins w:author="Frank van Weert" w:id="224" w:date="2023-06-26T11:16:34Z">
                <w:r w:rsidDel="00000000" w:rsidR="00000000" w:rsidRPr="00000000">
                  <w:rPr>
                    <w:rtl w:val="0"/>
                  </w:rPr>
                  <w:t xml:space="preserve">an </w:t>
                </w:r>
              </w:ins>
            </w:sdtContent>
          </w:sdt>
          <w:r w:rsidDel="00000000" w:rsidR="00000000" w:rsidRPr="00000000">
            <w:rPr>
              <w:rtl w:val="0"/>
            </w:rPr>
            <w:t xml:space="preserve">MIS</w:t>
          </w:r>
          <w:sdt>
            <w:sdtPr>
              <w:tag w:val="goog_rdk_818"/>
            </w:sdtPr>
            <w:sdtContent>
              <w:del w:author="Frank van Weert" w:id="225" w:date="2023-06-26T11:16:36Z">
                <w:r w:rsidDel="00000000" w:rsidR="00000000" w:rsidRPr="00000000">
                  <w:rPr>
                    <w:rtl w:val="0"/>
                  </w:rPr>
                  <w:delText xml:space="preserve">,</w:delText>
                </w:r>
              </w:del>
            </w:sdtContent>
          </w:sdt>
          <w:r w:rsidDel="00000000" w:rsidR="00000000" w:rsidRPr="00000000">
            <w:rPr>
              <w:rtl w:val="0"/>
            </w:rPr>
            <w:t xml:space="preserve"> accessible to internal users only. </w:t>
          </w:r>
          <w:sdt>
            <w:sdtPr>
              <w:tag w:val="goog_rdk_819"/>
            </w:sdtPr>
            <w:sdtContent>
              <w:ins w:author="Frank van Weert" w:id="226" w:date="2023-06-26T11:16:52Z">
                <w:r w:rsidDel="00000000" w:rsidR="00000000" w:rsidRPr="00000000">
                  <w:rPr>
                    <w:rtl w:val="0"/>
                  </w:rPr>
                </w:r>
              </w:ins>
            </w:sdtContent>
          </w:sdt>
        </w:p>
      </w:sdtContent>
    </w:sdt>
    <w:sdt>
      <w:sdtPr>
        <w:tag w:val="goog_rdk_830"/>
      </w:sdtPr>
      <w:sdtContent>
        <w:p w:rsidR="00000000" w:rsidDel="00000000" w:rsidP="00000000" w:rsidRDefault="00000000" w:rsidRPr="00000000" w14:paraId="00000202">
          <w:pPr>
            <w:jc w:val="both"/>
            <w:rPr/>
          </w:pPr>
          <w:r w:rsidDel="00000000" w:rsidR="00000000" w:rsidRPr="00000000">
            <w:rPr>
              <w:rtl w:val="0"/>
            </w:rPr>
            <w:t xml:space="preserve">Other repositories used include </w:t>
          </w:r>
          <w:sdt>
            <w:sdtPr>
              <w:tag w:val="goog_rdk_821"/>
            </w:sdtPr>
            <w:sdtContent>
              <w:commentRangeStart w:id="86"/>
            </w:sdtContent>
          </w:sdt>
          <w:r w:rsidDel="00000000" w:rsidR="00000000" w:rsidRPr="00000000">
            <w:rPr>
              <w:rtl w:val="0"/>
            </w:rPr>
            <w:t xml:space="preserve">API</w:t>
          </w:r>
          <w:commentRangeEnd w:id="86"/>
          <w:r w:rsidDel="00000000" w:rsidR="00000000" w:rsidRPr="00000000">
            <w:commentReference w:id="86"/>
          </w:r>
          <w:r w:rsidDel="00000000" w:rsidR="00000000" w:rsidRPr="00000000">
            <w:rPr>
              <w:rtl w:val="0"/>
            </w:rPr>
            <w:t xml:space="preserve">. An example of an open source web-based platform is the Sprout (</w:t>
          </w:r>
          <w:hyperlink r:id="rId19">
            <w:r w:rsidDel="00000000" w:rsidR="00000000" w:rsidRPr="00000000">
              <w:rPr>
                <w:color w:val="0000ff"/>
                <w:u w:val="single"/>
                <w:rtl w:val="0"/>
              </w:rPr>
              <w:t xml:space="preserve">sproutopencontent.com</w:t>
            </w:r>
          </w:hyperlink>
          <w:r w:rsidDel="00000000" w:rsidR="00000000" w:rsidRPr="00000000">
            <w:rPr>
              <w:rtl w:val="0"/>
            </w:rPr>
            <w:t xml:space="preserve">). </w:t>
          </w:r>
          <w:sdt>
            <w:sdtPr>
              <w:tag w:val="goog_rdk_822"/>
            </w:sdtPr>
            <w:sdtContent>
              <w:del w:author="Frank van Weert" w:id="227" w:date="2023-06-26T11:17:18Z">
                <w:r w:rsidDel="00000000" w:rsidR="00000000" w:rsidRPr="00000000">
                  <w:rPr>
                    <w:rtl w:val="0"/>
                  </w:rPr>
                  <w:delText xml:space="preserve">Some data providers do have metadata however, it is scattered. </w:delText>
                </w:r>
              </w:del>
            </w:sdtContent>
          </w:sdt>
          <w:sdt>
            <w:sdtPr>
              <w:tag w:val="goog_rdk_823"/>
            </w:sdtPr>
            <w:sdtContent>
              <w:ins w:author="Frank van Weert" w:id="227" w:date="2023-06-26T11:17:18Z">
                <w:sdt>
                  <w:sdtPr>
                    <w:tag w:val="goog_rdk_824"/>
                  </w:sdtPr>
                  <w:sdtContent>
                    <w:del w:author="Frank van Weert" w:id="227" w:date="2023-06-26T11:17:18Z">
                      <w:r w:rsidDel="00000000" w:rsidR="00000000" w:rsidRPr="00000000">
                        <w:rPr>
                          <w:rtl w:val="0"/>
                        </w:rPr>
                        <w:delText xml:space="preserve">The</w:delText>
                      </w:r>
                    </w:del>
                  </w:sdtContent>
                </w:sdt>
              </w:ins>
            </w:sdtContent>
          </w:sdt>
          <w:sdt>
            <w:sdtPr>
              <w:tag w:val="goog_rdk_825"/>
            </w:sdtPr>
            <w:sdtContent>
              <w:del w:author="Frank van Weert" w:id="227" w:date="2023-06-26T11:17:18Z">
                <w:r w:rsidDel="00000000" w:rsidR="00000000" w:rsidRPr="00000000">
                  <w:rPr>
                    <w:rtl w:val="0"/>
                  </w:rPr>
                  <w:delText xml:space="preserve">A</w:delText>
                </w:r>
              </w:del>
            </w:sdtContent>
          </w:sdt>
          <w:r w:rsidDel="00000000" w:rsidR="00000000" w:rsidRPr="00000000">
            <w:rPr>
              <w:rtl w:val="0"/>
            </w:rPr>
            <w:t xml:space="preserve"> knowledge institut</w:t>
          </w:r>
          <w:sdt>
            <w:sdtPr>
              <w:tag w:val="goog_rdk_826"/>
            </w:sdtPr>
            <w:sdtContent>
              <w:ins w:author="Frank van Weert" w:id="228" w:date="2023-06-26T11:17:42Z">
                <w:r w:rsidDel="00000000" w:rsidR="00000000" w:rsidRPr="00000000">
                  <w:rPr>
                    <w:rtl w:val="0"/>
                  </w:rPr>
                  <w:t xml:space="preserve">e</w:t>
                </w:r>
              </w:ins>
            </w:sdtContent>
          </w:sdt>
          <w:sdt>
            <w:sdtPr>
              <w:tag w:val="goog_rdk_827"/>
            </w:sdtPr>
            <w:sdtContent>
              <w:del w:author="Frank van Weert" w:id="228" w:date="2023-06-26T11:17:42Z">
                <w:r w:rsidDel="00000000" w:rsidR="00000000" w:rsidRPr="00000000">
                  <w:rPr>
                    <w:rtl w:val="0"/>
                  </w:rPr>
                  <w:delText xml:space="preserve">ion like.</w:delText>
                </w:r>
              </w:del>
            </w:sdtContent>
          </w:sdt>
          <w:r w:rsidDel="00000000" w:rsidR="00000000" w:rsidRPr="00000000">
            <w:rPr>
              <w:rtl w:val="0"/>
            </w:rPr>
            <w:t xml:space="preserve"> International Potato Centre has an assortment of open</w:t>
          </w:r>
          <w:sdt>
            <w:sdtPr>
              <w:tag w:val="goog_rdk_828"/>
            </w:sdtPr>
            <w:sdtContent>
              <w:ins w:author="Frank van Weert" w:id="229" w:date="2023-06-26T11:17:50Z">
                <w:r w:rsidDel="00000000" w:rsidR="00000000" w:rsidRPr="00000000">
                  <w:rPr>
                    <w:rtl w:val="0"/>
                  </w:rPr>
                  <w:t xml:space="preserve">-</w:t>
                </w:r>
              </w:ins>
            </w:sdtContent>
          </w:sdt>
          <w:sdt>
            <w:sdtPr>
              <w:tag w:val="goog_rdk_829"/>
            </w:sdtPr>
            <w:sdtContent>
              <w:del w:author="Frank van Weert" w:id="229" w:date="2023-06-26T11:17:50Z">
                <w:r w:rsidDel="00000000" w:rsidR="00000000" w:rsidRPr="00000000">
                  <w:rPr>
                    <w:rtl w:val="0"/>
                  </w:rPr>
                  <w:delText xml:space="preserve"> </w:delText>
                </w:r>
              </w:del>
            </w:sdtContent>
          </w:sdt>
          <w:r w:rsidDel="00000000" w:rsidR="00000000" w:rsidRPr="00000000">
            <w:rPr>
              <w:rtl w:val="0"/>
            </w:rPr>
            <w:t xml:space="preserve">access repositories like Dataverse, CGSpace, and Toolkit. </w:t>
          </w:r>
        </w:p>
      </w:sdtContent>
    </w:sdt>
    <w:sdt>
      <w:sdtPr>
        <w:tag w:val="goog_rdk_833"/>
      </w:sdtPr>
      <w:sdtContent>
        <w:p w:rsidR="00000000" w:rsidDel="00000000" w:rsidP="00000000" w:rsidRDefault="00000000" w:rsidRPr="00000000" w14:paraId="00000203">
          <w:pPr>
            <w:jc w:val="both"/>
            <w:rPr>
              <w:ins w:author="Frank van Weert" w:id="231" w:date="2023-06-26T11:19:53Z"/>
            </w:rPr>
          </w:pPr>
          <w:r w:rsidDel="00000000" w:rsidR="00000000" w:rsidRPr="00000000">
            <w:rPr>
              <w:rtl w:val="0"/>
            </w:rPr>
            <w:t xml:space="preserve">Skilled labour and ICT infrastructure are critical cost implications when hosting and maintaining an LSC hub. The hosting and maintenance of the LSC hub requires skilled professionals such as software developers, data analysts, system administrators, and technical support staff. The cost</w:t>
          </w:r>
          <w:sdt>
            <w:sdtPr>
              <w:tag w:val="goog_rdk_831"/>
            </w:sdtPr>
            <w:sdtContent>
              <w:ins w:author="Frank van Weert" w:id="230" w:date="2023-06-26T11:18:17Z">
                <w:r w:rsidDel="00000000" w:rsidR="00000000" w:rsidRPr="00000000">
                  <w:rPr>
                    <w:rtl w:val="0"/>
                  </w:rPr>
                  <w:t xml:space="preserve">s</w:t>
                </w:r>
              </w:ins>
            </w:sdtContent>
          </w:sdt>
          <w:r w:rsidDel="00000000" w:rsidR="00000000" w:rsidRPr="00000000">
            <w:rPr>
              <w:rtl w:val="0"/>
            </w:rPr>
            <w:t xml:space="preserve"> will involve salaries, training, and potentially hiring external consultants or IT service providers for specialized expertise. In addition, the LSC hub will require robust hardware and software infrastructure, including servers, networking equipment, storage systems, and backup solutions. The cost includes the initial investment in acquiring the equipment and the ongoing expenses for maintenance, upgrades, and replacements.</w:t>
          </w:r>
          <w:sdt>
            <w:sdtPr>
              <w:tag w:val="goog_rdk_832"/>
            </w:sdtPr>
            <w:sdtContent>
              <w:ins w:author="Frank van Weert" w:id="231" w:date="2023-06-26T11:19:53Z">
                <w:r w:rsidDel="00000000" w:rsidR="00000000" w:rsidRPr="00000000">
                  <w:rPr>
                    <w:rtl w:val="0"/>
                  </w:rPr>
                </w:r>
              </w:ins>
            </w:sdtContent>
          </w:sdt>
        </w:p>
      </w:sdtContent>
    </w:sdt>
    <w:sdt>
      <w:sdtPr>
        <w:tag w:val="goog_rdk_835"/>
      </w:sdtPr>
      <w:sdtContent>
        <w:p w:rsidR="00000000" w:rsidDel="00000000" w:rsidP="00000000" w:rsidRDefault="00000000" w:rsidRPr="00000000" w14:paraId="00000204">
          <w:pPr>
            <w:jc w:val="both"/>
            <w:rPr/>
          </w:pPr>
          <w:sdt>
            <w:sdtPr>
              <w:tag w:val="goog_rdk_834"/>
            </w:sdtPr>
            <w:sdtContent>
              <w:ins w:author="Frank van Weert" w:id="231" w:date="2023-06-26T11:19:53Z">
                <w:r w:rsidDel="00000000" w:rsidR="00000000" w:rsidRPr="00000000">
                  <w:rPr>
                    <w:rtl w:val="0"/>
                  </w:rPr>
                  <w:t xml:space="preserve">Obviously content quality management (including the formulation of </w:t>
                </w:r>
                <w:r w:rsidDel="00000000" w:rsidR="00000000" w:rsidRPr="00000000">
                  <w:rPr>
                    <w:rtl w:val="0"/>
                  </w:rPr>
                  <w:t xml:space="preserve">standardised</w:t>
                </w:r>
                <w:r w:rsidDel="00000000" w:rsidR="00000000" w:rsidRPr="00000000">
                  <w:rPr>
                    <w:rtl w:val="0"/>
                  </w:rPr>
                  <w:t xml:space="preserve"> meta-information </w:t>
                </w:r>
                <w:r w:rsidDel="00000000" w:rsidR="00000000" w:rsidRPr="00000000">
                  <w:rPr>
                    <w:rtl w:val="0"/>
                  </w:rPr>
                  <w:t xml:space="preserve">of the</w:t>
                </w:r>
                <w:r w:rsidDel="00000000" w:rsidR="00000000" w:rsidRPr="00000000">
                  <w:rPr>
                    <w:rtl w:val="0"/>
                  </w:rPr>
                  <w:t xml:space="preserve"> various dataset and data layers) of the, to be shared, LSC data and information also needs the involvement of LSC content experts.</w:t>
                </w:r>
              </w:ins>
            </w:sdtContent>
          </w:sdt>
          <w:r w:rsidDel="00000000" w:rsidR="00000000" w:rsidRPr="00000000">
            <w:rPr>
              <w:rtl w:val="0"/>
            </w:rPr>
          </w:r>
        </w:p>
      </w:sdtContent>
    </w:sdt>
    <w:sdt>
      <w:sdtPr>
        <w:tag w:val="goog_rdk_837"/>
      </w:sdtPr>
      <w:sdtContent>
        <w:p w:rsidR="00000000" w:rsidDel="00000000" w:rsidP="00000000" w:rsidRDefault="00000000" w:rsidRPr="00000000" w14:paraId="00000205">
          <w:pPr>
            <w:jc w:val="both"/>
            <w:rPr/>
          </w:pPr>
          <w:r w:rsidDel="00000000" w:rsidR="00000000" w:rsidRPr="00000000">
            <w:rPr>
              <w:rtl w:val="0"/>
            </w:rPr>
            <w:t xml:space="preserve">Data providers </w:t>
          </w:r>
          <w:sdt>
            <w:sdtPr>
              <w:tag w:val="goog_rdk_836"/>
            </w:sdtPr>
            <w:sdtContent>
              <w:ins w:author="Frank van Weert" w:id="232" w:date="2023-06-26T11:30:07Z">
                <w:r w:rsidDel="00000000" w:rsidR="00000000" w:rsidRPr="00000000">
                  <w:rPr>
                    <w:rtl w:val="0"/>
                  </w:rPr>
                  <w:t xml:space="preserve">that are </w:t>
                </w:r>
                <w:r w:rsidDel="00000000" w:rsidR="00000000" w:rsidRPr="00000000">
                  <w:rPr>
                    <w:rtl w:val="0"/>
                  </w:rPr>
                  <w:t xml:space="preserve">simultaneously</w:t>
                </w:r>
                <w:r w:rsidDel="00000000" w:rsidR="00000000" w:rsidRPr="00000000">
                  <w:rPr>
                    <w:rtl w:val="0"/>
                  </w:rPr>
                  <w:t xml:space="preserve"> also using data themselves </w:t>
                </w:r>
              </w:ins>
            </w:sdtContent>
          </w:sdt>
          <w:r w:rsidDel="00000000" w:rsidR="00000000" w:rsidRPr="00000000">
            <w:rPr>
              <w:rtl w:val="0"/>
            </w:rPr>
            <w:t xml:space="preserve">are willing to pay a small fee to access LSC data and download files. Therefore, types of LSC information, services, or advisories that end users need to address soil fertility and soil and water conservation challenges include</w:t>
          </w:r>
        </w:p>
      </w:sdtContent>
    </w:sdt>
    <w:sdt>
      <w:sdtPr>
        <w:tag w:val="goog_rdk_838"/>
      </w:sdtPr>
      <w:sdtContent>
        <w:p w:rsidR="00000000" w:rsidDel="00000000" w:rsidP="00000000" w:rsidRDefault="00000000" w:rsidRPr="00000000" w14:paraId="0000020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Fertility and Nutrient Management</w:t>
          </w:r>
        </w:p>
      </w:sdtContent>
    </w:sdt>
    <w:sdt>
      <w:sdtPr>
        <w:tag w:val="goog_rdk_839"/>
      </w:sdtPr>
      <w:sdtContent>
        <w:p w:rsidR="00000000" w:rsidDel="00000000" w:rsidP="00000000" w:rsidRDefault="00000000" w:rsidRPr="00000000" w14:paraId="0000020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properties and fertilization methods</w:t>
          </w:r>
        </w:p>
      </w:sdtContent>
    </w:sdt>
    <w:sdt>
      <w:sdtPr>
        <w:tag w:val="goog_rdk_840"/>
      </w:sdtPr>
      <w:sdtContent>
        <w:p w:rsidR="00000000" w:rsidDel="00000000" w:rsidP="00000000" w:rsidRDefault="00000000" w:rsidRPr="00000000" w14:paraId="0000020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nutrients status based on specific regions</w:t>
          </w:r>
        </w:p>
      </w:sdtContent>
    </w:sdt>
    <w:sdt>
      <w:sdtPr>
        <w:tag w:val="goog_rdk_841"/>
      </w:sdtPr>
      <w:sdtContent>
        <w:p w:rsidR="00000000" w:rsidDel="00000000" w:rsidP="00000000" w:rsidRDefault="00000000" w:rsidRPr="00000000" w14:paraId="0000020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Crop suitability to a given soil type</w:t>
          </w:r>
        </w:p>
      </w:sdtContent>
    </w:sdt>
    <w:sdt>
      <w:sdtPr>
        <w:tag w:val="goog_rdk_842"/>
      </w:sdtPr>
      <w:sdtContent>
        <w:p w:rsidR="00000000" w:rsidDel="00000000" w:rsidP="00000000" w:rsidRDefault="00000000" w:rsidRPr="00000000" w14:paraId="0000020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Technological Demonstrations and Field Crops</w:t>
          </w:r>
        </w:p>
      </w:sdtContent>
    </w:sdt>
    <w:sdt>
      <w:sdtPr>
        <w:tag w:val="goog_rdk_843"/>
      </w:sdtPr>
      <w:sdtContent>
        <w:p w:rsidR="00000000" w:rsidDel="00000000" w:rsidP="00000000" w:rsidRDefault="00000000" w:rsidRPr="00000000" w14:paraId="0000020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Technological demonstrations on field crops</w:t>
          </w:r>
        </w:p>
      </w:sdtContent>
    </w:sdt>
    <w:sdt>
      <w:sdtPr>
        <w:tag w:val="goog_rdk_844"/>
      </w:sdtPr>
      <w:sdtContent>
        <w:p w:rsidR="00000000" w:rsidDel="00000000" w:rsidP="00000000" w:rsidRDefault="00000000" w:rsidRPr="00000000" w14:paraId="0000020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Georeferencing</w:t>
          </w:r>
        </w:p>
      </w:sdtContent>
    </w:sdt>
    <w:sdt>
      <w:sdtPr>
        <w:tag w:val="goog_rdk_845"/>
      </w:sdtPr>
      <w:sdtContent>
        <w:p w:rsidR="00000000" w:rsidDel="00000000" w:rsidP="00000000" w:rsidRDefault="00000000" w:rsidRPr="00000000" w14:paraId="0000020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Climate Data and Weather Forecasting</w:t>
          </w:r>
        </w:p>
      </w:sdtContent>
    </w:sdt>
    <w:sdt>
      <w:sdtPr>
        <w:tag w:val="goog_rdk_846"/>
      </w:sdtPr>
      <w:sdtContent>
        <w:p w:rsidR="00000000" w:rsidDel="00000000" w:rsidP="00000000" w:rsidRDefault="00000000" w:rsidRPr="00000000" w14:paraId="0000020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Climate data (Historical and forecast)</w:t>
          </w:r>
        </w:p>
      </w:sdtContent>
    </w:sdt>
    <w:sdt>
      <w:sdtPr>
        <w:tag w:val="goog_rdk_847"/>
      </w:sdtPr>
      <w:sdtContent>
        <w:p w:rsidR="00000000" w:rsidDel="00000000" w:rsidP="00000000" w:rsidRDefault="00000000" w:rsidRPr="00000000" w14:paraId="000002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Weather prediction/forecast</w:t>
          </w:r>
          <w:r w:rsidDel="00000000" w:rsidR="00000000" w:rsidRPr="00000000">
            <w:rPr>
              <w:rtl w:val="0"/>
            </w:rPr>
          </w:r>
        </w:p>
      </w:sdtContent>
    </w:sdt>
    <w:sdt>
      <w:sdtPr>
        <w:tag w:val="goog_rdk_848"/>
      </w:sdtPr>
      <w:sdtContent>
        <w:p w:rsidR="00000000" w:rsidDel="00000000" w:rsidP="00000000" w:rsidRDefault="00000000" w:rsidRPr="00000000" w14:paraId="00000210">
          <w:pPr>
            <w:jc w:val="both"/>
            <w:rPr/>
          </w:pPr>
          <w:r w:rsidDel="00000000" w:rsidR="00000000" w:rsidRPr="00000000">
            <w:rPr>
              <w:rtl w:val="0"/>
            </w:rPr>
            <w:t xml:space="preserve">In fulfilling the following functionality expectations, the LSC hub can effectively serve its users, enhance user experience, and provide valuable information and services for soil fertility, soil-water conservation, and agricultural practices.</w:t>
          </w:r>
        </w:p>
      </w:sdtContent>
    </w:sdt>
    <w:sdt>
      <w:sdtPr>
        <w:tag w:val="goog_rdk_849"/>
      </w:sdtPr>
      <w:sdtContent>
        <w:p w:rsidR="00000000" w:rsidDel="00000000" w:rsidP="00000000" w:rsidRDefault="00000000" w:rsidRPr="00000000" w14:paraId="00000211">
          <w:pPr>
            <w:numPr>
              <w:ilvl w:val="0"/>
              <w:numId w:val="34"/>
            </w:numPr>
            <w:spacing w:after="0" w:line="259" w:lineRule="auto"/>
            <w:ind w:left="720" w:hanging="360"/>
            <w:jc w:val="both"/>
            <w:rPr/>
          </w:pPr>
          <w:r w:rsidDel="00000000" w:rsidR="00000000" w:rsidRPr="00000000">
            <w:rPr>
              <w:rtl w:val="0"/>
            </w:rPr>
            <w:t xml:space="preserve">Data visualization and interpretation</w:t>
          </w:r>
        </w:p>
      </w:sdtContent>
    </w:sdt>
    <w:sdt>
      <w:sdtPr>
        <w:tag w:val="goog_rdk_850"/>
      </w:sdtPr>
      <w:sdtContent>
        <w:p w:rsidR="00000000" w:rsidDel="00000000" w:rsidP="00000000" w:rsidRDefault="00000000" w:rsidRPr="00000000" w14:paraId="00000212">
          <w:pPr>
            <w:numPr>
              <w:ilvl w:val="1"/>
              <w:numId w:val="34"/>
            </w:numPr>
            <w:spacing w:after="0" w:line="259" w:lineRule="auto"/>
            <w:ind w:left="1440" w:hanging="360"/>
            <w:jc w:val="both"/>
            <w:rPr/>
          </w:pPr>
          <w:r w:rsidDel="00000000" w:rsidR="00000000" w:rsidRPr="00000000">
            <w:rPr>
              <w:rtl w:val="0"/>
            </w:rPr>
            <w:t xml:space="preserve">Graphics and their interpretations</w:t>
          </w:r>
        </w:p>
      </w:sdtContent>
    </w:sdt>
    <w:sdt>
      <w:sdtPr>
        <w:tag w:val="goog_rdk_851"/>
      </w:sdtPr>
      <w:sdtContent>
        <w:p w:rsidR="00000000" w:rsidDel="00000000" w:rsidP="00000000" w:rsidRDefault="00000000" w:rsidRPr="00000000" w14:paraId="00000213">
          <w:pPr>
            <w:numPr>
              <w:ilvl w:val="1"/>
              <w:numId w:val="34"/>
            </w:numPr>
            <w:spacing w:after="0" w:line="259" w:lineRule="auto"/>
            <w:ind w:left="1440" w:hanging="360"/>
            <w:jc w:val="both"/>
            <w:rPr/>
          </w:pPr>
          <w:r w:rsidDel="00000000" w:rsidR="00000000" w:rsidRPr="00000000">
            <w:rPr>
              <w:rtl w:val="0"/>
            </w:rPr>
            <w:t xml:space="preserve">Videos</w:t>
          </w:r>
        </w:p>
      </w:sdtContent>
    </w:sdt>
    <w:sdt>
      <w:sdtPr>
        <w:tag w:val="goog_rdk_852"/>
      </w:sdtPr>
      <w:sdtContent>
        <w:p w:rsidR="00000000" w:rsidDel="00000000" w:rsidP="00000000" w:rsidRDefault="00000000" w:rsidRPr="00000000" w14:paraId="00000214">
          <w:pPr>
            <w:numPr>
              <w:ilvl w:val="1"/>
              <w:numId w:val="34"/>
            </w:numPr>
            <w:spacing w:after="0" w:line="259" w:lineRule="auto"/>
            <w:ind w:left="1440" w:hanging="360"/>
            <w:jc w:val="both"/>
            <w:rPr/>
          </w:pPr>
          <w:r w:rsidDel="00000000" w:rsidR="00000000" w:rsidRPr="00000000">
            <w:rPr>
              <w:rtl w:val="0"/>
            </w:rPr>
            <w:t xml:space="preserve">Figures or pictures relating to the texts</w:t>
          </w:r>
        </w:p>
      </w:sdtContent>
    </w:sdt>
    <w:sdt>
      <w:sdtPr>
        <w:tag w:val="goog_rdk_853"/>
      </w:sdtPr>
      <w:sdtContent>
        <w:p w:rsidR="00000000" w:rsidDel="00000000" w:rsidP="00000000" w:rsidRDefault="00000000" w:rsidRPr="00000000" w14:paraId="00000215">
          <w:pPr>
            <w:numPr>
              <w:ilvl w:val="1"/>
              <w:numId w:val="34"/>
            </w:numPr>
            <w:spacing w:after="0" w:line="259" w:lineRule="auto"/>
            <w:ind w:left="1440" w:hanging="360"/>
            <w:jc w:val="both"/>
            <w:rPr/>
          </w:pPr>
          <w:r w:rsidDel="00000000" w:rsidR="00000000" w:rsidRPr="00000000">
            <w:rPr>
              <w:rtl w:val="0"/>
            </w:rPr>
            <w:t xml:space="preserve">Friendly design facilitating everyone</w:t>
          </w:r>
        </w:p>
      </w:sdtContent>
    </w:sdt>
    <w:sdt>
      <w:sdtPr>
        <w:tag w:val="goog_rdk_854"/>
      </w:sdtPr>
      <w:sdtContent>
        <w:p w:rsidR="00000000" w:rsidDel="00000000" w:rsidP="00000000" w:rsidRDefault="00000000" w:rsidRPr="00000000" w14:paraId="00000216">
          <w:pPr>
            <w:numPr>
              <w:ilvl w:val="0"/>
              <w:numId w:val="34"/>
            </w:numPr>
            <w:spacing w:after="0" w:line="259" w:lineRule="auto"/>
            <w:ind w:left="720" w:hanging="360"/>
            <w:jc w:val="both"/>
            <w:rPr/>
          </w:pPr>
          <w:r w:rsidDel="00000000" w:rsidR="00000000" w:rsidRPr="00000000">
            <w:rPr>
              <w:rtl w:val="0"/>
            </w:rPr>
            <w:t xml:space="preserve">Information access and response</w:t>
          </w:r>
        </w:p>
      </w:sdtContent>
    </w:sdt>
    <w:sdt>
      <w:sdtPr>
        <w:tag w:val="goog_rdk_855"/>
      </w:sdtPr>
      <w:sdtContent>
        <w:p w:rsidR="00000000" w:rsidDel="00000000" w:rsidP="00000000" w:rsidRDefault="00000000" w:rsidRPr="00000000" w14:paraId="00000217">
          <w:pPr>
            <w:numPr>
              <w:ilvl w:val="1"/>
              <w:numId w:val="34"/>
            </w:numPr>
            <w:spacing w:after="0" w:line="259" w:lineRule="auto"/>
            <w:ind w:left="1440" w:hanging="360"/>
            <w:jc w:val="both"/>
            <w:rPr/>
          </w:pPr>
          <w:r w:rsidDel="00000000" w:rsidR="00000000" w:rsidRPr="00000000">
            <w:rPr>
              <w:rtl w:val="0"/>
            </w:rPr>
            <w:t xml:space="preserve">Ability to respond to questions from farmers on LSC and weather</w:t>
          </w:r>
        </w:p>
      </w:sdtContent>
    </w:sdt>
    <w:sdt>
      <w:sdtPr>
        <w:tag w:val="goog_rdk_856"/>
      </w:sdtPr>
      <w:sdtContent>
        <w:p w:rsidR="00000000" w:rsidDel="00000000" w:rsidP="00000000" w:rsidRDefault="00000000" w:rsidRPr="00000000" w14:paraId="00000218">
          <w:pPr>
            <w:numPr>
              <w:ilvl w:val="1"/>
              <w:numId w:val="34"/>
            </w:numPr>
            <w:spacing w:after="0" w:line="259" w:lineRule="auto"/>
            <w:ind w:left="1440" w:hanging="360"/>
            <w:jc w:val="both"/>
            <w:rPr/>
          </w:pPr>
          <w:r w:rsidDel="00000000" w:rsidR="00000000" w:rsidRPr="00000000">
            <w:rPr>
              <w:rtl w:val="0"/>
            </w:rPr>
            <w:t xml:space="preserve">Offering advisory services</w:t>
          </w:r>
        </w:p>
      </w:sdtContent>
    </w:sdt>
    <w:sdt>
      <w:sdtPr>
        <w:tag w:val="goog_rdk_857"/>
      </w:sdtPr>
      <w:sdtContent>
        <w:p w:rsidR="00000000" w:rsidDel="00000000" w:rsidP="00000000" w:rsidRDefault="00000000" w:rsidRPr="00000000" w14:paraId="00000219">
          <w:pPr>
            <w:numPr>
              <w:ilvl w:val="1"/>
              <w:numId w:val="34"/>
            </w:numPr>
            <w:spacing w:after="0" w:line="259" w:lineRule="auto"/>
            <w:ind w:left="1440" w:hanging="360"/>
            <w:jc w:val="both"/>
            <w:rPr/>
          </w:pPr>
          <w:r w:rsidDel="00000000" w:rsidR="00000000" w:rsidRPr="00000000">
            <w:rPr>
              <w:rtl w:val="0"/>
            </w:rPr>
            <w:t xml:space="preserve">Filtering options for getting site-specific data</w:t>
          </w:r>
        </w:p>
      </w:sdtContent>
    </w:sdt>
    <w:sdt>
      <w:sdtPr>
        <w:tag w:val="goog_rdk_858"/>
      </w:sdtPr>
      <w:sdtContent>
        <w:p w:rsidR="00000000" w:rsidDel="00000000" w:rsidP="00000000" w:rsidRDefault="00000000" w:rsidRPr="00000000" w14:paraId="0000021A">
          <w:pPr>
            <w:numPr>
              <w:ilvl w:val="0"/>
              <w:numId w:val="34"/>
            </w:numPr>
            <w:spacing w:after="0" w:line="259" w:lineRule="auto"/>
            <w:ind w:left="720" w:hanging="360"/>
            <w:jc w:val="both"/>
            <w:rPr/>
          </w:pPr>
          <w:r w:rsidDel="00000000" w:rsidR="00000000" w:rsidRPr="00000000">
            <w:rPr>
              <w:rtl w:val="0"/>
            </w:rPr>
            <w:t xml:space="preserve">information delivery and communication</w:t>
          </w:r>
        </w:p>
      </w:sdtContent>
    </w:sdt>
    <w:sdt>
      <w:sdtPr>
        <w:tag w:val="goog_rdk_859"/>
      </w:sdtPr>
      <w:sdtContent>
        <w:p w:rsidR="00000000" w:rsidDel="00000000" w:rsidP="00000000" w:rsidRDefault="00000000" w:rsidRPr="00000000" w14:paraId="0000021B">
          <w:pPr>
            <w:numPr>
              <w:ilvl w:val="1"/>
              <w:numId w:val="34"/>
            </w:numPr>
            <w:spacing w:after="0" w:line="259" w:lineRule="auto"/>
            <w:ind w:left="1440" w:hanging="360"/>
            <w:jc w:val="both"/>
            <w:rPr/>
          </w:pPr>
          <w:r w:rsidDel="00000000" w:rsidR="00000000" w:rsidRPr="00000000">
            <w:rPr>
              <w:rtl w:val="0"/>
            </w:rPr>
            <w:t xml:space="preserve">Catalogues</w:t>
          </w:r>
        </w:p>
      </w:sdtContent>
    </w:sdt>
    <w:sdt>
      <w:sdtPr>
        <w:tag w:val="goog_rdk_860"/>
      </w:sdtPr>
      <w:sdtContent>
        <w:p w:rsidR="00000000" w:rsidDel="00000000" w:rsidP="00000000" w:rsidRDefault="00000000" w:rsidRPr="00000000" w14:paraId="0000021C">
          <w:pPr>
            <w:numPr>
              <w:ilvl w:val="1"/>
              <w:numId w:val="34"/>
            </w:numPr>
            <w:spacing w:after="0" w:line="259" w:lineRule="auto"/>
            <w:ind w:left="1440" w:hanging="360"/>
            <w:jc w:val="both"/>
            <w:rPr/>
          </w:pPr>
          <w:r w:rsidDel="00000000" w:rsidR="00000000" w:rsidRPr="00000000">
            <w:rPr>
              <w:rtl w:val="0"/>
            </w:rPr>
            <w:t xml:space="preserve">An understandable language to all</w:t>
          </w:r>
        </w:p>
      </w:sdtContent>
    </w:sdt>
    <w:sdt>
      <w:sdtPr>
        <w:tag w:val="goog_rdk_862"/>
      </w:sdtPr>
      <w:sdtContent>
        <w:p w:rsidR="00000000" w:rsidDel="00000000" w:rsidP="00000000" w:rsidRDefault="00000000" w:rsidRPr="00000000" w14:paraId="0000021D">
          <w:pPr>
            <w:numPr>
              <w:ilvl w:val="1"/>
              <w:numId w:val="34"/>
            </w:numPr>
            <w:spacing w:after="0" w:line="259" w:lineRule="auto"/>
            <w:ind w:left="1440" w:hanging="360"/>
            <w:jc w:val="both"/>
            <w:rPr>
              <w:ins w:author="Frank van Weert" w:id="233" w:date="2023-06-26T11:22:46Z"/>
            </w:rPr>
          </w:pPr>
          <w:r w:rsidDel="00000000" w:rsidR="00000000" w:rsidRPr="00000000">
            <w:rPr>
              <w:rtl w:val="0"/>
            </w:rPr>
            <w:t xml:space="preserve">Warnings for upcoming hazards farmers might face in agriculture</w:t>
          </w:r>
          <w:sdt>
            <w:sdtPr>
              <w:tag w:val="goog_rdk_861"/>
            </w:sdtPr>
            <w:sdtContent>
              <w:ins w:author="Frank van Weert" w:id="233" w:date="2023-06-26T11:22:46Z">
                <w:r w:rsidDel="00000000" w:rsidR="00000000" w:rsidRPr="00000000">
                  <w:rPr>
                    <w:rtl w:val="0"/>
                  </w:rPr>
                </w:r>
              </w:ins>
            </w:sdtContent>
          </w:sdt>
        </w:p>
      </w:sdtContent>
    </w:sdt>
    <w:sdt>
      <w:sdtPr>
        <w:tag w:val="goog_rdk_863"/>
      </w:sdtPr>
      <w:sdtContent>
        <w:p w:rsidR="00000000" w:rsidDel="00000000" w:rsidP="00000000" w:rsidRDefault="00000000" w:rsidRPr="00000000" w14:paraId="0000021E">
          <w:pPr>
            <w:spacing w:after="0" w:line="259" w:lineRule="auto"/>
            <w:jc w:val="both"/>
            <w:rPr>
              <w:rFonts w:ascii="Arial" w:cs="Arial" w:eastAsia="Arial" w:hAnsi="Arial"/>
              <w:b w:val="0"/>
              <w:i w:val="0"/>
              <w:smallCaps w:val="0"/>
              <w:strike w:val="0"/>
              <w:color w:val="000000"/>
              <w:sz w:val="22"/>
              <w:szCs w:val="22"/>
              <w:u w:val="none"/>
              <w:shd w:fill="auto" w:val="clear"/>
              <w:vertAlign w:val="baseline"/>
              <w:rPrChange w:author="Frank van Weert" w:id="234" w:date="2023-06-26T11:22:46Z">
                <w:rPr/>
              </w:rPrChange>
            </w:rPr>
            <w:pPrChange w:author="Frank van Weert" w:id="0" w:date="2023-06-26T11:22:46Z">
              <w:pPr>
                <w:numPr>
                  <w:ilvl w:val="1"/>
                  <w:numId w:val="34"/>
                </w:numPr>
                <w:spacing w:after="0" w:line="259" w:lineRule="auto"/>
                <w:ind w:left="1440" w:hanging="360"/>
                <w:jc w:val="both"/>
              </w:pPr>
            </w:pPrChange>
          </w:pPr>
          <w:r w:rsidDel="00000000" w:rsidR="00000000" w:rsidRPr="00000000">
            <w:rPr>
              <w:rtl w:val="0"/>
            </w:rPr>
          </w:r>
        </w:p>
      </w:sdtContent>
    </w:sdt>
    <w:sdt>
      <w:sdtPr>
        <w:tag w:val="goog_rdk_866"/>
      </w:sdtPr>
      <w:sdtContent>
        <w:p w:rsidR="00000000" w:rsidDel="00000000" w:rsidP="00000000" w:rsidRDefault="00000000" w:rsidRPr="00000000" w14:paraId="0000021F">
          <w:pPr>
            <w:jc w:val="both"/>
            <w:rPr/>
          </w:pPr>
          <w:sdt>
            <w:sdtPr>
              <w:tag w:val="goog_rdk_864"/>
            </w:sdtPr>
            <w:sdtContent>
              <w:commentRangeStart w:id="87"/>
            </w:sdtContent>
          </w:sdt>
          <w:r w:rsidDel="00000000" w:rsidR="00000000" w:rsidRPr="00000000">
            <w:rPr>
              <w:rtl w:val="0"/>
            </w:rPr>
            <w:t xml:space="preserve">Data providers</w:t>
          </w:r>
          <w:sdt>
            <w:sdtPr>
              <w:tag w:val="goog_rdk_865"/>
            </w:sdtPr>
            <w:sdtContent>
              <w:ins w:author="Frank van Weert" w:id="235" w:date="2023-06-26T11:30:38Z">
                <w:commentRangeEnd w:id="87"/>
                <w:r w:rsidDel="00000000" w:rsidR="00000000" w:rsidRPr="00000000">
                  <w:commentReference w:id="87"/>
                </w:r>
                <w:r w:rsidDel="00000000" w:rsidR="00000000" w:rsidRPr="00000000">
                  <w:rPr>
                    <w:rtl w:val="0"/>
                  </w:rPr>
                  <w:t xml:space="preserve"> that are </w:t>
                </w:r>
                <w:r w:rsidDel="00000000" w:rsidR="00000000" w:rsidRPr="00000000">
                  <w:rPr>
                    <w:rtl w:val="0"/>
                  </w:rPr>
                  <w:t xml:space="preserve">simultaneously</w:t>
                </w:r>
                <w:r w:rsidDel="00000000" w:rsidR="00000000" w:rsidRPr="00000000">
                  <w:rPr>
                    <w:rtl w:val="0"/>
                  </w:rPr>
                  <w:t xml:space="preserve"> also data users </w:t>
                </w:r>
              </w:ins>
            </w:sdtContent>
          </w:sdt>
          <w:r w:rsidDel="00000000" w:rsidR="00000000" w:rsidRPr="00000000">
            <w:rPr>
              <w:rtl w:val="0"/>
            </w:rPr>
            <w:t xml:space="preserve"> would like to access the LSC hub via phones, and other electronic devices such as tablets, desktops, computers. Key security and privacy data requirements that the LSC hub should consider in its design and understanding security and privacy requirements include:</w:t>
          </w:r>
        </w:p>
      </w:sdtContent>
    </w:sdt>
    <w:sdt>
      <w:sdtPr>
        <w:tag w:val="goog_rdk_867"/>
      </w:sdtPr>
      <w:sdtContent>
        <w:p w:rsidR="00000000" w:rsidDel="00000000" w:rsidP="00000000" w:rsidRDefault="00000000" w:rsidRPr="00000000" w14:paraId="0000022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robust backup mechanisms, including cloud-based solutions, to ensure data availability and protect against data loss. Apply appropriate security measures to safeguard the stored data from unauthorized access, data breaches, and data corruption.</w:t>
          </w:r>
        </w:p>
      </w:sdtContent>
    </w:sdt>
    <w:sdt>
      <w:sdtPr>
        <w:tag w:val="goog_rdk_868"/>
      </w:sdtPr>
      <w:sdtContent>
        <w:p w:rsidR="00000000" w:rsidDel="00000000" w:rsidP="00000000" w:rsidRDefault="00000000" w:rsidRPr="00000000" w14:paraId="0000022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measures to protect user privacy, such as allowing users to sign up with minimal personal information and providing clear privacy policies. Ensure that user data is collected, stored, and used in compliance with applicable data protection regulations.</w:t>
          </w:r>
        </w:p>
      </w:sdtContent>
    </w:sdt>
    <w:sdt>
      <w:sdtPr>
        <w:tag w:val="goog_rdk_869"/>
      </w:sdtPr>
      <w:sdtContent>
        <w:p w:rsidR="00000000" w:rsidDel="00000000" w:rsidP="00000000" w:rsidRDefault="00000000" w:rsidRPr="00000000" w14:paraId="0000022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Establish a hierarchical system architecture that limits access to sensitive data based on user roles and responsibilities. Implement access control mechanisms to ensure that only authorized users can access and modify specific data and functionalities within the LSC hub.</w:t>
          </w:r>
        </w:p>
      </w:sdtContent>
    </w:sdt>
    <w:sdt>
      <w:sdtPr>
        <w:tag w:val="goog_rdk_870"/>
      </w:sdtPr>
      <w:sdtContent>
        <w:p w:rsidR="00000000" w:rsidDel="00000000" w:rsidP="00000000" w:rsidRDefault="00000000" w:rsidRPr="00000000" w14:paraId="0000022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mechanisms to track user activities within the LSC hub, including user logins, data access, and modifications. Maintain audit logs that capture relevant information for monitoring and investigating any potential security breaches or data misuse.</w:t>
          </w:r>
        </w:p>
      </w:sdtContent>
    </w:sdt>
    <w:sdt>
      <w:sdtPr>
        <w:tag w:val="goog_rdk_871"/>
      </w:sdtPr>
      <w:sdtContent>
        <w:p w:rsidR="00000000" w:rsidDel="00000000" w:rsidP="00000000" w:rsidRDefault="00000000" w:rsidRPr="00000000" w14:paraId="0000022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 a secure user authentication system, such as creating login accounts with strong passwords or using multi-factor authentication, to verify the identity of users accessing the LSC hub.</w:t>
          </w:r>
        </w:p>
      </w:sdtContent>
    </w:sdt>
    <w:sdt>
      <w:sdtPr>
        <w:tag w:val="goog_rdk_872"/>
      </w:sdtPr>
      <w:sdtContent>
        <w:p w:rsidR="00000000" w:rsidDel="00000000" w:rsidP="00000000" w:rsidRDefault="00000000" w:rsidRPr="00000000" w14:paraId="00000225">
          <w:pPr>
            <w:jc w:val="both"/>
            <w:rPr/>
          </w:pPr>
          <w:r w:rsidDel="00000000" w:rsidR="00000000" w:rsidRPr="00000000">
            <w:rPr>
              <w:rtl w:val="0"/>
            </w:rPr>
            <w:t xml:space="preserve">By considering these security and privacy data requirements, the LSC hub can protect user privacy, secure sensitive data, control access to information, track user activities, and comply with data protection regulations, fostering trust among users and stakeholders.</w:t>
          </w:r>
        </w:p>
      </w:sdtContent>
    </w:sdt>
    <w:sdt>
      <w:sdtPr>
        <w:tag w:val="goog_rdk_876"/>
      </w:sdtPr>
      <w:sdtContent>
        <w:p w:rsidR="00000000" w:rsidDel="00000000" w:rsidP="00000000" w:rsidRDefault="00000000" w:rsidRPr="00000000" w14:paraId="00000226">
          <w:pPr>
            <w:jc w:val="both"/>
            <w:rPr>
              <w:ins w:author="Frank van Weert" w:id="238" w:date="2023-06-26T11:26:51Z"/>
            </w:rPr>
          </w:pPr>
          <w:r w:rsidDel="00000000" w:rsidR="00000000" w:rsidRPr="00000000">
            <w:rPr>
              <w:rtl w:val="0"/>
            </w:rPr>
            <w:t xml:space="preserve">These recommendations are clustered based on their related aspects. The data provider</w:t>
          </w:r>
          <w:sdt>
            <w:sdtPr>
              <w:tag w:val="goog_rdk_873"/>
            </w:sdtPr>
            <w:sdtContent>
              <w:del w:author="Frank van Weert" w:id="236" w:date="2023-06-26T11:27:19Z">
                <w:r w:rsidDel="00000000" w:rsidR="00000000" w:rsidRPr="00000000">
                  <w:rPr>
                    <w:rtl w:val="0"/>
                  </w:rPr>
                  <w:delText xml:space="preserve">'</w:delText>
                </w:r>
              </w:del>
            </w:sdtContent>
          </w:sdt>
          <w:r w:rsidDel="00000000" w:rsidR="00000000" w:rsidRPr="00000000">
            <w:rPr>
              <w:rtl w:val="0"/>
            </w:rPr>
            <w:t xml:space="preserve">s</w:t>
          </w:r>
          <w:sdt>
            <w:sdtPr>
              <w:tag w:val="goog_rdk_874"/>
            </w:sdtPr>
            <w:sdtContent>
              <w:ins w:author="Frank van Weert" w:id="237" w:date="2023-06-26T11:27:23Z">
                <w:r w:rsidDel="00000000" w:rsidR="00000000" w:rsidRPr="00000000">
                  <w:rPr>
                    <w:rtl w:val="0"/>
                  </w:rPr>
                  <w:t xml:space="preserve">’</w:t>
                </w:r>
              </w:ins>
            </w:sdtContent>
          </w:sdt>
          <w:r w:rsidDel="00000000" w:rsidR="00000000" w:rsidRPr="00000000">
            <w:rPr>
              <w:rtl w:val="0"/>
            </w:rPr>
            <w:t xml:space="preserve"> suggestions focus on ensuring the availability of skilled human resources and necessary equipment, maintaining data quality and accuracy, providing market-related information and linkages, organizing validation sessions, and establishing a sustainable hosting arrangement for the LSC hub. </w:t>
          </w:r>
          <w:sdt>
            <w:sdtPr>
              <w:tag w:val="goog_rdk_875"/>
            </w:sdtPr>
            <w:sdtContent>
              <w:ins w:author="Frank van Weert" w:id="238" w:date="2023-06-26T11:26:51Z">
                <w:r w:rsidDel="00000000" w:rsidR="00000000" w:rsidRPr="00000000">
                  <w:rPr>
                    <w:rtl w:val="0"/>
                  </w:rPr>
                </w:r>
              </w:ins>
            </w:sdtContent>
          </w:sdt>
        </w:p>
      </w:sdtContent>
    </w:sdt>
    <w:sdt>
      <w:sdtPr>
        <w:tag w:val="goog_rdk_877"/>
      </w:sdtPr>
      <w:sdtContent>
        <w:p w:rsidR="00000000" w:rsidDel="00000000" w:rsidP="00000000" w:rsidRDefault="00000000" w:rsidRPr="00000000" w14:paraId="00000227">
          <w:pPr>
            <w:jc w:val="both"/>
            <w:rPr/>
          </w:pPr>
          <w:r w:rsidDel="00000000" w:rsidR="00000000" w:rsidRPr="00000000">
            <w:rPr>
              <w:rtl w:val="0"/>
            </w:rPr>
            <w:t xml:space="preserve">By implementing the following recommendations, the LSC hub can be effectively sustained and continue to serve its users in the long term:</w:t>
          </w:r>
        </w:p>
      </w:sdtContent>
    </w:sdt>
    <w:sdt>
      <w:sdtPr>
        <w:tag w:val="goog_rdk_878"/>
      </w:sdtPr>
      <w:sdtContent>
        <w:p w:rsidR="00000000" w:rsidDel="00000000" w:rsidP="00000000" w:rsidRDefault="00000000" w:rsidRPr="00000000" w14:paraId="00000228">
          <w:pPr>
            <w:numPr>
              <w:ilvl w:val="0"/>
              <w:numId w:val="12"/>
            </w:numPr>
            <w:spacing w:after="0" w:line="259" w:lineRule="auto"/>
            <w:ind w:left="720" w:hanging="360"/>
            <w:jc w:val="both"/>
            <w:rPr/>
          </w:pPr>
          <w:r w:rsidDel="00000000" w:rsidR="00000000" w:rsidRPr="00000000">
            <w:rPr>
              <w:rtl w:val="0"/>
            </w:rPr>
            <w:t xml:space="preserve">Skilled Labor and Equipment</w:t>
          </w:r>
        </w:p>
      </w:sdtContent>
    </w:sdt>
    <w:sdt>
      <w:sdtPr>
        <w:tag w:val="goog_rdk_879"/>
      </w:sdtPr>
      <w:sdtContent>
        <w:p w:rsidR="00000000" w:rsidDel="00000000" w:rsidP="00000000" w:rsidRDefault="00000000" w:rsidRPr="00000000" w14:paraId="00000229">
          <w:pPr>
            <w:numPr>
              <w:ilvl w:val="0"/>
              <w:numId w:val="13"/>
            </w:numPr>
            <w:spacing w:after="0" w:line="259" w:lineRule="auto"/>
            <w:ind w:left="1080" w:hanging="360"/>
            <w:jc w:val="both"/>
            <w:rPr/>
          </w:pPr>
          <w:r w:rsidDel="00000000" w:rsidR="00000000" w:rsidRPr="00000000">
            <w:rPr>
              <w:rtl w:val="0"/>
            </w:rPr>
            <w:t xml:space="preserve">Skilled labour</w:t>
          </w:r>
        </w:p>
      </w:sdtContent>
    </w:sdt>
    <w:sdt>
      <w:sdtPr>
        <w:tag w:val="goog_rdk_880"/>
      </w:sdtPr>
      <w:sdtContent>
        <w:p w:rsidR="00000000" w:rsidDel="00000000" w:rsidP="00000000" w:rsidRDefault="00000000" w:rsidRPr="00000000" w14:paraId="0000022A">
          <w:pPr>
            <w:numPr>
              <w:ilvl w:val="0"/>
              <w:numId w:val="13"/>
            </w:numPr>
            <w:spacing w:after="0" w:line="259" w:lineRule="auto"/>
            <w:ind w:left="1080" w:hanging="360"/>
            <w:jc w:val="both"/>
            <w:rPr/>
          </w:pPr>
          <w:r w:rsidDel="00000000" w:rsidR="00000000" w:rsidRPr="00000000">
            <w:rPr>
              <w:rtl w:val="0"/>
            </w:rPr>
            <w:t xml:space="preserve">Equipment to maintain the hub</w:t>
          </w:r>
        </w:p>
      </w:sdtContent>
    </w:sdt>
    <w:sdt>
      <w:sdtPr>
        <w:tag w:val="goog_rdk_881"/>
      </w:sdtPr>
      <w:sdtContent>
        <w:p w:rsidR="00000000" w:rsidDel="00000000" w:rsidP="00000000" w:rsidRDefault="00000000" w:rsidRPr="00000000" w14:paraId="0000022B">
          <w:pPr>
            <w:numPr>
              <w:ilvl w:val="0"/>
              <w:numId w:val="14"/>
            </w:numPr>
            <w:spacing w:after="0" w:line="259" w:lineRule="auto"/>
            <w:ind w:left="720" w:hanging="360"/>
            <w:jc w:val="both"/>
            <w:rPr/>
          </w:pPr>
          <w:r w:rsidDel="00000000" w:rsidR="00000000" w:rsidRPr="00000000">
            <w:rPr>
              <w:rtl w:val="0"/>
            </w:rPr>
            <w:t xml:space="preserve">Data Quality and Accuracy</w:t>
          </w:r>
        </w:p>
      </w:sdtContent>
    </w:sdt>
    <w:sdt>
      <w:sdtPr>
        <w:tag w:val="goog_rdk_883"/>
      </w:sdtPr>
      <w:sdtContent>
        <w:p w:rsidR="00000000" w:rsidDel="00000000" w:rsidP="00000000" w:rsidRDefault="00000000" w:rsidRPr="00000000" w14:paraId="0000022C">
          <w:pPr>
            <w:numPr>
              <w:ilvl w:val="0"/>
              <w:numId w:val="15"/>
            </w:numPr>
            <w:spacing w:after="0" w:line="259" w:lineRule="auto"/>
            <w:ind w:left="1080" w:hanging="360"/>
            <w:jc w:val="both"/>
            <w:rPr/>
          </w:pPr>
          <w:r w:rsidDel="00000000" w:rsidR="00000000" w:rsidRPr="00000000">
            <w:rPr>
              <w:rtl w:val="0"/>
            </w:rPr>
            <w:t xml:space="preserve">The hub should provide useful/accurate information</w:t>
          </w:r>
          <w:sdt>
            <w:sdtPr>
              <w:tag w:val="goog_rdk_882"/>
            </w:sdtPr>
            <w:sdtContent>
              <w:ins w:author="Frank van Weert" w:id="239" w:date="2023-06-26T11:28:28Z">
                <w:r w:rsidDel="00000000" w:rsidR="00000000" w:rsidRPr="00000000">
                  <w:rPr>
                    <w:rtl w:val="0"/>
                  </w:rPr>
                  <w:t xml:space="preserve"> accompanied with meta-information and generated and processes using international data standards</w:t>
                </w:r>
              </w:ins>
            </w:sdtContent>
          </w:sdt>
          <w:r w:rsidDel="00000000" w:rsidR="00000000" w:rsidRPr="00000000">
            <w:rPr>
              <w:rtl w:val="0"/>
            </w:rPr>
          </w:r>
        </w:p>
      </w:sdtContent>
    </w:sdt>
    <w:sdt>
      <w:sdtPr>
        <w:tag w:val="goog_rdk_884"/>
      </w:sdtPr>
      <w:sdtContent>
        <w:p w:rsidR="00000000" w:rsidDel="00000000" w:rsidP="00000000" w:rsidRDefault="00000000" w:rsidRPr="00000000" w14:paraId="0000022D">
          <w:pPr>
            <w:numPr>
              <w:ilvl w:val="0"/>
              <w:numId w:val="15"/>
            </w:numPr>
            <w:spacing w:after="0" w:line="259" w:lineRule="auto"/>
            <w:ind w:left="1080" w:hanging="360"/>
            <w:jc w:val="both"/>
            <w:rPr/>
          </w:pPr>
          <w:r w:rsidDel="00000000" w:rsidR="00000000" w:rsidRPr="00000000">
            <w:rPr>
              <w:rtl w:val="0"/>
            </w:rPr>
            <w:t xml:space="preserve">Update information</w:t>
          </w:r>
        </w:p>
      </w:sdtContent>
    </w:sdt>
    <w:sdt>
      <w:sdtPr>
        <w:tag w:val="goog_rdk_885"/>
      </w:sdtPr>
      <w:sdtContent>
        <w:p w:rsidR="00000000" w:rsidDel="00000000" w:rsidP="00000000" w:rsidRDefault="00000000" w:rsidRPr="00000000" w14:paraId="0000022E">
          <w:pPr>
            <w:numPr>
              <w:ilvl w:val="0"/>
              <w:numId w:val="16"/>
            </w:numPr>
            <w:spacing w:after="0" w:line="259" w:lineRule="auto"/>
            <w:ind w:left="720" w:hanging="360"/>
            <w:jc w:val="both"/>
            <w:rPr/>
          </w:pPr>
          <w:r w:rsidDel="00000000" w:rsidR="00000000" w:rsidRPr="00000000">
            <w:rPr>
              <w:rtl w:val="0"/>
            </w:rPr>
            <w:t xml:space="preserve">Market Information and Linkages</w:t>
          </w:r>
        </w:p>
      </w:sdtContent>
    </w:sdt>
    <w:sdt>
      <w:sdtPr>
        <w:tag w:val="goog_rdk_886"/>
      </w:sdtPr>
      <w:sdtContent>
        <w:p w:rsidR="00000000" w:rsidDel="00000000" w:rsidP="00000000" w:rsidRDefault="00000000" w:rsidRPr="00000000" w14:paraId="0000022F">
          <w:pPr>
            <w:numPr>
              <w:ilvl w:val="0"/>
              <w:numId w:val="17"/>
            </w:numPr>
            <w:spacing w:after="0" w:line="259" w:lineRule="auto"/>
            <w:ind w:left="1080" w:hanging="360"/>
            <w:jc w:val="both"/>
            <w:rPr/>
          </w:pPr>
          <w:r w:rsidDel="00000000" w:rsidR="00000000" w:rsidRPr="00000000">
            <w:rPr>
              <w:rtl w:val="0"/>
            </w:rPr>
            <w:t xml:space="preserve">Avail information for Agribusiness: prices of different crops, production cost of different crops, forecasting the market price</w:t>
          </w:r>
        </w:p>
      </w:sdtContent>
    </w:sdt>
    <w:sdt>
      <w:sdtPr>
        <w:tag w:val="goog_rdk_887"/>
      </w:sdtPr>
      <w:sdtContent>
        <w:p w:rsidR="00000000" w:rsidDel="00000000" w:rsidP="00000000" w:rsidRDefault="00000000" w:rsidRPr="00000000" w14:paraId="00000230">
          <w:pPr>
            <w:numPr>
              <w:ilvl w:val="0"/>
              <w:numId w:val="17"/>
            </w:numPr>
            <w:spacing w:after="0" w:line="259" w:lineRule="auto"/>
            <w:ind w:left="1080" w:hanging="360"/>
            <w:jc w:val="both"/>
            <w:rPr/>
          </w:pPr>
          <w:r w:rsidDel="00000000" w:rsidR="00000000" w:rsidRPr="00000000">
            <w:rPr>
              <w:rtl w:val="0"/>
            </w:rPr>
            <w:t xml:space="preserve">Market linkage between farmers and traders</w:t>
          </w:r>
        </w:p>
      </w:sdtContent>
    </w:sdt>
    <w:sdt>
      <w:sdtPr>
        <w:tag w:val="goog_rdk_888"/>
      </w:sdtPr>
      <w:sdtContent>
        <w:p w:rsidR="00000000" w:rsidDel="00000000" w:rsidP="00000000" w:rsidRDefault="00000000" w:rsidRPr="00000000" w14:paraId="00000231">
          <w:pPr>
            <w:numPr>
              <w:ilvl w:val="0"/>
              <w:numId w:val="17"/>
            </w:numPr>
            <w:spacing w:after="0" w:line="259" w:lineRule="auto"/>
            <w:ind w:left="1080" w:hanging="360"/>
            <w:jc w:val="both"/>
            <w:rPr/>
          </w:pPr>
          <w:r w:rsidDel="00000000" w:rsidR="00000000" w:rsidRPr="00000000">
            <w:rPr>
              <w:rtl w:val="0"/>
            </w:rPr>
            <w:t xml:space="preserve">Cost of production of major crops</w:t>
          </w:r>
        </w:p>
      </w:sdtContent>
    </w:sdt>
    <w:sdt>
      <w:sdtPr>
        <w:tag w:val="goog_rdk_889"/>
      </w:sdtPr>
      <w:sdtContent>
        <w:p w:rsidR="00000000" w:rsidDel="00000000" w:rsidP="00000000" w:rsidRDefault="00000000" w:rsidRPr="00000000" w14:paraId="00000232">
          <w:pPr>
            <w:numPr>
              <w:ilvl w:val="0"/>
              <w:numId w:val="17"/>
            </w:numPr>
            <w:spacing w:after="0" w:line="259" w:lineRule="auto"/>
            <w:ind w:left="1080" w:hanging="360"/>
            <w:jc w:val="both"/>
            <w:rPr/>
          </w:pPr>
          <w:r w:rsidDel="00000000" w:rsidR="00000000" w:rsidRPr="00000000">
            <w:rPr>
              <w:rtl w:val="0"/>
            </w:rPr>
            <w:t xml:space="preserve">Postharvest handling</w:t>
          </w:r>
        </w:p>
      </w:sdtContent>
    </w:sdt>
    <w:sdt>
      <w:sdtPr>
        <w:tag w:val="goog_rdk_891"/>
      </w:sdtPr>
      <w:sdtContent>
        <w:p w:rsidR="00000000" w:rsidDel="00000000" w:rsidP="00000000" w:rsidRDefault="00000000" w:rsidRPr="00000000" w14:paraId="00000233">
          <w:pPr>
            <w:numPr>
              <w:ilvl w:val="0"/>
              <w:numId w:val="31"/>
            </w:numPr>
            <w:spacing w:after="0" w:line="259" w:lineRule="auto"/>
            <w:ind w:left="720" w:hanging="360"/>
            <w:jc w:val="both"/>
            <w:rPr/>
          </w:pPr>
          <w:sdt>
            <w:sdtPr>
              <w:tag w:val="goog_rdk_890"/>
            </w:sdtPr>
            <w:sdtContent>
              <w:commentRangeStart w:id="88"/>
            </w:sdtContent>
          </w:sdt>
          <w:r w:rsidDel="00000000" w:rsidR="00000000" w:rsidRPr="00000000">
            <w:rPr>
              <w:rtl w:val="0"/>
            </w:rPr>
            <w:t xml:space="preserve">Validation and Collaboration</w:t>
          </w:r>
          <w:commentRangeEnd w:id="88"/>
          <w:r w:rsidDel="00000000" w:rsidR="00000000" w:rsidRPr="00000000">
            <w:commentReference w:id="88"/>
          </w:r>
          <w:r w:rsidDel="00000000" w:rsidR="00000000" w:rsidRPr="00000000">
            <w:rPr>
              <w:rtl w:val="0"/>
            </w:rPr>
          </w:r>
        </w:p>
      </w:sdtContent>
    </w:sdt>
    <w:sdt>
      <w:sdtPr>
        <w:tag w:val="goog_rdk_892"/>
      </w:sdtPr>
      <w:sdtContent>
        <w:p w:rsidR="00000000" w:rsidDel="00000000" w:rsidP="00000000" w:rsidRDefault="00000000" w:rsidRPr="00000000" w14:paraId="00000234">
          <w:pPr>
            <w:numPr>
              <w:ilvl w:val="0"/>
              <w:numId w:val="32"/>
            </w:numPr>
            <w:spacing w:after="0" w:line="259" w:lineRule="auto"/>
            <w:ind w:left="1080" w:hanging="360"/>
            <w:jc w:val="both"/>
            <w:rPr/>
          </w:pPr>
          <w:r w:rsidDel="00000000" w:rsidR="00000000" w:rsidRPr="00000000">
            <w:rPr>
              <w:rtl w:val="0"/>
            </w:rPr>
            <w:t xml:space="preserve">Organizing validation sessions of LSC data to be uploaded in the hub</w:t>
          </w:r>
        </w:p>
      </w:sdtContent>
    </w:sdt>
    <w:sdt>
      <w:sdtPr>
        <w:tag w:val="goog_rdk_895"/>
      </w:sdtPr>
      <w:sdtContent>
        <w:p w:rsidR="00000000" w:rsidDel="00000000" w:rsidP="00000000" w:rsidRDefault="00000000" w:rsidRPr="00000000" w14:paraId="00000235">
          <w:pPr>
            <w:numPr>
              <w:ilvl w:val="0"/>
              <w:numId w:val="32"/>
            </w:numPr>
            <w:spacing w:after="0" w:line="259" w:lineRule="auto"/>
            <w:ind w:left="1080" w:hanging="360"/>
            <w:jc w:val="both"/>
            <w:rPr/>
          </w:pPr>
          <w:r w:rsidDel="00000000" w:rsidR="00000000" w:rsidRPr="00000000">
            <w:rPr>
              <w:rtl w:val="0"/>
            </w:rPr>
            <w:t xml:space="preserve">After the project, the hub should be hosted by an ICT u</w:t>
          </w:r>
          <w:sdt>
            <w:sdtPr>
              <w:tag w:val="goog_rdk_893"/>
            </w:sdtPr>
            <w:sdtContent>
              <w:commentRangeStart w:id="89"/>
            </w:sdtContent>
          </w:sdt>
          <w:r w:rsidDel="00000000" w:rsidR="00000000" w:rsidRPr="00000000">
            <w:rPr>
              <w:rtl w:val="0"/>
            </w:rPr>
            <w:t xml:space="preserve">nit of a public institution </w:t>
          </w:r>
          <w:commentRangeEnd w:id="89"/>
          <w:r w:rsidDel="00000000" w:rsidR="00000000" w:rsidRPr="00000000">
            <w:commentReference w:id="89"/>
          </w:r>
          <w:r w:rsidDel="00000000" w:rsidR="00000000" w:rsidRPr="00000000">
            <w:rPr>
              <w:rtl w:val="0"/>
            </w:rPr>
            <w:t xml:space="preserve">with a specific budget and staff</w:t>
          </w:r>
          <w:sdt>
            <w:sdtPr>
              <w:tag w:val="goog_rdk_894"/>
            </w:sdtPr>
            <w:sdtContent>
              <w:ins w:author="Frank van Weert" w:id="240" w:date="2023-06-26T11:33:14Z">
                <w:r w:rsidDel="00000000" w:rsidR="00000000" w:rsidRPr="00000000">
                  <w:rPr>
                    <w:rtl w:val="0"/>
                  </w:rPr>
                  <w:t xml:space="preserve">.</w:t>
                </w:r>
              </w:ins>
            </w:sdtContent>
          </w:sdt>
          <w:r w:rsidDel="00000000" w:rsidR="00000000" w:rsidRPr="00000000">
            <w:rPr>
              <w:rtl w:val="0"/>
            </w:rPr>
          </w:r>
        </w:p>
      </w:sdtContent>
    </w:sdt>
    <w:sdt>
      <w:sdtPr>
        <w:tag w:val="goog_rdk_896"/>
      </w:sdtPr>
      <w:sdtContent>
        <w:p w:rsidR="00000000" w:rsidDel="00000000" w:rsidP="00000000" w:rsidRDefault="00000000" w:rsidRPr="00000000" w14:paraId="00000236">
          <w:pPr>
            <w:pStyle w:val="Heading3"/>
            <w:spacing w:line="240" w:lineRule="auto"/>
            <w:rPr/>
          </w:pPr>
          <w:bookmarkStart w:colFirst="0" w:colLast="0" w:name="_heading=h.3o7alnk" w:id="42"/>
          <w:bookmarkEnd w:id="42"/>
          <w:r w:rsidDel="00000000" w:rsidR="00000000" w:rsidRPr="00000000">
            <w:rPr>
              <w:rtl w:val="0"/>
            </w:rPr>
            <w:t xml:space="preserve">Data Users</w:t>
          </w:r>
        </w:p>
      </w:sdtContent>
    </w:sdt>
    <w:sdt>
      <w:sdtPr>
        <w:tag w:val="goog_rdk_897"/>
      </w:sdtPr>
      <w:sdtContent>
        <w:p w:rsidR="00000000" w:rsidDel="00000000" w:rsidP="00000000" w:rsidRDefault="00000000" w:rsidRPr="00000000" w14:paraId="00000237">
          <w:pPr>
            <w:jc w:val="both"/>
            <w:rPr/>
          </w:pPr>
          <w:r w:rsidDel="00000000" w:rsidR="00000000" w:rsidRPr="00000000">
            <w:rPr>
              <w:rtl w:val="0"/>
            </w:rPr>
            <w:t xml:space="preserve">Stakeholders in the agricultural sector use various CSA interventions on soil fertility and soil-water conservation measures. The following CSA clusters group together related practices and techniques that address specific aspects of farming, such as soil conservation, fertility management, water management, and sustainable farming practices. </w:t>
          </w:r>
        </w:p>
      </w:sdtContent>
    </w:sdt>
    <w:sdt>
      <w:sdtPr>
        <w:tag w:val="goog_rdk_898"/>
      </w:sdtPr>
      <w:sdtContent>
        <w:p w:rsidR="00000000" w:rsidDel="00000000" w:rsidP="00000000" w:rsidRDefault="00000000" w:rsidRPr="00000000" w14:paraId="0000023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Conservation and Erosion Control</w:t>
          </w:r>
        </w:p>
      </w:sdtContent>
    </w:sdt>
    <w:sdt>
      <w:sdtPr>
        <w:tag w:val="goog_rdk_899"/>
      </w:sdtPr>
      <w:sdtContent>
        <w:p w:rsidR="00000000" w:rsidDel="00000000" w:rsidP="00000000" w:rsidRDefault="00000000" w:rsidRPr="00000000" w14:paraId="0000023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Erosion control and management</w:t>
          </w:r>
        </w:p>
      </w:sdtContent>
    </w:sdt>
    <w:sdt>
      <w:sdtPr>
        <w:tag w:val="goog_rdk_900"/>
      </w:sdtPr>
      <w:sdtContent>
        <w:p w:rsidR="00000000" w:rsidDel="00000000" w:rsidP="00000000" w:rsidRDefault="00000000" w:rsidRPr="00000000" w14:paraId="0000023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water conservation</w:t>
          </w:r>
        </w:p>
      </w:sdtContent>
    </w:sdt>
    <w:sdt>
      <w:sdtPr>
        <w:tag w:val="goog_rdk_901"/>
      </w:sdtPr>
      <w:sdtContent>
        <w:p w:rsidR="00000000" w:rsidDel="00000000" w:rsidP="00000000" w:rsidRDefault="00000000" w:rsidRPr="00000000" w14:paraId="0000023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Avoiding erosions by terraces and trenches</w:t>
          </w:r>
        </w:p>
      </w:sdtContent>
    </w:sdt>
    <w:sdt>
      <w:sdtPr>
        <w:tag w:val="goog_rdk_902"/>
      </w:sdtPr>
      <w:sdtContent>
        <w:p w:rsidR="00000000" w:rsidDel="00000000" w:rsidP="00000000" w:rsidRDefault="00000000" w:rsidRPr="00000000" w14:paraId="0000023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Mulching</w:t>
          </w:r>
        </w:p>
      </w:sdtContent>
    </w:sdt>
    <w:sdt>
      <w:sdtPr>
        <w:tag w:val="goog_rdk_903"/>
      </w:sdtPr>
      <w:sdtContent>
        <w:p w:rsidR="00000000" w:rsidDel="00000000" w:rsidP="00000000" w:rsidRDefault="00000000" w:rsidRPr="00000000" w14:paraId="0000023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Marshland drainage</w:t>
          </w:r>
        </w:p>
      </w:sdtContent>
    </w:sdt>
    <w:sdt>
      <w:sdtPr>
        <w:tag w:val="goog_rdk_904"/>
      </w:sdtPr>
      <w:sdtContent>
        <w:p w:rsidR="00000000" w:rsidDel="00000000" w:rsidP="00000000" w:rsidRDefault="00000000" w:rsidRPr="00000000" w14:paraId="0000023E">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Fertility Management</w:t>
          </w:r>
        </w:p>
      </w:sdtContent>
    </w:sdt>
    <w:sdt>
      <w:sdtPr>
        <w:tag w:val="goog_rdk_905"/>
      </w:sdtPr>
      <w:sdtContent>
        <w:p w:rsidR="00000000" w:rsidDel="00000000" w:rsidP="00000000" w:rsidRDefault="00000000" w:rsidRPr="00000000" w14:paraId="0000023F">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Integrated soil fertility management</w:t>
          </w:r>
        </w:p>
      </w:sdtContent>
    </w:sdt>
    <w:sdt>
      <w:sdtPr>
        <w:tag w:val="goog_rdk_906"/>
      </w:sdtPr>
      <w:sdtContent>
        <w:p w:rsidR="00000000" w:rsidDel="00000000" w:rsidP="00000000" w:rsidRDefault="00000000" w:rsidRPr="00000000" w14:paraId="00000240">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Organic fertilizers (compost)</w:t>
          </w:r>
        </w:p>
      </w:sdtContent>
    </w:sdt>
    <w:sdt>
      <w:sdtPr>
        <w:tag w:val="goog_rdk_907"/>
      </w:sdtPr>
      <w:sdtContent>
        <w:p w:rsidR="00000000" w:rsidDel="00000000" w:rsidP="00000000" w:rsidRDefault="00000000" w:rsidRPr="00000000" w14:paraId="00000241">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Practices to renew soil fertility through conventional tillage</w:t>
          </w:r>
        </w:p>
      </w:sdtContent>
    </w:sdt>
    <w:sdt>
      <w:sdtPr>
        <w:tag w:val="goog_rdk_908"/>
      </w:sdtPr>
      <w:sdtContent>
        <w:p w:rsidR="00000000" w:rsidDel="00000000" w:rsidP="00000000" w:rsidRDefault="00000000" w:rsidRPr="00000000" w14:paraId="00000242">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Liming and composting</w:t>
          </w:r>
        </w:p>
      </w:sdtContent>
    </w:sdt>
    <w:sdt>
      <w:sdtPr>
        <w:tag w:val="goog_rdk_909"/>
      </w:sdtPr>
      <w:sdtContent>
        <w:p w:rsidR="00000000" w:rsidDel="00000000" w:rsidP="00000000" w:rsidRDefault="00000000" w:rsidRPr="00000000" w14:paraId="00000243">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Lime application to stabilize the soil pH</w:t>
          </w:r>
        </w:p>
      </w:sdtContent>
    </w:sdt>
    <w:sdt>
      <w:sdtPr>
        <w:tag w:val="goog_rdk_910"/>
      </w:sdtPr>
      <w:sdtContent>
        <w:p w:rsidR="00000000" w:rsidDel="00000000" w:rsidP="00000000" w:rsidRDefault="00000000" w:rsidRPr="00000000" w14:paraId="00000244">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Fertilizer recommendations</w:t>
          </w:r>
        </w:p>
      </w:sdtContent>
    </w:sdt>
    <w:sdt>
      <w:sdtPr>
        <w:tag w:val="goog_rdk_911"/>
      </w:sdtPr>
      <w:sdtContent>
        <w:p w:rsidR="00000000" w:rsidDel="00000000" w:rsidP="00000000" w:rsidRDefault="00000000" w:rsidRPr="00000000" w14:paraId="0000024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Water Management</w:t>
          </w:r>
        </w:p>
      </w:sdtContent>
    </w:sdt>
    <w:sdt>
      <w:sdtPr>
        <w:tag w:val="goog_rdk_912"/>
      </w:sdtPr>
      <w:sdtContent>
        <w:p w:rsidR="00000000" w:rsidDel="00000000" w:rsidP="00000000" w:rsidRDefault="00000000" w:rsidRPr="00000000" w14:paraId="00000246">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Water harvesting</w:t>
          </w:r>
        </w:p>
      </w:sdtContent>
    </w:sdt>
    <w:sdt>
      <w:sdtPr>
        <w:tag w:val="goog_rdk_913"/>
      </w:sdtPr>
      <w:sdtContent>
        <w:p w:rsidR="00000000" w:rsidDel="00000000" w:rsidP="00000000" w:rsidRDefault="00000000" w:rsidRPr="00000000" w14:paraId="00000247">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Minimizing water usage by automatic irrigation</w:t>
          </w:r>
        </w:p>
      </w:sdtContent>
    </w:sdt>
    <w:sdt>
      <w:sdtPr>
        <w:tag w:val="goog_rdk_914"/>
      </w:sdtPr>
      <w:sdtContent>
        <w:p w:rsidR="00000000" w:rsidDel="00000000" w:rsidP="00000000" w:rsidRDefault="00000000" w:rsidRPr="00000000" w14:paraId="0000024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Rainwater harvesting</w:t>
          </w:r>
        </w:p>
      </w:sdtContent>
    </w:sdt>
    <w:sdt>
      <w:sdtPr>
        <w:tag w:val="goog_rdk_915"/>
      </w:sdtPr>
      <w:sdtContent>
        <w:p w:rsidR="00000000" w:rsidDel="00000000" w:rsidP="00000000" w:rsidRDefault="00000000" w:rsidRPr="00000000" w14:paraId="00000249">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Provision of Small-scale irrigation technology (SSIT) Kits</w:t>
          </w:r>
        </w:p>
      </w:sdtContent>
    </w:sdt>
    <w:sdt>
      <w:sdtPr>
        <w:tag w:val="goog_rdk_916"/>
      </w:sdtPr>
      <w:sdtContent>
        <w:p w:rsidR="00000000" w:rsidDel="00000000" w:rsidP="00000000" w:rsidRDefault="00000000" w:rsidRPr="00000000" w14:paraId="0000024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Sustainable Farming Practices</w:t>
          </w:r>
        </w:p>
      </w:sdtContent>
    </w:sdt>
    <w:sdt>
      <w:sdtPr>
        <w:tag w:val="goog_rdk_917"/>
      </w:sdtPr>
      <w:sdtContent>
        <w:p w:rsidR="00000000" w:rsidDel="00000000" w:rsidP="00000000" w:rsidRDefault="00000000" w:rsidRPr="00000000" w14:paraId="0000024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Mitigation measures by limiting the emission of greenhouse gases</w:t>
          </w:r>
        </w:p>
      </w:sdtContent>
    </w:sdt>
    <w:sdt>
      <w:sdtPr>
        <w:tag w:val="goog_rdk_918"/>
      </w:sdtPr>
      <w:sdtContent>
        <w:p w:rsidR="00000000" w:rsidDel="00000000" w:rsidP="00000000" w:rsidRDefault="00000000" w:rsidRPr="00000000" w14:paraId="0000024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Vertical farming through Plasticulture</w:t>
          </w:r>
        </w:p>
      </w:sdtContent>
    </w:sdt>
    <w:sdt>
      <w:sdtPr>
        <w:tag w:val="goog_rdk_919"/>
      </w:sdtPr>
      <w:sdtContent>
        <w:p w:rsidR="00000000" w:rsidDel="00000000" w:rsidP="00000000" w:rsidRDefault="00000000" w:rsidRPr="00000000" w14:paraId="0000024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Land husbandry technologies</w:t>
          </w:r>
        </w:p>
      </w:sdtContent>
    </w:sdt>
    <w:sdt>
      <w:sdtPr>
        <w:tag w:val="goog_rdk_920"/>
      </w:sdtPr>
      <w:sdtContent>
        <w:p w:rsidR="00000000" w:rsidDel="00000000" w:rsidP="00000000" w:rsidRDefault="00000000" w:rsidRPr="00000000" w14:paraId="0000024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Agroforestry tree planting</w:t>
          </w:r>
        </w:p>
      </w:sdtContent>
    </w:sdt>
    <w:sdt>
      <w:sdtPr>
        <w:tag w:val="goog_rdk_921"/>
      </w:sdtPr>
      <w:sdtContent>
        <w:p w:rsidR="00000000" w:rsidDel="00000000" w:rsidP="00000000" w:rsidRDefault="00000000" w:rsidRPr="00000000" w14:paraId="0000024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Pasture management</w:t>
          </w:r>
        </w:p>
      </w:sdtContent>
    </w:sdt>
    <w:sdt>
      <w:sdtPr>
        <w:tag w:val="goog_rdk_922"/>
      </w:sdtPr>
      <w:sdtContent>
        <w:p w:rsidR="00000000" w:rsidDel="00000000" w:rsidP="00000000" w:rsidRDefault="00000000" w:rsidRPr="00000000" w14:paraId="00000250">
          <w:pPr>
            <w:jc w:val="both"/>
            <w:rPr/>
          </w:pPr>
          <w:r w:rsidDel="00000000" w:rsidR="00000000" w:rsidRPr="00000000">
            <w:rPr>
              <w:rtl w:val="0"/>
            </w:rPr>
            <w:t xml:space="preserve">Data users need LSC data or derived information to make decisions or foster decision-support processes or for use case development on soil fertility and soil-water conservation. These categories encompass a range of data and derived information that include:</w:t>
          </w:r>
        </w:p>
      </w:sdtContent>
    </w:sdt>
    <w:sdt>
      <w:sdtPr>
        <w:tag w:val="goog_rdk_923"/>
      </w:sdtPr>
      <w:sdtContent>
        <w:p w:rsidR="00000000" w:rsidDel="00000000" w:rsidP="00000000" w:rsidRDefault="00000000" w:rsidRPr="00000000" w14:paraId="00000251">
          <w:pPr>
            <w:numPr>
              <w:ilvl w:val="0"/>
              <w:numId w:val="63"/>
            </w:numPr>
            <w:spacing w:after="0" w:line="259" w:lineRule="auto"/>
            <w:ind w:left="720" w:hanging="360"/>
            <w:jc w:val="both"/>
            <w:rPr/>
          </w:pPr>
          <w:r w:rsidDel="00000000" w:rsidR="00000000" w:rsidRPr="00000000">
            <w:rPr>
              <w:rtl w:val="0"/>
            </w:rPr>
            <w:t xml:space="preserve">Soil Characteristics and Fertility</w:t>
          </w:r>
        </w:p>
      </w:sdtContent>
    </w:sdt>
    <w:sdt>
      <w:sdtPr>
        <w:tag w:val="goog_rdk_924"/>
      </w:sdtPr>
      <w:sdtContent>
        <w:p w:rsidR="00000000" w:rsidDel="00000000" w:rsidP="00000000" w:rsidRDefault="00000000" w:rsidRPr="00000000" w14:paraId="00000252">
          <w:pPr>
            <w:numPr>
              <w:ilvl w:val="0"/>
              <w:numId w:val="84"/>
            </w:numPr>
            <w:spacing w:after="0" w:line="259" w:lineRule="auto"/>
            <w:ind w:left="1080" w:hanging="360"/>
            <w:jc w:val="both"/>
            <w:rPr/>
          </w:pPr>
          <w:r w:rsidDel="00000000" w:rsidR="00000000" w:rsidRPr="00000000">
            <w:rPr>
              <w:rtl w:val="0"/>
            </w:rPr>
            <w:t xml:space="preserve">Soil organic matter content</w:t>
          </w:r>
        </w:p>
      </w:sdtContent>
    </w:sdt>
    <w:sdt>
      <w:sdtPr>
        <w:tag w:val="goog_rdk_925"/>
      </w:sdtPr>
      <w:sdtContent>
        <w:p w:rsidR="00000000" w:rsidDel="00000000" w:rsidP="00000000" w:rsidRDefault="00000000" w:rsidRPr="00000000" w14:paraId="00000253">
          <w:pPr>
            <w:numPr>
              <w:ilvl w:val="0"/>
              <w:numId w:val="84"/>
            </w:numPr>
            <w:spacing w:after="0" w:line="259" w:lineRule="auto"/>
            <w:ind w:left="1080" w:hanging="360"/>
            <w:jc w:val="both"/>
            <w:rPr/>
          </w:pPr>
          <w:r w:rsidDel="00000000" w:rsidR="00000000" w:rsidRPr="00000000">
            <w:rPr>
              <w:rtl w:val="0"/>
            </w:rPr>
            <w:t xml:space="preserve">Soil pH</w:t>
          </w:r>
        </w:p>
      </w:sdtContent>
    </w:sdt>
    <w:sdt>
      <w:sdtPr>
        <w:tag w:val="goog_rdk_926"/>
      </w:sdtPr>
      <w:sdtContent>
        <w:p w:rsidR="00000000" w:rsidDel="00000000" w:rsidP="00000000" w:rsidRDefault="00000000" w:rsidRPr="00000000" w14:paraId="00000254">
          <w:pPr>
            <w:numPr>
              <w:ilvl w:val="0"/>
              <w:numId w:val="84"/>
            </w:numPr>
            <w:spacing w:after="0" w:line="259" w:lineRule="auto"/>
            <w:ind w:left="1080" w:hanging="360"/>
            <w:jc w:val="both"/>
            <w:rPr/>
          </w:pPr>
          <w:r w:rsidDel="00000000" w:rsidR="00000000" w:rsidRPr="00000000">
            <w:rPr>
              <w:rtl w:val="0"/>
            </w:rPr>
            <w:t xml:space="preserve">Soil CEC (Cation Exchange Capacity)</w:t>
          </w:r>
        </w:p>
      </w:sdtContent>
    </w:sdt>
    <w:sdt>
      <w:sdtPr>
        <w:tag w:val="goog_rdk_927"/>
      </w:sdtPr>
      <w:sdtContent>
        <w:p w:rsidR="00000000" w:rsidDel="00000000" w:rsidP="00000000" w:rsidRDefault="00000000" w:rsidRPr="00000000" w14:paraId="00000255">
          <w:pPr>
            <w:numPr>
              <w:ilvl w:val="0"/>
              <w:numId w:val="84"/>
            </w:numPr>
            <w:spacing w:after="0" w:line="259" w:lineRule="auto"/>
            <w:ind w:left="1080" w:hanging="360"/>
            <w:jc w:val="both"/>
            <w:rPr/>
          </w:pPr>
          <w:r w:rsidDel="00000000" w:rsidR="00000000" w:rsidRPr="00000000">
            <w:rPr>
              <w:rtl w:val="0"/>
            </w:rPr>
            <w:t xml:space="preserve">Soil texture</w:t>
          </w:r>
        </w:p>
      </w:sdtContent>
    </w:sdt>
    <w:sdt>
      <w:sdtPr>
        <w:tag w:val="goog_rdk_928"/>
      </w:sdtPr>
      <w:sdtContent>
        <w:p w:rsidR="00000000" w:rsidDel="00000000" w:rsidP="00000000" w:rsidRDefault="00000000" w:rsidRPr="00000000" w14:paraId="00000256">
          <w:pPr>
            <w:numPr>
              <w:ilvl w:val="0"/>
              <w:numId w:val="84"/>
            </w:numPr>
            <w:spacing w:after="0" w:line="259" w:lineRule="auto"/>
            <w:ind w:left="1080" w:hanging="360"/>
            <w:jc w:val="both"/>
            <w:rPr/>
          </w:pPr>
          <w:r w:rsidDel="00000000" w:rsidR="00000000" w:rsidRPr="00000000">
            <w:rPr>
              <w:rtl w:val="0"/>
            </w:rPr>
            <w:t xml:space="preserve">Soil nutrient content</w:t>
          </w:r>
        </w:p>
      </w:sdtContent>
    </w:sdt>
    <w:sdt>
      <w:sdtPr>
        <w:tag w:val="goog_rdk_929"/>
      </w:sdtPr>
      <w:sdtContent>
        <w:p w:rsidR="00000000" w:rsidDel="00000000" w:rsidP="00000000" w:rsidRDefault="00000000" w:rsidRPr="00000000" w14:paraId="00000257">
          <w:pPr>
            <w:numPr>
              <w:ilvl w:val="0"/>
              <w:numId w:val="84"/>
            </w:numPr>
            <w:spacing w:after="0" w:line="259" w:lineRule="auto"/>
            <w:ind w:left="1080" w:hanging="360"/>
            <w:jc w:val="both"/>
            <w:rPr/>
          </w:pPr>
          <w:r w:rsidDel="00000000" w:rsidR="00000000" w:rsidRPr="00000000">
            <w:rPr>
              <w:rtl w:val="0"/>
            </w:rPr>
            <w:t xml:space="preserve">Soil moisture content</w:t>
          </w:r>
        </w:p>
      </w:sdtContent>
    </w:sdt>
    <w:sdt>
      <w:sdtPr>
        <w:tag w:val="goog_rdk_930"/>
      </w:sdtPr>
      <w:sdtContent>
        <w:p w:rsidR="00000000" w:rsidDel="00000000" w:rsidP="00000000" w:rsidRDefault="00000000" w:rsidRPr="00000000" w14:paraId="00000258">
          <w:pPr>
            <w:numPr>
              <w:ilvl w:val="0"/>
              <w:numId w:val="84"/>
            </w:numPr>
            <w:spacing w:after="0" w:line="259" w:lineRule="auto"/>
            <w:ind w:left="1080" w:hanging="360"/>
            <w:jc w:val="both"/>
            <w:rPr/>
          </w:pPr>
          <w:r w:rsidDel="00000000" w:rsidR="00000000" w:rsidRPr="00000000">
            <w:rPr>
              <w:rtl w:val="0"/>
            </w:rPr>
            <w:t xml:space="preserve">Soil infiltration rate</w:t>
          </w:r>
        </w:p>
      </w:sdtContent>
    </w:sdt>
    <w:sdt>
      <w:sdtPr>
        <w:tag w:val="goog_rdk_931"/>
      </w:sdtPr>
      <w:sdtContent>
        <w:p w:rsidR="00000000" w:rsidDel="00000000" w:rsidP="00000000" w:rsidRDefault="00000000" w:rsidRPr="00000000" w14:paraId="00000259">
          <w:pPr>
            <w:numPr>
              <w:ilvl w:val="0"/>
              <w:numId w:val="84"/>
            </w:numPr>
            <w:spacing w:after="0" w:line="259" w:lineRule="auto"/>
            <w:ind w:left="1080" w:hanging="360"/>
            <w:jc w:val="both"/>
            <w:rPr/>
          </w:pPr>
          <w:r w:rsidDel="00000000" w:rsidR="00000000" w:rsidRPr="00000000">
            <w:rPr>
              <w:rtl w:val="0"/>
            </w:rPr>
            <w:t xml:space="preserve">Soil erodibility</w:t>
          </w:r>
        </w:p>
      </w:sdtContent>
    </w:sdt>
    <w:sdt>
      <w:sdtPr>
        <w:tag w:val="goog_rdk_932"/>
      </w:sdtPr>
      <w:sdtContent>
        <w:p w:rsidR="00000000" w:rsidDel="00000000" w:rsidP="00000000" w:rsidRDefault="00000000" w:rsidRPr="00000000" w14:paraId="0000025A">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Crop Management and Suitability</w:t>
          </w:r>
        </w:p>
      </w:sdtContent>
    </w:sdt>
    <w:sdt>
      <w:sdtPr>
        <w:tag w:val="goog_rdk_933"/>
      </w:sdtPr>
      <w:sdtContent>
        <w:p w:rsidR="00000000" w:rsidDel="00000000" w:rsidP="00000000" w:rsidRDefault="00000000" w:rsidRPr="00000000" w14:paraId="0000025B">
          <w:pPr>
            <w:numPr>
              <w:ilvl w:val="0"/>
              <w:numId w:val="64"/>
            </w:numPr>
            <w:spacing w:after="0" w:line="259" w:lineRule="auto"/>
            <w:ind w:left="1080" w:hanging="360"/>
            <w:jc w:val="both"/>
            <w:rPr/>
          </w:pPr>
          <w:r w:rsidDel="00000000" w:rsidR="00000000" w:rsidRPr="00000000">
            <w:rPr>
              <w:rtl w:val="0"/>
            </w:rPr>
            <w:t xml:space="preserve">Improved seeds</w:t>
          </w:r>
        </w:p>
      </w:sdtContent>
    </w:sdt>
    <w:sdt>
      <w:sdtPr>
        <w:tag w:val="goog_rdk_934"/>
      </w:sdtPr>
      <w:sdtContent>
        <w:p w:rsidR="00000000" w:rsidDel="00000000" w:rsidP="00000000" w:rsidRDefault="00000000" w:rsidRPr="00000000" w14:paraId="0000025C">
          <w:pPr>
            <w:numPr>
              <w:ilvl w:val="0"/>
              <w:numId w:val="64"/>
            </w:numPr>
            <w:spacing w:after="0" w:line="259" w:lineRule="auto"/>
            <w:ind w:left="1080" w:hanging="360"/>
            <w:jc w:val="both"/>
            <w:rPr/>
          </w:pPr>
          <w:r w:rsidDel="00000000" w:rsidR="00000000" w:rsidRPr="00000000">
            <w:rPr>
              <w:rtl w:val="0"/>
            </w:rPr>
            <w:t xml:space="preserve">Pest and diseases types and their corresponding control measures</w:t>
          </w:r>
        </w:p>
      </w:sdtContent>
    </w:sdt>
    <w:sdt>
      <w:sdtPr>
        <w:tag w:val="goog_rdk_935"/>
      </w:sdtPr>
      <w:sdtContent>
        <w:p w:rsidR="00000000" w:rsidDel="00000000" w:rsidP="00000000" w:rsidRDefault="00000000" w:rsidRPr="00000000" w14:paraId="0000025D">
          <w:pPr>
            <w:numPr>
              <w:ilvl w:val="0"/>
              <w:numId w:val="64"/>
            </w:numPr>
            <w:spacing w:after="0" w:line="259" w:lineRule="auto"/>
            <w:ind w:left="1080" w:hanging="360"/>
            <w:jc w:val="both"/>
            <w:rPr/>
          </w:pPr>
          <w:r w:rsidDel="00000000" w:rsidR="00000000" w:rsidRPr="00000000">
            <w:rPr>
              <w:rtl w:val="0"/>
            </w:rPr>
            <w:t xml:space="preserve">Cropping calendar</w:t>
          </w:r>
        </w:p>
      </w:sdtContent>
    </w:sdt>
    <w:sdt>
      <w:sdtPr>
        <w:tag w:val="goog_rdk_936"/>
      </w:sdtPr>
      <w:sdtContent>
        <w:p w:rsidR="00000000" w:rsidDel="00000000" w:rsidP="00000000" w:rsidRDefault="00000000" w:rsidRPr="00000000" w14:paraId="0000025E">
          <w:pPr>
            <w:numPr>
              <w:ilvl w:val="0"/>
              <w:numId w:val="64"/>
            </w:numPr>
            <w:spacing w:after="0" w:line="259" w:lineRule="auto"/>
            <w:ind w:left="1080" w:hanging="360"/>
            <w:jc w:val="both"/>
            <w:rPr/>
          </w:pPr>
          <w:r w:rsidDel="00000000" w:rsidR="00000000" w:rsidRPr="00000000">
            <w:rPr>
              <w:rtl w:val="0"/>
            </w:rPr>
            <w:t xml:space="preserve">Soil pests and soil-borne diseases</w:t>
          </w:r>
        </w:p>
      </w:sdtContent>
    </w:sdt>
    <w:sdt>
      <w:sdtPr>
        <w:tag w:val="goog_rdk_937"/>
      </w:sdtPr>
      <w:sdtContent>
        <w:p w:rsidR="00000000" w:rsidDel="00000000" w:rsidP="00000000" w:rsidRDefault="00000000" w:rsidRPr="00000000" w14:paraId="0000025F">
          <w:pPr>
            <w:numPr>
              <w:ilvl w:val="0"/>
              <w:numId w:val="64"/>
            </w:numPr>
            <w:spacing w:after="0" w:line="259" w:lineRule="auto"/>
            <w:ind w:left="1080" w:hanging="360"/>
            <w:jc w:val="both"/>
            <w:rPr/>
          </w:pPr>
          <w:r w:rsidDel="00000000" w:rsidR="00000000" w:rsidRPr="00000000">
            <w:rPr>
              <w:rtl w:val="0"/>
            </w:rPr>
            <w:t xml:space="preserve">Fertilizer recommendation for different crops</w:t>
          </w:r>
        </w:p>
      </w:sdtContent>
    </w:sdt>
    <w:sdt>
      <w:sdtPr>
        <w:tag w:val="goog_rdk_938"/>
      </w:sdtPr>
      <w:sdtContent>
        <w:p w:rsidR="00000000" w:rsidDel="00000000" w:rsidP="00000000" w:rsidRDefault="00000000" w:rsidRPr="00000000" w14:paraId="00000260">
          <w:pPr>
            <w:numPr>
              <w:ilvl w:val="0"/>
              <w:numId w:val="64"/>
            </w:numPr>
            <w:spacing w:after="0" w:line="259" w:lineRule="auto"/>
            <w:ind w:left="1080" w:hanging="360"/>
            <w:jc w:val="both"/>
            <w:rPr/>
          </w:pPr>
          <w:r w:rsidDel="00000000" w:rsidR="00000000" w:rsidRPr="00000000">
            <w:rPr>
              <w:rtl w:val="0"/>
            </w:rPr>
            <w:t xml:space="preserve">Crop suitability assessment</w:t>
          </w:r>
        </w:p>
      </w:sdtContent>
    </w:sdt>
    <w:sdt>
      <w:sdtPr>
        <w:tag w:val="goog_rdk_939"/>
      </w:sdtPr>
      <w:sdtContent>
        <w:p w:rsidR="00000000" w:rsidDel="00000000" w:rsidP="00000000" w:rsidRDefault="00000000" w:rsidRPr="00000000" w14:paraId="00000261">
          <w:pPr>
            <w:numPr>
              <w:ilvl w:val="0"/>
              <w:numId w:val="64"/>
            </w:numPr>
            <w:spacing w:after="0" w:line="259" w:lineRule="auto"/>
            <w:ind w:left="1080" w:hanging="360"/>
            <w:jc w:val="both"/>
            <w:rPr/>
          </w:pPr>
          <w:r w:rsidDel="00000000" w:rsidR="00000000" w:rsidRPr="00000000">
            <w:rPr>
              <w:rtl w:val="0"/>
            </w:rPr>
            <w:t xml:space="preserve">Crop response to different rates of fertilizers</w:t>
          </w:r>
        </w:p>
      </w:sdtContent>
    </w:sdt>
    <w:sdt>
      <w:sdtPr>
        <w:tag w:val="goog_rdk_940"/>
      </w:sdtPr>
      <w:sdtContent>
        <w:p w:rsidR="00000000" w:rsidDel="00000000" w:rsidP="00000000" w:rsidRDefault="00000000" w:rsidRPr="00000000" w14:paraId="00000262">
          <w:pPr>
            <w:numPr>
              <w:ilvl w:val="0"/>
              <w:numId w:val="66"/>
            </w:numPr>
            <w:spacing w:after="0" w:line="259" w:lineRule="auto"/>
            <w:ind w:left="720" w:hanging="360"/>
            <w:jc w:val="both"/>
            <w:rPr/>
          </w:pPr>
          <w:r w:rsidDel="00000000" w:rsidR="00000000" w:rsidRPr="00000000">
            <w:rPr>
              <w:rtl w:val="0"/>
            </w:rPr>
            <w:t xml:space="preserve">Water Management</w:t>
          </w:r>
        </w:p>
      </w:sdtContent>
    </w:sdt>
    <w:sdt>
      <w:sdtPr>
        <w:tag w:val="goog_rdk_941"/>
      </w:sdtPr>
      <w:sdtContent>
        <w:p w:rsidR="00000000" w:rsidDel="00000000" w:rsidP="00000000" w:rsidRDefault="00000000" w:rsidRPr="00000000" w14:paraId="00000263">
          <w:pPr>
            <w:numPr>
              <w:ilvl w:val="0"/>
              <w:numId w:val="67"/>
            </w:numPr>
            <w:spacing w:after="0" w:line="259" w:lineRule="auto"/>
            <w:ind w:left="1080" w:hanging="360"/>
            <w:jc w:val="both"/>
            <w:rPr/>
          </w:pPr>
          <w:r w:rsidDel="00000000" w:rsidR="00000000" w:rsidRPr="00000000">
            <w:rPr>
              <w:rtl w:val="0"/>
            </w:rPr>
            <w:t xml:space="preserve">Rainfall erosivity</w:t>
          </w:r>
        </w:p>
      </w:sdtContent>
    </w:sdt>
    <w:sdt>
      <w:sdtPr>
        <w:tag w:val="goog_rdk_943"/>
      </w:sdtPr>
      <w:sdtContent>
        <w:p w:rsidR="00000000" w:rsidDel="00000000" w:rsidP="00000000" w:rsidRDefault="00000000" w:rsidRPr="00000000" w14:paraId="00000264">
          <w:pPr>
            <w:numPr>
              <w:ilvl w:val="0"/>
              <w:numId w:val="67"/>
            </w:numPr>
            <w:spacing w:after="0" w:line="259" w:lineRule="auto"/>
            <w:ind w:left="1080" w:hanging="360"/>
            <w:jc w:val="both"/>
            <w:rPr/>
          </w:pPr>
          <w:sdt>
            <w:sdtPr>
              <w:tag w:val="goog_rdk_942"/>
            </w:sdtPr>
            <w:sdtContent>
              <w:commentRangeStart w:id="90"/>
            </w:sdtContent>
          </w:sdt>
          <w:r w:rsidDel="00000000" w:rsidR="00000000" w:rsidRPr="00000000">
            <w:rPr>
              <w:rtl w:val="0"/>
            </w:rPr>
            <w:t xml:space="preserve">Floods management and reducing hillside runoff</w:t>
          </w:r>
          <w:commentRangeEnd w:id="90"/>
          <w:r w:rsidDel="00000000" w:rsidR="00000000" w:rsidRPr="00000000">
            <w:commentReference w:id="90"/>
          </w:r>
          <w:r w:rsidDel="00000000" w:rsidR="00000000" w:rsidRPr="00000000">
            <w:rPr>
              <w:rtl w:val="0"/>
            </w:rPr>
          </w:r>
        </w:p>
      </w:sdtContent>
    </w:sdt>
    <w:sdt>
      <w:sdtPr>
        <w:tag w:val="goog_rdk_947"/>
      </w:sdtPr>
      <w:sdtContent>
        <w:p w:rsidR="00000000" w:rsidDel="00000000" w:rsidP="00000000" w:rsidRDefault="00000000" w:rsidRPr="00000000" w14:paraId="00000265">
          <w:pPr>
            <w:numPr>
              <w:ilvl w:val="0"/>
              <w:numId w:val="67"/>
            </w:numPr>
            <w:spacing w:after="0" w:line="259" w:lineRule="auto"/>
            <w:ind w:left="1080" w:hanging="360"/>
            <w:jc w:val="both"/>
            <w:rPr/>
          </w:pPr>
          <w:sdt>
            <w:sdtPr>
              <w:tag w:val="goog_rdk_944"/>
            </w:sdtPr>
            <w:sdtContent>
              <w:commentRangeStart w:id="91"/>
            </w:sdtContent>
          </w:sdt>
          <w:r w:rsidDel="00000000" w:rsidR="00000000" w:rsidRPr="00000000">
            <w:rPr>
              <w:rtl w:val="0"/>
            </w:rPr>
            <w:t xml:space="preserve">How to keep toxic and unclean water from reaching the </w:t>
          </w:r>
          <w:sdt>
            <w:sdtPr>
              <w:tag w:val="goog_rdk_945"/>
            </w:sdtPr>
            <w:sdtContent>
              <w:ins w:author="Frank van Weert" w:id="241" w:date="2023-06-26T11:42:33Z">
                <w:r w:rsidDel="00000000" w:rsidR="00000000" w:rsidRPr="00000000">
                  <w:rPr>
                    <w:rtl w:val="0"/>
                  </w:rPr>
                  <w:t xml:space="preserve">wetland</w:t>
                </w:r>
              </w:ins>
            </w:sdtContent>
          </w:sdt>
          <w:sdt>
            <w:sdtPr>
              <w:tag w:val="goog_rdk_946"/>
            </w:sdtPr>
            <w:sdtContent>
              <w:del w:author="Frank van Weert" w:id="241" w:date="2023-06-26T11:42:33Z">
                <w:r w:rsidDel="00000000" w:rsidR="00000000" w:rsidRPr="00000000">
                  <w:rPr>
                    <w:rtl w:val="0"/>
                  </w:rPr>
                  <w:delText xml:space="preserve">swamp</w:delText>
                </w:r>
              </w:del>
            </w:sdtContent>
          </w:sdt>
          <w:r w:rsidDel="00000000" w:rsidR="00000000" w:rsidRPr="00000000">
            <w:rPr>
              <w:rtl w:val="0"/>
            </w:rPr>
            <w:t xml:space="preserve">s</w:t>
          </w:r>
          <w:commentRangeEnd w:id="91"/>
          <w:r w:rsidDel="00000000" w:rsidR="00000000" w:rsidRPr="00000000">
            <w:commentReference w:id="91"/>
          </w:r>
          <w:r w:rsidDel="00000000" w:rsidR="00000000" w:rsidRPr="00000000">
            <w:rPr>
              <w:rtl w:val="0"/>
            </w:rPr>
          </w:r>
        </w:p>
      </w:sdtContent>
    </w:sdt>
    <w:sdt>
      <w:sdtPr>
        <w:tag w:val="goog_rdk_950"/>
      </w:sdtPr>
      <w:sdtContent>
        <w:p w:rsidR="00000000" w:rsidDel="00000000" w:rsidP="00000000" w:rsidRDefault="00000000" w:rsidRPr="00000000" w14:paraId="00000266">
          <w:pPr>
            <w:numPr>
              <w:ilvl w:val="0"/>
              <w:numId w:val="67"/>
            </w:numPr>
            <w:spacing w:after="0" w:line="259" w:lineRule="auto"/>
            <w:ind w:left="1080" w:hanging="360"/>
            <w:jc w:val="both"/>
            <w:rPr/>
          </w:pPr>
          <w:sdt>
            <w:sdtPr>
              <w:tag w:val="goog_rdk_948"/>
            </w:sdtPr>
            <w:sdtContent>
              <w:commentRangeStart w:id="92"/>
            </w:sdtContent>
          </w:sdt>
          <w:r w:rsidDel="00000000" w:rsidR="00000000" w:rsidRPr="00000000">
            <w:rPr>
              <w:rtl w:val="0"/>
            </w:rPr>
            <w:t xml:space="preserve">Buffer zone creation around lakes</w:t>
          </w:r>
          <w:sdt>
            <w:sdtPr>
              <w:tag w:val="goog_rdk_949"/>
            </w:sdtPr>
            <w:sdtContent>
              <w:ins w:author="Frank van Weert" w:id="242" w:date="2023-06-26T11:43:53Z">
                <w:commentRangeEnd w:id="92"/>
                <w:r w:rsidDel="00000000" w:rsidR="00000000" w:rsidRPr="00000000">
                  <w:commentReference w:id="92"/>
                </w:r>
                <w:r w:rsidDel="00000000" w:rsidR="00000000" w:rsidRPr="00000000">
                  <w:rPr>
                    <w:rtl w:val="0"/>
                  </w:rPr>
                  <w:t xml:space="preserve"> and wetlands</w:t>
                </w:r>
              </w:ins>
            </w:sdtContent>
          </w:sdt>
          <w:r w:rsidDel="00000000" w:rsidR="00000000" w:rsidRPr="00000000">
            <w:rPr>
              <w:rtl w:val="0"/>
            </w:rPr>
          </w:r>
        </w:p>
      </w:sdtContent>
    </w:sdt>
    <w:sdt>
      <w:sdtPr>
        <w:tag w:val="goog_rdk_951"/>
      </w:sdtPr>
      <w:sdtContent>
        <w:p w:rsidR="00000000" w:rsidDel="00000000" w:rsidP="00000000" w:rsidRDefault="00000000" w:rsidRPr="00000000" w14:paraId="00000267">
          <w:pPr>
            <w:numPr>
              <w:ilvl w:val="0"/>
              <w:numId w:val="69"/>
            </w:numPr>
            <w:spacing w:after="0" w:line="259" w:lineRule="auto"/>
            <w:ind w:left="720" w:hanging="360"/>
            <w:jc w:val="both"/>
            <w:rPr/>
          </w:pPr>
          <w:r w:rsidDel="00000000" w:rsidR="00000000" w:rsidRPr="00000000">
            <w:rPr>
              <w:rtl w:val="0"/>
            </w:rPr>
            <w:t xml:space="preserve">Climate and Weather</w:t>
          </w:r>
        </w:p>
      </w:sdtContent>
    </w:sdt>
    <w:sdt>
      <w:sdtPr>
        <w:tag w:val="goog_rdk_952"/>
      </w:sdtPr>
      <w:sdtContent>
        <w:p w:rsidR="00000000" w:rsidDel="00000000" w:rsidP="00000000" w:rsidRDefault="00000000" w:rsidRPr="00000000" w14:paraId="00000268">
          <w:pPr>
            <w:numPr>
              <w:ilvl w:val="0"/>
              <w:numId w:val="70"/>
            </w:numPr>
            <w:spacing w:after="0" w:line="259" w:lineRule="auto"/>
            <w:ind w:left="1080" w:hanging="360"/>
            <w:jc w:val="both"/>
            <w:rPr/>
          </w:pPr>
          <w:r w:rsidDel="00000000" w:rsidR="00000000" w:rsidRPr="00000000">
            <w:rPr>
              <w:rtl w:val="0"/>
            </w:rPr>
            <w:t xml:space="preserve">Weather forecast</w:t>
          </w:r>
        </w:p>
      </w:sdtContent>
    </w:sdt>
    <w:sdt>
      <w:sdtPr>
        <w:tag w:val="goog_rdk_953"/>
      </w:sdtPr>
      <w:sdtContent>
        <w:p w:rsidR="00000000" w:rsidDel="00000000" w:rsidP="00000000" w:rsidRDefault="00000000" w:rsidRPr="00000000" w14:paraId="00000269">
          <w:pPr>
            <w:numPr>
              <w:ilvl w:val="0"/>
              <w:numId w:val="70"/>
            </w:numPr>
            <w:spacing w:after="0" w:line="259" w:lineRule="auto"/>
            <w:ind w:left="1080" w:hanging="360"/>
            <w:jc w:val="both"/>
            <w:rPr/>
          </w:pPr>
          <w:r w:rsidDel="00000000" w:rsidR="00000000" w:rsidRPr="00000000">
            <w:rPr>
              <w:rtl w:val="0"/>
            </w:rPr>
            <w:t xml:space="preserve">Climate change future effects on the weather</w:t>
          </w:r>
        </w:p>
      </w:sdtContent>
    </w:sdt>
    <w:sdt>
      <w:sdtPr>
        <w:tag w:val="goog_rdk_954"/>
      </w:sdtPr>
      <w:sdtContent>
        <w:p w:rsidR="00000000" w:rsidDel="00000000" w:rsidP="00000000" w:rsidRDefault="00000000" w:rsidRPr="00000000" w14:paraId="0000026A">
          <w:pPr>
            <w:numPr>
              <w:ilvl w:val="0"/>
              <w:numId w:val="71"/>
            </w:numPr>
            <w:spacing w:after="0" w:line="259" w:lineRule="auto"/>
            <w:ind w:left="720" w:hanging="360"/>
            <w:jc w:val="both"/>
            <w:rPr/>
          </w:pPr>
          <w:r w:rsidDel="00000000" w:rsidR="00000000" w:rsidRPr="00000000">
            <w:rPr>
              <w:rtl w:val="0"/>
            </w:rPr>
            <w:t xml:space="preserve">Economic Factors</w:t>
          </w:r>
        </w:p>
      </w:sdtContent>
    </w:sdt>
    <w:sdt>
      <w:sdtPr>
        <w:tag w:val="goog_rdk_955"/>
      </w:sdtPr>
      <w:sdtContent>
        <w:p w:rsidR="00000000" w:rsidDel="00000000" w:rsidP="00000000" w:rsidRDefault="00000000" w:rsidRPr="00000000" w14:paraId="0000026B">
          <w:pPr>
            <w:numPr>
              <w:ilvl w:val="0"/>
              <w:numId w:val="72"/>
            </w:numPr>
            <w:spacing w:after="0" w:line="259" w:lineRule="auto"/>
            <w:ind w:left="1080" w:hanging="360"/>
            <w:jc w:val="both"/>
            <w:rPr/>
          </w:pPr>
          <w:r w:rsidDel="00000000" w:rsidR="00000000" w:rsidRPr="00000000">
            <w:rPr>
              <w:rtl w:val="0"/>
            </w:rPr>
            <w:t xml:space="preserve">Cost of production of most cultivated crops in Rwanda</w:t>
          </w:r>
        </w:p>
      </w:sdtContent>
    </w:sdt>
    <w:sdt>
      <w:sdtPr>
        <w:tag w:val="goog_rdk_956"/>
      </w:sdtPr>
      <w:sdtContent>
        <w:p w:rsidR="00000000" w:rsidDel="00000000" w:rsidP="00000000" w:rsidRDefault="00000000" w:rsidRPr="00000000" w14:paraId="0000026C">
          <w:pPr>
            <w:numPr>
              <w:ilvl w:val="0"/>
              <w:numId w:val="72"/>
            </w:numPr>
            <w:spacing w:after="0" w:line="259" w:lineRule="auto"/>
            <w:ind w:left="1080" w:hanging="360"/>
            <w:jc w:val="both"/>
            <w:rPr/>
          </w:pPr>
          <w:r w:rsidDel="00000000" w:rsidR="00000000" w:rsidRPr="00000000">
            <w:rPr>
              <w:rtl w:val="0"/>
            </w:rPr>
            <w:t xml:space="preserve">Expected income</w:t>
          </w:r>
        </w:p>
      </w:sdtContent>
    </w:sdt>
    <w:sdt>
      <w:sdtPr>
        <w:tag w:val="goog_rdk_957"/>
      </w:sdtPr>
      <w:sdtContent>
        <w:p w:rsidR="00000000" w:rsidDel="00000000" w:rsidP="00000000" w:rsidRDefault="00000000" w:rsidRPr="00000000" w14:paraId="0000026D">
          <w:pPr>
            <w:numPr>
              <w:ilvl w:val="0"/>
              <w:numId w:val="85"/>
            </w:numPr>
            <w:spacing w:after="0" w:line="259" w:lineRule="auto"/>
            <w:ind w:left="720" w:hanging="360"/>
            <w:jc w:val="both"/>
            <w:rPr/>
          </w:pPr>
          <w:r w:rsidDel="00000000" w:rsidR="00000000" w:rsidRPr="00000000">
            <w:rPr>
              <w:rtl w:val="0"/>
            </w:rPr>
            <w:t xml:space="preserve">Planning and Demonstrations</w:t>
          </w:r>
        </w:p>
      </w:sdtContent>
    </w:sdt>
    <w:sdt>
      <w:sdtPr>
        <w:tag w:val="goog_rdk_958"/>
      </w:sdtPr>
      <w:sdtContent>
        <w:p w:rsidR="00000000" w:rsidDel="00000000" w:rsidP="00000000" w:rsidRDefault="00000000" w:rsidRPr="00000000" w14:paraId="0000026E">
          <w:pPr>
            <w:numPr>
              <w:ilvl w:val="0"/>
              <w:numId w:val="86"/>
            </w:numPr>
            <w:spacing w:after="0" w:line="259" w:lineRule="auto"/>
            <w:ind w:left="1080" w:hanging="360"/>
            <w:jc w:val="both"/>
            <w:rPr/>
          </w:pPr>
          <w:r w:rsidDel="00000000" w:rsidR="00000000" w:rsidRPr="00000000">
            <w:rPr>
              <w:rtl w:val="0"/>
            </w:rPr>
            <w:t xml:space="preserve">Demonstration and adaptability plots for crop production</w:t>
          </w:r>
        </w:p>
      </w:sdtContent>
    </w:sdt>
    <w:sdt>
      <w:sdtPr>
        <w:tag w:val="goog_rdk_959"/>
      </w:sdtPr>
      <w:sdtContent>
        <w:p w:rsidR="00000000" w:rsidDel="00000000" w:rsidP="00000000" w:rsidRDefault="00000000" w:rsidRPr="00000000" w14:paraId="0000026F">
          <w:pPr>
            <w:numPr>
              <w:ilvl w:val="0"/>
              <w:numId w:val="86"/>
            </w:numPr>
            <w:spacing w:after="0" w:line="259" w:lineRule="auto"/>
            <w:ind w:left="1080" w:hanging="360"/>
            <w:jc w:val="both"/>
            <w:rPr/>
          </w:pPr>
          <w:r w:rsidDel="00000000" w:rsidR="00000000" w:rsidRPr="00000000">
            <w:rPr>
              <w:rtl w:val="0"/>
            </w:rPr>
            <w:t xml:space="preserve">Crop suitability in every region</w:t>
          </w:r>
        </w:p>
      </w:sdtContent>
    </w:sdt>
    <w:sdt>
      <w:sdtPr>
        <w:tag w:val="goog_rdk_960"/>
      </w:sdtPr>
      <w:sdtContent>
        <w:p w:rsidR="00000000" w:rsidDel="00000000" w:rsidP="00000000" w:rsidRDefault="00000000" w:rsidRPr="00000000" w14:paraId="00000270">
          <w:pPr>
            <w:jc w:val="both"/>
            <w:rPr/>
          </w:pPr>
          <w:r w:rsidDel="00000000" w:rsidR="00000000" w:rsidRPr="00000000">
            <w:rPr>
              <w:rtl w:val="0"/>
            </w:rPr>
          </w:r>
        </w:p>
      </w:sdtContent>
    </w:sdt>
    <w:sdt>
      <w:sdtPr>
        <w:tag w:val="goog_rdk_961"/>
      </w:sdtPr>
      <w:sdtContent>
        <w:p w:rsidR="00000000" w:rsidDel="00000000" w:rsidP="00000000" w:rsidRDefault="00000000" w:rsidRPr="00000000" w14:paraId="00000271">
          <w:pPr>
            <w:jc w:val="both"/>
            <w:rPr/>
          </w:pPr>
          <w:r w:rsidDel="00000000" w:rsidR="00000000" w:rsidRPr="00000000">
            <w:rPr>
              <w:rtl w:val="0"/>
            </w:rPr>
            <w:t xml:space="preserve">Generally, while the mentioned use cases on soil fertility and soil-water conservation have the potential to contribute to improved crop productivity, climate resilience and mitigation of GHG emissions, their adequacy may be influenced by the availability of resources, contextual relevance, accessibility, and the need for comprehensive guidance and support for farmers. The use cases on soil fertility and soil-water conservation mentioned have different levels of adequacy and potential gaps. </w:t>
          </w:r>
        </w:p>
      </w:sdtContent>
    </w:sdt>
    <w:sdt>
      <w:sdtPr>
        <w:tag w:val="goog_rdk_963"/>
      </w:sdtPr>
      <w:sdtContent>
        <w:p w:rsidR="00000000" w:rsidDel="00000000" w:rsidP="00000000" w:rsidRDefault="00000000" w:rsidRPr="00000000" w14:paraId="00000272">
          <w:pPr>
            <w:numPr>
              <w:ilvl w:val="0"/>
              <w:numId w:val="76"/>
            </w:numPr>
            <w:spacing w:after="160" w:line="259" w:lineRule="auto"/>
            <w:ind w:left="720" w:hanging="360"/>
            <w:jc w:val="both"/>
            <w:rPr/>
          </w:pPr>
          <w:sdt>
            <w:sdtPr>
              <w:tag w:val="goog_rdk_962"/>
            </w:sdtPr>
            <w:sdtContent>
              <w:commentRangeStart w:id="93"/>
            </w:sdtContent>
          </w:sdt>
          <w:r w:rsidDel="00000000" w:rsidR="00000000" w:rsidRPr="00000000">
            <w:rPr>
              <w:rtl w:val="0"/>
            </w:rPr>
            <w:t xml:space="preserve">Development of extension materials are essential for disseminating knowledge and best practices to farmers.</w:t>
          </w:r>
          <w:commentRangeEnd w:id="93"/>
          <w:r w:rsidDel="00000000" w:rsidR="00000000" w:rsidRPr="00000000">
            <w:commentReference w:id="93"/>
          </w:r>
          <w:r w:rsidDel="00000000" w:rsidR="00000000" w:rsidRPr="00000000">
            <w:rPr>
              <w:rtl w:val="0"/>
            </w:rPr>
            <w:t xml:space="preserve"> They can provide guidance on soil fertility management and soil-water conservation techniques. However, the adequacy of extension materials depends on their quality, accessibility, and relevance to local contexts. There may be gaps in terms of translating technical information into easily understandable content for farmers.</w:t>
          </w:r>
        </w:p>
      </w:sdtContent>
    </w:sdt>
    <w:sdt>
      <w:sdtPr>
        <w:tag w:val="goog_rdk_965"/>
      </w:sdtPr>
      <w:sdtContent>
        <w:p w:rsidR="00000000" w:rsidDel="00000000" w:rsidP="00000000" w:rsidRDefault="00000000" w:rsidRPr="00000000" w14:paraId="00000273">
          <w:pPr>
            <w:numPr>
              <w:ilvl w:val="0"/>
              <w:numId w:val="77"/>
            </w:numPr>
            <w:spacing w:after="160" w:line="259" w:lineRule="auto"/>
            <w:ind w:left="720" w:hanging="360"/>
            <w:jc w:val="both"/>
            <w:rPr/>
          </w:pPr>
          <w:sdt>
            <w:sdtPr>
              <w:tag w:val="goog_rdk_964"/>
            </w:sdtPr>
            <w:sdtContent>
              <w:commentRangeStart w:id="94"/>
            </w:sdtContent>
          </w:sdt>
          <w:r w:rsidDel="00000000" w:rsidR="00000000" w:rsidRPr="00000000">
            <w:rPr>
              <w:rtl w:val="0"/>
            </w:rPr>
            <w:t xml:space="preserve">Development of training manuals ca</w:t>
          </w:r>
          <w:commentRangeEnd w:id="94"/>
          <w:r w:rsidDel="00000000" w:rsidR="00000000" w:rsidRPr="00000000">
            <w:commentReference w:id="94"/>
          </w:r>
          <w:r w:rsidDel="00000000" w:rsidR="00000000" w:rsidRPr="00000000">
            <w:rPr>
              <w:rtl w:val="0"/>
            </w:rPr>
            <w:t xml:space="preserve">n be valuable resources for capacity building and promoting proper soil fertility and soil-water conservation practices. But the effectiveness of training manuals depends on their clarity, comprehensiveness, and alignment with local conditions. Gaps may exist if the manuals lack practical demonstrations or fail to address specific challenges faced by farmers.</w:t>
          </w:r>
        </w:p>
      </w:sdtContent>
    </w:sdt>
    <w:sdt>
      <w:sdtPr>
        <w:tag w:val="goog_rdk_966"/>
      </w:sdtPr>
      <w:sdtContent>
        <w:p w:rsidR="00000000" w:rsidDel="00000000" w:rsidP="00000000" w:rsidRDefault="00000000" w:rsidRPr="00000000" w14:paraId="00000274">
          <w:pPr>
            <w:numPr>
              <w:ilvl w:val="0"/>
              <w:numId w:val="77"/>
            </w:numPr>
            <w:spacing w:after="160" w:line="259" w:lineRule="auto"/>
            <w:ind w:left="720" w:hanging="360"/>
            <w:jc w:val="both"/>
            <w:rPr/>
          </w:pPr>
          <w:r w:rsidDel="00000000" w:rsidR="00000000" w:rsidRPr="00000000">
            <w:rPr>
              <w:rtl w:val="0"/>
            </w:rPr>
            <w:t xml:space="preserve">Compost making is an invaluable practice for improving soil fertility and organic matter content. Adequate guidance on composting techniques can support farmers in adopting sustainable soil management practices. On the flip side, gaps may exist in terms of accessibility to training or information on composting methods and sources of raw materials, especially for resource-limited farmers. Lack of awareness or technical knowledge may hinder the widespread adoption of composting.</w:t>
          </w:r>
        </w:p>
      </w:sdtContent>
    </w:sdt>
    <w:sdt>
      <w:sdtPr>
        <w:tag w:val="goog_rdk_968"/>
      </w:sdtPr>
      <w:sdtContent>
        <w:p w:rsidR="00000000" w:rsidDel="00000000" w:rsidP="00000000" w:rsidRDefault="00000000" w:rsidRPr="00000000" w14:paraId="00000275">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sdt>
            <w:sdtPr>
              <w:tag w:val="goog_rdk_967"/>
            </w:sdtPr>
            <w:sdtContent>
              <w:commentRangeStart w:id="95"/>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Increasing resilience to climate change impacts distinguishes the importance of adapting agricultural practices</w:t>
          </w:r>
          <w:commentRangeEnd w:id="95"/>
          <w:r w:rsidDel="00000000" w:rsidR="00000000" w:rsidRPr="00000000">
            <w:commentReference w:id="95"/>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to climate change and promoting resilient farming systems. Unfortunately, this depends on the availability of specific strategies and techniques to enhance resilience. Gaps may exist in terms of practical guidance or resources for farmers to implement climate-smart practices.</w:t>
          </w:r>
        </w:p>
      </w:sdtContent>
    </w:sdt>
    <w:sdt>
      <w:sdtPr>
        <w:tag w:val="goog_rdk_970"/>
      </w:sdtPr>
      <w:sdtContent>
        <w:p w:rsidR="00000000" w:rsidDel="00000000" w:rsidP="00000000" w:rsidRDefault="00000000" w:rsidRPr="00000000" w14:paraId="00000276">
          <w:pPr>
            <w:numPr>
              <w:ilvl w:val="0"/>
              <w:numId w:val="78"/>
            </w:numPr>
            <w:spacing w:after="160" w:line="259" w:lineRule="auto"/>
            <w:ind w:left="720" w:hanging="360"/>
            <w:jc w:val="both"/>
            <w:rPr/>
          </w:pPr>
          <w:sdt>
            <w:sdtPr>
              <w:tag w:val="goog_rdk_969"/>
            </w:sdtPr>
            <w:sdtContent>
              <w:commentRangeStart w:id="96"/>
            </w:sdtContent>
          </w:sdt>
          <w:r w:rsidDel="00000000" w:rsidR="00000000" w:rsidRPr="00000000">
            <w:rPr>
              <w:rtl w:val="0"/>
            </w:rPr>
            <w:t xml:space="preserve">Promoting good agricultural practices can contribute to soil fertility and soil-water conservation. Valuable guidelines and training on these practices can support sustainable farming.</w:t>
          </w:r>
          <w:commentRangeEnd w:id="96"/>
          <w:r w:rsidDel="00000000" w:rsidR="00000000" w:rsidRPr="00000000">
            <w:commentReference w:id="96"/>
          </w:r>
          <w:r w:rsidDel="00000000" w:rsidR="00000000" w:rsidRPr="00000000">
            <w:rPr>
              <w:rtl w:val="0"/>
            </w:rPr>
            <w:t xml:space="preserve"> Gaps may exist if the information on good agricultural practices is not context-specific or if there is a lack of resources for farmers to implement these practices effectively.</w:t>
          </w:r>
        </w:p>
      </w:sdtContent>
    </w:sdt>
    <w:sdt>
      <w:sdtPr>
        <w:tag w:val="goog_rdk_972"/>
      </w:sdtPr>
      <w:sdtContent>
        <w:p w:rsidR="00000000" w:rsidDel="00000000" w:rsidP="00000000" w:rsidRDefault="00000000" w:rsidRPr="00000000" w14:paraId="00000277">
          <w:pPr>
            <w:numPr>
              <w:ilvl w:val="0"/>
              <w:numId w:val="79"/>
            </w:numPr>
            <w:spacing w:after="160" w:line="259" w:lineRule="auto"/>
            <w:ind w:left="720" w:hanging="360"/>
            <w:jc w:val="both"/>
            <w:rPr/>
          </w:pPr>
          <w:sdt>
            <w:sdtPr>
              <w:tag w:val="goog_rdk_971"/>
            </w:sdtPr>
            <w:sdtContent>
              <w:commentRangeStart w:id="97"/>
            </w:sdtContent>
          </w:sdt>
          <w:r w:rsidDel="00000000" w:rsidR="00000000" w:rsidRPr="00000000">
            <w:rPr>
              <w:rtl w:val="0"/>
            </w:rPr>
            <w:t xml:space="preserve">Demonstration plots serve as learning platforms for farmers to observe and adopt soil fertility and soil-water conservation practices.</w:t>
          </w:r>
          <w:commentRangeEnd w:id="97"/>
          <w:r w:rsidDel="00000000" w:rsidR="00000000" w:rsidRPr="00000000">
            <w:commentReference w:id="97"/>
          </w:r>
          <w:r w:rsidDel="00000000" w:rsidR="00000000" w:rsidRPr="00000000">
            <w:rPr>
              <w:rtl w:val="0"/>
            </w:rPr>
            <w:t xml:space="preserve"> This depends on the availability and accessibility of demonstration plots. If there is limited access to demonstration sites or if the demonstrations do not cover a wide range of practices and techniques less learning will take place. For instance, model farms can be used to develop trenches as a strategy for soil water conservation. Developing trenches for soil water conservation can be an effective technique for managing soil moisture. Model farms can showcase these techniques and serve as learning hubs for farmers. These model farms should be easily accessible to other farmers and showcase soil conservation measures. But if there are limited resources or support for establishing model farms or if the models do not address the diverse needs and challenges of farmers.</w:t>
          </w:r>
        </w:p>
      </w:sdtContent>
    </w:sdt>
    <w:sdt>
      <w:sdtPr>
        <w:tag w:val="goog_rdk_973"/>
      </w:sdtPr>
      <w:sdtContent>
        <w:p w:rsidR="00000000" w:rsidDel="00000000" w:rsidP="00000000" w:rsidRDefault="00000000" w:rsidRPr="00000000" w14:paraId="00000278">
          <w:pPr>
            <w:jc w:val="both"/>
            <w:rPr/>
          </w:pPr>
          <w:r w:rsidDel="00000000" w:rsidR="00000000" w:rsidRPr="00000000">
            <w:rPr>
              <w:rtl w:val="0"/>
            </w:rPr>
            <w:t xml:space="preserve">The outputs that require LSC data/information as an input encompass a range of communication materials, tools, and initiatives that aim to educate, inform, and support farmers and other stakeholders in making informed decisions about soil, land, and crop management. The outputs that require Land Soil Crop (LSC) data/information as an input can be categorized as follows:</w:t>
          </w:r>
        </w:p>
      </w:sdtContent>
    </w:sdt>
    <w:sdt>
      <w:sdtPr>
        <w:tag w:val="goog_rdk_975"/>
      </w:sdtPr>
      <w:sdtContent>
        <w:p w:rsidR="00000000" w:rsidDel="00000000" w:rsidP="00000000" w:rsidRDefault="00000000" w:rsidRPr="00000000" w14:paraId="00000279">
          <w:pPr>
            <w:numPr>
              <w:ilvl w:val="0"/>
              <w:numId w:val="80"/>
            </w:numPr>
            <w:spacing w:after="160" w:line="259" w:lineRule="auto"/>
            <w:ind w:left="1080" w:hanging="360"/>
            <w:jc w:val="both"/>
            <w:rPr/>
          </w:pPr>
          <w:sdt>
            <w:sdtPr>
              <w:tag w:val="goog_rdk_974"/>
            </w:sdtPr>
            <w:sdtContent>
              <w:commentRangeStart w:id="98"/>
            </w:sdtContent>
          </w:sdt>
          <w:r w:rsidDel="00000000" w:rsidR="00000000" w:rsidRPr="00000000">
            <w:rPr>
              <w:rtl w:val="0"/>
            </w:rPr>
            <w:t xml:space="preserve">Training manuals are developed to provide comprehensive guidance on various aspects of soil, land, and crop management. LSC data/information is crucial for incorporating accurate and relevant content into these manuals.</w:t>
          </w:r>
        </w:p>
      </w:sdtContent>
    </w:sdt>
    <w:sdt>
      <w:sdtPr>
        <w:tag w:val="goog_rdk_976"/>
      </w:sdtPr>
      <w:sdtContent>
        <w:p w:rsidR="00000000" w:rsidDel="00000000" w:rsidP="00000000" w:rsidRDefault="00000000" w:rsidRPr="00000000" w14:paraId="0000027A">
          <w:pPr>
            <w:numPr>
              <w:ilvl w:val="0"/>
              <w:numId w:val="80"/>
            </w:numPr>
            <w:spacing w:after="160" w:line="259" w:lineRule="auto"/>
            <w:ind w:left="1080" w:hanging="360"/>
            <w:jc w:val="both"/>
            <w:rPr/>
          </w:pPr>
          <w:r w:rsidDel="00000000" w:rsidR="00000000" w:rsidRPr="00000000">
            <w:rPr>
              <w:rtl w:val="0"/>
            </w:rPr>
            <w:t xml:space="preserve">Extension materials, such as leaflets, booklets, radio programs, and short videos, are created to disseminate information to farmers and other stakeholders. LSC data/information is used as a basis to develop content that educates and raises awareness about soil, land, and crop-related topics.</w:t>
          </w:r>
        </w:p>
      </w:sdtContent>
    </w:sdt>
    <w:sdt>
      <w:sdtPr>
        <w:tag w:val="goog_rdk_977"/>
      </w:sdtPr>
      <w:sdtContent>
        <w:p w:rsidR="00000000" w:rsidDel="00000000" w:rsidP="00000000" w:rsidRDefault="00000000" w:rsidRPr="00000000" w14:paraId="0000027B">
          <w:pPr>
            <w:numPr>
              <w:ilvl w:val="0"/>
              <w:numId w:val="80"/>
            </w:numPr>
            <w:spacing w:after="160" w:line="259" w:lineRule="auto"/>
            <w:ind w:left="1080" w:hanging="360"/>
            <w:jc w:val="both"/>
            <w:rPr/>
          </w:pPr>
          <w:r w:rsidDel="00000000" w:rsidR="00000000" w:rsidRPr="00000000">
            <w:rPr>
              <w:rtl w:val="0"/>
            </w:rPr>
            <w:t xml:space="preserve">Communication platforms, including websites, mobile applications, and online forums, require LSC data/information to provide accurate and up-to-date content for users. This can include sharing data on soil fertility, soil-water conservation techniques, crop recommendations, and sustainable farming practices.</w:t>
          </w:r>
        </w:p>
      </w:sdtContent>
    </w:sdt>
    <w:sdt>
      <w:sdtPr>
        <w:tag w:val="goog_rdk_978"/>
      </w:sdtPr>
      <w:sdtContent>
        <w:p w:rsidR="00000000" w:rsidDel="00000000" w:rsidP="00000000" w:rsidRDefault="00000000" w:rsidRPr="00000000" w14:paraId="0000027C">
          <w:pPr>
            <w:numPr>
              <w:ilvl w:val="0"/>
              <w:numId w:val="80"/>
            </w:numPr>
            <w:spacing w:after="160" w:line="259" w:lineRule="auto"/>
            <w:ind w:left="1080" w:hanging="360"/>
            <w:jc w:val="both"/>
            <w:rPr/>
          </w:pPr>
          <w:r w:rsidDel="00000000" w:rsidR="00000000" w:rsidRPr="00000000">
            <w:rPr>
              <w:rtl w:val="0"/>
            </w:rPr>
            <w:t xml:space="preserve">Technical advice provided by agricultural experts and extension agents relies on LSC data/information. It enables them to offer tailored recommendations and solutions to farmers regarding soil management, crop selection, pest control, and other agricultural practices.</w:t>
          </w:r>
        </w:p>
      </w:sdtContent>
    </w:sdt>
    <w:sdt>
      <w:sdtPr>
        <w:tag w:val="goog_rdk_979"/>
      </w:sdtPr>
      <w:sdtContent>
        <w:p w:rsidR="00000000" w:rsidDel="00000000" w:rsidP="00000000" w:rsidRDefault="00000000" w:rsidRPr="00000000" w14:paraId="0000027D">
          <w:pPr>
            <w:numPr>
              <w:ilvl w:val="0"/>
              <w:numId w:val="80"/>
            </w:numPr>
            <w:spacing w:after="160" w:line="259" w:lineRule="auto"/>
            <w:ind w:left="1080" w:hanging="360"/>
            <w:jc w:val="both"/>
            <w:rPr/>
          </w:pPr>
          <w:r w:rsidDel="00000000" w:rsidR="00000000" w:rsidRPr="00000000">
            <w:rPr>
              <w:rtl w:val="0"/>
            </w:rPr>
            <w:t xml:space="preserve">Digital tools such as agricultural software applications, decision support systems, and online calculators, use LSC data/information to provide users with insights, recommendations, and predictions related to soil, land, and crop management. These tools can assist farmers in making informed decisions and optimizing their agricultural practices.</w:t>
          </w:r>
        </w:p>
      </w:sdtContent>
    </w:sdt>
    <w:sdt>
      <w:sdtPr>
        <w:tag w:val="goog_rdk_980"/>
      </w:sdtPr>
      <w:sdtContent>
        <w:p w:rsidR="00000000" w:rsidDel="00000000" w:rsidP="00000000" w:rsidRDefault="00000000" w:rsidRPr="00000000" w14:paraId="0000027E">
          <w:pPr>
            <w:numPr>
              <w:ilvl w:val="0"/>
              <w:numId w:val="80"/>
            </w:numPr>
            <w:spacing w:after="160" w:line="259" w:lineRule="auto"/>
            <w:ind w:left="1080" w:hanging="360"/>
            <w:jc w:val="both"/>
            <w:rPr/>
          </w:pPr>
          <w:r w:rsidDel="00000000" w:rsidR="00000000" w:rsidRPr="00000000">
            <w:rPr>
              <w:rtl w:val="0"/>
            </w:rPr>
            <w:t xml:space="preserve">Demonstration plots serve as physical spaces where farmers can observe and learn about various agricultural techniques. LSC data/information is utilized to design and implement these plots, showcasing best practices in soil fertility management, soil-water conservation, and crop cultivation.</w:t>
          </w:r>
        </w:p>
      </w:sdtContent>
    </w:sdt>
    <w:sdt>
      <w:sdtPr>
        <w:tag w:val="goog_rdk_981"/>
      </w:sdtPr>
      <w:sdtContent>
        <w:p w:rsidR="00000000" w:rsidDel="00000000" w:rsidP="00000000" w:rsidRDefault="00000000" w:rsidRPr="00000000" w14:paraId="0000027F">
          <w:pPr>
            <w:numPr>
              <w:ilvl w:val="0"/>
              <w:numId w:val="80"/>
            </w:numPr>
            <w:spacing w:after="160" w:line="259" w:lineRule="auto"/>
            <w:ind w:left="1080" w:hanging="360"/>
            <w:jc w:val="both"/>
            <w:rPr/>
          </w:pPr>
          <w:r w:rsidDel="00000000" w:rsidR="00000000" w:rsidRPr="00000000">
            <w:rPr>
              <w:rtl w:val="0"/>
            </w:rPr>
            <w:t xml:space="preserve">Mobilization campaigns aimed at raising awareness and promoting sustainable agricultural practices rely on LSC data/information. These campaigns may involve workshops, training sessions, field visits, and community engagement activities to encourage the adoption of soil, land, and crop management strategies based on accurate data and information.</w:t>
          </w:r>
          <w:commentRangeEnd w:id="98"/>
          <w:r w:rsidDel="00000000" w:rsidR="00000000" w:rsidRPr="00000000">
            <w:commentReference w:id="98"/>
          </w:r>
          <w:r w:rsidDel="00000000" w:rsidR="00000000" w:rsidRPr="00000000">
            <w:rPr>
              <w:rtl w:val="0"/>
            </w:rPr>
          </w:r>
        </w:p>
      </w:sdtContent>
    </w:sdt>
    <w:sdt>
      <w:sdtPr>
        <w:tag w:val="goog_rdk_984"/>
      </w:sdtPr>
      <w:sdtContent>
        <w:p w:rsidR="00000000" w:rsidDel="00000000" w:rsidP="00000000" w:rsidRDefault="00000000" w:rsidRPr="00000000" w14:paraId="00000280">
          <w:pPr>
            <w:jc w:val="both"/>
            <w:rPr>
              <w:ins w:author="Frank van Weert" w:id="243" w:date="2023-06-26T12:20:12Z"/>
            </w:rPr>
          </w:pPr>
          <w:sdt>
            <w:sdtPr>
              <w:tag w:val="goog_rdk_983"/>
            </w:sdtPr>
            <w:sdtContent>
              <w:ins w:author="Frank van Weert" w:id="243" w:date="2023-06-26T12:20:12Z">
                <w:r w:rsidDel="00000000" w:rsidR="00000000" w:rsidRPr="00000000">
                  <w:rPr>
                    <w:rtl w:val="0"/>
                  </w:rPr>
                </w:r>
              </w:ins>
            </w:sdtContent>
          </w:sdt>
        </w:p>
      </w:sdtContent>
    </w:sdt>
    <w:sdt>
      <w:sdtPr>
        <w:tag w:val="goog_rdk_987"/>
      </w:sdtPr>
      <w:sdtContent>
        <w:p w:rsidR="00000000" w:rsidDel="00000000" w:rsidP="00000000" w:rsidRDefault="00000000" w:rsidRPr="00000000" w14:paraId="00000281">
          <w:pPr>
            <w:jc w:val="both"/>
            <w:rPr/>
          </w:pPr>
          <w:r w:rsidDel="00000000" w:rsidR="00000000" w:rsidRPr="00000000">
            <w:rPr>
              <w:rtl w:val="0"/>
            </w:rPr>
            <w:t xml:space="preserve">The LSC data users develop or provide products, services, or advisories for various categories users or target groups. These users or target groups reflect the diverse stakeholders involved in agriculture, ranging from individual farmers to cooperative organizations, investors, facilitators, and local NGOs. By providing relevant LSC data products, services, or advisories, data users aim to support these groups in improving agricultural practices, enhancing productivity, and promoting sustainable farming approaches. The targeted groups include individual farmers, farmers’ cooperatives, investors, farmer field school facilitators, and </w:t>
            <w:tab/>
            <w:t xml:space="preserve">local NGO’s. The scale or level of application of the mentioned use cases can vary, and they can be applied at different levels, including: sector level, province level, district level, and </w:t>
          </w:r>
          <w:sdt>
            <w:sdtPr>
              <w:tag w:val="goog_rdk_985"/>
            </w:sdtPr>
            <w:sdtContent>
              <w:ins w:author="Frank van Weert" w:id="244" w:date="2023-06-26T12:13:29Z">
                <w:r w:rsidDel="00000000" w:rsidR="00000000" w:rsidRPr="00000000">
                  <w:rPr>
                    <w:rtl w:val="0"/>
                  </w:rPr>
                  <w:t xml:space="preserve">countrywide</w:t>
                </w:r>
              </w:ins>
            </w:sdtContent>
          </w:sdt>
          <w:sdt>
            <w:sdtPr>
              <w:tag w:val="goog_rdk_986"/>
            </w:sdtPr>
            <w:sdtContent>
              <w:del w:author="Frank van Weert" w:id="244" w:date="2023-06-26T12:13:29Z">
                <w:r w:rsidDel="00000000" w:rsidR="00000000" w:rsidRPr="00000000">
                  <w:rPr>
                    <w:rtl w:val="0"/>
                  </w:rPr>
                  <w:delText xml:space="preserve">country wide</w:delText>
                </w:r>
              </w:del>
            </w:sdtContent>
          </w:sdt>
          <w:r w:rsidDel="00000000" w:rsidR="00000000" w:rsidRPr="00000000">
            <w:rPr>
              <w:rtl w:val="0"/>
            </w:rPr>
            <w:t xml:space="preserve">. </w:t>
          </w:r>
        </w:p>
      </w:sdtContent>
    </w:sdt>
    <w:sdt>
      <w:sdtPr>
        <w:tag w:val="goog_rdk_988"/>
      </w:sdtPr>
      <w:sdtContent>
        <w:p w:rsidR="00000000" w:rsidDel="00000000" w:rsidP="00000000" w:rsidRDefault="00000000" w:rsidRPr="00000000" w14:paraId="00000282">
          <w:pPr>
            <w:jc w:val="both"/>
            <w:rPr/>
          </w:pPr>
          <w:r w:rsidDel="00000000" w:rsidR="00000000" w:rsidRPr="00000000">
            <w:rPr>
              <w:rtl w:val="0"/>
            </w:rPr>
            <w:t xml:space="preserve">The range of applications, models, and tools used in the LSC use cases, including soil fertility and soil-water conservation, include:</w:t>
          </w:r>
        </w:p>
      </w:sdtContent>
    </w:sdt>
    <w:sdt>
      <w:sdtPr>
        <w:tag w:val="goog_rdk_989"/>
      </w:sdtPr>
      <w:sdtContent>
        <w:p w:rsidR="00000000" w:rsidDel="00000000" w:rsidP="00000000" w:rsidRDefault="00000000" w:rsidRPr="00000000" w14:paraId="00000283">
          <w:pPr>
            <w:numPr>
              <w:ilvl w:val="0"/>
              <w:numId w:val="81"/>
            </w:numPr>
            <w:spacing w:after="160" w:line="259" w:lineRule="auto"/>
            <w:ind w:left="720" w:hanging="360"/>
            <w:jc w:val="both"/>
            <w:rPr/>
          </w:pPr>
          <w:r w:rsidDel="00000000" w:rsidR="00000000" w:rsidRPr="00000000">
            <w:rPr>
              <w:rtl w:val="0"/>
            </w:rPr>
            <w:t xml:space="preserve">AquaCrop is a crop-water productivity model developed by the Food and Agriculture Organization (FAO). It simulates crop growth, yield, and water use under different environmental conditions. AquaCrop is used to optimize irrigation scheduling and improve water management practices.</w:t>
          </w:r>
        </w:p>
      </w:sdtContent>
    </w:sdt>
    <w:sdt>
      <w:sdtPr>
        <w:tag w:val="goog_rdk_990"/>
      </w:sdtPr>
      <w:sdtContent>
        <w:p w:rsidR="00000000" w:rsidDel="00000000" w:rsidP="00000000" w:rsidRDefault="00000000" w:rsidRPr="00000000" w14:paraId="00000284">
          <w:pPr>
            <w:numPr>
              <w:ilvl w:val="0"/>
              <w:numId w:val="82"/>
            </w:numPr>
            <w:spacing w:after="160" w:line="259" w:lineRule="auto"/>
            <w:ind w:left="720" w:hanging="360"/>
            <w:jc w:val="both"/>
            <w:rPr/>
          </w:pPr>
          <w:r w:rsidDel="00000000" w:rsidR="00000000" w:rsidRPr="00000000">
            <w:rPr>
              <w:rtl w:val="0"/>
            </w:rPr>
            <w:t xml:space="preserve">CropWat is another model developed by the FAO that estimates crop water requirements and irrigation scheduling. It considers factors such as climate data, crop characteristics, and soil properties to provide recommendations for efficient water use in agriculture.</w:t>
          </w:r>
        </w:p>
      </w:sdtContent>
    </w:sdt>
    <w:sdt>
      <w:sdtPr>
        <w:tag w:val="goog_rdk_991"/>
      </w:sdtPr>
      <w:sdtContent>
        <w:p w:rsidR="00000000" w:rsidDel="00000000" w:rsidP="00000000" w:rsidRDefault="00000000" w:rsidRPr="00000000" w14:paraId="00000285">
          <w:pPr>
            <w:numPr>
              <w:ilvl w:val="0"/>
              <w:numId w:val="83"/>
            </w:numPr>
            <w:spacing w:after="160" w:line="259" w:lineRule="auto"/>
            <w:ind w:left="720" w:hanging="360"/>
            <w:jc w:val="both"/>
            <w:rPr/>
          </w:pPr>
          <w:r w:rsidDel="00000000" w:rsidR="00000000" w:rsidRPr="00000000">
            <w:rPr>
              <w:rtl w:val="0"/>
            </w:rPr>
            <w:t xml:space="preserve">Geographic Information System (GIS) software, such as ARCMAP, ARCVIEW, and ARC catalogue, is utilized to analyze and visualize spatial data related to soil, land, and crop management. GIS tools can help in mapping soil fertility, soil erosion, crop suitability, and other relevant information.</w:t>
          </w:r>
        </w:p>
      </w:sdtContent>
    </w:sdt>
    <w:sdt>
      <w:sdtPr>
        <w:tag w:val="goog_rdk_992"/>
      </w:sdtPr>
      <w:sdtContent>
        <w:p w:rsidR="00000000" w:rsidDel="00000000" w:rsidP="00000000" w:rsidRDefault="00000000" w:rsidRPr="00000000" w14:paraId="00000286">
          <w:pPr>
            <w:numPr>
              <w:ilvl w:val="0"/>
              <w:numId w:val="98"/>
            </w:numPr>
            <w:spacing w:after="160" w:line="259" w:lineRule="auto"/>
            <w:ind w:left="720" w:hanging="360"/>
            <w:jc w:val="both"/>
            <w:rPr/>
          </w:pPr>
          <w:r w:rsidDel="00000000" w:rsidR="00000000" w:rsidRPr="00000000">
            <w:rPr>
              <w:rtl w:val="0"/>
            </w:rPr>
            <w:t xml:space="preserve">Statistical Analysis System (SAS) is a software suite used for advanced statistical analysis. It is employed to analyze large datasets related to LSC data, enabling data users to derive insights, identify patterns, and make data-driven decisions.</w:t>
          </w:r>
        </w:p>
      </w:sdtContent>
    </w:sdt>
    <w:sdt>
      <w:sdtPr>
        <w:tag w:val="goog_rdk_993"/>
      </w:sdtPr>
      <w:sdtContent>
        <w:p w:rsidR="00000000" w:rsidDel="00000000" w:rsidP="00000000" w:rsidRDefault="00000000" w:rsidRPr="00000000" w14:paraId="00000287">
          <w:pPr>
            <w:numPr>
              <w:ilvl w:val="0"/>
              <w:numId w:val="96"/>
            </w:numPr>
            <w:spacing w:after="160" w:line="259" w:lineRule="auto"/>
            <w:ind w:left="720" w:hanging="360"/>
            <w:jc w:val="both"/>
            <w:rPr/>
          </w:pPr>
          <w:r w:rsidDel="00000000" w:rsidR="00000000" w:rsidRPr="00000000">
            <w:rPr>
              <w:rtl w:val="0"/>
            </w:rPr>
            <w:t xml:space="preserve">Microsoft Excel is a commonly used tool for data management, analysis, and visualization. It is utilized to organize and analyze LSC data, generate reports, and create charts or graphs for better understanding and communication of findings.</w:t>
          </w:r>
        </w:p>
      </w:sdtContent>
    </w:sdt>
    <w:sdt>
      <w:sdtPr>
        <w:tag w:val="goog_rdk_994"/>
      </w:sdtPr>
      <w:sdtContent>
        <w:p w:rsidR="00000000" w:rsidDel="00000000" w:rsidP="00000000" w:rsidRDefault="00000000" w:rsidRPr="00000000" w14:paraId="00000288">
          <w:pPr>
            <w:numPr>
              <w:ilvl w:val="0"/>
              <w:numId w:val="97"/>
            </w:numPr>
            <w:spacing w:after="160" w:line="259" w:lineRule="auto"/>
            <w:ind w:left="720" w:hanging="360"/>
            <w:jc w:val="both"/>
            <w:rPr/>
          </w:pPr>
          <w:r w:rsidDel="00000000" w:rsidR="00000000" w:rsidRPr="00000000">
            <w:rPr>
              <w:rtl w:val="0"/>
            </w:rPr>
            <w:t xml:space="preserve">Statistical Package for the Social Sciences (SPSS) is a software package widely used for statistical analysis in social sciences. It can be applied to analyze LSC data, perform data mining, conduct regression analysis, and generate statistical reports.</w:t>
          </w:r>
        </w:p>
      </w:sdtContent>
    </w:sdt>
    <w:sdt>
      <w:sdtPr>
        <w:tag w:val="goog_rdk_995"/>
      </w:sdtPr>
      <w:sdtContent>
        <w:p w:rsidR="00000000" w:rsidDel="00000000" w:rsidP="00000000" w:rsidRDefault="00000000" w:rsidRPr="00000000" w14:paraId="00000289">
          <w:pPr>
            <w:numPr>
              <w:ilvl w:val="0"/>
              <w:numId w:val="88"/>
            </w:numPr>
            <w:spacing w:after="160" w:line="259" w:lineRule="auto"/>
            <w:ind w:left="720" w:hanging="360"/>
            <w:jc w:val="both"/>
            <w:rPr/>
          </w:pPr>
          <w:r w:rsidDel="00000000" w:rsidR="00000000" w:rsidRPr="00000000">
            <w:rPr>
              <w:rtl w:val="0"/>
            </w:rPr>
            <w:t xml:space="preserve">AutoCAD is a computer-aided design (CAD) software used in various fields, including agriculture. It is used to create and analyze designs related to land management, irrigation systems, and farm layouts.</w:t>
          </w:r>
        </w:p>
      </w:sdtContent>
    </w:sdt>
    <w:sdt>
      <w:sdtPr>
        <w:tag w:val="goog_rdk_996"/>
      </w:sdtPr>
      <w:sdtContent>
        <w:p w:rsidR="00000000" w:rsidDel="00000000" w:rsidP="00000000" w:rsidRDefault="00000000" w:rsidRPr="00000000" w14:paraId="0000028A">
          <w:pPr>
            <w:numPr>
              <w:ilvl w:val="0"/>
              <w:numId w:val="89"/>
            </w:numPr>
            <w:spacing w:after="160" w:line="259" w:lineRule="auto"/>
            <w:ind w:left="720" w:hanging="360"/>
            <w:jc w:val="both"/>
            <w:rPr/>
          </w:pPr>
          <w:r w:rsidDel="00000000" w:rsidR="00000000" w:rsidRPr="00000000">
            <w:rPr>
              <w:rtl w:val="0"/>
            </w:rPr>
            <w:t xml:space="preserve">Weather stations are used to collect real-time weather data, including temperature, rainfall, humidity, wind speed, and solar radiation. This data is essential for understanding climate patterns, predicting weather conditions, and informing agricultural decisions related to irrigation, planting, and crop management.</w:t>
          </w:r>
        </w:p>
      </w:sdtContent>
    </w:sdt>
    <w:sdt>
      <w:sdtPr>
        <w:tag w:val="goog_rdk_997"/>
      </w:sdtPr>
      <w:sdtContent>
        <w:p w:rsidR="00000000" w:rsidDel="00000000" w:rsidP="00000000" w:rsidRDefault="00000000" w:rsidRPr="00000000" w14:paraId="0000028B">
          <w:pPr>
            <w:numPr>
              <w:ilvl w:val="0"/>
              <w:numId w:val="90"/>
            </w:numPr>
            <w:spacing w:after="160" w:line="259" w:lineRule="auto"/>
            <w:ind w:left="720" w:hanging="360"/>
            <w:jc w:val="both"/>
            <w:rPr/>
          </w:pPr>
          <w:r w:rsidDel="00000000" w:rsidR="00000000" w:rsidRPr="00000000">
            <w:rPr>
              <w:rtl w:val="0"/>
            </w:rPr>
            <w:t xml:space="preserve">The Africa Soil Information Service is an online platform that provides access to soil-related data and information across Africa. It offers soil maps, soil profiles, and other soil-related resources to support soil fertility and soil-water conservation efforts.</w:t>
          </w:r>
        </w:p>
      </w:sdtContent>
    </w:sdt>
    <w:sdt>
      <w:sdtPr>
        <w:tag w:val="goog_rdk_998"/>
      </w:sdtPr>
      <w:sdtContent>
        <w:p w:rsidR="00000000" w:rsidDel="00000000" w:rsidP="00000000" w:rsidRDefault="00000000" w:rsidRPr="00000000" w14:paraId="0000028C">
          <w:pPr>
            <w:numPr>
              <w:ilvl w:val="0"/>
              <w:numId w:val="91"/>
            </w:numPr>
            <w:spacing w:after="160" w:line="259" w:lineRule="auto"/>
            <w:ind w:left="720" w:hanging="360"/>
            <w:jc w:val="both"/>
            <w:rPr/>
          </w:pPr>
          <w:r w:rsidDel="00000000" w:rsidR="00000000" w:rsidRPr="00000000">
            <w:rPr>
              <w:rtl w:val="0"/>
            </w:rPr>
            <w:t xml:space="preserve">SoilGrids250m 2.0 is a global soil information database that provides high-resolution soil property maps, including soil organic carbon, pH, and texture. It is normally used to assess soil fertility, variability, and make informed decisions regarding soil management practices.</w:t>
          </w:r>
        </w:p>
      </w:sdtContent>
    </w:sdt>
    <w:sdt>
      <w:sdtPr>
        <w:tag w:val="goog_rdk_999"/>
      </w:sdtPr>
      <w:sdtContent>
        <w:p w:rsidR="00000000" w:rsidDel="00000000" w:rsidP="00000000" w:rsidRDefault="00000000" w:rsidRPr="00000000" w14:paraId="0000028D">
          <w:pPr>
            <w:numPr>
              <w:ilvl w:val="0"/>
              <w:numId w:val="92"/>
            </w:numPr>
            <w:spacing w:after="160" w:line="259" w:lineRule="auto"/>
            <w:ind w:left="720" w:hanging="360"/>
            <w:jc w:val="both"/>
            <w:rPr/>
          </w:pPr>
          <w:r w:rsidDel="00000000" w:rsidR="00000000" w:rsidRPr="00000000">
            <w:rPr>
              <w:rtl w:val="0"/>
            </w:rPr>
            <w:t xml:space="preserve">The Akilimo app is a digital tool developed for smallholder farmers in Africa. It provides personalized recommendations and advice for crop management, including soil fertility and water conservation practices, based on real-time data, local conditions, and farmer inputs.</w:t>
          </w:r>
        </w:p>
      </w:sdtContent>
    </w:sdt>
    <w:sdt>
      <w:sdtPr>
        <w:tag w:val="goog_rdk_1000"/>
      </w:sdtPr>
      <w:sdtContent>
        <w:p w:rsidR="00000000" w:rsidDel="00000000" w:rsidP="00000000" w:rsidRDefault="00000000" w:rsidRPr="00000000" w14:paraId="0000028E">
          <w:pPr>
            <w:jc w:val="both"/>
            <w:rPr/>
          </w:pPr>
          <w:r w:rsidDel="00000000" w:rsidR="00000000" w:rsidRPr="00000000">
            <w:rPr>
              <w:rtl w:val="0"/>
            </w:rPr>
            <w:t xml:space="preserve">The main sources of readily available data for LSC purposes on soil fertility and soil-water conservation include Schools/Education centres, RAB, published documents, scientific research and publications, NISR, Meteo Rwanda, RWB and FAO. These sources of data contribute to the availability of information and insights related to soil fertility, soil-water conservation, and other aspects of LSC practices. Data users can access and utilize these sources to enhance their understanding and decision-making processes in agricultural management.</w:t>
          </w:r>
        </w:p>
      </w:sdtContent>
    </w:sdt>
    <w:sdt>
      <w:sdtPr>
        <w:tag w:val="goog_rdk_1001"/>
      </w:sdtPr>
      <w:sdtContent>
        <w:p w:rsidR="00000000" w:rsidDel="00000000" w:rsidP="00000000" w:rsidRDefault="00000000" w:rsidRPr="00000000" w14:paraId="0000028F">
          <w:pPr>
            <w:jc w:val="both"/>
            <w:rPr/>
          </w:pPr>
          <w:r w:rsidDel="00000000" w:rsidR="00000000" w:rsidRPr="00000000">
            <w:rPr>
              <w:rtl w:val="0"/>
            </w:rPr>
            <w:t xml:space="preserve">Nevertheless, there are constraints in accessing LSC data for targeted users/groups, use cases, or services. Some of the mentioned constraints include:</w:t>
          </w:r>
        </w:p>
      </w:sdtContent>
    </w:sdt>
    <w:sdt>
      <w:sdtPr>
        <w:tag w:val="goog_rdk_1003"/>
      </w:sdtPr>
      <w:sdtContent>
        <w:p w:rsidR="00000000" w:rsidDel="00000000" w:rsidP="00000000" w:rsidRDefault="00000000" w:rsidRPr="00000000" w14:paraId="00000290">
          <w:pPr>
            <w:numPr>
              <w:ilvl w:val="0"/>
              <w:numId w:val="93"/>
            </w:numPr>
            <w:spacing w:after="0" w:line="259" w:lineRule="auto"/>
            <w:ind w:left="720" w:hanging="360"/>
            <w:jc w:val="both"/>
            <w:rPr/>
          </w:pPr>
          <w:sdt>
            <w:sdtPr>
              <w:tag w:val="goog_rdk_1002"/>
            </w:sdtPr>
            <w:sdtContent>
              <w:commentRangeStart w:id="99"/>
            </w:sdtContent>
          </w:sdt>
          <w:r w:rsidDel="00000000" w:rsidR="00000000" w:rsidRPr="00000000">
            <w:rPr>
              <w:rtl w:val="0"/>
            </w:rPr>
            <w:t xml:space="preserve">One of the primary constraints is the unavailability of certain LSC data. Some data may not have been collected or documented, limiting the information that can be accessed by users. This can be due to resource constraints, lack of data collection initiatives, or gaps in data sharing.</w:t>
          </w:r>
        </w:p>
      </w:sdtContent>
    </w:sdt>
    <w:sdt>
      <w:sdtPr>
        <w:tag w:val="goog_rdk_1004"/>
      </w:sdtPr>
      <w:sdtContent>
        <w:p w:rsidR="00000000" w:rsidDel="00000000" w:rsidP="00000000" w:rsidRDefault="00000000" w:rsidRPr="00000000" w14:paraId="00000291">
          <w:pPr>
            <w:numPr>
              <w:ilvl w:val="0"/>
              <w:numId w:val="94"/>
            </w:numPr>
            <w:spacing w:after="0" w:line="259" w:lineRule="auto"/>
            <w:ind w:left="720" w:hanging="360"/>
            <w:jc w:val="both"/>
            <w:rPr/>
          </w:pPr>
          <w:r w:rsidDel="00000000" w:rsidR="00000000" w:rsidRPr="00000000">
            <w:rPr>
              <w:rtl w:val="0"/>
            </w:rPr>
            <w:t xml:space="preserve">Accessing and interpreting LSC data may require specialized technical knowledge and skills. The shortage of technical experts in the field of soil, land, and crop management can hinder the effective utilization of available data. This constraint may limit the ability of users to extract meaningful insights and apply them to decision-making processes.</w:t>
          </w:r>
        </w:p>
      </w:sdtContent>
    </w:sdt>
    <w:sdt>
      <w:sdtPr>
        <w:tag w:val="goog_rdk_1005"/>
      </w:sdtPr>
      <w:sdtContent>
        <w:p w:rsidR="00000000" w:rsidDel="00000000" w:rsidP="00000000" w:rsidRDefault="00000000" w:rsidRPr="00000000" w14:paraId="00000292">
          <w:pPr>
            <w:numPr>
              <w:ilvl w:val="0"/>
              <w:numId w:val="95"/>
            </w:numPr>
            <w:spacing w:after="0" w:line="259" w:lineRule="auto"/>
            <w:ind w:left="720" w:hanging="360"/>
            <w:jc w:val="both"/>
            <w:rPr/>
          </w:pPr>
          <w:r w:rsidDel="00000000" w:rsidR="00000000" w:rsidRPr="00000000">
            <w:rPr>
              <w:rtl w:val="0"/>
            </w:rPr>
            <w:t xml:space="preserve">Inconsistencies in LSC datasets, such as variations in data collection methods, formats, or quality, can pose challenges for users trying to access and integrate different data sources. Inconsistent datasets may require additional effort and resources to reconcile and align, affecting the accuracy and reliability of the information obtained.</w:t>
          </w:r>
        </w:p>
      </w:sdtContent>
    </w:sdt>
    <w:sdt>
      <w:sdtPr>
        <w:tag w:val="goog_rdk_1006"/>
      </w:sdtPr>
      <w:sdtContent>
        <w:p w:rsidR="00000000" w:rsidDel="00000000" w:rsidP="00000000" w:rsidRDefault="00000000" w:rsidRPr="00000000" w14:paraId="00000293">
          <w:pPr>
            <w:numPr>
              <w:ilvl w:val="0"/>
              <w:numId w:val="9"/>
            </w:numPr>
            <w:spacing w:after="0" w:line="259" w:lineRule="auto"/>
            <w:ind w:left="720" w:hanging="360"/>
            <w:jc w:val="both"/>
            <w:rPr/>
          </w:pPr>
          <w:r w:rsidDel="00000000" w:rsidR="00000000" w:rsidRPr="00000000">
            <w:rPr>
              <w:rtl w:val="0"/>
            </w:rPr>
            <w:t xml:space="preserve">Even if the data exists, it may not be easily accessible to users. Data may be held by specific institutions or organizations without proper mechanisms for sharing or dissemination. Lack of data sharing platforms or open data policies can limit the availability of LSC data to targeted users or groups.</w:t>
          </w:r>
        </w:p>
      </w:sdtContent>
    </w:sdt>
    <w:sdt>
      <w:sdtPr>
        <w:tag w:val="goog_rdk_1007"/>
      </w:sdtPr>
      <w:sdtContent>
        <w:p w:rsidR="00000000" w:rsidDel="00000000" w:rsidP="00000000" w:rsidRDefault="00000000" w:rsidRPr="00000000" w14:paraId="00000294">
          <w:pPr>
            <w:numPr>
              <w:ilvl w:val="0"/>
              <w:numId w:val="10"/>
            </w:numPr>
            <w:spacing w:after="0" w:line="259" w:lineRule="auto"/>
            <w:ind w:left="720" w:hanging="360"/>
            <w:jc w:val="both"/>
            <w:rPr/>
          </w:pPr>
          <w:r w:rsidDel="00000000" w:rsidR="00000000" w:rsidRPr="00000000">
            <w:rPr>
              <w:rtl w:val="0"/>
            </w:rPr>
            <w:t xml:space="preserve">LSC data may be scattered across multiple sources, making it difficult for users to locate and access the relevant information they need. Data fragmentation can arise due to various factors, including multiple data providers, different data formats, and lack of centralized data repositories.</w:t>
          </w:r>
        </w:p>
      </w:sdtContent>
    </w:sdt>
    <w:sdt>
      <w:sdtPr>
        <w:tag w:val="goog_rdk_1008"/>
      </w:sdtPr>
      <w:sdtContent>
        <w:p w:rsidR="00000000" w:rsidDel="00000000" w:rsidP="00000000" w:rsidRDefault="00000000" w:rsidRPr="00000000" w14:paraId="00000295">
          <w:pPr>
            <w:numPr>
              <w:ilvl w:val="0"/>
              <w:numId w:val="11"/>
            </w:numPr>
            <w:spacing w:after="0" w:line="259" w:lineRule="auto"/>
            <w:ind w:left="720" w:hanging="360"/>
            <w:jc w:val="both"/>
            <w:rPr/>
          </w:pPr>
          <w:r w:rsidDel="00000000" w:rsidR="00000000" w:rsidRPr="00000000">
            <w:rPr>
              <w:rtl w:val="0"/>
            </w:rPr>
            <w:t xml:space="preserve">Outdated LSC data can present a constraint to users, as it may not accurately reflect the current soil fertility, water availability, or crop management conditions. Timely updates and maintenance of data are crucial to ensure the relevance and reliability of the information for decision-making processes.</w:t>
          </w:r>
        </w:p>
      </w:sdtContent>
    </w:sdt>
    <w:sdt>
      <w:sdtPr>
        <w:tag w:val="goog_rdk_1009"/>
      </w:sdtPr>
      <w:sdtContent>
        <w:p w:rsidR="00000000" w:rsidDel="00000000" w:rsidP="00000000" w:rsidRDefault="00000000" w:rsidRPr="00000000" w14:paraId="00000296">
          <w:pPr>
            <w:numPr>
              <w:ilvl w:val="0"/>
              <w:numId w:val="2"/>
            </w:numPr>
            <w:spacing w:after="0" w:line="259" w:lineRule="auto"/>
            <w:ind w:left="720" w:hanging="360"/>
            <w:jc w:val="both"/>
            <w:rPr/>
          </w:pPr>
          <w:r w:rsidDel="00000000" w:rsidR="00000000" w:rsidRPr="00000000">
            <w:rPr>
              <w:rtl w:val="0"/>
            </w:rPr>
            <w:t xml:space="preserve">Lack of coordination among the organizations or institutions responsible for collecting and managing LSC data can result in fragmented data systems and duplication of efforts. Inadequate coordination can lead to inefficiencies in data sharing, limited interoperability, and challenges in accessing comprehensive and integrated datasets.</w:t>
          </w:r>
          <w:commentRangeEnd w:id="99"/>
          <w:r w:rsidDel="00000000" w:rsidR="00000000" w:rsidRPr="00000000">
            <w:commentReference w:id="99"/>
          </w:r>
          <w:r w:rsidDel="00000000" w:rsidR="00000000" w:rsidRPr="00000000">
            <w:rPr>
              <w:rtl w:val="0"/>
            </w:rPr>
          </w:r>
        </w:p>
      </w:sdtContent>
    </w:sdt>
    <w:sdt>
      <w:sdtPr>
        <w:tag w:val="goog_rdk_1012"/>
      </w:sdtPr>
      <w:sdtContent>
        <w:p w:rsidR="00000000" w:rsidDel="00000000" w:rsidP="00000000" w:rsidRDefault="00000000" w:rsidRPr="00000000" w14:paraId="00000297">
          <w:pPr>
            <w:jc w:val="both"/>
            <w:rPr>
              <w:ins w:author="Frank van Weert" w:id="245" w:date="2023-06-26T12:55:25Z"/>
            </w:rPr>
          </w:pPr>
          <w:sdt>
            <w:sdtPr>
              <w:tag w:val="goog_rdk_1011"/>
            </w:sdtPr>
            <w:sdtContent>
              <w:ins w:author="Frank van Weert" w:id="245" w:date="2023-06-26T12:55:25Z">
                <w:r w:rsidDel="00000000" w:rsidR="00000000" w:rsidRPr="00000000">
                  <w:rPr>
                    <w:rtl w:val="0"/>
                  </w:rPr>
                </w:r>
              </w:ins>
            </w:sdtContent>
          </w:sdt>
        </w:p>
      </w:sdtContent>
    </w:sdt>
    <w:sdt>
      <w:sdtPr>
        <w:tag w:val="goog_rdk_1014"/>
      </w:sdtPr>
      <w:sdtContent>
        <w:p w:rsidR="00000000" w:rsidDel="00000000" w:rsidP="00000000" w:rsidRDefault="00000000" w:rsidRPr="00000000" w14:paraId="00000298">
          <w:pPr>
            <w:jc w:val="both"/>
            <w:rPr/>
          </w:pPr>
          <w:sdt>
            <w:sdtPr>
              <w:tag w:val="goog_rdk_1013"/>
            </w:sdtPr>
            <w:sdtContent>
              <w:commentRangeStart w:id="100"/>
            </w:sdtContent>
          </w:sdt>
          <w:r w:rsidDel="00000000" w:rsidR="00000000" w:rsidRPr="00000000">
            <w:rPr>
              <w:rtl w:val="0"/>
            </w:rPr>
            <w:t xml:space="preserve">Users of LSC data may require various formats of data and information to effectively utilize and analyze the data. The formats commonly required by users are figures (charts, graphs, and diagrams), maps, shapefiles and metadata. Thus, users may require LSC data at different scales and resolutions to match their specific requirements, such as national-scale data for policy planning or high-resolution data for site-specific agricultural management. By providing LSC data in formats like shapefiles, figures, maps, and with accompanying metadata, data providers can cater to the diverse needs of users and enhance the accessibility and usability of the data. Additionally, offering data at different scale levels and resolutions allows users to analyze and apply the data effectively for decision-making processes. For instance, when working with georeferenced LSC data, understanding the coordinate system, including the UTM zone, is essential for proper integration and analysis.</w:t>
          </w:r>
        </w:p>
      </w:sdtContent>
    </w:sdt>
    <w:sdt>
      <w:sdtPr>
        <w:tag w:val="goog_rdk_1015"/>
      </w:sdtPr>
      <w:sdtContent>
        <w:p w:rsidR="00000000" w:rsidDel="00000000" w:rsidP="00000000" w:rsidRDefault="00000000" w:rsidRPr="00000000" w14:paraId="00000299">
          <w:pPr>
            <w:jc w:val="both"/>
            <w:rPr/>
          </w:pPr>
          <w:r w:rsidDel="00000000" w:rsidR="00000000" w:rsidRPr="00000000">
            <w:rPr>
              <w:rtl w:val="0"/>
            </w:rPr>
            <w:t xml:space="preserve">Most LSC data users and providers like to access LSC data or information either as a downloadable file, SMS, and API. Therefore, LSC hub should have data that is readily available, accessible, information available in various languages i.e. French, Kinyarwanda and English. </w:t>
          </w:r>
          <w:commentRangeEnd w:id="100"/>
          <w:r w:rsidDel="00000000" w:rsidR="00000000" w:rsidRPr="00000000">
            <w:commentReference w:id="100"/>
          </w:r>
          <w:r w:rsidDel="00000000" w:rsidR="00000000" w:rsidRPr="00000000">
            <w:rPr>
              <w:rtl w:val="0"/>
            </w:rPr>
          </w:r>
        </w:p>
      </w:sdtContent>
    </w:sdt>
    <w:sdt>
      <w:sdtPr>
        <w:tag w:val="goog_rdk_1016"/>
      </w:sdtPr>
      <w:sdtContent>
        <w:p w:rsidR="00000000" w:rsidDel="00000000" w:rsidP="00000000" w:rsidRDefault="00000000" w:rsidRPr="00000000" w14:paraId="0000029A">
          <w:pPr>
            <w:pStyle w:val="Heading4"/>
            <w:rPr>
              <w:b w:val="1"/>
            </w:rPr>
          </w:pPr>
          <w:bookmarkStart w:colFirst="0" w:colLast="0" w:name="_heading=h.23ckvvd" w:id="43"/>
          <w:bookmarkEnd w:id="43"/>
          <w:r w:rsidDel="00000000" w:rsidR="00000000" w:rsidRPr="00000000">
            <w:rPr>
              <w:b w:val="1"/>
              <w:rtl w:val="0"/>
            </w:rPr>
            <w:t xml:space="preserve">Hub Design</w:t>
          </w:r>
        </w:p>
      </w:sdtContent>
    </w:sdt>
    <w:sdt>
      <w:sdtPr>
        <w:tag w:val="goog_rdk_1017"/>
      </w:sdtPr>
      <w:sdtContent>
        <w:p w:rsidR="00000000" w:rsidDel="00000000" w:rsidP="00000000" w:rsidRDefault="00000000" w:rsidRPr="00000000" w14:paraId="0000029B">
          <w:pPr>
            <w:jc w:val="both"/>
            <w:rPr/>
          </w:pPr>
          <w:r w:rsidDel="00000000" w:rsidR="00000000" w:rsidRPr="00000000">
            <w:rPr>
              <w:rtl w:val="0"/>
            </w:rPr>
            <w:t xml:space="preserve">The LSC hub should aim to provide comprehensive information services and advisories related to soil fertility and soil-water conservation. Based on the mentioned requirements, the following LSC information services and advisories should be developed:</w:t>
          </w:r>
        </w:p>
      </w:sdtContent>
    </w:sdt>
    <w:sdt>
      <w:sdtPr>
        <w:tag w:val="goog_rdk_1018"/>
      </w:sdtPr>
      <w:sdtContent>
        <w:p w:rsidR="00000000" w:rsidDel="00000000" w:rsidP="00000000" w:rsidRDefault="00000000" w:rsidRPr="00000000" w14:paraId="000002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Crop Management and Varieties</w:t>
          </w:r>
        </w:p>
      </w:sdtContent>
    </w:sdt>
    <w:sdt>
      <w:sdtPr>
        <w:tag w:val="goog_rdk_1019"/>
      </w:sdtPr>
      <w:sdtContent>
        <w:p w:rsidR="00000000" w:rsidDel="00000000" w:rsidP="00000000" w:rsidRDefault="00000000" w:rsidRPr="00000000" w14:paraId="000002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134" w:right="0" w:hanging="4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on pests and diseases and their specific control measures</w:t>
          </w:r>
        </w:p>
      </w:sdtContent>
    </w:sdt>
    <w:sdt>
      <w:sdtPr>
        <w:tag w:val="goog_rdk_1020"/>
      </w:sdtPr>
      <w:sdtContent>
        <w:p w:rsidR="00000000" w:rsidDel="00000000" w:rsidP="00000000" w:rsidRDefault="00000000" w:rsidRPr="00000000" w14:paraId="000002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134" w:right="0" w:hanging="425"/>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Improved varieties (Yield and tolerance to pests and diseases, drought and salinity)</w:t>
          </w:r>
        </w:p>
      </w:sdtContent>
    </w:sdt>
    <w:sdt>
      <w:sdtPr>
        <w:tag w:val="goog_rdk_1021"/>
      </w:sdtPr>
      <w:sdtContent>
        <w:p w:rsidR="00000000" w:rsidDel="00000000" w:rsidP="00000000" w:rsidRDefault="00000000" w:rsidRPr="00000000" w14:paraId="000002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Water Management and Irrigation</w:t>
          </w:r>
        </w:p>
      </w:sdtContent>
    </w:sdt>
    <w:sdt>
      <w:sdtPr>
        <w:tag w:val="goog_rdk_1022"/>
      </w:sdtPr>
      <w:sdtContent>
        <w:p w:rsidR="00000000" w:rsidDel="00000000" w:rsidP="00000000" w:rsidRDefault="00000000" w:rsidRPr="00000000" w14:paraId="000002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Crop water requirements</w:t>
          </w:r>
        </w:p>
      </w:sdtContent>
    </w:sdt>
    <w:sdt>
      <w:sdtPr>
        <w:tag w:val="goog_rdk_1023"/>
      </w:sdtPr>
      <w:sdtContent>
        <w:p w:rsidR="00000000" w:rsidDel="00000000" w:rsidP="00000000" w:rsidRDefault="00000000" w:rsidRPr="00000000" w14:paraId="000002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Irrigation scheduling</w:t>
          </w:r>
        </w:p>
      </w:sdtContent>
    </w:sdt>
    <w:sdt>
      <w:sdtPr>
        <w:tag w:val="goog_rdk_1024"/>
      </w:sdtPr>
      <w:sdtContent>
        <w:p w:rsidR="00000000" w:rsidDel="00000000" w:rsidP="00000000" w:rsidRDefault="00000000" w:rsidRPr="00000000" w14:paraId="000002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Water infiltration rate of each region</w:t>
          </w:r>
        </w:p>
      </w:sdtContent>
    </w:sdt>
    <w:sdt>
      <w:sdtPr>
        <w:tag w:val="goog_rdk_1025"/>
      </w:sdtPr>
      <w:sdtContent>
        <w:p w:rsidR="00000000" w:rsidDel="00000000" w:rsidP="00000000" w:rsidRDefault="00000000" w:rsidRPr="00000000" w14:paraId="000002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Irrigation guidelines</w:t>
          </w:r>
        </w:p>
      </w:sdtContent>
    </w:sdt>
    <w:sdt>
      <w:sdtPr>
        <w:tag w:val="goog_rdk_1026"/>
      </w:sdtPr>
      <w:sdtContent>
        <w:p w:rsidR="00000000" w:rsidDel="00000000" w:rsidP="00000000" w:rsidRDefault="00000000" w:rsidRPr="00000000" w14:paraId="000002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Management</w:t>
          </w:r>
        </w:p>
      </w:sdtContent>
    </w:sdt>
    <w:sdt>
      <w:sdtPr>
        <w:tag w:val="goog_rdk_1027"/>
      </w:sdtPr>
      <w:sdtContent>
        <w:p w:rsidR="00000000" w:rsidDel="00000000" w:rsidP="00000000" w:rsidRDefault="00000000" w:rsidRPr="00000000" w14:paraId="000002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texture</w:t>
          </w:r>
        </w:p>
      </w:sdtContent>
    </w:sdt>
    <w:sdt>
      <w:sdtPr>
        <w:tag w:val="goog_rdk_1028"/>
      </w:sdtPr>
      <w:sdtContent>
        <w:p w:rsidR="00000000" w:rsidDel="00000000" w:rsidP="00000000" w:rsidRDefault="00000000" w:rsidRPr="00000000" w14:paraId="000002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Soil nutrient status and suitable crops of every region</w:t>
          </w:r>
        </w:p>
      </w:sdtContent>
    </w:sdt>
    <w:sdt>
      <w:sdtPr>
        <w:tag w:val="goog_rdk_1029"/>
      </w:sdtPr>
      <w:sdtContent>
        <w:p w:rsidR="00000000" w:rsidDel="00000000" w:rsidP="00000000" w:rsidRDefault="00000000" w:rsidRPr="00000000" w14:paraId="000002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Climate and Environmental Data</w:t>
          </w:r>
        </w:p>
      </w:sdtContent>
    </w:sdt>
    <w:sdt>
      <w:sdtPr>
        <w:tag w:val="goog_rdk_1030"/>
      </w:sdtPr>
      <w:sdtContent>
        <w:p w:rsidR="00000000" w:rsidDel="00000000" w:rsidP="00000000" w:rsidRDefault="00000000" w:rsidRPr="00000000" w14:paraId="000002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Climate data</w:t>
          </w:r>
        </w:p>
      </w:sdtContent>
    </w:sdt>
    <w:sdt>
      <w:sdtPr>
        <w:tag w:val="goog_rdk_1031"/>
      </w:sdtPr>
      <w:sdtContent>
        <w:p w:rsidR="00000000" w:rsidDel="00000000" w:rsidP="00000000" w:rsidRDefault="00000000" w:rsidRPr="00000000" w14:paraId="000002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Pesticides and Chemical Management</w:t>
          </w:r>
        </w:p>
      </w:sdtContent>
    </w:sdt>
    <w:sdt>
      <w:sdtPr>
        <w:tag w:val="goog_rdk_1032"/>
      </w:sdtPr>
      <w:sdtContent>
        <w:p w:rsidR="00000000" w:rsidDel="00000000" w:rsidP="00000000" w:rsidRDefault="00000000" w:rsidRPr="00000000" w14:paraId="000002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on pesticides</w:t>
          </w:r>
        </w:p>
      </w:sdtContent>
    </w:sdt>
    <w:sdt>
      <w:sdtPr>
        <w:tag w:val="goog_rdk_1033"/>
      </w:sdtPr>
      <w:sdtContent>
        <w:p w:rsidR="00000000" w:rsidDel="00000000" w:rsidP="00000000" w:rsidRDefault="00000000" w:rsidRPr="00000000" w14:paraId="000002AB">
          <w:pPr>
            <w:jc w:val="both"/>
            <w:rPr/>
          </w:pPr>
          <w:r w:rsidDel="00000000" w:rsidR="00000000" w:rsidRPr="00000000">
            <w:rPr>
              <w:rtl w:val="0"/>
            </w:rPr>
            <w:t xml:space="preserve">The functionality of the LSC hub should aim to enhance data accessibility, usability, and user engagement. By providing features such as data download, interactive dashboards, user feedback mechanisms, data viewers, and multilingual support, the LSC hub can effectively serve the needs of users in accessing, analyzing, and applying LSC data for decision-making and sustainable agricultural practices. </w:t>
          </w:r>
        </w:p>
      </w:sdtContent>
    </w:sdt>
    <w:sdt>
      <w:sdtPr>
        <w:tag w:val="goog_rdk_1034"/>
      </w:sdtPr>
      <w:sdtContent>
        <w:p w:rsidR="00000000" w:rsidDel="00000000" w:rsidP="00000000" w:rsidRDefault="00000000" w:rsidRPr="00000000" w14:paraId="000002AC">
          <w:pPr>
            <w:jc w:val="both"/>
            <w:rPr/>
          </w:pPr>
          <w:r w:rsidDel="00000000" w:rsidR="00000000" w:rsidRPr="00000000">
            <w:rPr>
              <w:rtl w:val="0"/>
            </w:rPr>
            <w:t xml:space="preserve">The preferred way of accessing LSC information can vary among users and regions. two common methods for accessing LSC information are mobile phones and mobile apps or SMS. Mobile phones have become increasingly popular and widely accessible, making them a convenient tool for accessing LSC information. With internet connectivity, users can browse websites, access online platforms, and download LSC-related resources. Mobile phones provide flexibility and convenience, allowing users to access information anytime and anywhere. Mobile apps and SMS-based services can be developed specifically for delivering LSC information. Mobile apps provide a user-friendly interface, interactive features, and personalized content. Users can download the app and access LSC information, including advisories, weather updates, and crop management recommendations. SMS-based services can deliver LSC information through text messages, reaching users who may have limited internet access or smartphones. The two approaches offer advantages in terms of accessibility, scalability, and user engagement. They leverage the widespread use of mobile technology and provide a direct and personalized communication channel for delivering LSC information to farmers, extension workers, and other stakeholders in the agricultural sector. Moreover, users are willing to pay a low fee to access agricultural advisories and information.</w:t>
          </w:r>
        </w:p>
      </w:sdtContent>
    </w:sdt>
    <w:sdt>
      <w:sdtPr>
        <w:tag w:val="goog_rdk_1035"/>
      </w:sdtPr>
      <w:sdtContent>
        <w:p w:rsidR="00000000" w:rsidDel="00000000" w:rsidP="00000000" w:rsidRDefault="00000000" w:rsidRPr="00000000" w14:paraId="000002AD">
          <w:pPr>
            <w:jc w:val="both"/>
            <w:rPr/>
          </w:pPr>
          <w:r w:rsidDel="00000000" w:rsidR="00000000" w:rsidRPr="00000000">
            <w:rPr>
              <w:rtl w:val="0"/>
            </w:rPr>
            <w:t xml:space="preserve">Implementing the following recommendations can help ensure the effectiveness, scalability, and sustainability of the LSC hub, enabling it to serve as a valuable resource for agricultural stakeholders and contribute to improved soil fertility and soil-water conservation practices:</w:t>
          </w:r>
        </w:p>
      </w:sdtContent>
    </w:sdt>
    <w:sdt>
      <w:sdtPr>
        <w:tag w:val="goog_rdk_1036"/>
      </w:sdtPr>
      <w:sdtContent>
        <w:p w:rsidR="00000000" w:rsidDel="00000000" w:rsidP="00000000" w:rsidRDefault="00000000" w:rsidRPr="00000000" w14:paraId="000002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quality and presentation</w:t>
          </w:r>
        </w:p>
      </w:sdtContent>
    </w:sdt>
    <w:sdt>
      <w:sdtPr>
        <w:tag w:val="goog_rdk_1037"/>
      </w:sdtPr>
      <w:sdtContent>
        <w:p w:rsidR="00000000" w:rsidDel="00000000" w:rsidP="00000000" w:rsidRDefault="00000000" w:rsidRPr="00000000" w14:paraId="000002AF">
          <w:pPr>
            <w:numPr>
              <w:ilvl w:val="0"/>
              <w:numId w:val="7"/>
            </w:numPr>
            <w:spacing w:after="0" w:line="259" w:lineRule="auto"/>
            <w:ind w:left="1080" w:hanging="360"/>
            <w:jc w:val="both"/>
            <w:rPr/>
          </w:pPr>
          <w:r w:rsidDel="00000000" w:rsidR="00000000" w:rsidRPr="00000000">
            <w:rPr>
              <w:rtl w:val="0"/>
            </w:rPr>
            <w:t xml:space="preserve">Provide accurate information</w:t>
          </w:r>
        </w:p>
      </w:sdtContent>
    </w:sdt>
    <w:sdt>
      <w:sdtPr>
        <w:tag w:val="goog_rdk_1038"/>
      </w:sdtPr>
      <w:sdtContent>
        <w:p w:rsidR="00000000" w:rsidDel="00000000" w:rsidP="00000000" w:rsidRDefault="00000000" w:rsidRPr="00000000" w14:paraId="000002B0">
          <w:pPr>
            <w:numPr>
              <w:ilvl w:val="0"/>
              <w:numId w:val="7"/>
            </w:numPr>
            <w:spacing w:after="0" w:line="259" w:lineRule="auto"/>
            <w:ind w:left="1080" w:hanging="360"/>
            <w:jc w:val="both"/>
            <w:rPr/>
          </w:pPr>
          <w:r w:rsidDel="00000000" w:rsidR="00000000" w:rsidRPr="00000000">
            <w:rPr>
              <w:rtl w:val="0"/>
            </w:rPr>
            <w:t xml:space="preserve">Well presentation of the data</w:t>
          </w:r>
        </w:p>
      </w:sdtContent>
    </w:sdt>
    <w:sdt>
      <w:sdtPr>
        <w:tag w:val="goog_rdk_1039"/>
      </w:sdtPr>
      <w:sdtContent>
        <w:p w:rsidR="00000000" w:rsidDel="00000000" w:rsidP="00000000" w:rsidRDefault="00000000" w:rsidRPr="00000000" w14:paraId="000002B1">
          <w:pPr>
            <w:numPr>
              <w:ilvl w:val="0"/>
              <w:numId w:val="7"/>
            </w:numPr>
            <w:spacing w:after="0" w:line="259" w:lineRule="auto"/>
            <w:ind w:left="1080" w:hanging="360"/>
            <w:jc w:val="both"/>
            <w:rPr/>
          </w:pPr>
          <w:r w:rsidDel="00000000" w:rsidR="00000000" w:rsidRPr="00000000">
            <w:rPr>
              <w:rtl w:val="0"/>
            </w:rPr>
            <w:t xml:space="preserve">Provide data that meets the needs of farmers</w:t>
          </w:r>
        </w:p>
      </w:sdtContent>
    </w:sdt>
    <w:sdt>
      <w:sdtPr>
        <w:tag w:val="goog_rdk_1040"/>
      </w:sdtPr>
      <w:sdtContent>
        <w:p w:rsidR="00000000" w:rsidDel="00000000" w:rsidP="00000000" w:rsidRDefault="00000000" w:rsidRPr="00000000" w14:paraId="000002B2">
          <w:pPr>
            <w:numPr>
              <w:ilvl w:val="0"/>
              <w:numId w:val="7"/>
            </w:numPr>
            <w:spacing w:after="0" w:line="259" w:lineRule="auto"/>
            <w:ind w:left="1080" w:hanging="360"/>
            <w:jc w:val="both"/>
            <w:rPr/>
          </w:pPr>
          <w:r w:rsidDel="00000000" w:rsidR="00000000" w:rsidRPr="00000000">
            <w:rPr>
              <w:rtl w:val="0"/>
            </w:rPr>
            <w:t xml:space="preserve">Should have updated data</w:t>
          </w:r>
        </w:p>
      </w:sdtContent>
    </w:sdt>
    <w:sdt>
      <w:sdtPr>
        <w:tag w:val="goog_rdk_1041"/>
      </w:sdtPr>
      <w:sdtContent>
        <w:p w:rsidR="00000000" w:rsidDel="00000000" w:rsidP="00000000" w:rsidRDefault="00000000" w:rsidRPr="00000000" w14:paraId="000002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Awareness and promotion</w:t>
          </w:r>
        </w:p>
      </w:sdtContent>
    </w:sdt>
    <w:sdt>
      <w:sdtPr>
        <w:tag w:val="goog_rdk_1042"/>
      </w:sdtPr>
      <w:sdtContent>
        <w:p w:rsidR="00000000" w:rsidDel="00000000" w:rsidP="00000000" w:rsidRDefault="00000000" w:rsidRPr="00000000" w14:paraId="000002B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Awareness/promotion of the hub</w:t>
          </w:r>
        </w:p>
      </w:sdtContent>
    </w:sdt>
    <w:sdt>
      <w:sdtPr>
        <w:tag w:val="goog_rdk_1043"/>
      </w:sdtPr>
      <w:sdtContent>
        <w:p w:rsidR="00000000" w:rsidDel="00000000" w:rsidP="00000000" w:rsidRDefault="00000000" w:rsidRPr="00000000" w14:paraId="000002B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Awareness creation of the LSC hub</w:t>
          </w:r>
        </w:p>
      </w:sdtContent>
    </w:sdt>
    <w:sdt>
      <w:sdtPr>
        <w:tag w:val="goog_rdk_1044"/>
      </w:sdtPr>
      <w:sdtContent>
        <w:p w:rsidR="00000000" w:rsidDel="00000000" w:rsidP="00000000" w:rsidRDefault="00000000" w:rsidRPr="00000000" w14:paraId="000002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Resources and collaboration</w:t>
          </w:r>
        </w:p>
      </w:sdtContent>
    </w:sdt>
    <w:sdt>
      <w:sdtPr>
        <w:tag w:val="goog_rdk_1045"/>
      </w:sdtPr>
      <w:sdtContent>
        <w:p w:rsidR="00000000" w:rsidDel="00000000" w:rsidP="00000000" w:rsidRDefault="00000000" w:rsidRPr="00000000" w14:paraId="000002B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Human and financial resources</w:t>
          </w:r>
        </w:p>
      </w:sdtContent>
    </w:sdt>
    <w:sdt>
      <w:sdtPr>
        <w:tag w:val="goog_rdk_1046"/>
      </w:sdtPr>
      <w:sdtContent>
        <w:p w:rsidR="00000000" w:rsidDel="00000000" w:rsidP="00000000" w:rsidRDefault="00000000" w:rsidRPr="00000000" w14:paraId="000002B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Continuous collaboration/consultation between public and private stakeholders</w:t>
          </w:r>
        </w:p>
      </w:sdtContent>
    </w:sdt>
    <w:sdt>
      <w:sdtPr>
        <w:tag w:val="goog_rdk_1047"/>
      </w:sdtPr>
      <w:sdtContent>
        <w:p w:rsidR="00000000" w:rsidDel="00000000" w:rsidP="00000000" w:rsidRDefault="00000000" w:rsidRPr="00000000" w14:paraId="000002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quality and presentation</w:t>
          </w:r>
        </w:p>
      </w:sdtContent>
    </w:sdt>
    <w:sdt>
      <w:sdtPr>
        <w:tag w:val="goog_rdk_1048"/>
      </w:sdtPr>
      <w:sdtContent>
        <w:p w:rsidR="00000000" w:rsidDel="00000000" w:rsidP="00000000" w:rsidRDefault="00000000" w:rsidRPr="00000000" w14:paraId="000002B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accurate information</w:t>
          </w:r>
        </w:p>
      </w:sdtContent>
    </w:sdt>
    <w:sdt>
      <w:sdtPr>
        <w:tag w:val="goog_rdk_1049"/>
      </w:sdtPr>
      <w:sdtContent>
        <w:p w:rsidR="00000000" w:rsidDel="00000000" w:rsidP="00000000" w:rsidRDefault="00000000" w:rsidRPr="00000000" w14:paraId="000002B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Well presentation of the data</w:t>
          </w:r>
        </w:p>
      </w:sdtContent>
    </w:sdt>
    <w:sdt>
      <w:sdtPr>
        <w:tag w:val="goog_rdk_1050"/>
      </w:sdtPr>
      <w:sdtContent>
        <w:p w:rsidR="00000000" w:rsidDel="00000000" w:rsidP="00000000" w:rsidRDefault="00000000" w:rsidRPr="00000000" w14:paraId="000002B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data that meets the needs of farmers</w:t>
          </w:r>
        </w:p>
      </w:sdtContent>
    </w:sdt>
    <w:sdt>
      <w:sdtPr>
        <w:tag w:val="goog_rdk_1051"/>
      </w:sdtPr>
      <w:sdtContent>
        <w:p w:rsidR="00000000" w:rsidDel="00000000" w:rsidP="00000000" w:rsidRDefault="00000000" w:rsidRPr="00000000" w14:paraId="000002B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Should have updated data</w:t>
          </w:r>
        </w:p>
      </w:sdtContent>
    </w:sdt>
    <w:sdt>
      <w:sdtPr>
        <w:tag w:val="goog_rdk_1052"/>
      </w:sdtPr>
      <w:sdtContent>
        <w:p w:rsidR="00000000" w:rsidDel="00000000" w:rsidP="00000000" w:rsidRDefault="00000000" w:rsidRPr="00000000" w14:paraId="000002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Data quality and presentation</w:t>
          </w:r>
        </w:p>
      </w:sdtContent>
    </w:sdt>
    <w:sdt>
      <w:sdtPr>
        <w:tag w:val="goog_rdk_1053"/>
      </w:sdtPr>
      <w:sdtContent>
        <w:p w:rsidR="00000000" w:rsidDel="00000000" w:rsidP="00000000" w:rsidRDefault="00000000" w:rsidRPr="00000000" w14:paraId="000002B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accurate information</w:t>
          </w:r>
        </w:p>
      </w:sdtContent>
    </w:sdt>
    <w:sdt>
      <w:sdtPr>
        <w:tag w:val="goog_rdk_1054"/>
      </w:sdtPr>
      <w:sdtContent>
        <w:p w:rsidR="00000000" w:rsidDel="00000000" w:rsidP="00000000" w:rsidRDefault="00000000" w:rsidRPr="00000000" w14:paraId="000002C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Well presentation of the data</w:t>
          </w:r>
        </w:p>
      </w:sdtContent>
    </w:sdt>
    <w:sdt>
      <w:sdtPr>
        <w:tag w:val="goog_rdk_1055"/>
      </w:sdtPr>
      <w:sdtContent>
        <w:p w:rsidR="00000000" w:rsidDel="00000000" w:rsidP="00000000" w:rsidRDefault="00000000" w:rsidRPr="00000000" w14:paraId="000002C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Provide data that meets the needs of farmers</w:t>
          </w:r>
        </w:p>
      </w:sdtContent>
    </w:sdt>
    <w:sdt>
      <w:sdtPr>
        <w:tag w:val="goog_rdk_1056"/>
      </w:sdtPr>
      <w:sdtContent>
        <w:p w:rsidR="00000000" w:rsidDel="00000000" w:rsidP="00000000" w:rsidRDefault="00000000" w:rsidRPr="00000000" w14:paraId="000002C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Should have updated data</w:t>
          </w:r>
        </w:p>
      </w:sdtContent>
    </w:sdt>
    <w:sdt>
      <w:sdtPr>
        <w:tag w:val="goog_rdk_1057"/>
      </w:sdtPr>
      <w:sdtContent>
        <w:p w:rsidR="00000000" w:rsidDel="00000000" w:rsidP="00000000" w:rsidRDefault="00000000" w:rsidRPr="00000000" w14:paraId="000002C3">
          <w:pPr>
            <w:jc w:val="both"/>
            <w:rPr/>
          </w:pPr>
          <w:r w:rsidDel="00000000" w:rsidR="00000000" w:rsidRPr="00000000">
            <w:br w:type="page"/>
          </w:r>
          <w:r w:rsidDel="00000000" w:rsidR="00000000" w:rsidRPr="00000000">
            <w:rPr>
              <w:rtl w:val="0"/>
            </w:rPr>
          </w:r>
        </w:p>
      </w:sdtContent>
    </w:sdt>
    <w:sdt>
      <w:sdtPr>
        <w:tag w:val="goog_rdk_1058"/>
      </w:sdtPr>
      <w:sdtContent>
        <w:p w:rsidR="00000000" w:rsidDel="00000000" w:rsidP="00000000" w:rsidRDefault="00000000" w:rsidRPr="00000000" w14:paraId="000002C4">
          <w:pPr>
            <w:pStyle w:val="Heading2"/>
            <w:spacing w:after="0" w:line="240" w:lineRule="auto"/>
            <w:rPr/>
          </w:pPr>
          <w:bookmarkStart w:colFirst="0" w:colLast="0" w:name="_heading=h.ihv636" w:id="44"/>
          <w:bookmarkEnd w:id="44"/>
          <w:r w:rsidDel="00000000" w:rsidR="00000000" w:rsidRPr="00000000">
            <w:rPr>
              <w:rtl w:val="0"/>
            </w:rPr>
            <w:t xml:space="preserve">Conclusions</w:t>
          </w:r>
        </w:p>
      </w:sdtContent>
    </w:sdt>
    <w:sdt>
      <w:sdtPr>
        <w:tag w:val="goog_rdk_1060"/>
      </w:sdtPr>
      <w:sdtContent>
        <w:p w:rsidR="00000000" w:rsidDel="00000000" w:rsidP="00000000" w:rsidRDefault="00000000" w:rsidRPr="00000000" w14:paraId="000002C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sdt>
            <w:sdtPr>
              <w:tag w:val="goog_rdk_1059"/>
            </w:sdtPr>
            <w:sdtContent>
              <w:commentRangeStart w:id="101"/>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Most of the stakeholders are data users both at the national and district level. They rely on government agencies to provide them with agricultural data to develop programs that are implemented at the grassroots level. </w:t>
          </w:r>
          <w:commentRangeEnd w:id="101"/>
          <w:r w:rsidDel="00000000" w:rsidR="00000000" w:rsidRPr="00000000">
            <w:commentReference w:id="101"/>
          </w:r>
          <w:r w:rsidDel="00000000" w:rsidR="00000000" w:rsidRPr="00000000">
            <w:rPr>
              <w:rtl w:val="0"/>
            </w:rPr>
          </w:r>
        </w:p>
      </w:sdtContent>
    </w:sdt>
    <w:sdt>
      <w:sdtPr>
        <w:tag w:val="goog_rdk_1061"/>
      </w:sdtPr>
      <w:sdtContent>
        <w:p w:rsidR="00000000" w:rsidDel="00000000" w:rsidP="00000000" w:rsidRDefault="00000000" w:rsidRPr="00000000" w14:paraId="000002C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Stakeholders often tend to work in silos hence there is less synergy. This may lead to duplication of efforts and hurdle efforts used to combat climate change and food insecurity.</w:t>
          </w:r>
        </w:p>
      </w:sdtContent>
    </w:sdt>
    <w:sdt>
      <w:sdtPr>
        <w:tag w:val="goog_rdk_1062"/>
      </w:sdtPr>
      <w:sdtContent>
        <w:p w:rsidR="00000000" w:rsidDel="00000000" w:rsidP="00000000" w:rsidRDefault="00000000" w:rsidRPr="00000000" w14:paraId="000002C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Stakeholders lack technical expertise, tools and organizational policies to do proper data valorization. Most data users rely on data providers' processed data. On the other hand, data providers lack the resources and tools to ensure they have authentic data sets.</w:t>
          </w:r>
        </w:p>
      </w:sdtContent>
    </w:sdt>
    <w:sdt>
      <w:sdtPr>
        <w:tag w:val="goog_rdk_1064"/>
      </w:sdtPr>
      <w:sdtContent>
        <w:p w:rsidR="00000000" w:rsidDel="00000000" w:rsidP="00000000" w:rsidRDefault="00000000" w:rsidRPr="00000000" w14:paraId="000002C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sdt>
            <w:sdtPr>
              <w:tag w:val="goog_rdk_1063"/>
            </w:sdtPr>
            <w:sdtContent>
              <w:commentRangeStart w:id="102"/>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Public institutes lack the technical capacity in IT for them to handle data and disseminate it through various channels such as digital platforms, training, field schools, publications, manuals etc.</w:t>
          </w:r>
          <w:commentRangeEnd w:id="102"/>
          <w:r w:rsidDel="00000000" w:rsidR="00000000" w:rsidRPr="00000000">
            <w:commentReference w:id="102"/>
          </w:r>
          <w:r w:rsidDel="00000000" w:rsidR="00000000" w:rsidRPr="00000000">
            <w:rPr>
              <w:rtl w:val="0"/>
            </w:rPr>
          </w:r>
        </w:p>
      </w:sdtContent>
    </w:sdt>
    <w:sdt>
      <w:sdtPr>
        <w:tag w:val="goog_rdk_1065"/>
      </w:sdtPr>
      <w:sdtContent>
        <w:p w:rsidR="00000000" w:rsidDel="00000000" w:rsidP="00000000" w:rsidRDefault="00000000" w:rsidRPr="00000000" w14:paraId="000002C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a need to harmonize existing policies and mandates to avoid stakeholder rivalry. In addition, organizations need to sensitize their staff about the existing legal frameworks.</w:t>
          </w:r>
        </w:p>
      </w:sdtContent>
    </w:sdt>
    <w:sdt>
      <w:sdtPr>
        <w:tag w:val="goog_rdk_1068"/>
      </w:sdtPr>
      <w:sdtContent>
        <w:p w:rsidR="00000000" w:rsidDel="00000000" w:rsidP="00000000" w:rsidRDefault="00000000" w:rsidRPr="00000000" w14:paraId="000002C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There is a need for a universal platform where each stakeholder can share data, and access data whenever required. For this to be successful, data providers need to have a clear protocol for data gathering, processing, and interpretation and dissemination. Such protocol includes agreements on technical details like of the data valorization like international data standards and formats, on aspects of quality assurance as well on aspects of the rights to use data and obligations for data sharing. This will help to develop the </w:t>
          </w:r>
          <w:sdt>
            <w:sdtPr>
              <w:tag w:val="goog_rdk_1066"/>
            </w:sdtPr>
            <w:sdtContent>
              <w:ins w:author="Frank van Weert" w:id="246" w:date="2023-06-26T14:18:32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LSC-IS</w:t>
                </w:r>
              </w:ins>
            </w:sdtContent>
          </w:sdt>
          <w:sdt>
            <w:sdtPr>
              <w:tag w:val="goog_rdk_1067"/>
            </w:sdtPr>
            <w:sdtContent>
              <w:del w:author="Frank van Weert" w:id="246" w:date="2023-06-26T14:18:32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based on authentic data and develop decision-supporting tools based on valid primary and secondary data.</w:t>
          </w:r>
        </w:p>
      </w:sdtContent>
    </w:sdt>
    <w:sdt>
      <w:sdtPr>
        <w:tag w:val="goog_rdk_1074"/>
      </w:sdtPr>
      <w:sdtContent>
        <w:p w:rsidR="00000000" w:rsidDel="00000000" w:rsidP="00000000" w:rsidRDefault="00000000" w:rsidRPr="00000000" w14:paraId="000002C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Most initiatives are recognized at the national level. Hence, the</w:t>
          </w:r>
          <w:sdt>
            <w:sdtPr>
              <w:tag w:val="goog_rdk_1069"/>
            </w:sdtPr>
            <w:sdtContent>
              <w:ins w:author="Frank van Weert" w:id="247" w:date="2023-06-26T13:16:04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LSC-hub</w:t>
                </w:r>
              </w:ins>
            </w:sdtContent>
          </w:sdt>
          <w:sdt>
            <w:sdtPr>
              <w:tag w:val="goog_rdk_1070"/>
            </w:sdtPr>
            <w:sdtContent>
              <w:del w:author="Frank van Weert" w:id="247" w:date="2023-06-26T13:16:04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 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should be devolved </w:t>
          </w:r>
          <w:sdt>
            <w:sdtPr>
              <w:tag w:val="goog_rdk_1071"/>
            </w:sdtPr>
            <w:sdtContent>
              <w:del w:author="Frank van Weert" w:id="248" w:date="2023-06-26T13:16:11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up </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the </w:t>
          </w:r>
          <w:sdt>
            <w:sdtPr>
              <w:tag w:val="goog_rdk_1072"/>
            </w:sdtPr>
            <w:sdtContent>
              <w:ins w:author="Frank van Weert" w:id="249" w:date="2023-06-26T13:16:16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sub-national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district</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to local) </w:t>
                </w:r>
              </w:ins>
            </w:sdtContent>
          </w:sdt>
          <w:sdt>
            <w:sdtPr>
              <w:tag w:val="goog_rdk_1073"/>
            </w:sdtPr>
            <w:sdtContent>
              <w:del w:author="Frank van Weert" w:id="249" w:date="2023-06-26T13:16:16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grassroots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levels and in a simple format and language that the implementing officers can understand easily.</w:t>
          </w:r>
        </w:p>
      </w:sdtContent>
    </w:sdt>
    <w:sdt>
      <w:sdtPr>
        <w:tag w:val="goog_rdk_1078"/>
      </w:sdtPr>
      <w:sdtContent>
        <w:p w:rsidR="00000000" w:rsidDel="00000000" w:rsidP="00000000" w:rsidRDefault="00000000" w:rsidRPr="00000000" w14:paraId="000002C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sdt>
            <w:sdtPr>
              <w:tag w:val="goog_rdk_1075"/>
            </w:sdtPr>
            <w:sdtContent>
              <w:commentRangeStart w:id="103"/>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Farmer representatives and farmer cooperatives would like to be engaged in the development of the </w:t>
          </w:r>
          <w:sdt>
            <w:sdtPr>
              <w:tag w:val="goog_rdk_1076"/>
            </w:sdtPr>
            <w:sdtContent>
              <w:ins w:author="Frank van Weert" w:id="250" w:date="2023-06-26T13:16:47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 hub</w:t>
                </w:r>
              </w:ins>
            </w:sdtContent>
          </w:sdt>
          <w:sdt>
            <w:sdtPr>
              <w:tag w:val="goog_rdk_1077"/>
            </w:sdtPr>
            <w:sdtContent>
              <w:del w:author="Frank van Weert" w:id="250" w:date="2023-06-26T13:16:47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to be able to provide informed advice to farmers. Based on the recommendations they provided during the FGD, the farmer representatives would like to have weather forecast information. This will enable them to advise farmers on the appropriate time to plant and harvest.</w:t>
          </w:r>
          <w:commentRangeEnd w:id="103"/>
          <w:r w:rsidDel="00000000" w:rsidR="00000000" w:rsidRPr="00000000">
            <w:commentReference w:id="103"/>
          </w:r>
          <w:r w:rsidDel="00000000" w:rsidR="00000000" w:rsidRPr="00000000">
            <w:rPr>
              <w:rtl w:val="0"/>
            </w:rPr>
          </w:r>
        </w:p>
      </w:sdtContent>
    </w:sdt>
    <w:sdt>
      <w:sdtPr>
        <w:tag w:val="goog_rdk_1079"/>
      </w:sdtPr>
      <w:sdtContent>
        <w:p w:rsidR="00000000" w:rsidDel="00000000" w:rsidP="00000000" w:rsidRDefault="00000000" w:rsidRPr="00000000" w14:paraId="000002C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Most of the initiatives focus on the major staple crops like maize, beans, Irish potatoes, rice, wheat, and cassava as well as cash crops such as tea, coffee, and horticultural crops. Most farmers would like to have information on other value chains like orphan crops.</w:t>
          </w:r>
          <w:r w:rsidDel="00000000" w:rsidR="00000000" w:rsidRPr="00000000">
            <w:br w:type="page"/>
          </w:r>
          <w:r w:rsidDel="00000000" w:rsidR="00000000" w:rsidRPr="00000000">
            <w:rPr>
              <w:rtl w:val="0"/>
            </w:rPr>
          </w:r>
        </w:p>
      </w:sdtContent>
    </w:sdt>
    <w:sdt>
      <w:sdtPr>
        <w:tag w:val="goog_rdk_1080"/>
      </w:sdtPr>
      <w:sdtContent>
        <w:p w:rsidR="00000000" w:rsidDel="00000000" w:rsidP="00000000" w:rsidRDefault="00000000" w:rsidRPr="00000000" w14:paraId="000002CE">
          <w:pPr>
            <w:pStyle w:val="Heading2"/>
            <w:spacing w:after="0" w:line="240" w:lineRule="auto"/>
            <w:rPr/>
          </w:pPr>
          <w:bookmarkStart w:colFirst="0" w:colLast="0" w:name="_heading=h.32hioqz" w:id="45"/>
          <w:bookmarkEnd w:id="45"/>
          <w:r w:rsidDel="00000000" w:rsidR="00000000" w:rsidRPr="00000000">
            <w:rPr>
              <w:rtl w:val="0"/>
            </w:rPr>
            <w:t xml:space="preserve">Recommendation</w:t>
          </w:r>
        </w:p>
      </w:sdtContent>
    </w:sdt>
    <w:sdt>
      <w:sdtPr>
        <w:tag w:val="goog_rdk_1081"/>
      </w:sdtPr>
      <w:sdtContent>
        <w:p w:rsidR="00000000" w:rsidDel="00000000" w:rsidP="00000000" w:rsidRDefault="00000000" w:rsidRPr="00000000" w14:paraId="000002CF">
          <w:pPr>
            <w:pStyle w:val="Heading3"/>
            <w:spacing w:before="0" w:line="240" w:lineRule="auto"/>
            <w:rPr/>
          </w:pPr>
          <w:bookmarkStart w:colFirst="0" w:colLast="0" w:name="_heading=h.1hmsyys" w:id="46"/>
          <w:bookmarkEnd w:id="46"/>
          <w:r w:rsidDel="00000000" w:rsidR="00000000" w:rsidRPr="00000000">
            <w:rPr>
              <w:rtl w:val="0"/>
            </w:rPr>
            <w:t xml:space="preserve">Opportunities for data valorization</w:t>
          </w:r>
        </w:p>
      </w:sdtContent>
    </w:sdt>
    <w:sdt>
      <w:sdtPr>
        <w:tag w:val="goog_rdk_1082"/>
      </w:sdtPr>
      <w:sdtContent>
        <w:p w:rsidR="00000000" w:rsidDel="00000000" w:rsidP="00000000" w:rsidRDefault="00000000" w:rsidRPr="00000000" w14:paraId="000002D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d9ead3" w:val="clear"/>
              <w:vertAlign w:val="baseline"/>
            </w:rPr>
          </w:pPr>
          <w:bookmarkStart w:colFirst="0" w:colLast="0" w:name="_heading=h.41mghml" w:id="47"/>
          <w:bookmarkEnd w:id="4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Capacity development</w:t>
          </w:r>
          <w:r w:rsidDel="00000000" w:rsidR="00000000" w:rsidRPr="00000000">
            <w:rPr>
              <w:rtl w:val="0"/>
            </w:rPr>
          </w:r>
        </w:p>
      </w:sdtContent>
    </w:sdt>
    <w:sdt>
      <w:sdtPr>
        <w:tag w:val="goog_rdk_1086"/>
      </w:sdtPr>
      <w:sdtContent>
        <w:p w:rsidR="00000000" w:rsidDel="00000000" w:rsidP="00000000" w:rsidRDefault="00000000" w:rsidRPr="00000000" w14:paraId="000002D1">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Training of farmers by institutions by introducing training programs to farmers, that f</w:t>
          </w:r>
          <w:sdt>
            <w:sdtPr>
              <w:tag w:val="goog_rdk_1083"/>
            </w:sdtPr>
            <w:sdtContent>
              <w:commentRangeStart w:id="104"/>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ocus on sustainable agricultural practices, improved crop management techniques, pest and disease management, post-harvest handling, and market-oriented strategies. These training programs should be tailored to the specific needs and contexts of farmers, promoting knowledge and skills development. The LSC </w:t>
          </w:r>
          <w:sdt>
            <w:sdtPr>
              <w:tag w:val="goog_rdk_1084"/>
            </w:sdtPr>
            <w:sdtContent>
              <w:ins w:author="Frank van Weert" w:id="251" w:date="2023-06-26T13:32:41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hub</w:t>
                </w:r>
              </w:ins>
            </w:sdtContent>
          </w:sdt>
          <w:sdt>
            <w:sdtPr>
              <w:tag w:val="goog_rdk_1085"/>
            </w:sdtPr>
            <w:sdtContent>
              <w:del w:author="Frank van Weert" w:id="251" w:date="2023-06-26T13:32:41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can be embed on CIP’s network blueprint.</w:t>
          </w:r>
          <w:commentRangeEnd w:id="104"/>
          <w:r w:rsidDel="00000000" w:rsidR="00000000" w:rsidRPr="00000000">
            <w:commentReference w:id="104"/>
          </w:r>
          <w:r w:rsidDel="00000000" w:rsidR="00000000" w:rsidRPr="00000000">
            <w:rPr>
              <w:rtl w:val="0"/>
            </w:rPr>
          </w:r>
        </w:p>
      </w:sdtContent>
    </w:sdt>
    <w:sdt>
      <w:sdtPr>
        <w:tag w:val="goog_rdk_1087"/>
      </w:sdtPr>
      <w:sdtContent>
        <w:p w:rsidR="00000000" w:rsidDel="00000000" w:rsidP="00000000" w:rsidRDefault="00000000" w:rsidRPr="00000000" w14:paraId="000002D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Create a data-driven policy environment that is politically supported. Data revolution policy can be used as the base to harmonize and coordinate data sharing between stakeholders. Additionally, the CIP program can be used to enhance the 6 major staple crops of Rwanda by embracing cropping systems such as crop rotation and intercropping. Cropping systems that promote crop diversity will enhance on-farm diversity, enhance soil health, improve household diets as well as income among other benefits. </w:t>
          </w:r>
        </w:p>
      </w:sdtContent>
    </w:sdt>
    <w:sdt>
      <w:sdtPr>
        <w:tag w:val="goog_rdk_1089"/>
      </w:sdtPr>
      <w:sdtContent>
        <w:p w:rsidR="00000000" w:rsidDel="00000000" w:rsidP="00000000" w:rsidRDefault="00000000" w:rsidRPr="00000000" w14:paraId="000002D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sdt>
            <w:sdtPr>
              <w:tag w:val="goog_rdk_1088"/>
            </w:sdtPr>
            <w:sdtContent>
              <w:commentRangeStart w:id="105"/>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Organizations need a central structure with clear guidelines such as a data governance framework stating the role of each organization and the objective of the platform. That way, the framework defines the roles and responsibilities of each organization involved in data sharing and sets out the objectives and principles of the platform. It ensures effective coordination, collaboration, and data sharing among stakeholders, leading to a more efficient and integrated AKIS.</w:t>
          </w:r>
          <w:commentRangeEnd w:id="105"/>
          <w:r w:rsidDel="00000000" w:rsidR="00000000" w:rsidRPr="00000000">
            <w:commentReference w:id="105"/>
          </w:r>
          <w:r w:rsidDel="00000000" w:rsidR="00000000" w:rsidRPr="00000000">
            <w:rPr>
              <w:rtl w:val="0"/>
            </w:rPr>
          </w:r>
        </w:p>
      </w:sdtContent>
    </w:sdt>
    <w:sdt>
      <w:sdtPr>
        <w:tag w:val="goog_rdk_1090"/>
      </w:sdtPr>
      <w:sdtContent>
        <w:p w:rsidR="00000000" w:rsidDel="00000000" w:rsidP="00000000" w:rsidRDefault="00000000" w:rsidRPr="00000000" w14:paraId="000002D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effectively manage and maintain the AKIS and the AKIS hub, there is a need for capacity building in both technical and physical infrastructure. Staff members of the host institution should receive training on the management and maintenance of the AKIS hub and related systems. This includes technical skills in data management, database administration, and platform maintenance. Additionally, organizations should invest in the necessary physical infrastructure, such as reliable internet connectivity, hardware, and software, to support the smooth functioning of the AKIS hub. </w:t>
          </w:r>
        </w:p>
      </w:sdtContent>
    </w:sdt>
    <w:sdt>
      <w:sdtPr>
        <w:tag w:val="goog_rdk_1094"/>
      </w:sdtPr>
      <w:sdtContent>
        <w:p w:rsidR="00000000" w:rsidDel="00000000" w:rsidP="00000000" w:rsidRDefault="00000000" w:rsidRPr="00000000" w14:paraId="000002D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sdt>
            <w:sdtPr>
              <w:tag w:val="goog_rdk_1092"/>
            </w:sdtPr>
            <w:sdtContent>
              <w:ins w:author="Frank van Weert" w:id="252" w:date="2023-06-26T13:37:24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LSC-hub </w:t>
                </w:r>
              </w:ins>
            </w:sdtContent>
          </w:sdt>
          <w:sdt>
            <w:sdtPr>
              <w:tag w:val="goog_rdk_1093"/>
            </w:sdtPr>
            <w:sdtContent>
              <w:del w:author="Frank van Weert" w:id="252" w:date="2023-06-26T13:37:24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 </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design</w:t>
          </w:r>
        </w:p>
      </w:sdtContent>
    </w:sdt>
    <w:sdt>
      <w:sdtPr>
        <w:tag w:val="goog_rdk_1095"/>
      </w:sdtPr>
      <w:sdtContent>
        <w:p w:rsidR="00000000" w:rsidDel="00000000" w:rsidP="00000000" w:rsidRDefault="00000000" w:rsidRPr="00000000" w14:paraId="000002D6">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Tools and Equipment</w:t>
          </w:r>
        </w:p>
      </w:sdtContent>
    </w:sdt>
    <w:sdt>
      <w:sdtPr>
        <w:tag w:val="goog_rdk_1099"/>
      </w:sdtPr>
      <w:sdtContent>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w:t>
          </w:r>
          <w:sdt>
            <w:sdtPr>
              <w:tag w:val="goog_rdk_1096"/>
            </w:sdtPr>
            <w:sdtContent>
              <w:ins w:author="Frank van Weert" w:id="253" w:date="2023-06-26T13:37:33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w:t>
                </w:r>
              </w:ins>
            </w:sdtContent>
          </w:sdt>
          <w:sdt>
            <w:sdtPr>
              <w:tag w:val="goog_rdk_1097"/>
            </w:sdtPr>
            <w:sdtContent>
              <w:del w:author="Frank van Weert" w:id="253" w:date="2023-06-26T13:37:33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hub should be equipped with the necessary tools and equipment to facilitate knowledge sharing, collaboration, and innovation. </w:t>
          </w:r>
          <w:sdt>
            <w:sdtPr>
              <w:tag w:val="goog_rdk_1098"/>
            </w:sdtPr>
            <w:sdtContent>
              <w:commentRangeStart w:id="106"/>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This may include physical resources such research facilities and demonstration plots</w:t>
          </w:r>
          <w:commentRangeEnd w:id="106"/>
          <w:r w:rsidDel="00000000" w:rsidR="00000000" w:rsidRPr="00000000">
            <w:commentReference w:id="106"/>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Additionally, technology tools like computers, internet access, audiovisual equipment, and software applications should be available to support communication and data management.</w:t>
          </w:r>
        </w:p>
      </w:sdtContent>
    </w:sdt>
    <w:sdt>
      <w:sdtPr>
        <w:tag w:val="goog_rdk_1100"/>
      </w:sdtPr>
      <w:sdtContent>
        <w:p w:rsidR="00000000" w:rsidDel="00000000" w:rsidP="00000000" w:rsidRDefault="00000000" w:rsidRPr="00000000" w14:paraId="000002D8">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Affordable and User-Friendly Digital Database</w:t>
          </w:r>
        </w:p>
      </w:sdtContent>
    </w:sdt>
    <w:sdt>
      <w:sdtPr>
        <w:tag w:val="goog_rdk_1104"/>
      </w:sdtPr>
      <w:sdtContent>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crucial component of an </w:t>
          </w:r>
          <w:sdt>
            <w:sdtPr>
              <w:tag w:val="goog_rdk_1101"/>
            </w:sdtPr>
            <w:sdtContent>
              <w:ins w:author="Frank van Weert" w:id="254" w:date="2023-06-26T13:40:37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w:t>
                </w:r>
              </w:ins>
            </w:sdtContent>
          </w:sdt>
          <w:sdt>
            <w:sdtPr>
              <w:tag w:val="goog_rdk_1102"/>
            </w:sdtPr>
            <w:sdtContent>
              <w:del w:author="Frank van Weert" w:id="254" w:date="2023-06-26T13:40:37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hub is an affordable and user-friendly digital database or platform. This database should allow stakeholders, </w:t>
          </w:r>
          <w:sdt>
            <w:sdtPr>
              <w:tag w:val="goog_rdk_1103"/>
            </w:sdtPr>
            <w:sdtContent>
              <w:commentRangeStart w:id="107"/>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including farmers</w:t>
          </w:r>
          <w:commentRangeEnd w:id="107"/>
          <w:r w:rsidDel="00000000" w:rsidR="00000000" w:rsidRPr="00000000">
            <w:commentReference w:id="107"/>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researchers, extension workers, and policymakers, to access and contribute to AKI remotely. The database can include resources such as research findings, CSA practices, case studies, training materials/modules, and market information. It should be built using the FAIR data principles i.e. findable, accessible, interoperable and reusable. The database ought to be regularly updated to ensure relevance and reliability. Additional recommendations include:</w:t>
          </w:r>
        </w:p>
      </w:sdtContent>
    </w:sdt>
    <w:sdt>
      <w:sdtPr>
        <w:tag w:val="goog_rdk_1105"/>
      </w:sdtPr>
      <w:sdtContent>
        <w:p w:rsidR="00000000" w:rsidDel="00000000" w:rsidP="00000000" w:rsidRDefault="00000000" w:rsidRPr="00000000" w14:paraId="000002D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Design the hub in multiple languages so that all stakeholders can use it.</w:t>
          </w:r>
        </w:p>
      </w:sdtContent>
    </w:sdt>
    <w:sdt>
      <w:sdtPr>
        <w:tag w:val="goog_rdk_1106"/>
      </w:sdtPr>
      <w:sdtContent>
        <w:p w:rsidR="00000000" w:rsidDel="00000000" w:rsidP="00000000" w:rsidRDefault="00000000" w:rsidRPr="00000000" w14:paraId="000002D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Connect the hub to weather forecast data </w:t>
          </w:r>
        </w:p>
      </w:sdtContent>
    </w:sdt>
    <w:sdt>
      <w:sdtPr>
        <w:tag w:val="goog_rdk_1107"/>
      </w:sdtPr>
      <w:sdtContent>
        <w:p w:rsidR="00000000" w:rsidDel="00000000" w:rsidP="00000000" w:rsidRDefault="00000000" w:rsidRPr="00000000" w14:paraId="000002D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hub should have a functionality where everyone can share data. To do so, there must be a quality check in place.</w:t>
          </w:r>
        </w:p>
      </w:sdtContent>
    </w:sdt>
    <w:sdt>
      <w:sdtPr>
        <w:tag w:val="goog_rdk_1108"/>
      </w:sdtPr>
      <w:sdtContent>
        <w:p w:rsidR="00000000" w:rsidDel="00000000" w:rsidP="00000000" w:rsidRDefault="00000000" w:rsidRPr="00000000" w14:paraId="000002D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hub can think about functionality that also people without smartphones can access the info. </w:t>
          </w:r>
        </w:p>
      </w:sdtContent>
    </w:sdt>
    <w:sdt>
      <w:sdtPr>
        <w:tag w:val="goog_rdk_1109"/>
      </w:sdtPr>
      <w:sdtContent>
        <w:p w:rsidR="00000000" w:rsidDel="00000000" w:rsidP="00000000" w:rsidRDefault="00000000" w:rsidRPr="00000000" w14:paraId="000002DE">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The hub shouldn't limit its coverage</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 make sure more people can use it. Or start small, but then extend it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sdtContent>
    </w:sdt>
    <w:sdt>
      <w:sdtPr>
        <w:tag w:val="goog_rdk_1110"/>
      </w:sdtPr>
      <w:sdtContent>
        <w:p w:rsidR="00000000" w:rsidDel="00000000" w:rsidP="00000000" w:rsidRDefault="00000000" w:rsidRPr="00000000" w14:paraId="000002DF">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Feedback Loop</w:t>
          </w:r>
        </w:p>
      </w:sdtContent>
    </w:sdt>
    <w:sdt>
      <w:sdtPr>
        <w:tag w:val="goog_rdk_1113"/>
      </w:sdtPr>
      <w:sdtContent>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feedback loop is essential for continuous improvement and adaptation within the LSC </w:t>
          </w:r>
          <w:sdt>
            <w:sdtPr>
              <w:tag w:val="goog_rdk_1111"/>
            </w:sdtPr>
            <w:sdtContent>
              <w:del w:author="Frank van Weert" w:id="255" w:date="2023-06-26T13:47:44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 </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hub.</w:t>
          </w:r>
          <w:sdt>
            <w:sdtPr>
              <w:tag w:val="goog_rdk_1112"/>
            </w:sdtPr>
            <w:sdtContent>
              <w:commentRangeStart w:id="108"/>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It involves gathering feedback from stakeholders and using it to refine and enhance the hub's activities and services. Feedback can be collected through surveys, focus groups, workshops, or online platforms. Regular communication channels should be established to encourage stakeholders to share their experiences, suggestions, and challenges. This feedback loop helps identify gaps, address emerging needs, and ensure that the AKIS hub remains responsive to stakeholders'</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requirements.</w:t>
          </w:r>
          <w:commentRangeEnd w:id="108"/>
          <w:r w:rsidDel="00000000" w:rsidR="00000000" w:rsidRPr="00000000">
            <w:commentReference w:id="108"/>
          </w:r>
          <w:r w:rsidDel="00000000" w:rsidR="00000000" w:rsidRPr="00000000">
            <w:rPr>
              <w:rtl w:val="0"/>
            </w:rPr>
          </w:r>
        </w:p>
      </w:sdtContent>
    </w:sdt>
    <w:sdt>
      <w:sdtPr>
        <w:tag w:val="goog_rdk_1115"/>
      </w:sdtPr>
      <w:sdtContent>
        <w:p w:rsidR="00000000" w:rsidDel="00000000" w:rsidP="00000000" w:rsidRDefault="00000000" w:rsidRPr="00000000" w14:paraId="000002E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0"/>
              <w:i w:val="0"/>
              <w:smallCaps w:val="0"/>
              <w:strike w:val="0"/>
              <w:color w:val="000000"/>
              <w:sz w:val="18"/>
              <w:szCs w:val="18"/>
              <w:u w:val="none"/>
              <w:shd w:fill="auto" w:val="clear"/>
              <w:vertAlign w:val="baseline"/>
            </w:rPr>
          </w:pPr>
          <w:sdt>
            <w:sdtPr>
              <w:tag w:val="goog_rdk_1114"/>
            </w:sdtPr>
            <w:sdtContent>
              <w:commentRangeStart w:id="109"/>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Monitoring and Evaluation</w:t>
          </w:r>
        </w:p>
      </w:sdtContent>
    </w:sdt>
    <w:sdt>
      <w:sdtPr>
        <w:tag w:val="goog_rdk_1116"/>
      </w:sdtPr>
      <w:sdtContent>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Implementing a monitoring and evaluation system helps assess the performance and impact of the LSC AKIS hub. This will entail tracking the usage, engagement, and outcomes of the hub to measure its effectiveness and identify areas for improvement. Feedback from users, data analytics, and periodic evaluations can inform decision-making and ensure the hub remains relevant and responsive to user needs.</w:t>
          </w:r>
        </w:p>
      </w:sdtContent>
    </w:sdt>
    <w:sdt>
      <w:sdtPr>
        <w:tag w:val="goog_rdk_1117"/>
      </w:sdtPr>
      <w:sdtContent>
        <w:p w:rsidR="00000000" w:rsidDel="00000000" w:rsidP="00000000" w:rsidRDefault="00000000" w:rsidRPr="00000000" w14:paraId="000002E3">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Co-designing and co-creation</w:t>
          </w:r>
        </w:p>
      </w:sdtContent>
    </w:sdt>
    <w:sdt>
      <w:sdtPr>
        <w:tag w:val="goog_rdk_1119"/>
      </w:sdtPr>
      <w:sdtContent>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 stakeholder clusters ought to be represented in the co-design and co-creation of the LSC hub. This can be done through participatory workshops, focus group discussions, and iterative feedback sessions where stakeholders contribute to defining the hub's goals, features, and content. Such collaborative approaches facilitate ownership, engagement, and sustainability of the LSC</w:t>
          </w:r>
          <w:sdt>
            <w:sdtPr>
              <w:tag w:val="goog_rdk_1118"/>
            </w:sdtPr>
            <w:sdtContent>
              <w:del w:author="Frank van Weert" w:id="256" w:date="2023-06-26T13:49:05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 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hub.</w:t>
          </w:r>
        </w:p>
      </w:sdtContent>
    </w:sdt>
    <w:sdt>
      <w:sdtPr>
        <w:tag w:val="goog_rdk_1120"/>
      </w:sdtPr>
      <w:sdtContent>
        <w:p w:rsidR="00000000" w:rsidDel="00000000" w:rsidP="00000000" w:rsidRDefault="00000000" w:rsidRPr="00000000" w14:paraId="000002E5">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Joint Learning</w:t>
          </w:r>
        </w:p>
      </w:sdtContent>
    </w:sdt>
    <w:sdt>
      <w:sdtPr>
        <w:tag w:val="goog_rdk_1122"/>
      </w:sdtPr>
      <w:sdtContent>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Verdana" w:cs="Verdana" w:eastAsia="Verdana" w:hAnsi="Verdana"/>
              <w:b w:val="0"/>
              <w:i w:val="0"/>
              <w:smallCaps w:val="0"/>
              <w:strike w:val="0"/>
              <w:color w:val="000000"/>
              <w:sz w:val="18"/>
              <w:szCs w:val="18"/>
              <w:u w:val="none"/>
              <w:shd w:fill="d9ead3"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collaborative approach to knowledge generation and sharing within the LSC </w:t>
          </w:r>
          <w:sdt>
            <w:sdtPr>
              <w:tag w:val="goog_rdk_1121"/>
            </w:sdtPr>
            <w:sdtContent>
              <w:del w:author="Frank van Weert" w:id="257" w:date="2023-06-26T13:49:12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 </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hub is essential. It involves creating opportunities for stakeholders to learn from each other's experiences, exchange ideas, and co-create innovative solutions. Joint learning activities can include workshops, field visits, study tours, seminars, and networking events. These activities facilitate the sharing of practical knowledge, research findings, and lessons learned, fostering a culture of continuous learning and improvement</w:t>
          </w:r>
          <w:commentRangeEnd w:id="109"/>
          <w:r w:rsidDel="00000000" w:rsidR="00000000" w:rsidRPr="00000000">
            <w:commentReference w:id="109"/>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r w:rsidDel="00000000" w:rsidR="00000000" w:rsidRPr="00000000">
            <w:rPr>
              <w:rtl w:val="0"/>
            </w:rPr>
          </w:r>
        </w:p>
      </w:sdtContent>
    </w:sdt>
    <w:sdt>
      <w:sdtPr>
        <w:tag w:val="goog_rdk_1124"/>
      </w:sdtPr>
      <w:sdtContent>
        <w:p w:rsidR="00000000" w:rsidDel="00000000" w:rsidP="00000000" w:rsidRDefault="00000000" w:rsidRPr="00000000" w14:paraId="000002E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sdt>
            <w:sdtPr>
              <w:tag w:val="goog_rdk_1123"/>
            </w:sdtPr>
            <w:sdtContent>
              <w:commentRangeStart w:id="110"/>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Financial leverage</w:t>
          </w:r>
          <w:commentRangeEnd w:id="110"/>
          <w:r w:rsidDel="00000000" w:rsidR="00000000" w:rsidRPr="00000000">
            <w:commentReference w:id="110"/>
          </w:r>
          <w:r w:rsidDel="00000000" w:rsidR="00000000" w:rsidRPr="00000000">
            <w:rPr>
              <w:rtl w:val="0"/>
            </w:rPr>
          </w:r>
        </w:p>
      </w:sdtContent>
    </w:sdt>
    <w:sdt>
      <w:sdtPr>
        <w:tag w:val="goog_rdk_1126"/>
      </w:sdtPr>
      <w:sdtContent>
        <w:p w:rsidR="00000000" w:rsidDel="00000000" w:rsidP="00000000" w:rsidRDefault="00000000" w:rsidRPr="00000000" w14:paraId="000002E8">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0"/>
              <w:i w:val="0"/>
              <w:smallCaps w:val="0"/>
              <w:strike w:val="0"/>
              <w:color w:val="000000"/>
              <w:sz w:val="18"/>
              <w:szCs w:val="18"/>
              <w:u w:val="none"/>
              <w:shd w:fill="auto" w:val="clear"/>
              <w:vertAlign w:val="baseline"/>
            </w:rPr>
          </w:pPr>
          <w:sdt>
            <w:sdtPr>
              <w:tag w:val="goog_rdk_1125"/>
            </w:sdtPr>
            <w:sdtContent>
              <w:commentRangeStart w:id="111"/>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Develop financial investment plans and strategies that encourage partnership locally and internationally.</w:t>
          </w:r>
          <w:commentRangeEnd w:id="111"/>
          <w:r w:rsidDel="00000000" w:rsidR="00000000" w:rsidRPr="00000000">
            <w:commentReference w:id="111"/>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private-public partnership model has shown to be an effective strategy for web-based platforms like SKS and SNS. The PPPs model permits for the sharing of resources, expertise, and infrastructure between public and private entities. Public institutions, such as NAEB or knowledge institutions like RAB and IITA, possess valuable knowledge and research capabilities, while private companies like Bk Techouse bring market-oriented approaches and technology. By stakeholders pooling their resources, both stakeholder clusters can leverage each other's strengths and develop a more robust agricultural knowledge and innovation system.</w:t>
          </w:r>
        </w:p>
      </w:sdtContent>
    </w:sdt>
    <w:sdt>
      <w:sdtPr>
        <w:tag w:val="goog_rdk_1127"/>
      </w:sdtPr>
      <w:sdtContent>
        <w:p w:rsidR="00000000" w:rsidDel="00000000" w:rsidP="00000000" w:rsidRDefault="00000000" w:rsidRPr="00000000" w14:paraId="000002E9">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Verdana" w:cs="Verdana" w:eastAsia="Verdana" w:hAnsi="Verdana"/>
              <w:b w:val="0"/>
              <w:i w:val="0"/>
              <w:smallCaps w:val="0"/>
              <w:strike w:val="0"/>
              <w:color w:val="000000"/>
              <w:sz w:val="18"/>
              <w:szCs w:val="18"/>
              <w:u w:val="none"/>
              <w:shd w:fill="d9ead3"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Mobilization of funds</w:t>
          </w:r>
          <w:r w:rsidDel="00000000" w:rsidR="00000000" w:rsidRPr="00000000">
            <w:rPr>
              <w:rtl w:val="0"/>
            </w:rPr>
          </w:r>
        </w:p>
      </w:sdtContent>
    </w:sdt>
    <w:sdt>
      <w:sdtPr>
        <w:tag w:val="goog_rdk_1135"/>
      </w:sdtPr>
      <w:sdtContent>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Verdana" w:cs="Verdana" w:eastAsia="Verdana" w:hAnsi="Verdana"/>
              <w:b w:val="0"/>
              <w:i w:val="0"/>
              <w:smallCaps w:val="0"/>
              <w:strike w:val="0"/>
              <w:color w:val="000000"/>
              <w:sz w:val="18"/>
              <w:szCs w:val="18"/>
              <w:u w:val="none"/>
              <w:shd w:fill="d9ead3"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Mobilizing funds is crucial to support the implementation and sustainability of the </w:t>
          </w:r>
          <w:sdt>
            <w:sdtPr>
              <w:tag w:val="goog_rdk_1128"/>
            </w:sdtPr>
            <w:sdtContent>
              <w:ins w:author="Frank van Weert" w:id="258" w:date="2023-06-26T13:49:50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w:t>
                </w:r>
              </w:ins>
            </w:sdtContent>
          </w:sdt>
          <w:sdt>
            <w:sdtPr>
              <w:tag w:val="goog_rdk_1129"/>
            </w:sdtPr>
            <w:sdtContent>
              <w:del w:author="Frank van Weert" w:id="258" w:date="2023-06-26T13:49:50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 </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hub. Hence the need- for a buy-in by various clusters of stakeholders. Government of Rwanda can allocate financial resources through national agricultural budgets, grants, or targeted funding programs that promote agricultural research, extension services, and innovation. International development agencies and donors can provide financial assistance through grants, loans, and technical assistance programs specifically aimed at strengthening the </w:t>
          </w:r>
          <w:sdt>
            <w:sdtPr>
              <w:tag w:val="goog_rdk_1130"/>
            </w:sdtPr>
            <w:sdtContent>
              <w:ins w:author="Frank van Weert" w:id="259" w:date="2023-06-26T13:50:06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LSC-hub</w:t>
                </w:r>
              </w:ins>
            </w:sdtContent>
          </w:sdt>
          <w:sdt>
            <w:sdtPr>
              <w:tag w:val="goog_rdk_1131"/>
            </w:sdtPr>
            <w:sdtContent>
              <w:del w:author="Frank van Weert" w:id="259" w:date="2023-06-26T13:50:06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at the same time promoting CSA interventions that enhance food security. The </w:t>
          </w:r>
          <w:sdt>
            <w:sdtPr>
              <w:tag w:val="goog_rdk_1132"/>
            </w:sdtPr>
            <w:sdtContent>
              <w:del w:author="Frank van Weert" w:id="260" w:date="2023-06-26T13:50:18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he </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private sector, including agribusinesses, financial institutions, insurance companies and technology companies, can support the LSC hub by investing. This can be through funding research projects, supporting innovation and technology development, and investing in infrastructure and services that enhance the functioning of the hub. Also, coordinated efforts by stakeholders pooling their financial resources and leveraging external funding opportunities will support the development of the </w:t>
          </w:r>
          <w:sdt>
            <w:sdtPr>
              <w:tag w:val="goog_rdk_1133"/>
            </w:sdtPr>
            <w:sdtContent>
              <w:ins w:author="Frank van Weert" w:id="261" w:date="2023-06-26T13:50:33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 hub</w:t>
                </w:r>
              </w:ins>
            </w:sdtContent>
          </w:sdt>
          <w:sdt>
            <w:sdtPr>
              <w:tag w:val="goog_rdk_1134"/>
            </w:sdtPr>
            <w:sdtContent>
              <w:del w:author="Frank van Weert" w:id="261" w:date="2023-06-26T13:50:33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and its activities.</w:t>
          </w:r>
          <w:r w:rsidDel="00000000" w:rsidR="00000000" w:rsidRPr="00000000">
            <w:rPr>
              <w:rtl w:val="0"/>
            </w:rPr>
          </w:r>
        </w:p>
      </w:sdtContent>
    </w:sdt>
    <w:sdt>
      <w:sdtPr>
        <w:tag w:val="goog_rdk_1139"/>
      </w:sdtPr>
      <w:sdtContent>
        <w:p w:rsidR="00000000" w:rsidDel="00000000" w:rsidP="00000000" w:rsidRDefault="00000000" w:rsidRPr="00000000" w14:paraId="000002EB">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Verdana" w:cs="Verdana" w:eastAsia="Verdana" w:hAnsi="Verdana"/>
              <w:b w:val="0"/>
              <w:i w:val="0"/>
              <w:smallCaps w:val="0"/>
              <w:strike w:val="0"/>
              <w:color w:val="000000"/>
              <w:sz w:val="18"/>
              <w:szCs w:val="18"/>
              <w:u w:val="none"/>
              <w:shd w:fill="auto" w:val="clear"/>
              <w:vertAlign w:val="baseline"/>
            </w:rPr>
          </w:pPr>
          <w:sdt>
            <w:sdtPr>
              <w:tag w:val="goog_rdk_1136"/>
            </w:sdtPr>
            <w:sdtContent>
              <w:commentRangeStart w:id="112"/>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Knowledge generation through research for development of the </w:t>
          </w:r>
          <w:sdt>
            <w:sdtPr>
              <w:tag w:val="goog_rdk_1137"/>
            </w:sdtPr>
            <w:sdtContent>
              <w:ins w:author="Frank van Weert" w:id="262" w:date="2023-06-26T13:50:39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LSC</w:t>
                </w:r>
              </w:ins>
            </w:sdtContent>
          </w:sdt>
          <w:sdt>
            <w:sdtPr>
              <w:tag w:val="goog_rdk_1138"/>
            </w:sdtPr>
            <w:sdtContent>
              <w:del w:author="Frank van Weert" w:id="262" w:date="2023-06-26T13:50:39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delText xml:space="preserve">AKIS</w:delText>
                </w:r>
              </w:del>
            </w:sdtContent>
          </w:sd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hub.</w:t>
          </w:r>
          <w:commentRangeEnd w:id="112"/>
          <w:r w:rsidDel="00000000" w:rsidR="00000000" w:rsidRPr="00000000">
            <w:commentReference w:id="112"/>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The research will generate evidence that informs decision-making processes within the AKIS. Evidence generated will identify the needs and challenges faced by farmers, extension workers, and other stakeholders, and provides data-driven insights into potential solutions. This evidence-based approach improves the effectiveness and efficiency of CSA interventions and ensures that resources are targeted towards the most pressing issues. Moreover, identifying and testing new technologies, practices, and approaches will enhance crop productivity, sustainability, and resilience. Through research, new crop varieties, farming techniques, pest management strategies, and value chain innovations can be developed, adapted, and disseminated within the LSC AKIS. </w:t>
          </w:r>
        </w:p>
      </w:sdtContent>
    </w:sdt>
    <w:sdt>
      <w:sdtPr>
        <w:tag w:val="goog_rdk_1142"/>
      </w:sdtPr>
      <w:sdtContent>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ins w:author="Frank van Weert" w:id="263" w:date="2023-06-26T13:53:34Z"/>
              <w:rFonts w:ascii="Verdana" w:cs="Verdana" w:eastAsia="Verdana" w:hAnsi="Verdana"/>
              <w:b w:val="0"/>
              <w:i w:val="0"/>
              <w:smallCaps w:val="0"/>
              <w:strike w:val="0"/>
              <w:color w:val="000000"/>
              <w:sz w:val="18"/>
              <w:szCs w:val="18"/>
              <w:u w:val="none"/>
              <w:shd w:fill="auto" w:val="clear"/>
              <w:vertAlign w:val="baseline"/>
            </w:rPr>
          </w:pPr>
          <w:sdt>
            <w:sdtPr>
              <w:tag w:val="goog_rdk_1141"/>
            </w:sdtPr>
            <w:sdtContent>
              <w:ins w:author="Frank van Weert" w:id="263" w:date="2023-06-26T13:53:34Z">
                <w:r w:rsidDel="00000000" w:rsidR="00000000" w:rsidRPr="00000000">
                  <w:rPr>
                    <w:rtl w:val="0"/>
                  </w:rPr>
                </w:r>
              </w:ins>
            </w:sdtContent>
          </w:sdt>
        </w:p>
      </w:sdtContent>
    </w:sdt>
    <w:sdt>
      <w:sdtPr>
        <w:tag w:val="goog_rdk_1143"/>
      </w:sdtPr>
      <w:sdtContent>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Accordingly, research for development will revolve on generating context-specific knowledge and solutions such as crop-specific and soil-specific fertilizers. It recognizes the diversity of agroecological conditions, socio-economic contexts, and cultural practices within the AKIS. By conducting research within local contexts, agricultural practitioners can better understand the unique challenges and opportunities faced by farmers and develop appropriate, locally adapted solutions. This ensures that interventions are relevant, acceptable, and effective in addressing the specific needs of the target audience.</w:t>
          </w:r>
        </w:p>
      </w:sdtContent>
    </w:sdt>
    <w:sdt>
      <w:sdtPr>
        <w:tag w:val="goog_rdk_1144"/>
      </w:sdtPr>
      <w:sdtContent>
        <w:p w:rsidR="00000000" w:rsidDel="00000000" w:rsidP="00000000" w:rsidRDefault="00000000" w:rsidRPr="00000000" w14:paraId="000002EE">
          <w:pPr>
            <w:pStyle w:val="Heading1"/>
            <w:jc w:val="both"/>
            <w:rPr/>
          </w:pPr>
          <w:r w:rsidDel="00000000" w:rsidR="00000000" w:rsidRPr="00000000">
            <w:rPr>
              <w:rtl w:val="0"/>
            </w:rPr>
          </w:r>
        </w:p>
      </w:sdtContent>
    </w:sdt>
    <w:sdt>
      <w:sdtPr>
        <w:tag w:val="goog_rdk_1145"/>
      </w:sdtPr>
      <w:sdtContent>
        <w:p w:rsidR="00000000" w:rsidDel="00000000" w:rsidP="00000000" w:rsidRDefault="00000000" w:rsidRPr="00000000" w14:paraId="000002EF">
          <w:pPr>
            <w:pStyle w:val="Heading1"/>
            <w:rPr/>
            <w:sectPr>
              <w:footerReference r:id="rId20" w:type="default"/>
              <w:type w:val="nextPage"/>
              <w:pgSz w:h="16838" w:w="11906" w:orient="portrait"/>
              <w:pgMar w:bottom="1276" w:top="1418" w:left="1418" w:right="1418" w:header="567" w:footer="567"/>
              <w:titlePg w:val="1"/>
            </w:sectPr>
          </w:pPr>
          <w:r w:rsidDel="00000000" w:rsidR="00000000" w:rsidRPr="00000000">
            <w:br w:type="page"/>
          </w:r>
          <w:r w:rsidDel="00000000" w:rsidR="00000000" w:rsidRPr="00000000">
            <w:rPr>
              <w:rtl w:val="0"/>
            </w:rPr>
          </w:r>
        </w:p>
      </w:sdtContent>
    </w:sdt>
    <w:sdt>
      <w:sdtPr>
        <w:tag w:val="goog_rdk_1146"/>
      </w:sdtPr>
      <w:sdtContent>
        <w:p w:rsidR="00000000" w:rsidDel="00000000" w:rsidP="00000000" w:rsidRDefault="00000000" w:rsidRPr="00000000" w14:paraId="000002F0">
          <w:pPr>
            <w:pStyle w:val="Heading1"/>
            <w:spacing w:after="0" w:line="240" w:lineRule="auto"/>
            <w:rPr/>
          </w:pPr>
          <w:bookmarkStart w:colFirst="0" w:colLast="0" w:name="_heading=h.2grqrue" w:id="48"/>
          <w:bookmarkEnd w:id="48"/>
          <w:r w:rsidDel="00000000" w:rsidR="00000000" w:rsidRPr="00000000">
            <w:rPr>
              <w:rtl w:val="0"/>
            </w:rPr>
            <w:t xml:space="preserve">Annexes</w:t>
          </w:r>
        </w:p>
      </w:sdtContent>
    </w:sdt>
    <w:sdt>
      <w:sdtPr>
        <w:tag w:val="goog_rdk_1147"/>
      </w:sdtPr>
      <w:sdtContent>
        <w:p w:rsidR="00000000" w:rsidDel="00000000" w:rsidP="00000000" w:rsidRDefault="00000000" w:rsidRPr="00000000" w14:paraId="000002F1">
          <w:pPr>
            <w:pStyle w:val="Heading2"/>
            <w:spacing w:after="0" w:before="0" w:line="240" w:lineRule="auto"/>
            <w:rPr/>
          </w:pPr>
          <w:bookmarkStart w:colFirst="0" w:colLast="0" w:name="_heading=h.vx1227" w:id="49"/>
          <w:bookmarkEnd w:id="49"/>
          <w:r w:rsidDel="00000000" w:rsidR="00000000" w:rsidRPr="00000000">
            <w:rPr>
              <w:rtl w:val="0"/>
            </w:rPr>
            <w:t xml:space="preserve">Annexe 1: Stakeholder data providers, users or both (data providers and users) </w:t>
          </w:r>
        </w:p>
      </w:sdtContent>
    </w:sdt>
    <w:sdt>
      <w:sdtPr>
        <w:tag w:val="goog_rdk_1148"/>
      </w:sdtPr>
      <w:sdtContent>
        <w:p w:rsidR="00000000" w:rsidDel="00000000" w:rsidP="00000000" w:rsidRDefault="00000000" w:rsidRPr="00000000" w14:paraId="000002F2">
          <w:pPr>
            <w:spacing w:after="0" w:line="240" w:lineRule="auto"/>
            <w:jc w:val="both"/>
            <w:rPr>
              <w:color w:val="000000"/>
            </w:rPr>
          </w:pPr>
          <w:r w:rsidDel="00000000" w:rsidR="00000000" w:rsidRPr="00000000">
            <w:rPr>
              <w:color w:val="000000"/>
              <w:rtl w:val="0"/>
            </w:rPr>
            <w:t xml:space="preserve">List of Stakeholders at the national level - Kigali (Use case 1 - Integrated soil fertility management)</w:t>
          </w:r>
        </w:p>
      </w:sdtContent>
    </w:sdt>
    <w:tbl>
      <w:tblPr>
        <w:tblStyle w:val="Table3"/>
        <w:tblW w:w="9344.0" w:type="dxa"/>
        <w:jc w:val="left"/>
        <w:tblLayout w:type="fixed"/>
        <w:tblLook w:val="0400"/>
      </w:tblPr>
      <w:tblGrid>
        <w:gridCol w:w="2058"/>
        <w:gridCol w:w="2019"/>
        <w:gridCol w:w="2211"/>
        <w:gridCol w:w="1867"/>
        <w:gridCol w:w="1189"/>
        <w:tblGridChange w:id="0">
          <w:tblGrid>
            <w:gridCol w:w="2058"/>
            <w:gridCol w:w="2019"/>
            <w:gridCol w:w="2211"/>
            <w:gridCol w:w="1867"/>
            <w:gridCol w:w="1189"/>
          </w:tblGrid>
        </w:tblGridChange>
      </w:tblGrid>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49"/>
            </w:sdtPr>
            <w:sdtContent>
              <w:p w:rsidR="00000000" w:rsidDel="00000000" w:rsidP="00000000" w:rsidRDefault="00000000" w:rsidRPr="00000000" w14:paraId="000002F3">
                <w:pPr>
                  <w:jc w:val="both"/>
                  <w:rPr>
                    <w:color w:val="000000"/>
                  </w:rPr>
                </w:pPr>
                <w:r w:rsidDel="00000000" w:rsidR="00000000" w:rsidRPr="00000000">
                  <w:rPr>
                    <w:b w:val="1"/>
                    <w:color w:val="000000"/>
                    <w:rtl w:val="0"/>
                  </w:rPr>
                  <w:t xml:space="preserve">Farmer Organisations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50"/>
            </w:sdtPr>
            <w:sdtContent>
              <w:p w:rsidR="00000000" w:rsidDel="00000000" w:rsidP="00000000" w:rsidRDefault="00000000" w:rsidRPr="00000000" w14:paraId="000002F4">
                <w:pPr>
                  <w:jc w:val="both"/>
                  <w:rPr>
                    <w:color w:val="000000"/>
                  </w:rPr>
                </w:pPr>
                <w:r w:rsidDel="00000000" w:rsidR="00000000" w:rsidRPr="00000000">
                  <w:rPr>
                    <w:b w:val="1"/>
                    <w:color w:val="000000"/>
                    <w:rtl w:val="0"/>
                  </w:rPr>
                  <w:t xml:space="preserve">Private actors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51"/>
            </w:sdtPr>
            <w:sdtContent>
              <w:p w:rsidR="00000000" w:rsidDel="00000000" w:rsidP="00000000" w:rsidRDefault="00000000" w:rsidRPr="00000000" w14:paraId="000002F5">
                <w:pPr>
                  <w:jc w:val="both"/>
                  <w:rPr>
                    <w:color w:val="000000"/>
                  </w:rPr>
                </w:pPr>
                <w:r w:rsidDel="00000000" w:rsidR="00000000" w:rsidRPr="00000000">
                  <w:rPr>
                    <w:b w:val="1"/>
                    <w:color w:val="000000"/>
                    <w:rtl w:val="0"/>
                  </w:rPr>
                  <w:t xml:space="preserve">Development partners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52"/>
            </w:sdtPr>
            <w:sdtContent>
              <w:p w:rsidR="00000000" w:rsidDel="00000000" w:rsidP="00000000" w:rsidRDefault="00000000" w:rsidRPr="00000000" w14:paraId="000002F6">
                <w:pPr>
                  <w:jc w:val="both"/>
                  <w:rPr>
                    <w:color w:val="000000"/>
                  </w:rPr>
                </w:pPr>
                <w:r w:rsidDel="00000000" w:rsidR="00000000" w:rsidRPr="00000000">
                  <w:rPr>
                    <w:b w:val="1"/>
                    <w:color w:val="000000"/>
                    <w:rtl w:val="0"/>
                  </w:rPr>
                  <w:t xml:space="preserve">Knowledge Institutions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53"/>
            </w:sdtPr>
            <w:sdtContent>
              <w:p w:rsidR="00000000" w:rsidDel="00000000" w:rsidP="00000000" w:rsidRDefault="00000000" w:rsidRPr="00000000" w14:paraId="000002F7">
                <w:pPr>
                  <w:jc w:val="both"/>
                  <w:rPr>
                    <w:color w:val="000000"/>
                  </w:rPr>
                </w:pPr>
                <w:r w:rsidDel="00000000" w:rsidR="00000000" w:rsidRPr="00000000">
                  <w:rPr>
                    <w:b w:val="1"/>
                    <w:color w:val="000000"/>
                    <w:rtl w:val="0"/>
                  </w:rPr>
                  <w:t xml:space="preserve">Public</w:t>
                </w:r>
                <w:r w:rsidDel="00000000" w:rsidR="00000000" w:rsidRPr="00000000">
                  <w:rPr>
                    <w:rtl w:val="0"/>
                  </w:rPr>
                </w:r>
              </w:p>
            </w:sdtContent>
          </w:sdt>
        </w:tc>
      </w:tr>
      <w:tr>
        <w:trPr>
          <w:cantSplit w:val="0"/>
          <w:trHeight w:val="2821"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54"/>
            </w:sdtPr>
            <w:sdtContent>
              <w:p w:rsidR="00000000" w:rsidDel="00000000" w:rsidP="00000000" w:rsidRDefault="00000000" w:rsidRPr="00000000" w14:paraId="000002F8">
                <w:pPr>
                  <w:jc w:val="both"/>
                  <w:rPr>
                    <w:color w:val="000000"/>
                  </w:rPr>
                </w:pPr>
                <w:r w:rsidDel="00000000" w:rsidR="00000000" w:rsidRPr="00000000">
                  <w:rPr>
                    <w:color w:val="000000"/>
                    <w:rtl w:val="0"/>
                  </w:rPr>
                  <w:t xml:space="preserve">Rwandan Farmer Organizations, National Confederation for Cooperation in Rwanda (NCCR), IMBARAGA, INGABO, Rwandan Youth in Agribusiness Forum (RYAF), Urugaga Imbaraga, Syndicat Ingabo, RYAF, HORECO</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55"/>
            </w:sdtPr>
            <w:sdtContent>
              <w:p w:rsidR="00000000" w:rsidDel="00000000" w:rsidP="00000000" w:rsidRDefault="00000000" w:rsidRPr="00000000" w14:paraId="000002F9">
                <w:pPr>
                  <w:jc w:val="both"/>
                  <w:rPr>
                    <w:color w:val="000000"/>
                  </w:rPr>
                </w:pPr>
                <w:r w:rsidDel="00000000" w:rsidR="00000000" w:rsidRPr="00000000">
                  <w:rPr>
                    <w:color w:val="000000"/>
                    <w:rtl w:val="0"/>
                  </w:rPr>
                  <w:t xml:space="preserve">Western Seed Company; Farming insurance; SNS; BK Tech House; SANLAM; RADIANT; SONARWA; Prime Insurance; Old Mutual; YARA fertilizer; Agro-Processing Trust Corporation (APTC)ltd; Bank of Kigali; Chambers of agriculture commerce; RFC; ETG input ltd; Rwanda fertilizer company ltd; Agro-dealers at different levels; YEAN; One Acre Fund</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56"/>
            </w:sdtPr>
            <w:sdtContent>
              <w:p w:rsidR="00000000" w:rsidDel="00000000" w:rsidP="00000000" w:rsidRDefault="00000000" w:rsidRPr="00000000" w14:paraId="000002FA">
                <w:pPr>
                  <w:jc w:val="both"/>
                  <w:rPr>
                    <w:color w:val="000000"/>
                  </w:rPr>
                </w:pPr>
                <w:r w:rsidDel="00000000" w:rsidR="00000000" w:rsidRPr="00000000">
                  <w:rPr>
                    <w:color w:val="000000"/>
                    <w:rtl w:val="0"/>
                  </w:rPr>
                  <w:t xml:space="preserve">CNFA, RWARRI, RDO, SPARK, SNV, ISRIC, KOICA, OXFAM, FAO, WFP, PLAN International, AGRA, WVR, USAID, CRS</w:t>
                </w:r>
              </w:p>
            </w:sdtContent>
          </w:sdt>
          <w:sdt>
            <w:sdtPr>
              <w:tag w:val="goog_rdk_1157"/>
            </w:sdtPr>
            <w:sdtContent>
              <w:p w:rsidR="00000000" w:rsidDel="00000000" w:rsidP="00000000" w:rsidRDefault="00000000" w:rsidRPr="00000000" w14:paraId="000002FB">
                <w:pPr>
                  <w:jc w:val="both"/>
                  <w:rPr>
                    <w:color w:val="000000"/>
                  </w:rPr>
                </w:pPr>
                <w:r w:rsidDel="00000000" w:rsidR="00000000" w:rsidRPr="00000000">
                  <w:rPr>
                    <w:color w:val="000000"/>
                    <w:rtl w:val="0"/>
                  </w:rPr>
                  <w:t xml:space="preserve">VILife/Agroforestry, World Bank,</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58"/>
            </w:sdtPr>
            <w:sdtContent>
              <w:p w:rsidR="00000000" w:rsidDel="00000000" w:rsidP="00000000" w:rsidRDefault="00000000" w:rsidRPr="00000000" w14:paraId="000002FC">
                <w:pPr>
                  <w:jc w:val="both"/>
                  <w:rPr>
                    <w:color w:val="000000"/>
                  </w:rPr>
                </w:pPr>
                <w:r w:rsidDel="00000000" w:rsidR="00000000" w:rsidRPr="00000000">
                  <w:rPr>
                    <w:color w:val="000000"/>
                    <w:rtl w:val="0"/>
                  </w:rPr>
                  <w:t xml:space="preserve">ICRAF; ISRIC; RAB; Rwanda Polytechnic; RICA; UNILAK; NCST; INES; UR; NISR; IITA; CIP; Rwanda Meteorological Agency; CIAT; UTAB; ICRAF; IUCN; CGIAR (IITA); CGIAR</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59"/>
            </w:sdtPr>
            <w:sdtContent>
              <w:p w:rsidR="00000000" w:rsidDel="00000000" w:rsidP="00000000" w:rsidRDefault="00000000" w:rsidRPr="00000000" w14:paraId="000002FD">
                <w:pPr>
                  <w:jc w:val="both"/>
                  <w:rPr>
                    <w:color w:val="000000"/>
                  </w:rPr>
                </w:pPr>
                <w:r w:rsidDel="00000000" w:rsidR="00000000" w:rsidRPr="00000000">
                  <w:rPr>
                    <w:color w:val="000000"/>
                    <w:rtl w:val="0"/>
                  </w:rPr>
                  <w:t xml:space="preserve">RAB; NLA; MINAGRI; RICA; RSA; RWB; NAEB</w:t>
                </w:r>
              </w:p>
            </w:sdtContent>
          </w:sdt>
        </w:tc>
      </w:tr>
    </w:tbl>
    <w:sdt>
      <w:sdtPr>
        <w:tag w:val="goog_rdk_1160"/>
      </w:sdtPr>
      <w:sdtContent>
        <w:p w:rsidR="00000000" w:rsidDel="00000000" w:rsidP="00000000" w:rsidRDefault="00000000" w:rsidRPr="00000000" w14:paraId="000002FE">
          <w:pPr>
            <w:jc w:val="both"/>
            <w:rPr>
              <w:color w:val="000000"/>
            </w:rPr>
          </w:pPr>
          <w:r w:rsidDel="00000000" w:rsidR="00000000" w:rsidRPr="00000000">
            <w:rPr>
              <w:rtl w:val="0"/>
            </w:rPr>
          </w:r>
        </w:p>
      </w:sdtContent>
    </w:sdt>
    <w:sdt>
      <w:sdtPr>
        <w:tag w:val="goog_rdk_1161"/>
      </w:sdtPr>
      <w:sdtContent>
        <w:p w:rsidR="00000000" w:rsidDel="00000000" w:rsidP="00000000" w:rsidRDefault="00000000" w:rsidRPr="00000000" w14:paraId="000002FF">
          <w:pPr>
            <w:jc w:val="both"/>
            <w:rPr>
              <w:color w:val="000000"/>
            </w:rPr>
          </w:pPr>
          <w:r w:rsidDel="00000000" w:rsidR="00000000" w:rsidRPr="00000000">
            <w:rPr>
              <w:color w:val="000000"/>
              <w:rtl w:val="0"/>
            </w:rPr>
            <w:t xml:space="preserve">List of Stakeholders at the national level - Kigali (Use case 2: Soil/Land suitability and land use management)</w:t>
          </w:r>
        </w:p>
      </w:sdtContent>
    </w:sdt>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3"/>
        <w:gridCol w:w="1496"/>
        <w:gridCol w:w="2140"/>
        <w:gridCol w:w="1800"/>
        <w:gridCol w:w="2141"/>
        <w:tblGridChange w:id="0">
          <w:tblGrid>
            <w:gridCol w:w="1773"/>
            <w:gridCol w:w="1496"/>
            <w:gridCol w:w="2140"/>
            <w:gridCol w:w="1800"/>
            <w:gridCol w:w="2141"/>
          </w:tblGrid>
        </w:tblGridChange>
      </w:tblGrid>
      <w:tr>
        <w:trPr>
          <w:cantSplit w:val="0"/>
          <w:tblHeader w:val="1"/>
        </w:trPr>
        <w:tc>
          <w:tcPr/>
          <w:sdt>
            <w:sdtPr>
              <w:tag w:val="goog_rdk_1162"/>
            </w:sdtPr>
            <w:sdtContent>
              <w:p w:rsidR="00000000" w:rsidDel="00000000" w:rsidP="00000000" w:rsidRDefault="00000000" w:rsidRPr="00000000" w14:paraId="00000300">
                <w:pPr>
                  <w:jc w:val="both"/>
                  <w:rPr>
                    <w:b w:val="1"/>
                    <w:color w:val="000000"/>
                  </w:rPr>
                </w:pPr>
                <w:r w:rsidDel="00000000" w:rsidR="00000000" w:rsidRPr="00000000">
                  <w:rPr>
                    <w:b w:val="1"/>
                    <w:color w:val="000000"/>
                    <w:rtl w:val="0"/>
                  </w:rPr>
                  <w:t xml:space="preserve">Public </w:t>
                </w:r>
              </w:p>
            </w:sdtContent>
          </w:sdt>
        </w:tc>
        <w:tc>
          <w:tcPr/>
          <w:sdt>
            <w:sdtPr>
              <w:tag w:val="goog_rdk_1163"/>
            </w:sdtPr>
            <w:sdtContent>
              <w:p w:rsidR="00000000" w:rsidDel="00000000" w:rsidP="00000000" w:rsidRDefault="00000000" w:rsidRPr="00000000" w14:paraId="00000301">
                <w:pPr>
                  <w:jc w:val="both"/>
                  <w:rPr>
                    <w:b w:val="1"/>
                    <w:color w:val="000000"/>
                  </w:rPr>
                </w:pPr>
                <w:r w:rsidDel="00000000" w:rsidR="00000000" w:rsidRPr="00000000">
                  <w:rPr>
                    <w:b w:val="1"/>
                    <w:color w:val="000000"/>
                    <w:rtl w:val="0"/>
                  </w:rPr>
                  <w:t xml:space="preserve">Private</w:t>
                </w:r>
              </w:p>
            </w:sdtContent>
          </w:sdt>
        </w:tc>
        <w:tc>
          <w:tcPr/>
          <w:sdt>
            <w:sdtPr>
              <w:tag w:val="goog_rdk_1164"/>
            </w:sdtPr>
            <w:sdtContent>
              <w:p w:rsidR="00000000" w:rsidDel="00000000" w:rsidP="00000000" w:rsidRDefault="00000000" w:rsidRPr="00000000" w14:paraId="00000302">
                <w:pPr>
                  <w:jc w:val="both"/>
                  <w:rPr>
                    <w:b w:val="1"/>
                    <w:color w:val="000000"/>
                  </w:rPr>
                </w:pPr>
                <w:r w:rsidDel="00000000" w:rsidR="00000000" w:rsidRPr="00000000">
                  <w:rPr>
                    <w:b w:val="1"/>
                    <w:color w:val="000000"/>
                    <w:rtl w:val="0"/>
                  </w:rPr>
                  <w:t xml:space="preserve">Development partners</w:t>
                </w:r>
              </w:p>
            </w:sdtContent>
          </w:sdt>
        </w:tc>
        <w:tc>
          <w:tcPr/>
          <w:sdt>
            <w:sdtPr>
              <w:tag w:val="goog_rdk_1165"/>
            </w:sdtPr>
            <w:sdtContent>
              <w:p w:rsidR="00000000" w:rsidDel="00000000" w:rsidP="00000000" w:rsidRDefault="00000000" w:rsidRPr="00000000" w14:paraId="00000303">
                <w:pPr>
                  <w:jc w:val="both"/>
                  <w:rPr>
                    <w:b w:val="1"/>
                    <w:color w:val="000000"/>
                  </w:rPr>
                </w:pPr>
                <w:r w:rsidDel="00000000" w:rsidR="00000000" w:rsidRPr="00000000">
                  <w:rPr>
                    <w:b w:val="1"/>
                    <w:color w:val="000000"/>
                    <w:rtl w:val="0"/>
                  </w:rPr>
                  <w:t xml:space="preserve">Knowledge institutions</w:t>
                </w:r>
              </w:p>
            </w:sdtContent>
          </w:sdt>
        </w:tc>
        <w:tc>
          <w:tcPr/>
          <w:sdt>
            <w:sdtPr>
              <w:tag w:val="goog_rdk_1166"/>
            </w:sdtPr>
            <w:sdtContent>
              <w:p w:rsidR="00000000" w:rsidDel="00000000" w:rsidP="00000000" w:rsidRDefault="00000000" w:rsidRPr="00000000" w14:paraId="00000304">
                <w:pPr>
                  <w:jc w:val="both"/>
                  <w:rPr>
                    <w:b w:val="1"/>
                    <w:color w:val="000000"/>
                  </w:rPr>
                </w:pPr>
                <w:r w:rsidDel="00000000" w:rsidR="00000000" w:rsidRPr="00000000">
                  <w:rPr>
                    <w:b w:val="1"/>
                    <w:color w:val="000000"/>
                    <w:rtl w:val="0"/>
                  </w:rPr>
                  <w:t xml:space="preserve">Farmer representatives </w:t>
                </w:r>
              </w:p>
            </w:sdtContent>
          </w:sdt>
        </w:tc>
      </w:tr>
      <w:tr>
        <w:trPr>
          <w:cantSplit w:val="0"/>
          <w:tblHeader w:val="0"/>
        </w:trPr>
        <w:tc>
          <w:tcPr/>
          <w:sdt>
            <w:sdtPr>
              <w:tag w:val="goog_rdk_1167"/>
            </w:sdtPr>
            <w:sdtContent>
              <w:p w:rsidR="00000000" w:rsidDel="00000000" w:rsidP="00000000" w:rsidRDefault="00000000" w:rsidRPr="00000000" w14:paraId="00000305">
                <w:pPr>
                  <w:jc w:val="both"/>
                  <w:rPr>
                    <w:color w:val="000000"/>
                  </w:rPr>
                </w:pPr>
                <w:r w:rsidDel="00000000" w:rsidR="00000000" w:rsidRPr="00000000">
                  <w:rPr>
                    <w:color w:val="000000"/>
                    <w:rtl w:val="0"/>
                  </w:rPr>
                  <w:t xml:space="preserve">MINAGRI; RAB; RWB; MoE; RFA; REMA; MININFRA; WASAC; NLA; LODA; REG; Districts; FONERWA; </w:t>
                </w:r>
              </w:p>
            </w:sdtContent>
          </w:sdt>
          <w:sdt>
            <w:sdtPr>
              <w:tag w:val="goog_rdk_1168"/>
            </w:sdtPr>
            <w:sdtContent>
              <w:p w:rsidR="00000000" w:rsidDel="00000000" w:rsidP="00000000" w:rsidRDefault="00000000" w:rsidRPr="00000000" w14:paraId="00000306">
                <w:pPr>
                  <w:jc w:val="both"/>
                  <w:rPr>
                    <w:color w:val="000000"/>
                  </w:rPr>
                </w:pPr>
                <w:r w:rsidDel="00000000" w:rsidR="00000000" w:rsidRPr="00000000">
                  <w:rPr>
                    <w:color w:val="000000"/>
                    <w:rtl w:val="0"/>
                  </w:rPr>
                  <w:t xml:space="preserve">Rwanda mining authority</w:t>
                </w:r>
              </w:p>
            </w:sdtContent>
          </w:sdt>
        </w:tc>
        <w:tc>
          <w:tcPr/>
          <w:sdt>
            <w:sdtPr>
              <w:tag w:val="goog_rdk_1169"/>
            </w:sdtPr>
            <w:sdtContent>
              <w:p w:rsidR="00000000" w:rsidDel="00000000" w:rsidP="00000000" w:rsidRDefault="00000000" w:rsidRPr="00000000" w14:paraId="00000307">
                <w:pPr>
                  <w:jc w:val="both"/>
                  <w:rPr>
                    <w:color w:val="000000"/>
                  </w:rPr>
                </w:pPr>
                <w:r w:rsidDel="00000000" w:rsidR="00000000" w:rsidRPr="00000000">
                  <w:rPr>
                    <w:color w:val="000000"/>
                    <w:rtl w:val="0"/>
                  </w:rPr>
                  <w:t xml:space="preserve">APTC; Mining companies; OAF</w:t>
                </w:r>
              </w:p>
            </w:sdtContent>
          </w:sdt>
          <w:sdt>
            <w:sdtPr>
              <w:tag w:val="goog_rdk_1170"/>
            </w:sdtPr>
            <w:sdtContent>
              <w:p w:rsidR="00000000" w:rsidDel="00000000" w:rsidP="00000000" w:rsidRDefault="00000000" w:rsidRPr="00000000" w14:paraId="00000308">
                <w:pPr>
                  <w:jc w:val="both"/>
                  <w:rPr>
                    <w:color w:val="000000"/>
                  </w:rPr>
                </w:pPr>
                <w:r w:rsidDel="00000000" w:rsidR="00000000" w:rsidRPr="00000000">
                  <w:rPr>
                    <w:color w:val="000000"/>
                    <w:rtl w:val="0"/>
                  </w:rPr>
                  <w:t xml:space="preserve">Construction companies (constructors)</w:t>
                </w:r>
              </w:p>
            </w:sdtContent>
          </w:sdt>
        </w:tc>
        <w:tc>
          <w:tcPr/>
          <w:sdt>
            <w:sdtPr>
              <w:tag w:val="goog_rdk_1171"/>
            </w:sdtPr>
            <w:sdtContent>
              <w:p w:rsidR="00000000" w:rsidDel="00000000" w:rsidP="00000000" w:rsidRDefault="00000000" w:rsidRPr="00000000" w14:paraId="00000309">
                <w:pPr>
                  <w:jc w:val="both"/>
                  <w:rPr>
                    <w:color w:val="000000"/>
                  </w:rPr>
                </w:pPr>
                <w:r w:rsidDel="00000000" w:rsidR="00000000" w:rsidRPr="00000000">
                  <w:rPr>
                    <w:color w:val="000000"/>
                    <w:rtl w:val="0"/>
                  </w:rPr>
                  <w:t xml:space="preserve">CNFA; RWARRI; ARCOS; IUCN; FAO; WFP; GGGI; WUR; CGIAR (ICRAF, IITA, CIAT, CIP); CARE; SNV; JAICA; KOICA</w:t>
                </w:r>
              </w:p>
            </w:sdtContent>
          </w:sdt>
        </w:tc>
        <w:tc>
          <w:tcPr/>
          <w:sdt>
            <w:sdtPr>
              <w:tag w:val="goog_rdk_1172"/>
            </w:sdtPr>
            <w:sdtContent>
              <w:p w:rsidR="00000000" w:rsidDel="00000000" w:rsidP="00000000" w:rsidRDefault="00000000" w:rsidRPr="00000000" w14:paraId="0000030A">
                <w:pPr>
                  <w:jc w:val="both"/>
                  <w:rPr>
                    <w:color w:val="000000"/>
                  </w:rPr>
                </w:pPr>
                <w:r w:rsidDel="00000000" w:rsidR="00000000" w:rsidRPr="00000000">
                  <w:rPr>
                    <w:color w:val="000000"/>
                    <w:rtl w:val="0"/>
                  </w:rPr>
                  <w:t xml:space="preserve">RAB</w:t>
                </w:r>
              </w:p>
            </w:sdtContent>
          </w:sdt>
          <w:sdt>
            <w:sdtPr>
              <w:tag w:val="goog_rdk_1173"/>
            </w:sdtPr>
            <w:sdtContent>
              <w:p w:rsidR="00000000" w:rsidDel="00000000" w:rsidP="00000000" w:rsidRDefault="00000000" w:rsidRPr="00000000" w14:paraId="0000030B">
                <w:pPr>
                  <w:jc w:val="both"/>
                  <w:rPr>
                    <w:color w:val="000000"/>
                  </w:rPr>
                </w:pPr>
                <w:r w:rsidDel="00000000" w:rsidR="00000000" w:rsidRPr="00000000">
                  <w:rPr>
                    <w:color w:val="000000"/>
                    <w:rtl w:val="0"/>
                  </w:rPr>
                  <w:t xml:space="preserve">Universities (UR, RICA, RP, UNILAK, INES, UTAB); RWB; RFA; CGIAR (ICRAF, IITA, CIP, CIAT)</w:t>
                </w:r>
              </w:p>
            </w:sdtContent>
          </w:sdt>
        </w:tc>
        <w:tc>
          <w:tcPr/>
          <w:sdt>
            <w:sdtPr>
              <w:tag w:val="goog_rdk_1174"/>
            </w:sdtPr>
            <w:sdtContent>
              <w:p w:rsidR="00000000" w:rsidDel="00000000" w:rsidP="00000000" w:rsidRDefault="00000000" w:rsidRPr="00000000" w14:paraId="0000030C">
                <w:pPr>
                  <w:jc w:val="both"/>
                  <w:rPr>
                    <w:color w:val="000000"/>
                  </w:rPr>
                </w:pPr>
                <w:r w:rsidDel="00000000" w:rsidR="00000000" w:rsidRPr="00000000">
                  <w:rPr>
                    <w:color w:val="000000"/>
                    <w:rtl w:val="0"/>
                  </w:rPr>
                  <w:t xml:space="preserve">Farmers’ cooperatives and unions; Farmers’ federations like Urugaga Imbaraga</w:t>
                </w:r>
              </w:p>
            </w:sdtContent>
          </w:sdt>
        </w:tc>
      </w:tr>
    </w:tbl>
    <w:sdt>
      <w:sdtPr>
        <w:tag w:val="goog_rdk_1175"/>
      </w:sdtPr>
      <w:sdtContent>
        <w:p w:rsidR="00000000" w:rsidDel="00000000" w:rsidP="00000000" w:rsidRDefault="00000000" w:rsidRPr="00000000" w14:paraId="0000030D">
          <w:pPr>
            <w:spacing w:line="240" w:lineRule="auto"/>
            <w:jc w:val="both"/>
            <w:rPr>
              <w:b w:val="1"/>
            </w:rPr>
            <w:sectPr>
              <w:type w:val="nextPage"/>
              <w:pgSz w:h="16838" w:w="11906" w:orient="portrait"/>
              <w:pgMar w:bottom="1440" w:top="1440" w:left="1440" w:right="1440" w:header="709" w:footer="709"/>
            </w:sectPr>
          </w:pPr>
          <w:r w:rsidDel="00000000" w:rsidR="00000000" w:rsidRPr="00000000">
            <w:rPr>
              <w:rtl w:val="0"/>
            </w:rPr>
          </w:r>
        </w:p>
      </w:sdtContent>
    </w:sdt>
    <w:sdt>
      <w:sdtPr>
        <w:tag w:val="goog_rdk_1176"/>
      </w:sdtPr>
      <w:sdtContent>
        <w:p w:rsidR="00000000" w:rsidDel="00000000" w:rsidP="00000000" w:rsidRDefault="00000000" w:rsidRPr="00000000" w14:paraId="0000030E">
          <w:pPr>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Stakeholder identification of key data providers and users at the district level (Musanze and Rwamagana)</w:t>
          </w:r>
          <w:r w:rsidDel="00000000" w:rsidR="00000000" w:rsidRPr="00000000">
            <w:rPr>
              <w:rtl w:val="0"/>
            </w:rPr>
          </w:r>
        </w:p>
      </w:sdtContent>
    </w:sdt>
    <w:tbl>
      <w:tblPr>
        <w:tblStyle w:val="Table5"/>
        <w:tblW w:w="13941.0" w:type="dxa"/>
        <w:jc w:val="left"/>
        <w:tblLayout w:type="fixed"/>
        <w:tblLook w:val="0400"/>
      </w:tblPr>
      <w:tblGrid>
        <w:gridCol w:w="1451"/>
        <w:gridCol w:w="1238"/>
        <w:gridCol w:w="2314"/>
        <w:gridCol w:w="1584"/>
        <w:gridCol w:w="2247"/>
        <w:gridCol w:w="1539"/>
        <w:gridCol w:w="2021"/>
        <w:gridCol w:w="1547"/>
        <w:tblGridChange w:id="0">
          <w:tblGrid>
            <w:gridCol w:w="1451"/>
            <w:gridCol w:w="1238"/>
            <w:gridCol w:w="2314"/>
            <w:gridCol w:w="1584"/>
            <w:gridCol w:w="2247"/>
            <w:gridCol w:w="1539"/>
            <w:gridCol w:w="2021"/>
            <w:gridCol w:w="1547"/>
          </w:tblGrid>
        </w:tblGridChange>
      </w:tblGrid>
      <w:tr>
        <w:trPr>
          <w:cantSplit w:val="0"/>
          <w:trHeight w:val="578"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77"/>
            </w:sdtPr>
            <w:sdtContent>
              <w:p w:rsidR="00000000" w:rsidDel="00000000" w:rsidP="00000000" w:rsidRDefault="00000000" w:rsidRPr="00000000" w14:paraId="0000030F">
                <w:pPr>
                  <w:jc w:val="both"/>
                  <w:rPr/>
                </w:pPr>
                <w:r w:rsidDel="00000000" w:rsidR="00000000" w:rsidRPr="00000000">
                  <w:rPr>
                    <w:rtl w:val="0"/>
                  </w:rPr>
                  <w:t xml:space="preserve">Location</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78"/>
            </w:sdtPr>
            <w:sdtContent>
              <w:p w:rsidR="00000000" w:rsidDel="00000000" w:rsidP="00000000" w:rsidRDefault="00000000" w:rsidRPr="00000000" w14:paraId="00000310">
                <w:pPr>
                  <w:jc w:val="both"/>
                  <w:rPr/>
                </w:pPr>
                <w:r w:rsidDel="00000000" w:rsidR="00000000" w:rsidRPr="00000000">
                  <w:rPr>
                    <w:rtl w:val="0"/>
                  </w:rPr>
                  <w:t xml:space="preserve">Category</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79"/>
            </w:sdtPr>
            <w:sdtContent>
              <w:p w:rsidR="00000000" w:rsidDel="00000000" w:rsidP="00000000" w:rsidRDefault="00000000" w:rsidRPr="00000000" w14:paraId="00000311">
                <w:pPr>
                  <w:jc w:val="both"/>
                  <w:rPr/>
                </w:pPr>
                <w:r w:rsidDel="00000000" w:rsidR="00000000" w:rsidRPr="00000000">
                  <w:rPr>
                    <w:rtl w:val="0"/>
                  </w:rPr>
                  <w:t xml:space="preserve">Farmer Organizations</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0"/>
            </w:sdtPr>
            <w:sdtContent>
              <w:p w:rsidR="00000000" w:rsidDel="00000000" w:rsidP="00000000" w:rsidRDefault="00000000" w:rsidRPr="00000000" w14:paraId="00000312">
                <w:pPr>
                  <w:jc w:val="both"/>
                  <w:rPr/>
                </w:pPr>
                <w:r w:rsidDel="00000000" w:rsidR="00000000" w:rsidRPr="00000000">
                  <w:rPr>
                    <w:rtl w:val="0"/>
                  </w:rPr>
                  <w:t xml:space="preserve">Private actors</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1"/>
            </w:sdtPr>
            <w:sdtContent>
              <w:p w:rsidR="00000000" w:rsidDel="00000000" w:rsidP="00000000" w:rsidRDefault="00000000" w:rsidRPr="00000000" w14:paraId="00000313">
                <w:pPr>
                  <w:jc w:val="both"/>
                  <w:rPr/>
                </w:pPr>
                <w:r w:rsidDel="00000000" w:rsidR="00000000" w:rsidRPr="00000000">
                  <w:rPr>
                    <w:rtl w:val="0"/>
                  </w:rPr>
                  <w:t xml:space="preserve">Development partners</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2"/>
            </w:sdtPr>
            <w:sdtContent>
              <w:p w:rsidR="00000000" w:rsidDel="00000000" w:rsidP="00000000" w:rsidRDefault="00000000" w:rsidRPr="00000000" w14:paraId="00000314">
                <w:pPr>
                  <w:jc w:val="both"/>
                  <w:rPr/>
                </w:pPr>
                <w:r w:rsidDel="00000000" w:rsidR="00000000" w:rsidRPr="00000000">
                  <w:rPr>
                    <w:rtl w:val="0"/>
                  </w:rPr>
                  <w:t xml:space="preserve">Knowledge Institutions</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3"/>
            </w:sdtPr>
            <w:sdtContent>
              <w:p w:rsidR="00000000" w:rsidDel="00000000" w:rsidP="00000000" w:rsidRDefault="00000000" w:rsidRPr="00000000" w14:paraId="00000315">
                <w:pPr>
                  <w:jc w:val="both"/>
                  <w:rPr/>
                </w:pPr>
                <w:r w:rsidDel="00000000" w:rsidR="00000000" w:rsidRPr="00000000">
                  <w:rPr>
                    <w:rtl w:val="0"/>
                  </w:rPr>
                  <w:t xml:space="preserve">Public</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4"/>
            </w:sdtPr>
            <w:sdtContent>
              <w:p w:rsidR="00000000" w:rsidDel="00000000" w:rsidP="00000000" w:rsidRDefault="00000000" w:rsidRPr="00000000" w14:paraId="00000316">
                <w:pPr>
                  <w:jc w:val="both"/>
                  <w:rPr/>
                </w:pPr>
                <w:r w:rsidDel="00000000" w:rsidR="00000000" w:rsidRPr="00000000">
                  <w:rPr>
                    <w:rtl w:val="0"/>
                  </w:rPr>
                  <w:t xml:space="preserve">NGO</w:t>
                </w:r>
              </w:p>
            </w:sdtContent>
          </w:sdt>
        </w:tc>
      </w:tr>
      <w:tr>
        <w:trPr>
          <w:cantSplit w:val="0"/>
          <w:trHeight w:val="429"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5"/>
            </w:sdtPr>
            <w:sdtContent>
              <w:p w:rsidR="00000000" w:rsidDel="00000000" w:rsidP="00000000" w:rsidRDefault="00000000" w:rsidRPr="00000000" w14:paraId="00000317">
                <w:pPr>
                  <w:jc w:val="both"/>
                  <w:rPr/>
                </w:pPr>
                <w:r w:rsidDel="00000000" w:rsidR="00000000" w:rsidRPr="00000000">
                  <w:rPr>
                    <w:rtl w:val="0"/>
                  </w:rPr>
                  <w:t xml:space="preserve">Rwamagana</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6"/>
            </w:sdtPr>
            <w:sdtContent>
              <w:p w:rsidR="00000000" w:rsidDel="00000000" w:rsidP="00000000" w:rsidRDefault="00000000" w:rsidRPr="00000000" w14:paraId="00000318">
                <w:pPr>
                  <w:jc w:val="both"/>
                  <w:rPr/>
                </w:pPr>
                <w:r w:rsidDel="00000000" w:rsidR="00000000" w:rsidRPr="00000000">
                  <w:rPr>
                    <w:rtl w:val="0"/>
                  </w:rPr>
                  <w:t xml:space="preserve">Providers</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7"/>
            </w:sdtPr>
            <w:sdtContent>
              <w:p w:rsidR="00000000" w:rsidDel="00000000" w:rsidP="00000000" w:rsidRDefault="00000000" w:rsidRPr="00000000" w14:paraId="00000319">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8"/>
            </w:sdtPr>
            <w:sdtContent>
              <w:p w:rsidR="00000000" w:rsidDel="00000000" w:rsidP="00000000" w:rsidRDefault="00000000" w:rsidRPr="00000000" w14:paraId="0000031A">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89"/>
            </w:sdtPr>
            <w:sdtContent>
              <w:p w:rsidR="00000000" w:rsidDel="00000000" w:rsidP="00000000" w:rsidRDefault="00000000" w:rsidRPr="00000000" w14:paraId="0000031B">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0"/>
            </w:sdtPr>
            <w:sdtContent>
              <w:p w:rsidR="00000000" w:rsidDel="00000000" w:rsidP="00000000" w:rsidRDefault="00000000" w:rsidRPr="00000000" w14:paraId="0000031C">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1"/>
            </w:sdtPr>
            <w:sdtContent>
              <w:p w:rsidR="00000000" w:rsidDel="00000000" w:rsidP="00000000" w:rsidRDefault="00000000" w:rsidRPr="00000000" w14:paraId="0000031D">
                <w:pPr>
                  <w:jc w:val="both"/>
                  <w:rPr/>
                </w:pPr>
                <w:r w:rsidDel="00000000" w:rsidR="00000000" w:rsidRPr="00000000">
                  <w:rPr>
                    <w:rtl w:val="0"/>
                  </w:rPr>
                  <w:t xml:space="preserve">Meteo Rwanda</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2"/>
            </w:sdtPr>
            <w:sdtContent>
              <w:p w:rsidR="00000000" w:rsidDel="00000000" w:rsidP="00000000" w:rsidRDefault="00000000" w:rsidRPr="00000000" w14:paraId="0000031E">
                <w:pPr>
                  <w:jc w:val="both"/>
                  <w:rPr/>
                </w:pPr>
                <w:r w:rsidDel="00000000" w:rsidR="00000000" w:rsidRPr="00000000">
                  <w:rPr>
                    <w:rtl w:val="0"/>
                  </w:rPr>
                </w:r>
              </w:p>
            </w:sdtContent>
          </w:sdt>
        </w:tc>
      </w:tr>
      <w:tr>
        <w:trPr>
          <w:cantSplit w:val="0"/>
          <w:trHeight w:val="4162"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3"/>
            </w:sdtPr>
            <w:sdtContent>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4"/>
            </w:sdtPr>
            <w:sdtContent>
              <w:p w:rsidR="00000000" w:rsidDel="00000000" w:rsidP="00000000" w:rsidRDefault="00000000" w:rsidRPr="00000000" w14:paraId="00000320">
                <w:pPr>
                  <w:jc w:val="both"/>
                  <w:rPr/>
                </w:pPr>
                <w:r w:rsidDel="00000000" w:rsidR="00000000" w:rsidRPr="00000000">
                  <w:rPr>
                    <w:rtl w:val="0"/>
                  </w:rPr>
                  <w:t xml:space="preserve">Users</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5"/>
            </w:sdtPr>
            <w:sdtContent>
              <w:p w:rsidR="00000000" w:rsidDel="00000000" w:rsidP="00000000" w:rsidRDefault="00000000" w:rsidRPr="00000000" w14:paraId="00000321">
                <w:pPr>
                  <w:jc w:val="both"/>
                  <w:rPr/>
                </w:pPr>
                <w:r w:rsidDel="00000000" w:rsidR="00000000" w:rsidRPr="00000000">
                  <w:rPr>
                    <w:rtl w:val="0"/>
                  </w:rPr>
                  <w:t xml:space="preserve">KOKIKU cooperative; Gwiza RW.34; Hirwa RW.35; Ejo Heza Rugende; COCURIBU; COCURICYI; Rwamagana Maize Crop Cooperative; COCURIGA; Cooperative Twite ku bidukikije; COOPAGA; CO.FK Ejo Heza; Akabando k’Iminsi cooperative; CORICYA; Isuka Irakiza cooperative; Wisigara Nsinda;  COCUMAKI; Gishari Farmer Cooperative; Terimbere Gishari; COHUNYA; COCURIMU; Jya mbere muhinzi; Urumuri rwa Musha; Urumuri Mwurire; Abishyize hamwe Cyabitana; Jya mbere Muhazi; ADECOR; COPAKAKA; KABOKU; RRGC; Muvumba P8RGC; COODAEGA; COOPALEG; Abanyamurava Cooperative; Koperative Kirehe; COOPRIKI; COACMU; Mushikiri Rice Growers; Twisungane; Duterimbere; COAIGA</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6"/>
            </w:sdtPr>
            <w:sdtContent>
              <w:p w:rsidR="00000000" w:rsidDel="00000000" w:rsidP="00000000" w:rsidRDefault="00000000" w:rsidRPr="00000000" w14:paraId="00000322">
                <w:pPr>
                  <w:jc w:val="both"/>
                  <w:rPr/>
                </w:pPr>
                <w:r w:rsidDel="00000000" w:rsidR="00000000" w:rsidRPr="00000000">
                  <w:rPr>
                    <w:rtl w:val="0"/>
                  </w:rPr>
                  <w:t xml:space="preserve">EJO HEZA Greenhills; HORECO; Rwanda Farmers’ Organization; Vision company (seeds), Urwego Bank; Ishimwe Farm ltd; Individual Farmer (apples, figs) – PPCAE; Agro-dealers, TRI-SEEDS Co. Ltd; YEAN; RYAF; Vision Garden Co. Ltd; MNG supply Ltd; AIF ltd; EAX ltd; Sarura ltd; RGCC; MINIMEX; Agri-seed Co ltd; NV General Supply Co ltd; Seed of Trust Co. Ltd; Priders Farmers; Gabiro Agri-Hub</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7"/>
            </w:sdtPr>
            <w:sdtContent>
              <w:p w:rsidR="00000000" w:rsidDel="00000000" w:rsidP="00000000" w:rsidRDefault="00000000" w:rsidRPr="00000000" w14:paraId="00000323">
                <w:pPr>
                  <w:jc w:val="both"/>
                  <w:rPr/>
                </w:pPr>
                <w:r w:rsidDel="00000000" w:rsidR="00000000" w:rsidRPr="00000000">
                  <w:rPr>
                    <w:rtl w:val="0"/>
                  </w:rPr>
                  <w:t xml:space="preserve">AEE; Rwanda Tearfund; CDI; World Vision/regreening Africa; EUCOD/Rwamagana – European cooperative for rural development; Land O’ Lakes V37</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8"/>
            </w:sdtPr>
            <w:sdtContent>
              <w:p w:rsidR="00000000" w:rsidDel="00000000" w:rsidP="00000000" w:rsidRDefault="00000000" w:rsidRPr="00000000" w14:paraId="00000324">
                <w:pPr>
                  <w:jc w:val="both"/>
                  <w:rPr/>
                </w:pPr>
                <w:r w:rsidDel="00000000" w:rsidR="00000000" w:rsidRPr="00000000">
                  <w:rPr>
                    <w:rtl w:val="0"/>
                  </w:rPr>
                  <w:t xml:space="preserve">WUR; UNILAK</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199"/>
            </w:sdtPr>
            <w:sdtContent>
              <w:p w:rsidR="00000000" w:rsidDel="00000000" w:rsidP="00000000" w:rsidRDefault="00000000" w:rsidRPr="00000000" w14:paraId="00000325">
                <w:pPr>
                  <w:jc w:val="both"/>
                  <w:rPr/>
                </w:pPr>
                <w:r w:rsidDel="00000000" w:rsidR="00000000" w:rsidRPr="00000000">
                  <w:rPr>
                    <w:rtl w:val="0"/>
                  </w:rPr>
                  <w:t xml:space="preserve">Rwamagana district; MINAGRI/District; SAIP; Nyagatare District;</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0"/>
            </w:sdtPr>
            <w:sdtContent>
              <w:p w:rsidR="00000000" w:rsidDel="00000000" w:rsidP="00000000" w:rsidRDefault="00000000" w:rsidRPr="00000000" w14:paraId="00000326">
                <w:pPr>
                  <w:jc w:val="both"/>
                  <w:rPr/>
                </w:pPr>
                <w:r w:rsidDel="00000000" w:rsidR="00000000" w:rsidRPr="00000000">
                  <w:rPr>
                    <w:rtl w:val="0"/>
                  </w:rPr>
                  <w:t xml:space="preserve">AGRITERRA; MYI; Better World; Uyisenga ni Imanzi; Oxfam</w:t>
                </w:r>
              </w:p>
            </w:sdtContent>
          </w:sdt>
        </w:tc>
      </w:tr>
      <w:tr>
        <w:trPr>
          <w:cantSplit w:val="0"/>
          <w:trHeight w:val="187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1"/>
            </w:sdtPr>
            <w:sdtContent>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2"/>
            </w:sdtPr>
            <w:sdtContent>
              <w:p w:rsidR="00000000" w:rsidDel="00000000" w:rsidP="00000000" w:rsidRDefault="00000000" w:rsidRPr="00000000" w14:paraId="00000328">
                <w:pPr>
                  <w:jc w:val="both"/>
                  <w:rPr/>
                </w:pPr>
                <w:r w:rsidDel="00000000" w:rsidR="00000000" w:rsidRPr="00000000">
                  <w:rPr>
                    <w:rtl w:val="0"/>
                  </w:rPr>
                  <w:t xml:space="preserve">Both</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3"/>
            </w:sdtPr>
            <w:sdtContent>
              <w:p w:rsidR="00000000" w:rsidDel="00000000" w:rsidP="00000000" w:rsidRDefault="00000000" w:rsidRPr="00000000" w14:paraId="00000329">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4"/>
            </w:sdtPr>
            <w:sdtContent>
              <w:p w:rsidR="00000000" w:rsidDel="00000000" w:rsidP="00000000" w:rsidRDefault="00000000" w:rsidRPr="00000000" w14:paraId="0000032A">
                <w:pPr>
                  <w:jc w:val="both"/>
                  <w:rPr/>
                </w:pPr>
                <w:r w:rsidDel="00000000" w:rsidR="00000000" w:rsidRPr="00000000">
                  <w:rPr>
                    <w:rtl w:val="0"/>
                  </w:rPr>
                  <w:t xml:space="preserve">One Acre Fund</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5"/>
            </w:sdtPr>
            <w:sdtContent>
              <w:p w:rsidR="00000000" w:rsidDel="00000000" w:rsidP="00000000" w:rsidRDefault="00000000" w:rsidRPr="00000000" w14:paraId="0000032B">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6"/>
            </w:sdtPr>
            <w:sdtContent>
              <w:p w:rsidR="00000000" w:rsidDel="00000000" w:rsidP="00000000" w:rsidRDefault="00000000" w:rsidRPr="00000000" w14:paraId="0000032C">
                <w:pPr>
                  <w:jc w:val="both"/>
                  <w:rPr/>
                </w:pPr>
                <w:r w:rsidDel="00000000" w:rsidR="00000000" w:rsidRPr="00000000">
                  <w:rPr>
                    <w:rtl w:val="0"/>
                  </w:rPr>
                  <w:t xml:space="preserve">ICRAF; RICA – Rwanda Institute of Conservation Agriculture; UR/CAVM Nyagatare campus; Gishari IPRC</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7"/>
            </w:sdtPr>
            <w:sdtContent>
              <w:p w:rsidR="00000000" w:rsidDel="00000000" w:rsidP="00000000" w:rsidRDefault="00000000" w:rsidRPr="00000000" w14:paraId="0000032D">
                <w:pPr>
                  <w:jc w:val="both"/>
                  <w:rPr/>
                </w:pPr>
                <w:r w:rsidDel="00000000" w:rsidR="00000000" w:rsidRPr="00000000">
                  <w:rPr>
                    <w:rtl w:val="0"/>
                  </w:rPr>
                  <w:t xml:space="preserve">KARLO; RAB/Rubilizi station; REMA – Rwanda environment management authority; NICO</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8"/>
            </w:sdtPr>
            <w:sdtContent>
              <w:p w:rsidR="00000000" w:rsidDel="00000000" w:rsidP="00000000" w:rsidRDefault="00000000" w:rsidRPr="00000000" w14:paraId="0000032E">
                <w:pPr>
                  <w:jc w:val="both"/>
                  <w:rPr/>
                </w:pPr>
                <w:r w:rsidDel="00000000" w:rsidR="00000000" w:rsidRPr="00000000">
                  <w:rPr>
                    <w:rtl w:val="0"/>
                  </w:rPr>
                </w:r>
              </w:p>
            </w:sdtContent>
          </w:sdt>
        </w:tc>
      </w:tr>
      <w:tr>
        <w:trPr>
          <w:cantSplit w:val="0"/>
          <w:trHeight w:val="314" w:hRule="atLeast"/>
          <w:tblHeader w:val="0"/>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09"/>
            </w:sdtPr>
            <w:sdtContent>
              <w:p w:rsidR="00000000" w:rsidDel="00000000" w:rsidP="00000000" w:rsidRDefault="00000000" w:rsidRPr="00000000" w14:paraId="0000032F">
                <w:pPr>
                  <w:jc w:val="both"/>
                  <w:rPr/>
                </w:pPr>
                <w:r w:rsidDel="00000000" w:rsidR="00000000" w:rsidRPr="00000000">
                  <w:rPr>
                    <w:rtl w:val="0"/>
                  </w:rPr>
                  <w:t xml:space="preserve">Musanze</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0"/>
            </w:sdtPr>
            <w:sdtContent>
              <w:p w:rsidR="00000000" w:rsidDel="00000000" w:rsidP="00000000" w:rsidRDefault="00000000" w:rsidRPr="00000000" w14:paraId="00000330">
                <w:pPr>
                  <w:jc w:val="both"/>
                  <w:rPr/>
                </w:pPr>
                <w:r w:rsidDel="00000000" w:rsidR="00000000" w:rsidRPr="00000000">
                  <w:rPr>
                    <w:rtl w:val="0"/>
                  </w:rPr>
                  <w:t xml:space="preserve">Providers</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1"/>
            </w:sdtPr>
            <w:sdtContent>
              <w:p w:rsidR="00000000" w:rsidDel="00000000" w:rsidP="00000000" w:rsidRDefault="00000000" w:rsidRPr="00000000" w14:paraId="00000331">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2"/>
            </w:sdtPr>
            <w:sdtContent>
              <w:p w:rsidR="00000000" w:rsidDel="00000000" w:rsidP="00000000" w:rsidRDefault="00000000" w:rsidRPr="00000000" w14:paraId="00000332">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3"/>
            </w:sdtPr>
            <w:sdtContent>
              <w:p w:rsidR="00000000" w:rsidDel="00000000" w:rsidP="00000000" w:rsidRDefault="00000000" w:rsidRPr="00000000" w14:paraId="00000333">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4"/>
            </w:sdtPr>
            <w:sdtContent>
              <w:p w:rsidR="00000000" w:rsidDel="00000000" w:rsidP="00000000" w:rsidRDefault="00000000" w:rsidRPr="00000000" w14:paraId="00000334">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5"/>
            </w:sdtPr>
            <w:sdtContent>
              <w:p w:rsidR="00000000" w:rsidDel="00000000" w:rsidP="00000000" w:rsidRDefault="00000000" w:rsidRPr="00000000" w14:paraId="00000335">
                <w:pPr>
                  <w:jc w:val="both"/>
                  <w:rPr/>
                </w:pPr>
                <w:r w:rsidDel="00000000" w:rsidR="00000000" w:rsidRPr="00000000">
                  <w:rPr>
                    <w:rtl w:val="0"/>
                  </w:rPr>
                  <w:t xml:space="preserve">NAEB</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6"/>
            </w:sdtPr>
            <w:sdtContent>
              <w:p w:rsidR="00000000" w:rsidDel="00000000" w:rsidP="00000000" w:rsidRDefault="00000000" w:rsidRPr="00000000" w14:paraId="00000336">
                <w:pPr>
                  <w:jc w:val="both"/>
                  <w:rPr/>
                </w:pPr>
                <w:r w:rsidDel="00000000" w:rsidR="00000000" w:rsidRPr="00000000">
                  <w:rPr>
                    <w:rtl w:val="0"/>
                  </w:rPr>
                </w:r>
              </w:p>
            </w:sdtContent>
          </w:sdt>
        </w:tc>
      </w:tr>
      <w:tr>
        <w:trPr>
          <w:cantSplit w:val="0"/>
          <w:trHeight w:val="2976"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7"/>
            </w:sdtPr>
            <w:sdtContent>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8"/>
            </w:sdtPr>
            <w:sdtContent>
              <w:p w:rsidR="00000000" w:rsidDel="00000000" w:rsidP="00000000" w:rsidRDefault="00000000" w:rsidRPr="00000000" w14:paraId="00000338">
                <w:pPr>
                  <w:jc w:val="both"/>
                  <w:rPr/>
                </w:pPr>
                <w:r w:rsidDel="00000000" w:rsidR="00000000" w:rsidRPr="00000000">
                  <w:rPr>
                    <w:rtl w:val="0"/>
                  </w:rPr>
                  <w:t xml:space="preserve">Users</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19"/>
            </w:sdtPr>
            <w:sdtContent>
              <w:p w:rsidR="00000000" w:rsidDel="00000000" w:rsidP="00000000" w:rsidRDefault="00000000" w:rsidRPr="00000000" w14:paraId="00000339">
                <w:pPr>
                  <w:jc w:val="both"/>
                  <w:rPr/>
                </w:pPr>
                <w:r w:rsidDel="00000000" w:rsidR="00000000" w:rsidRPr="00000000">
                  <w:rPr>
                    <w:rtl w:val="0"/>
                  </w:rPr>
                  <w:t xml:space="preserve">Igitega cy’ubuzima ltd; Cooperative KABUKA – cooperative of farmers of Kabeza; KOTTUBUMU; Cooperative Intwari; COMIXBU; KOTEMUSHI; CAPSNI cooperative; KOTIMURWE</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0"/>
            </w:sdtPr>
            <w:sdtContent>
              <w:p w:rsidR="00000000" w:rsidDel="00000000" w:rsidP="00000000" w:rsidRDefault="00000000" w:rsidRPr="00000000" w14:paraId="0000033A">
                <w:pPr>
                  <w:jc w:val="both"/>
                  <w:rPr/>
                </w:pPr>
                <w:r w:rsidDel="00000000" w:rsidR="00000000" w:rsidRPr="00000000">
                  <w:rPr>
                    <w:rtl w:val="0"/>
                  </w:rPr>
                  <w:t xml:space="preserve">YEAN – youth engagement in agriculture network; EGSP – early generation seed potatoes; HORECO Rwanda – horticulture reality in cooperation; Delphy; </w:t>
                </w:r>
                <w:hyperlink r:id="rId21">
                  <w:r w:rsidDel="00000000" w:rsidR="00000000" w:rsidRPr="00000000">
                    <w:rPr>
                      <w:color w:val="0000ff"/>
                      <w:u w:val="single"/>
                      <w:rtl w:val="0"/>
                    </w:rPr>
                    <w:t xml:space="preserve">Money phone</w:t>
                  </w:r>
                </w:hyperlink>
                <w:r w:rsidDel="00000000" w:rsidR="00000000" w:rsidRPr="00000000">
                  <w:rPr>
                    <w:rtl w:val="0"/>
                  </w:rPr>
                  <w:t xml:space="preserve">; ENCOR Ltd; Aenerls and kernels company; Chia seed; VUP – Vision Umurenge Program; Burera Semarembo Family ltd; Savannah Musanze ltd</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1"/>
            </w:sdtPr>
            <w:sdtContent>
              <w:p w:rsidR="00000000" w:rsidDel="00000000" w:rsidP="00000000" w:rsidRDefault="00000000" w:rsidRPr="00000000" w14:paraId="0000033B">
                <w:pPr>
                  <w:jc w:val="both"/>
                  <w:rPr/>
                </w:pPr>
                <w:r w:rsidDel="00000000" w:rsidR="00000000" w:rsidRPr="00000000">
                  <w:rPr>
                    <w:rtl w:val="0"/>
                  </w:rPr>
                  <w:t xml:space="preserve">Seed Potato fund</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2"/>
            </w:sdtPr>
            <w:sdtContent>
              <w:p w:rsidR="00000000" w:rsidDel="00000000" w:rsidP="00000000" w:rsidRDefault="00000000" w:rsidRPr="00000000" w14:paraId="0000033C">
                <w:pPr>
                  <w:jc w:val="both"/>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3"/>
            </w:sdtPr>
            <w:sdtContent>
              <w:p w:rsidR="00000000" w:rsidDel="00000000" w:rsidP="00000000" w:rsidRDefault="00000000" w:rsidRPr="00000000" w14:paraId="0000033D">
                <w:pPr>
                  <w:jc w:val="both"/>
                  <w:rPr/>
                </w:pPr>
                <w:r w:rsidDel="00000000" w:rsidR="00000000" w:rsidRPr="00000000">
                  <w:rPr>
                    <w:rtl w:val="0"/>
                  </w:rPr>
                  <w:t xml:space="preserve">Musanze district; Nyabihu district; Rubavu district; Rutsiro district</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4"/>
            </w:sdtPr>
            <w:sdtContent>
              <w:p w:rsidR="00000000" w:rsidDel="00000000" w:rsidP="00000000" w:rsidRDefault="00000000" w:rsidRPr="00000000" w14:paraId="0000033E">
                <w:pPr>
                  <w:jc w:val="both"/>
                  <w:rPr/>
                </w:pPr>
                <w:r w:rsidDel="00000000" w:rsidR="00000000" w:rsidRPr="00000000">
                  <w:rPr>
                    <w:rtl w:val="0"/>
                  </w:rPr>
                  <w:t xml:space="preserve">Verdure (based in Rubavu); DERN; Rural Development Initiative; AGRITERRA; PFC; ESF; World Vision; Rwanda wildlife conservation association; CPPA Kisaro; CPPAK; MIPC</w:t>
                </w:r>
              </w:p>
            </w:sdtContent>
          </w:sdt>
        </w:tc>
      </w:tr>
      <w:tr>
        <w:trPr>
          <w:cantSplit w:val="0"/>
          <w:trHeight w:val="1339" w:hRule="atLeast"/>
          <w:tblHeader w:val="0"/>
        </w:trP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5"/>
            </w:sdtPr>
            <w:sdtContent>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6"/>
            </w:sdtPr>
            <w:sdtContent>
              <w:p w:rsidR="00000000" w:rsidDel="00000000" w:rsidP="00000000" w:rsidRDefault="00000000" w:rsidRPr="00000000" w14:paraId="00000340">
                <w:pPr>
                  <w:jc w:val="both"/>
                  <w:rPr/>
                </w:pPr>
                <w:r w:rsidDel="00000000" w:rsidR="00000000" w:rsidRPr="00000000">
                  <w:rPr>
                    <w:rtl w:val="0"/>
                  </w:rPr>
                  <w:t xml:space="preserve">Both</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7"/>
            </w:sdtPr>
            <w:sdtContent>
              <w:p w:rsidR="00000000" w:rsidDel="00000000" w:rsidP="00000000" w:rsidRDefault="00000000" w:rsidRPr="00000000" w14:paraId="00000341">
                <w:pPr>
                  <w:jc w:val="both"/>
                  <w:rPr/>
                </w:pPr>
                <w:r w:rsidDel="00000000" w:rsidR="00000000" w:rsidRPr="00000000">
                  <w:rPr>
                    <w:rtl w:val="0"/>
                  </w:rPr>
                  <w:t xml:space="preserve">Imbaraga farmers organization</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8"/>
            </w:sdtPr>
            <w:sdtContent>
              <w:p w:rsidR="00000000" w:rsidDel="00000000" w:rsidP="00000000" w:rsidRDefault="00000000" w:rsidRPr="00000000" w14:paraId="00000342">
                <w:pPr>
                  <w:jc w:val="both"/>
                  <w:rPr/>
                </w:pPr>
                <w:r w:rsidDel="00000000" w:rsidR="00000000" w:rsidRPr="00000000">
                  <w:rPr>
                    <w:rtl w:val="0"/>
                  </w:rPr>
                  <w:t xml:space="preserve">AGRI-Research (have smart inputs system, climate-smart agriculture practices); Holland FairFoods; Holland greentech; One Acre Fund</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29"/>
            </w:sdtPr>
            <w:sdtContent>
              <w:p w:rsidR="00000000" w:rsidDel="00000000" w:rsidP="00000000" w:rsidRDefault="00000000" w:rsidRPr="00000000" w14:paraId="00000343">
                <w:pPr>
                  <w:jc w:val="both"/>
                  <w:rPr/>
                </w:pPr>
                <w:r w:rsidDel="00000000" w:rsidR="00000000" w:rsidRPr="00000000">
                  <w:rPr>
                    <w:rtl w:val="0"/>
                  </w:rPr>
                  <w:t xml:space="preserve">World resource institute; </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30"/>
            </w:sdtPr>
            <w:sdtContent>
              <w:p w:rsidR="00000000" w:rsidDel="00000000" w:rsidP="00000000" w:rsidRDefault="00000000" w:rsidRPr="00000000" w14:paraId="00000344">
                <w:pPr>
                  <w:jc w:val="both"/>
                  <w:rPr/>
                </w:pPr>
                <w:r w:rsidDel="00000000" w:rsidR="00000000" w:rsidRPr="00000000">
                  <w:rPr>
                    <w:rtl w:val="0"/>
                  </w:rPr>
                  <w:t xml:space="preserve">ICRAF; Muhabura Integrated Polytechnic college; INES Ruhengeri; UR-CAVM; CIP; CoEB;</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31"/>
            </w:sdtPr>
            <w:sdtContent>
              <w:p w:rsidR="00000000" w:rsidDel="00000000" w:rsidP="00000000" w:rsidRDefault="00000000" w:rsidRPr="00000000" w14:paraId="00000345">
                <w:pPr>
                  <w:jc w:val="both"/>
                  <w:rPr/>
                </w:pPr>
                <w:r w:rsidDel="00000000" w:rsidR="00000000" w:rsidRPr="00000000">
                  <w:rPr>
                    <w:rtl w:val="0"/>
                  </w:rPr>
                  <w:t xml:space="preserve">RAB- Musanze; REMA; LODA; Rwanda land management and use authority; MINAGRI</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32"/>
            </w:sdtPr>
            <w:sdtContent>
              <w:p w:rsidR="00000000" w:rsidDel="00000000" w:rsidP="00000000" w:rsidRDefault="00000000" w:rsidRPr="00000000" w14:paraId="00000346">
                <w:pPr>
                  <w:jc w:val="both"/>
                  <w:rPr/>
                </w:pPr>
                <w:r w:rsidDel="00000000" w:rsidR="00000000" w:rsidRPr="00000000">
                  <w:rPr>
                    <w:rtl w:val="0"/>
                  </w:rPr>
                  <w:t xml:space="preserve">Imbaraga Farmers’ organisation</w:t>
                </w:r>
              </w:p>
            </w:sdtContent>
          </w:sdt>
        </w:tc>
      </w:tr>
    </w:tbl>
    <w:sdt>
      <w:sdtPr>
        <w:tag w:val="goog_rdk_1233"/>
      </w:sdtPr>
      <w:sdtContent>
        <w:p w:rsidR="00000000" w:rsidDel="00000000" w:rsidP="00000000" w:rsidRDefault="00000000" w:rsidRPr="00000000" w14:paraId="00000347">
          <w:pPr>
            <w:jc w:val="both"/>
            <w:rPr/>
            <w:sectPr>
              <w:type w:val="nextPage"/>
              <w:pgSz w:h="11906" w:w="16838" w:orient="landscape"/>
              <w:pgMar w:bottom="1440" w:top="1440" w:left="1440" w:right="1440" w:header="708" w:footer="708"/>
            </w:sectPr>
          </w:pPr>
          <w:r w:rsidDel="00000000" w:rsidR="00000000" w:rsidRPr="00000000">
            <w:rPr>
              <w:rtl w:val="0"/>
            </w:rPr>
          </w:r>
        </w:p>
      </w:sdtContent>
    </w:sdt>
    <w:sdt>
      <w:sdtPr>
        <w:tag w:val="goog_rdk_1234"/>
      </w:sdtPr>
      <w:sdtContent>
        <w:p w:rsidR="00000000" w:rsidDel="00000000" w:rsidP="00000000" w:rsidRDefault="00000000" w:rsidRPr="00000000" w14:paraId="00000348">
          <w:pPr>
            <w:pStyle w:val="Heading2"/>
            <w:spacing w:after="0" w:before="0" w:line="240" w:lineRule="auto"/>
            <w:rPr/>
          </w:pPr>
          <w:bookmarkStart w:colFirst="0" w:colLast="0" w:name="_heading=h.3fwokq0" w:id="50"/>
          <w:bookmarkEnd w:id="50"/>
          <w:r w:rsidDel="00000000" w:rsidR="00000000" w:rsidRPr="00000000">
            <w:rPr>
              <w:rtl w:val="0"/>
            </w:rPr>
            <w:t xml:space="preserve">Annexe 2: Policies</w:t>
          </w:r>
        </w:p>
      </w:sdtContent>
    </w:sdt>
    <w:sdt>
      <w:sdtPr>
        <w:tag w:val="goog_rdk_1235"/>
      </w:sdtPr>
      <w:sdtContent>
        <w:p w:rsidR="00000000" w:rsidDel="00000000" w:rsidP="00000000" w:rsidRDefault="00000000" w:rsidRPr="00000000" w14:paraId="00000349">
          <w:pPr>
            <w:spacing w:line="240" w:lineRule="auto"/>
            <w:jc w:val="both"/>
            <w:rPr>
              <w:color w:val="000000"/>
            </w:rPr>
          </w:pPr>
          <w:r w:rsidDel="00000000" w:rsidR="00000000" w:rsidRPr="00000000">
            <w:rPr>
              <w:color w:val="000000"/>
              <w:rtl w:val="0"/>
            </w:rPr>
            <w:t xml:space="preserve">List of Rwanda’s agricultural legal frameworks</w:t>
          </w:r>
        </w:p>
      </w:sdtContent>
    </w:sdt>
    <w:tbl>
      <w:tblPr>
        <w:tblStyle w:val="Table6"/>
        <w:tblW w:w="9161.0" w:type="dxa"/>
        <w:jc w:val="left"/>
        <w:tblLayout w:type="fixed"/>
        <w:tblLook w:val="0400"/>
      </w:tblPr>
      <w:tblGrid>
        <w:gridCol w:w="843"/>
        <w:gridCol w:w="1984"/>
        <w:gridCol w:w="2127"/>
        <w:gridCol w:w="1541"/>
        <w:gridCol w:w="1372"/>
        <w:gridCol w:w="1294"/>
        <w:tblGridChange w:id="0">
          <w:tblGrid>
            <w:gridCol w:w="843"/>
            <w:gridCol w:w="1984"/>
            <w:gridCol w:w="2127"/>
            <w:gridCol w:w="1541"/>
            <w:gridCol w:w="1372"/>
            <w:gridCol w:w="1294"/>
          </w:tblGrid>
        </w:tblGridChange>
      </w:tblGrid>
      <w:tr>
        <w:trPr>
          <w:cantSplit w:val="0"/>
          <w:trHeight w:val="54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36"/>
            </w:sdtPr>
            <w:sdtContent>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3c3c3c"/>
                    <w:sz w:val="20"/>
                    <w:szCs w:val="20"/>
                    <w:u w:val="none"/>
                    <w:shd w:fill="auto" w:val="clear"/>
                    <w:vertAlign w:val="baseline"/>
                    <w:rtl w:val="0"/>
                  </w:rPr>
                  <w:t xml:space="preserve">No.</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37"/>
            </w:sdtPr>
            <w:sdtContent>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3c3c3c"/>
                    <w:sz w:val="20"/>
                    <w:szCs w:val="20"/>
                    <w:u w:val="none"/>
                    <w:shd w:fill="auto" w:val="clear"/>
                    <w:vertAlign w:val="baseline"/>
                    <w:rtl w:val="0"/>
                  </w:rPr>
                  <w:t xml:space="preserve">Policy/Framework</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38"/>
            </w:sdtPr>
            <w:sdtContent>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3c3c3c"/>
                    <w:sz w:val="20"/>
                    <w:szCs w:val="20"/>
                    <w:u w:val="none"/>
                    <w:shd w:fill="auto" w:val="clear"/>
                    <w:vertAlign w:val="baseline"/>
                    <w:rtl w:val="0"/>
                  </w:rPr>
                  <w:t xml:space="preserve">Objectives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39"/>
            </w:sdtPr>
            <w:sdtContent>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3c3c3c"/>
                    <w:sz w:val="20"/>
                    <w:szCs w:val="20"/>
                    <w:u w:val="none"/>
                    <w:shd w:fill="auto" w:val="clear"/>
                    <w:vertAlign w:val="baseline"/>
                    <w:rtl w:val="0"/>
                  </w:rPr>
                  <w:t xml:space="preserve">Implementing organization</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40"/>
            </w:sdtPr>
            <w:sdtContent>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3c3c3c"/>
                    <w:sz w:val="20"/>
                    <w:szCs w:val="20"/>
                    <w:u w:val="none"/>
                    <w:shd w:fill="auto" w:val="clear"/>
                    <w:vertAlign w:val="baseline"/>
                    <w:rtl w:val="0"/>
                  </w:rPr>
                  <w:t xml:space="preserve">Targeted stakeholders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41"/>
            </w:sdtPr>
            <w:sdtContent>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3c3c3c"/>
                    <w:sz w:val="20"/>
                    <w:szCs w:val="20"/>
                    <w:u w:val="none"/>
                    <w:shd w:fill="auto" w:val="clear"/>
                    <w:vertAlign w:val="baseline"/>
                    <w:rtl w:val="0"/>
                  </w:rPr>
                  <w:t xml:space="preserve">Link</w:t>
                </w:r>
                <w:r w:rsidDel="00000000" w:rsidR="00000000" w:rsidRPr="00000000">
                  <w:rPr>
                    <w:rtl w:val="0"/>
                  </w:rPr>
                </w:r>
              </w:p>
            </w:sdtContent>
          </w:sdt>
        </w:tc>
      </w:tr>
      <w:tr>
        <w:trPr>
          <w:cantSplit w:val="0"/>
          <w:trHeight w:val="1329"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42"/>
            </w:sdtPr>
            <w:sdtContent>
              <w:p w:rsidR="00000000" w:rsidDel="00000000" w:rsidP="00000000" w:rsidRDefault="00000000" w:rsidRPr="00000000" w14:paraId="0000035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43"/>
            </w:sdtPr>
            <w:sdtContent>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National Agriculture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44"/>
            </w:sdtPr>
            <w:sdtContent>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Increased contribution to wealth creation</w:t>
                </w:r>
                <w:r w:rsidDel="00000000" w:rsidR="00000000" w:rsidRPr="00000000">
                  <w:rPr>
                    <w:rtl w:val="0"/>
                  </w:rPr>
                </w:r>
              </w:p>
            </w:sdtContent>
          </w:sdt>
          <w:sdt>
            <w:sdtPr>
              <w:tag w:val="goog_rdk_1245"/>
            </w:sdtPr>
            <w:sdtContent>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Economic opportunities &amp; prosperity</w:t>
                </w:r>
                <w:r w:rsidDel="00000000" w:rsidR="00000000" w:rsidRPr="00000000">
                  <w:rPr>
                    <w:rtl w:val="0"/>
                  </w:rPr>
                </w:r>
              </w:p>
            </w:sdtContent>
          </w:sdt>
          <w:sdt>
            <w:sdtPr>
              <w:tag w:val="goog_rdk_1246"/>
            </w:sdtPr>
            <w:sdtContent>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Improved food security and nutrition</w:t>
                </w:r>
                <w:r w:rsidDel="00000000" w:rsidR="00000000" w:rsidRPr="00000000">
                  <w:rPr>
                    <w:rtl w:val="0"/>
                  </w:rPr>
                </w:r>
              </w:p>
            </w:sdtContent>
          </w:sdt>
          <w:sdt>
            <w:sdtPr>
              <w:tag w:val="goog_rdk_1247"/>
            </w:sdtPr>
            <w:sdtContent>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Increased resilience</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48"/>
            </w:sdtPr>
            <w:sdtContent>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RAB</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49"/>
            </w:sdtPr>
            <w:sdtContent>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NAEB</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50"/>
            </w:sdtPr>
            <w:sdtContent>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22">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NAP</w:t>
                  </w:r>
                </w:hyperlink>
                <w:r w:rsidDel="00000000" w:rsidR="00000000" w:rsidRPr="00000000">
                  <w:rPr>
                    <w:rtl w:val="0"/>
                  </w:rPr>
                </w:r>
              </w:p>
            </w:sdtContent>
          </w:sdt>
        </w:tc>
      </w:tr>
      <w:tr>
        <w:trPr>
          <w:cantSplit w:val="0"/>
          <w:trHeight w:val="70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51"/>
            </w:sdtPr>
            <w:sdtContent>
              <w:p w:rsidR="00000000" w:rsidDel="00000000" w:rsidP="00000000" w:rsidRDefault="00000000" w:rsidRPr="00000000" w14:paraId="0000035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52"/>
            </w:sdtPr>
            <w:sdtContent>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Land consolidation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53"/>
            </w:sdtPr>
            <w:sdtContent>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Land ownership and tenure security</w:t>
                </w:r>
                <w:r w:rsidDel="00000000" w:rsidR="00000000" w:rsidRPr="00000000">
                  <w:rPr>
                    <w:rtl w:val="0"/>
                  </w:rPr>
                </w:r>
              </w:p>
            </w:sdtContent>
          </w:sdt>
          <w:sdt>
            <w:sdtPr>
              <w:tag w:val="goog_rdk_1254"/>
            </w:sdtPr>
            <w:sdtContent>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Equitable allocation</w:t>
                </w:r>
                <w:r w:rsidDel="00000000" w:rsidR="00000000" w:rsidRPr="00000000">
                  <w:rPr>
                    <w:rtl w:val="0"/>
                  </w:rPr>
                </w:r>
              </w:p>
            </w:sdtContent>
          </w:sdt>
          <w:sdt>
            <w:sdtPr>
              <w:tag w:val="goog_rdk_1255"/>
            </w:sdtPr>
            <w:sdtContent>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Increase productivity per unit area</w:t>
                </w:r>
                <w:r w:rsidDel="00000000" w:rsidR="00000000" w:rsidRPr="00000000">
                  <w:rPr>
                    <w:rtl w:val="0"/>
                  </w:rPr>
                </w:r>
              </w:p>
            </w:sdtContent>
          </w:sdt>
          <w:sdt>
            <w:sdtPr>
              <w:tag w:val="goog_rdk_1256"/>
            </w:sdtPr>
            <w:sdtContent>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Effective use of inputs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57"/>
            </w:sdtPr>
            <w:sdtContent>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MINAGRI, Ministry of Environment, Local government, RAB, NAEB</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58"/>
            </w:sdtPr>
            <w:sdtContent>
              <w:p w:rsidR="00000000" w:rsidDel="00000000" w:rsidP="00000000" w:rsidRDefault="00000000" w:rsidRPr="00000000" w14:paraId="00000360">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59"/>
            </w:sdtPr>
            <w:sdtContent>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23">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Land Use Consolidation Act (LUC)</w:t>
                  </w:r>
                </w:hyperlink>
                <w:r w:rsidDel="00000000" w:rsidR="00000000" w:rsidRPr="00000000">
                  <w:rPr>
                    <w:rtl w:val="0"/>
                  </w:rPr>
                </w:r>
              </w:p>
            </w:sdtContent>
          </w:sdt>
        </w:tc>
      </w:tr>
      <w:tr>
        <w:trPr>
          <w:cantSplit w:val="0"/>
          <w:trHeight w:val="112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60"/>
            </w:sdtPr>
            <w:sdtContent>
              <w:p w:rsidR="00000000" w:rsidDel="00000000" w:rsidP="00000000" w:rsidRDefault="00000000" w:rsidRPr="00000000" w14:paraId="0000036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ab/>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61"/>
            </w:sdtPr>
            <w:sdtContent>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National data revolution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62"/>
            </w:sdtPr>
            <w:sdtContent>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6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Establish stand and principles for data management</w:t>
                </w:r>
                <w:r w:rsidDel="00000000" w:rsidR="00000000" w:rsidRPr="00000000">
                  <w:rPr>
                    <w:rtl w:val="0"/>
                  </w:rPr>
                </w:r>
              </w:p>
            </w:sdtContent>
          </w:sdt>
          <w:sdt>
            <w:sdtPr>
              <w:tag w:val="goog_rdk_1263"/>
            </w:sdtPr>
            <w:sdtContent>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6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Establish a framework to develop human resources</w:t>
                </w:r>
                <w:r w:rsidDel="00000000" w:rsidR="00000000" w:rsidRPr="00000000">
                  <w:rPr>
                    <w:rtl w:val="0"/>
                  </w:rPr>
                </w:r>
              </w:p>
            </w:sdtContent>
          </w:sdt>
          <w:sdt>
            <w:sdtPr>
              <w:tag w:val="goog_rdk_1264"/>
            </w:sdtPr>
            <w:sdtContent>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6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Establish a framework for data creation, realization</w:t>
                </w:r>
                <w:r w:rsidDel="00000000" w:rsidR="00000000" w:rsidRPr="00000000">
                  <w:rPr>
                    <w:rtl w:val="0"/>
                  </w:rPr>
                </w:r>
              </w:p>
            </w:sdtContent>
          </w:sdt>
          <w:sdt>
            <w:sdtPr>
              <w:tag w:val="goog_rdk_1265"/>
            </w:sdtPr>
            <w:sdtContent>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6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Derive development</w:t>
                </w:r>
                <w:r w:rsidDel="00000000" w:rsidR="00000000" w:rsidRPr="00000000">
                  <w:rPr>
                    <w:rtl w:val="0"/>
                  </w:rPr>
                </w:r>
              </w:p>
            </w:sdtContent>
          </w:sdt>
          <w:sdt>
            <w:sdtPr>
              <w:tag w:val="goog_rdk_1266"/>
            </w:sdtPr>
            <w:sdtContent>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6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Establish a data framework</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67"/>
            </w:sdtPr>
            <w:sdtContent>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68"/>
            </w:sdtPr>
            <w:sdtContent>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69"/>
            </w:sdtPr>
            <w:sdtContent>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24">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Data Revolution</w:t>
                  </w:r>
                </w:hyperlink>
                <w:r w:rsidDel="00000000" w:rsidR="00000000" w:rsidRPr="00000000">
                  <w:rPr>
                    <w:rtl w:val="0"/>
                  </w:rPr>
                </w:r>
              </w:p>
            </w:sdtContent>
          </w:sdt>
        </w:tc>
      </w:tr>
      <w:tr>
        <w:trPr>
          <w:cantSplit w:val="0"/>
          <w:trHeight w:val="37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70"/>
            </w:sdtPr>
            <w:sdtContent>
              <w:p w:rsidR="00000000" w:rsidDel="00000000" w:rsidP="00000000" w:rsidRDefault="00000000" w:rsidRPr="00000000" w14:paraId="0000036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ab/>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71"/>
            </w:sdtPr>
            <w:sdtContent>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Biodiversity conservation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72"/>
            </w:sdtPr>
            <w:sdtContent>
              <w:p w:rsidR="00000000" w:rsidDel="00000000" w:rsidP="00000000" w:rsidRDefault="00000000" w:rsidRPr="00000000" w14:paraId="0000036E">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73"/>
            </w:sdtPr>
            <w:sdtContent>
              <w:p w:rsidR="00000000" w:rsidDel="00000000" w:rsidP="00000000" w:rsidRDefault="00000000" w:rsidRPr="00000000" w14:paraId="0000036F">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74"/>
            </w:sdtPr>
            <w:sdtContent>
              <w:p w:rsidR="00000000" w:rsidDel="00000000" w:rsidP="00000000" w:rsidRDefault="00000000" w:rsidRPr="00000000" w14:paraId="00000370">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75"/>
            </w:sdtPr>
            <w:sdtContent>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25">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Rwanda Biodiversity Policy</w:t>
                  </w:r>
                </w:hyperlink>
                <w:r w:rsidDel="00000000" w:rsidR="00000000" w:rsidRPr="00000000">
                  <w:rPr>
                    <w:rtl w:val="0"/>
                  </w:rPr>
                </w:r>
              </w:p>
            </w:sdtContent>
          </w:sdt>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76"/>
            </w:sdtPr>
            <w:sdtContent>
              <w:p w:rsidR="00000000" w:rsidDel="00000000" w:rsidP="00000000" w:rsidRDefault="00000000" w:rsidRPr="00000000" w14:paraId="0000037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ab/>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77"/>
            </w:sdtPr>
            <w:sdtContent>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Fertilizer use guidelines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78"/>
            </w:sdtPr>
            <w:sdtContent>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Increase productivity</w:t>
                </w:r>
                <w:r w:rsidDel="00000000" w:rsidR="00000000" w:rsidRPr="00000000">
                  <w:rPr>
                    <w:rtl w:val="0"/>
                  </w:rPr>
                </w:r>
              </w:p>
            </w:sdtContent>
          </w:sdt>
          <w:sdt>
            <w:sdtPr>
              <w:tag w:val="goog_rdk_1279"/>
            </w:sdtPr>
            <w:sdtContent>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Effectiveness and national fertiliser use</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0"/>
            </w:sdtPr>
            <w:sdtContent>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MINAGRI, RAB</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1"/>
            </w:sdtPr>
            <w:sdtContent>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2"/>
            </w:sdtPr>
            <w:sdtContent>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26">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National Fertilizer Policy</w:t>
                  </w:r>
                </w:hyperlink>
                <w:r w:rsidDel="00000000" w:rsidR="00000000" w:rsidRPr="00000000">
                  <w:rPr>
                    <w:rtl w:val="0"/>
                  </w:rPr>
                </w:r>
              </w:p>
            </w:sdtContent>
          </w:sdt>
        </w:tc>
      </w:tr>
      <w:tr>
        <w:trPr>
          <w:cantSplit w:val="0"/>
          <w:trHeight w:val="79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3"/>
            </w:sdtPr>
            <w:sdtContent>
              <w:p w:rsidR="00000000" w:rsidDel="00000000" w:rsidP="00000000" w:rsidRDefault="00000000" w:rsidRPr="00000000" w14:paraId="0000037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ab/>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4"/>
            </w:sdtPr>
            <w:sdtContent>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Agricultural extension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5"/>
            </w:sdtPr>
            <w:sdtContent>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6"/>
            </w:sdtPr>
            <w:sdtContent>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7"/>
            </w:sdtPr>
            <w:sdtContent>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8"/>
            </w:sdtPr>
            <w:sdtContent>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27">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National Agricultural Extension Strategy</w:t>
                  </w:r>
                </w:hyperlink>
                <w:r w:rsidDel="00000000" w:rsidR="00000000" w:rsidRPr="00000000">
                  <w:rPr>
                    <w:rtl w:val="0"/>
                  </w:rPr>
                </w:r>
              </w:p>
            </w:sdtContent>
          </w:sdt>
        </w:tc>
      </w:tr>
      <w:tr>
        <w:trPr>
          <w:cantSplit w:val="0"/>
          <w:trHeight w:val="546"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89"/>
            </w:sdtPr>
            <w:sdtContent>
              <w:p w:rsidR="00000000" w:rsidDel="00000000" w:rsidP="00000000" w:rsidRDefault="00000000" w:rsidRPr="00000000" w14:paraId="0000037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ab/>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90"/>
            </w:sdtPr>
            <w:sdtContent>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Irrigation guidelines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91"/>
            </w:sdtPr>
            <w:sdtContent>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92"/>
            </w:sdtPr>
            <w:sdtContent>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93"/>
            </w:sdtPr>
            <w:sdtContent>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94"/>
            </w:sdtPr>
            <w:sdtContent>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28">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Irrigation Master Plan</w:t>
                  </w:r>
                </w:hyperlink>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95"/>
            </w:sdtPr>
            <w:sdtContent>
              <w:p w:rsidR="00000000" w:rsidDel="00000000" w:rsidP="00000000" w:rsidRDefault="00000000" w:rsidRPr="00000000" w14:paraId="0000038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ab/>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96"/>
            </w:sdtPr>
            <w:sdtContent>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National Environmental and Climate Change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97"/>
            </w:sdtPr>
            <w:sdtContent>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To protect national resources from environmental hazards and weather</w:t>
                </w:r>
                <w:r w:rsidDel="00000000" w:rsidR="00000000" w:rsidRPr="00000000">
                  <w:rPr>
                    <w:rtl w:val="0"/>
                  </w:rPr>
                </w:r>
              </w:p>
            </w:sdtContent>
          </w:sdt>
          <w:sdt>
            <w:sdtPr>
              <w:tag w:val="goog_rdk_1298"/>
            </w:sdtPr>
            <w:sdtContent>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Resilience to climate change</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299"/>
            </w:sdtPr>
            <w:sdtContent>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RAB, MoE, FONERWA, REMA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00"/>
            </w:sdtPr>
            <w:sdtContent>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01"/>
            </w:sdtPr>
            <w:sdtContent>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29">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NECCP</w:t>
                  </w:r>
                </w:hyperlink>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02"/>
            </w:sdtPr>
            <w:sdtContent>
              <w:p w:rsidR="00000000" w:rsidDel="00000000" w:rsidP="00000000" w:rsidRDefault="00000000" w:rsidRPr="00000000" w14:paraId="0000038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03"/>
            </w:sdtPr>
            <w:sdtContent>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PST4</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04"/>
            </w:sdtPr>
            <w:sdtContent>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 Sustainable productivity</w:t>
                </w:r>
                <w:r w:rsidDel="00000000" w:rsidR="00000000" w:rsidRPr="00000000">
                  <w:rPr>
                    <w:rtl w:val="0"/>
                  </w:rPr>
                </w:r>
              </w:p>
            </w:sdtContent>
          </w:sdt>
          <w:sdt>
            <w:sdtPr>
              <w:tag w:val="goog_rdk_1305"/>
            </w:sdtPr>
            <w:sdtContent>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Market-oriented agriculture</w:t>
                </w:r>
                <w:r w:rsidDel="00000000" w:rsidR="00000000" w:rsidRPr="00000000">
                  <w:rPr>
                    <w:rtl w:val="0"/>
                  </w:rPr>
                </w:r>
              </w:p>
            </w:sdtContent>
          </w:sdt>
          <w:sdt>
            <w:sdtPr>
              <w:tag w:val="goog_rdk_1306"/>
            </w:sdtPr>
            <w:sdtContent>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Improved technical innovations in Agriculture</w:t>
                </w:r>
                <w:r w:rsidDel="00000000" w:rsidR="00000000" w:rsidRPr="00000000">
                  <w:rPr>
                    <w:rtl w:val="0"/>
                  </w:rPr>
                </w:r>
              </w:p>
            </w:sdtContent>
          </w:sdt>
          <w:sdt>
            <w:sdtPr>
              <w:tag w:val="goog_rdk_1307"/>
            </w:sdtPr>
            <w:sdtContent>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Smart agriculture</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08"/>
            </w:sdtPr>
            <w:sdtContent>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MINAGRI; RAB</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09"/>
            </w:sdtPr>
            <w:sdtContent>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Farmers; private sector;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10"/>
            </w:sdtPr>
            <w:sdtContent>
              <w:p w:rsidR="00000000" w:rsidDel="00000000" w:rsidP="00000000" w:rsidRDefault="00000000" w:rsidRPr="00000000" w14:paraId="00000394">
                <w:pPr>
                  <w:jc w:val="both"/>
                  <w:rPr>
                    <w:sz w:val="20"/>
                    <w:szCs w:val="20"/>
                  </w:rPr>
                </w:pPr>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11"/>
            </w:sdtPr>
            <w:sdtContent>
              <w:p w:rsidR="00000000" w:rsidDel="00000000" w:rsidP="00000000" w:rsidRDefault="00000000" w:rsidRPr="00000000" w14:paraId="0000039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tcPr>
          <w:sdt>
            <w:sdtPr>
              <w:tag w:val="goog_rdk_1312"/>
            </w:sdtPr>
            <w:sdtContent>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National Forestry Policy</w:t>
                </w:r>
                <w:r w:rsidDel="00000000" w:rsidR="00000000" w:rsidRPr="00000000">
                  <w:rPr>
                    <w:rtl w:val="0"/>
                  </w:rPr>
                </w:r>
              </w:p>
            </w:sdtContent>
          </w:sdt>
        </w:tc>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tcPr>
          <w:sdt>
            <w:sdtPr>
              <w:tag w:val="goog_rdk_1313"/>
            </w:sdtPr>
            <w:sdtContent>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Conservation, protection, management and utilisation of national forest resources</w:t>
                </w:r>
                <w:r w:rsidDel="00000000" w:rsidR="00000000" w:rsidRPr="00000000">
                  <w:rPr>
                    <w:rtl w:val="0"/>
                  </w:rPr>
                </w:r>
              </w:p>
            </w:sdtContent>
          </w:sdt>
        </w:tc>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tcPr>
          <w:sdt>
            <w:sdtPr>
              <w:tag w:val="goog_rdk_1314"/>
            </w:sdtPr>
            <w:sdtContent>
              <w:p w:rsidR="00000000" w:rsidDel="00000000" w:rsidP="00000000" w:rsidRDefault="00000000" w:rsidRPr="00000000" w14:paraId="00000398">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8" w:val="single"/>
              <w:right w:color="000000" w:space="0" w:sz="6" w:val="single"/>
            </w:tcBorders>
            <w:tcMar>
              <w:top w:w="100.0" w:type="dxa"/>
              <w:left w:w="100.0" w:type="dxa"/>
              <w:bottom w:w="100.0" w:type="dxa"/>
              <w:right w:w="100.0" w:type="dxa"/>
            </w:tcMar>
          </w:tcPr>
          <w:sdt>
            <w:sdtPr>
              <w:tag w:val="goog_rdk_1315"/>
            </w:sdtPr>
            <w:sdtContent>
              <w:p w:rsidR="00000000" w:rsidDel="00000000" w:rsidP="00000000" w:rsidRDefault="00000000" w:rsidRPr="00000000" w14:paraId="00000399">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16"/>
            </w:sdtPr>
            <w:sdtContent>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30">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Rwanda National Forestry Policy</w:t>
                  </w:r>
                </w:hyperlink>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8" w:val="single"/>
            </w:tcBorders>
            <w:tcMar>
              <w:top w:w="100.0" w:type="dxa"/>
              <w:left w:w="100.0" w:type="dxa"/>
              <w:bottom w:w="100.0" w:type="dxa"/>
              <w:right w:w="100.0" w:type="dxa"/>
            </w:tcMar>
          </w:tcPr>
          <w:sdt>
            <w:sdtPr>
              <w:tag w:val="goog_rdk_1317"/>
            </w:sdtPr>
            <w:sdtContent>
              <w:p w:rsidR="00000000" w:rsidDel="00000000" w:rsidP="00000000" w:rsidRDefault="00000000" w:rsidRPr="00000000" w14:paraId="0000039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sdt>
            <w:sdtPr>
              <w:tag w:val="goog_rdk_1318"/>
            </w:sdtPr>
            <w:sdtContent>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Rwanda water policy</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sdt>
            <w:sdtPr>
              <w:tag w:val="goog_rdk_1319"/>
            </w:sdtPr>
            <w:sdtContent>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Effective use of water</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sdt>
            <w:sdtPr>
              <w:tag w:val="goog_rdk_1320"/>
            </w:sdtPr>
            <w:sdtContent>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Rwanda Water Board, RAB, MoE</w:t>
                </w:r>
                <w:r w:rsidDel="00000000" w:rsidR="00000000" w:rsidRPr="00000000">
                  <w:rPr>
                    <w:rtl w:val="0"/>
                  </w:rPr>
                </w:r>
              </w:p>
            </w:sdtContent>
          </w:sdt>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sdt>
            <w:sdtPr>
              <w:tag w:val="goog_rdk_1321"/>
            </w:sdtPr>
            <w:sdtContent>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All farmers, Private sector</w:t>
                </w:r>
                <w:r w:rsidDel="00000000" w:rsidR="00000000" w:rsidRPr="00000000">
                  <w:rPr>
                    <w:rtl w:val="0"/>
                  </w:rPr>
                </w:r>
              </w:p>
            </w:sdtContent>
          </w:sdt>
        </w:tc>
        <w:tc>
          <w:tcPr>
            <w:tcBorders>
              <w:top w:color="000000" w:space="0" w:sz="6" w:val="single"/>
              <w:left w:color="000000" w:space="0" w:sz="8" w:val="single"/>
              <w:bottom w:color="000000" w:space="0" w:sz="6" w:val="single"/>
              <w:right w:color="000000" w:space="0" w:sz="6" w:val="single"/>
            </w:tcBorders>
            <w:tcMar>
              <w:top w:w="100.0" w:type="dxa"/>
              <w:left w:w="100.0" w:type="dxa"/>
              <w:bottom w:w="100.0" w:type="dxa"/>
              <w:right w:w="100.0" w:type="dxa"/>
            </w:tcMar>
          </w:tcPr>
          <w:sdt>
            <w:sdtPr>
              <w:tag w:val="goog_rdk_1322"/>
            </w:sdtPr>
            <w:sdtContent>
              <w:p w:rsidR="00000000" w:rsidDel="00000000" w:rsidP="00000000" w:rsidRDefault="00000000" w:rsidRPr="00000000" w14:paraId="000003A0">
                <w:pPr>
                  <w:jc w:val="both"/>
                  <w:rPr>
                    <w:sz w:val="20"/>
                    <w:szCs w:val="20"/>
                  </w:rPr>
                </w:pPr>
                <w:r w:rsidDel="00000000" w:rsidR="00000000" w:rsidRPr="00000000">
                  <w:rPr>
                    <w:rtl w:val="0"/>
                  </w:rPr>
                </w:r>
              </w:p>
            </w:sdtContent>
          </w:sdt>
        </w:tc>
      </w:tr>
      <w:tr>
        <w:trPr>
          <w:cantSplit w:val="0"/>
          <w:trHeight w:val="670" w:hRule="atLeast"/>
          <w:tblHeader w:val="0"/>
        </w:trPr>
        <w:tc>
          <w:tcPr>
            <w:tcBorders>
              <w:top w:color="000000" w:space="0" w:sz="6" w:val="single"/>
              <w:left w:color="000000" w:space="0" w:sz="6" w:val="single"/>
              <w:bottom w:color="000000" w:space="0" w:sz="6" w:val="single"/>
              <w:right w:color="000000" w:space="0" w:sz="8" w:val="single"/>
            </w:tcBorders>
            <w:tcMar>
              <w:top w:w="100.0" w:type="dxa"/>
              <w:left w:w="100.0" w:type="dxa"/>
              <w:bottom w:w="100.0" w:type="dxa"/>
              <w:right w:w="100.0" w:type="dxa"/>
            </w:tcMar>
          </w:tcPr>
          <w:sdt>
            <w:sdtPr>
              <w:tag w:val="goog_rdk_1323"/>
            </w:sdtPr>
            <w:sdtContent>
              <w:p w:rsidR="00000000" w:rsidDel="00000000" w:rsidP="00000000" w:rsidRDefault="00000000" w:rsidRPr="00000000" w14:paraId="000003A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8" w:val="single"/>
              <w:left w:color="000000" w:space="0" w:sz="8" w:val="single"/>
              <w:bottom w:color="000000" w:space="0" w:sz="6" w:val="single"/>
              <w:right w:color="000000" w:space="0" w:sz="8" w:val="single"/>
            </w:tcBorders>
            <w:shd w:fill="ffffff" w:val="clear"/>
            <w:tcMar>
              <w:top w:w="100.0" w:type="dxa"/>
              <w:left w:w="100.0" w:type="dxa"/>
              <w:bottom w:w="100.0" w:type="dxa"/>
              <w:right w:w="100.0" w:type="dxa"/>
            </w:tcMar>
          </w:tcPr>
          <w:sdt>
            <w:sdtPr>
              <w:tag w:val="goog_rdk_1324"/>
            </w:sdtPr>
            <w:sdtContent>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Mining policy</w:t>
                </w:r>
                <w:r w:rsidDel="00000000" w:rsidR="00000000" w:rsidRPr="00000000">
                  <w:rPr>
                    <w:rtl w:val="0"/>
                  </w:rPr>
                </w:r>
              </w:p>
            </w:sdtContent>
          </w:sdt>
        </w:tc>
        <w:tc>
          <w:tcPr>
            <w:tcBorders>
              <w:top w:color="000000" w:space="0" w:sz="8" w:val="single"/>
              <w:left w:color="000000" w:space="0" w:sz="8" w:val="single"/>
              <w:bottom w:color="000000" w:space="0" w:sz="6" w:val="single"/>
              <w:right w:color="000000" w:space="0" w:sz="8" w:val="single"/>
            </w:tcBorders>
            <w:shd w:fill="ffffff" w:val="clear"/>
            <w:tcMar>
              <w:top w:w="100.0" w:type="dxa"/>
              <w:left w:w="100.0" w:type="dxa"/>
              <w:bottom w:w="100.0" w:type="dxa"/>
              <w:right w:w="100.0" w:type="dxa"/>
            </w:tcMar>
          </w:tcPr>
          <w:sdt>
            <w:sdtPr>
              <w:tag w:val="goog_rdk_1325"/>
            </w:sdtPr>
            <w:sdtContent>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Sustainable use of available mining</w:t>
                </w:r>
                <w:r w:rsidDel="00000000" w:rsidR="00000000" w:rsidRPr="00000000">
                  <w:rPr>
                    <w:rtl w:val="0"/>
                  </w:rPr>
                </w:r>
              </w:p>
            </w:sdtContent>
          </w:sdt>
        </w:tc>
        <w:tc>
          <w:tcPr>
            <w:tcBorders>
              <w:top w:color="000000" w:space="0" w:sz="8" w:val="single"/>
              <w:left w:color="000000" w:space="0" w:sz="8" w:val="single"/>
              <w:bottom w:color="000000" w:space="0" w:sz="6" w:val="single"/>
              <w:right w:color="000000" w:space="0" w:sz="8" w:val="single"/>
            </w:tcBorders>
            <w:shd w:fill="ffffff" w:val="clear"/>
            <w:tcMar>
              <w:top w:w="100.0" w:type="dxa"/>
              <w:left w:w="100.0" w:type="dxa"/>
              <w:bottom w:w="100.0" w:type="dxa"/>
              <w:right w:w="100.0" w:type="dxa"/>
            </w:tcMar>
          </w:tcPr>
          <w:sdt>
            <w:sdtPr>
              <w:tag w:val="goog_rdk_1326"/>
            </w:sdtPr>
            <w:sdtContent>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REMA, MoE, Rwanda mining petroleum and Gas</w:t>
                </w:r>
                <w:r w:rsidDel="00000000" w:rsidR="00000000" w:rsidRPr="00000000">
                  <w:rPr>
                    <w:rtl w:val="0"/>
                  </w:rPr>
                </w:r>
              </w:p>
            </w:sdtContent>
          </w:sdt>
        </w:tc>
        <w:tc>
          <w:tcPr>
            <w:tcBorders>
              <w:top w:color="000000" w:space="0" w:sz="8" w:val="single"/>
              <w:left w:color="000000" w:space="0" w:sz="8" w:val="single"/>
              <w:bottom w:color="000000" w:space="0" w:sz="6" w:val="single"/>
              <w:right w:color="000000" w:space="0" w:sz="8" w:val="single"/>
            </w:tcBorders>
            <w:shd w:fill="ffffff" w:val="clear"/>
            <w:tcMar>
              <w:top w:w="100.0" w:type="dxa"/>
              <w:left w:w="100.0" w:type="dxa"/>
              <w:bottom w:w="100.0" w:type="dxa"/>
              <w:right w:w="100.0" w:type="dxa"/>
            </w:tcMar>
          </w:tcPr>
          <w:sdt>
            <w:sdtPr>
              <w:tag w:val="goog_rdk_1327"/>
            </w:sdtPr>
            <w:sdtContent>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All farmers, private sector</w:t>
                </w:r>
                <w:r w:rsidDel="00000000" w:rsidR="00000000" w:rsidRPr="00000000">
                  <w:rPr>
                    <w:rtl w:val="0"/>
                  </w:rPr>
                </w:r>
              </w:p>
            </w:sdtContent>
          </w:sdt>
        </w:tc>
        <w:tc>
          <w:tcPr>
            <w:tcBorders>
              <w:top w:color="000000" w:space="0" w:sz="6" w:val="single"/>
              <w:left w:color="000000" w:space="0" w:sz="8" w:val="single"/>
              <w:bottom w:color="000000" w:space="0" w:sz="6" w:val="single"/>
              <w:right w:color="000000" w:space="0" w:sz="6" w:val="single"/>
            </w:tcBorders>
            <w:tcMar>
              <w:top w:w="100.0" w:type="dxa"/>
              <w:left w:w="100.0" w:type="dxa"/>
              <w:bottom w:w="100.0" w:type="dxa"/>
              <w:right w:w="100.0" w:type="dxa"/>
            </w:tcMar>
          </w:tcPr>
          <w:sdt>
            <w:sdtPr>
              <w:tag w:val="goog_rdk_1328"/>
            </w:sdtPr>
            <w:sdtContent>
              <w:p w:rsidR="00000000" w:rsidDel="00000000" w:rsidP="00000000" w:rsidRDefault="00000000" w:rsidRPr="00000000" w14:paraId="000003A6">
                <w:pPr>
                  <w:jc w:val="both"/>
                  <w:rPr>
                    <w:sz w:val="20"/>
                    <w:szCs w:val="20"/>
                  </w:rPr>
                </w:pPr>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29"/>
            </w:sdtPr>
            <w:sdtContent>
              <w:p w:rsidR="00000000" w:rsidDel="00000000" w:rsidP="00000000" w:rsidRDefault="00000000" w:rsidRPr="00000000" w14:paraId="000003A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30"/>
            </w:sdtPr>
            <w:sdtContent>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Crop intensification program</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31"/>
            </w:sdtPr>
            <w:sdtContent>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Increase productivity per unit area</w:t>
                </w:r>
                <w:r w:rsidDel="00000000" w:rsidR="00000000" w:rsidRPr="00000000">
                  <w:rPr>
                    <w:rtl w:val="0"/>
                  </w:rPr>
                </w:r>
              </w:p>
            </w:sdtContent>
          </w:sdt>
          <w:sdt>
            <w:sdtPr>
              <w:tag w:val="goog_rdk_1332"/>
            </w:sdtPr>
            <w:sdtContent>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Effective use of inputs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33"/>
            </w:sdtPr>
            <w:sdtContent>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RAB, MINAGRI</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34"/>
            </w:sdtPr>
            <w:sdtContent>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Farmers, agro-dealers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35"/>
            </w:sdtPr>
            <w:sdtContent>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31">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CIP</w:t>
                  </w:r>
                </w:hyperlink>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36"/>
            </w:sdtPr>
            <w:sdtContent>
              <w:p w:rsidR="00000000" w:rsidDel="00000000" w:rsidP="00000000" w:rsidRDefault="00000000" w:rsidRPr="00000000" w14:paraId="000003A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37"/>
            </w:sdtPr>
            <w:sdtContent>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Quality and food safety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38"/>
            </w:sdtPr>
            <w:sdtContent>
              <w:p w:rsidR="00000000" w:rsidDel="00000000" w:rsidP="00000000" w:rsidRDefault="00000000" w:rsidRPr="00000000" w14:paraId="000003B0">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39"/>
            </w:sdtPr>
            <w:sdtContent>
              <w:p w:rsidR="00000000" w:rsidDel="00000000" w:rsidP="00000000" w:rsidRDefault="00000000" w:rsidRPr="00000000" w14:paraId="000003B1">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40"/>
            </w:sdtPr>
            <w:sdtContent>
              <w:p w:rsidR="00000000" w:rsidDel="00000000" w:rsidP="00000000" w:rsidRDefault="00000000" w:rsidRPr="00000000" w14:paraId="000003B2">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41"/>
            </w:sdtPr>
            <w:sdtContent>
              <w:p w:rsidR="00000000" w:rsidDel="00000000" w:rsidP="00000000" w:rsidRDefault="00000000" w:rsidRPr="00000000" w14:paraId="000003B3">
                <w:pPr>
                  <w:jc w:val="both"/>
                  <w:rPr>
                    <w:sz w:val="20"/>
                    <w:szCs w:val="20"/>
                  </w:rPr>
                </w:pPr>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42"/>
            </w:sdtPr>
            <w:sdtContent>
              <w:p w:rsidR="00000000" w:rsidDel="00000000" w:rsidP="00000000" w:rsidRDefault="00000000" w:rsidRPr="00000000" w14:paraId="000003B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43"/>
            </w:sdtPr>
            <w:sdtContent>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Seed multiplication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44"/>
            </w:sdtPr>
            <w:sdtContent>
              <w:p w:rsidR="00000000" w:rsidDel="00000000" w:rsidP="00000000" w:rsidRDefault="00000000" w:rsidRPr="00000000" w14:paraId="000003B6">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45"/>
            </w:sdtPr>
            <w:sdtContent>
              <w:p w:rsidR="00000000" w:rsidDel="00000000" w:rsidP="00000000" w:rsidRDefault="00000000" w:rsidRPr="00000000" w14:paraId="000003B7">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46"/>
            </w:sdtPr>
            <w:sdtContent>
              <w:p w:rsidR="00000000" w:rsidDel="00000000" w:rsidP="00000000" w:rsidRDefault="00000000" w:rsidRPr="00000000" w14:paraId="000003B8">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47"/>
            </w:sdtPr>
            <w:sdtContent>
              <w:p w:rsidR="00000000" w:rsidDel="00000000" w:rsidP="00000000" w:rsidRDefault="00000000" w:rsidRPr="00000000" w14:paraId="000003B9">
                <w:pPr>
                  <w:jc w:val="both"/>
                  <w:rPr>
                    <w:sz w:val="20"/>
                    <w:szCs w:val="20"/>
                  </w:rPr>
                </w:pPr>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48"/>
            </w:sdtPr>
            <w:sdtContent>
              <w:p w:rsidR="00000000" w:rsidDel="00000000" w:rsidP="00000000" w:rsidRDefault="00000000" w:rsidRPr="00000000" w14:paraId="000003B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49"/>
            </w:sdtPr>
            <w:sdtContent>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Paddy Rice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50"/>
            </w:sdtPr>
            <w:sdtContent>
              <w:p w:rsidR="00000000" w:rsidDel="00000000" w:rsidP="00000000" w:rsidRDefault="00000000" w:rsidRPr="00000000" w14:paraId="000003BC">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51"/>
            </w:sdtPr>
            <w:sdtContent>
              <w:p w:rsidR="00000000" w:rsidDel="00000000" w:rsidP="00000000" w:rsidRDefault="00000000" w:rsidRPr="00000000" w14:paraId="000003BD">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52"/>
            </w:sdtPr>
            <w:sdtContent>
              <w:p w:rsidR="00000000" w:rsidDel="00000000" w:rsidP="00000000" w:rsidRDefault="00000000" w:rsidRPr="00000000" w14:paraId="000003BE">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53"/>
            </w:sdtPr>
            <w:sdtContent>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32">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National Rice Development Strategy</w:t>
                  </w:r>
                </w:hyperlink>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 </w:t>
                </w:r>
                <w:r w:rsidDel="00000000" w:rsidR="00000000" w:rsidRPr="00000000">
                  <w:rPr>
                    <w:rtl w:val="0"/>
                  </w:rPr>
                </w:r>
              </w:p>
            </w:sdtContent>
          </w:sdt>
          <w:sdt>
            <w:sdtPr>
              <w:tag w:val="goog_rdk_1354"/>
            </w:sdtPr>
            <w:sdtContent>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33">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Rice Strategy 2021-2030</w:t>
                  </w:r>
                </w:hyperlink>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55"/>
            </w:sdtPr>
            <w:sdtContent>
              <w:p w:rsidR="00000000" w:rsidDel="00000000" w:rsidP="00000000" w:rsidRDefault="00000000" w:rsidRPr="00000000" w14:paraId="000003C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56"/>
            </w:sdtPr>
            <w:sdtContent>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Inspection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57"/>
            </w:sdtPr>
            <w:sdtContent>
              <w:p w:rsidR="00000000" w:rsidDel="00000000" w:rsidP="00000000" w:rsidRDefault="00000000" w:rsidRPr="00000000" w14:paraId="000003C3">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58"/>
            </w:sdtPr>
            <w:sdtContent>
              <w:p w:rsidR="00000000" w:rsidDel="00000000" w:rsidP="00000000" w:rsidRDefault="00000000" w:rsidRPr="00000000" w14:paraId="000003C4">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59"/>
            </w:sdtPr>
            <w:sdtContent>
              <w:p w:rsidR="00000000" w:rsidDel="00000000" w:rsidP="00000000" w:rsidRDefault="00000000" w:rsidRPr="00000000" w14:paraId="000003C5">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60"/>
            </w:sdtPr>
            <w:sdtContent>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hyperlink r:id="rId34">
                  <w:r w:rsidDel="00000000" w:rsidR="00000000" w:rsidRPr="00000000">
                    <w:rPr>
                      <w:rFonts w:ascii="Cambria" w:cs="Cambria" w:eastAsia="Cambria" w:hAnsi="Cambria"/>
                      <w:b w:val="0"/>
                      <w:i w:val="0"/>
                      <w:smallCaps w:val="0"/>
                      <w:strike w:val="0"/>
                      <w:color w:val="1155cc"/>
                      <w:sz w:val="20"/>
                      <w:szCs w:val="20"/>
                      <w:u w:val="single"/>
                      <w:shd w:fill="auto" w:val="clear"/>
                      <w:vertAlign w:val="baseline"/>
                      <w:rtl w:val="0"/>
                    </w:rPr>
                    <w:t xml:space="preserve">Rwanda Quality Policy</w:t>
                  </w:r>
                </w:hyperlink>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61"/>
            </w:sdtPr>
            <w:sdtContent>
              <w:p w:rsidR="00000000" w:rsidDel="00000000" w:rsidP="00000000" w:rsidRDefault="00000000" w:rsidRPr="00000000" w14:paraId="000003C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62"/>
            </w:sdtPr>
            <w:sdtContent>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Livestock policy</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63"/>
            </w:sdtPr>
            <w:sdtContent>
              <w:p w:rsidR="00000000" w:rsidDel="00000000" w:rsidP="00000000" w:rsidRDefault="00000000" w:rsidRPr="00000000" w14:paraId="000003C9">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64"/>
            </w:sdtPr>
            <w:sdtContent>
              <w:p w:rsidR="00000000" w:rsidDel="00000000" w:rsidP="00000000" w:rsidRDefault="00000000" w:rsidRPr="00000000" w14:paraId="000003CA">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65"/>
            </w:sdtPr>
            <w:sdtContent>
              <w:p w:rsidR="00000000" w:rsidDel="00000000" w:rsidP="00000000" w:rsidRDefault="00000000" w:rsidRPr="00000000" w14:paraId="000003CB">
                <w:pPr>
                  <w:jc w:val="both"/>
                  <w:rPr>
                    <w:sz w:val="20"/>
                    <w:szCs w:val="20"/>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66"/>
            </w:sdtPr>
            <w:sdtContent>
              <w:p w:rsidR="00000000" w:rsidDel="00000000" w:rsidP="00000000" w:rsidRDefault="00000000" w:rsidRPr="00000000" w14:paraId="000003CC">
                <w:pPr>
                  <w:jc w:val="both"/>
                  <w:rPr>
                    <w:sz w:val="20"/>
                    <w:szCs w:val="20"/>
                  </w:rPr>
                </w:pPr>
                <w:r w:rsidDel="00000000" w:rsidR="00000000" w:rsidRPr="00000000">
                  <w:rPr>
                    <w:rtl w:val="0"/>
                  </w:rPr>
                </w:r>
              </w:p>
            </w:sdtContent>
          </w:sdt>
        </w:tc>
      </w:tr>
      <w:tr>
        <w:trPr>
          <w:cantSplit w:val="0"/>
          <w:trHeight w:val="62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67"/>
            </w:sdtPr>
            <w:sdtContent>
              <w:p w:rsidR="00000000" w:rsidDel="00000000" w:rsidP="00000000" w:rsidRDefault="00000000" w:rsidRPr="00000000" w14:paraId="000003C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68"/>
            </w:sdtPr>
            <w:sdtContent>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Nutrition-sensitive agriculture mainstreaming guideline</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69"/>
            </w:sdtPr>
            <w:sdtContent>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Innovation and extension, productivity and market value chain, enabling government and responsible institution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70"/>
            </w:sdtPr>
            <w:sdtContent>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RAB, NAEB, RICA, RSB</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sdt>
            <w:sdtPr>
              <w:tag w:val="goog_rdk_1371"/>
            </w:sdtPr>
            <w:sdtContent>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3c3c3c"/>
                    <w:sz w:val="20"/>
                    <w:szCs w:val="20"/>
                    <w:u w:val="none"/>
                    <w:shd w:fill="auto" w:val="clear"/>
                    <w:vertAlign w:val="baseline"/>
                    <w:rtl w:val="0"/>
                  </w:rPr>
                  <w:t xml:space="preserve">RAB, NAEB, RSB, RICA, NIRDA, Local Government, Research institution, Private sector, NGO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72"/>
            </w:sdtPr>
            <w:sdtContent>
              <w:p w:rsidR="00000000" w:rsidDel="00000000" w:rsidP="00000000" w:rsidRDefault="00000000" w:rsidRPr="00000000" w14:paraId="000003D2">
                <w:pPr>
                  <w:jc w:val="both"/>
                  <w:rPr>
                    <w:sz w:val="20"/>
                    <w:szCs w:val="20"/>
                  </w:rPr>
                </w:pPr>
                <w:r w:rsidDel="00000000" w:rsidR="00000000" w:rsidRPr="00000000">
                  <w:rPr>
                    <w:rtl w:val="0"/>
                  </w:rPr>
                </w:r>
              </w:p>
            </w:sdtContent>
          </w:sdt>
        </w:tc>
      </w:tr>
    </w:tbl>
    <w:sdt>
      <w:sdtPr>
        <w:tag w:val="goog_rdk_1373"/>
      </w:sdtPr>
      <w:sdtContent>
        <w:p w:rsidR="00000000" w:rsidDel="00000000" w:rsidP="00000000" w:rsidRDefault="00000000" w:rsidRPr="00000000" w14:paraId="000003D3">
          <w:pPr>
            <w:jc w:val="both"/>
            <w:rPr/>
            <w:sectPr>
              <w:type w:val="nextPage"/>
              <w:pgSz w:h="16838" w:w="11906" w:orient="portrait"/>
              <w:pgMar w:bottom="1440" w:top="1440" w:left="1440" w:right="1440" w:header="708" w:footer="708"/>
            </w:sectPr>
          </w:pPr>
          <w:r w:rsidDel="00000000" w:rsidR="00000000" w:rsidRPr="00000000">
            <w:rPr>
              <w:rtl w:val="0"/>
            </w:rPr>
          </w:r>
        </w:p>
      </w:sdtContent>
    </w:sdt>
    <w:sdt>
      <w:sdtPr>
        <w:tag w:val="goog_rdk_1374"/>
      </w:sdtPr>
      <w:sdtContent>
        <w:p w:rsidR="00000000" w:rsidDel="00000000" w:rsidP="00000000" w:rsidRDefault="00000000" w:rsidRPr="00000000" w14:paraId="000003D4">
          <w:pPr>
            <w:pStyle w:val="Heading2"/>
            <w:spacing w:after="0" w:line="240" w:lineRule="auto"/>
            <w:rPr/>
          </w:pPr>
          <w:bookmarkStart w:colFirst="0" w:colLast="0" w:name="_heading=h.1v1yuxt" w:id="51"/>
          <w:bookmarkEnd w:id="51"/>
          <w:r w:rsidDel="00000000" w:rsidR="00000000" w:rsidRPr="00000000">
            <w:rPr>
              <w:rtl w:val="0"/>
            </w:rPr>
            <w:t xml:space="preserve">Annexe 3: Initiatives</w:t>
          </w:r>
        </w:p>
      </w:sdtContent>
    </w:sdt>
    <w:sdt>
      <w:sdtPr>
        <w:tag w:val="goog_rdk_1375"/>
      </w:sdtPr>
      <w:sdtContent>
        <w:p w:rsidR="00000000" w:rsidDel="00000000" w:rsidP="00000000" w:rsidRDefault="00000000" w:rsidRPr="00000000" w14:paraId="000003D5">
          <w:pPr>
            <w:spacing w:before="240" w:line="240" w:lineRule="auto"/>
            <w:jc w:val="both"/>
            <w:rPr>
              <w:color w:val="000000"/>
            </w:rPr>
          </w:pPr>
          <w:r w:rsidDel="00000000" w:rsidR="00000000" w:rsidRPr="00000000">
            <w:rPr>
              <w:color w:val="000000"/>
              <w:rtl w:val="0"/>
            </w:rPr>
            <w:t xml:space="preserve">List of AKIS initiatives in Rwanda</w:t>
          </w:r>
        </w:p>
      </w:sdtContent>
    </w:sdt>
    <w:tbl>
      <w:tblPr>
        <w:tblStyle w:val="Table7"/>
        <w:tblW w:w="13387.0" w:type="dxa"/>
        <w:jc w:val="left"/>
        <w:tblLayout w:type="fixed"/>
        <w:tblLook w:val="0400"/>
      </w:tblPr>
      <w:tblGrid>
        <w:gridCol w:w="843"/>
        <w:gridCol w:w="2268"/>
        <w:gridCol w:w="3118"/>
        <w:gridCol w:w="2096"/>
        <w:gridCol w:w="3382"/>
        <w:gridCol w:w="1680"/>
        <w:tblGridChange w:id="0">
          <w:tblGrid>
            <w:gridCol w:w="843"/>
            <w:gridCol w:w="2268"/>
            <w:gridCol w:w="3118"/>
            <w:gridCol w:w="2096"/>
            <w:gridCol w:w="3382"/>
            <w:gridCol w:w="1680"/>
          </w:tblGrid>
        </w:tblGridChange>
      </w:tblGrid>
      <w:tr>
        <w:trPr>
          <w:cantSplit w:val="0"/>
          <w:trHeight w:val="6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76"/>
            </w:sdtPr>
            <w:sdtContent>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c3c3c"/>
                    <w:sz w:val="18"/>
                    <w:szCs w:val="18"/>
                    <w:u w:val="none"/>
                    <w:shd w:fill="auto" w:val="clear"/>
                    <w:vertAlign w:val="baseline"/>
                    <w:rtl w:val="0"/>
                  </w:rPr>
                  <w:t xml:space="preserve">No.</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77"/>
            </w:sdtPr>
            <w:sdtContent>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c3c3c"/>
                    <w:sz w:val="18"/>
                    <w:szCs w:val="18"/>
                    <w:u w:val="none"/>
                    <w:shd w:fill="auto" w:val="clear"/>
                    <w:vertAlign w:val="baseline"/>
                    <w:rtl w:val="0"/>
                  </w:rPr>
                  <w:t xml:space="preserve">Initiative</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78"/>
            </w:sdtPr>
            <w:sdtContent>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c3c3c"/>
                    <w:sz w:val="18"/>
                    <w:szCs w:val="18"/>
                    <w:u w:val="none"/>
                    <w:shd w:fill="auto" w:val="clear"/>
                    <w:vertAlign w:val="baseline"/>
                    <w:rtl w:val="0"/>
                  </w:rPr>
                  <w:t xml:space="preserve">Objective</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79"/>
            </w:sdtPr>
            <w:sdtContent>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c3c3c"/>
                    <w:sz w:val="18"/>
                    <w:szCs w:val="18"/>
                    <w:u w:val="none"/>
                    <w:shd w:fill="auto" w:val="clear"/>
                    <w:vertAlign w:val="baseline"/>
                    <w:rtl w:val="0"/>
                  </w:rPr>
                  <w:t xml:space="preserve">Implementing organization</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80"/>
            </w:sdtPr>
            <w:sdtContent>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c3c3c"/>
                    <w:sz w:val="18"/>
                    <w:szCs w:val="18"/>
                    <w:u w:val="none"/>
                    <w:shd w:fill="auto" w:val="clear"/>
                    <w:vertAlign w:val="baseline"/>
                    <w:rtl w:val="0"/>
                  </w:rPr>
                  <w:t xml:space="preserve">Targeted stakeholders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81"/>
            </w:sdtPr>
            <w:sdtContent>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c3c3c"/>
                    <w:sz w:val="18"/>
                    <w:szCs w:val="18"/>
                    <w:u w:val="none"/>
                    <w:shd w:fill="auto" w:val="clear"/>
                    <w:vertAlign w:val="baseline"/>
                    <w:rtl w:val="0"/>
                  </w:rPr>
                  <w:t xml:space="preserve">Link</w:t>
                </w:r>
                <w:r w:rsidDel="00000000" w:rsidR="00000000" w:rsidRPr="00000000">
                  <w:rPr>
                    <w:rtl w:val="0"/>
                  </w:rPr>
                </w:r>
              </w:p>
            </w:sdtContent>
          </w:sdt>
        </w:tc>
      </w:tr>
      <w:tr>
        <w:trPr>
          <w:cantSplit w:val="0"/>
          <w:trHeight w:val="15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82"/>
            </w:sdtPr>
            <w:sdtContent>
              <w:p w:rsidR="00000000" w:rsidDel="00000000" w:rsidP="00000000" w:rsidRDefault="00000000" w:rsidRPr="00000000" w14:paraId="000003D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83"/>
            </w:sdtPr>
            <w:sdtContent>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Smart Nkunganire system</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84"/>
            </w:sdtPr>
            <w:sdtContent>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Input subsidy management</w:t>
                </w:r>
                <w:r w:rsidDel="00000000" w:rsidR="00000000" w:rsidRPr="00000000">
                  <w:rPr>
                    <w:rtl w:val="0"/>
                  </w:rPr>
                </w:r>
              </w:p>
            </w:sdtContent>
          </w:sdt>
          <w:sdt>
            <w:sdtPr>
              <w:tag w:val="goog_rdk_1385"/>
            </w:sdtPr>
            <w:sdtContent>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monitor the distribution of subsidised inputs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86"/>
            </w:sdtPr>
            <w:sdtContent>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BK tech house</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87"/>
            </w:sdtPr>
            <w:sdtContent>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Farmers; Farmer organization; agro-dealers; fertiliser companies; local government; BK Tech House; RAB; OAF; MINALOC</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88"/>
            </w:sdtPr>
            <w:sdtContent>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5">
                  <w:r w:rsidDel="00000000" w:rsidR="00000000" w:rsidRPr="00000000">
                    <w:rPr>
                      <w:rFonts w:ascii="Verdana" w:cs="Verdana" w:eastAsia="Verdana" w:hAnsi="Verdana"/>
                      <w:b w:val="0"/>
                      <w:i w:val="0"/>
                      <w:smallCaps w:val="0"/>
                      <w:strike w:val="0"/>
                      <w:color w:val="1155cc"/>
                      <w:sz w:val="18"/>
                      <w:szCs w:val="18"/>
                      <w:u w:val="single"/>
                      <w:shd w:fill="auto" w:val="clear"/>
                      <w:vertAlign w:val="baseline"/>
                      <w:rtl w:val="0"/>
                    </w:rPr>
                    <w:t xml:space="preserve">SNS</w:t>
                  </w:r>
                </w:hyperlink>
                <w:r w:rsidDel="00000000" w:rsidR="00000000" w:rsidRPr="00000000">
                  <w:rPr>
                    <w:rtl w:val="0"/>
                  </w:rPr>
                </w:r>
              </w:p>
            </w:sdtContent>
          </w:sdt>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89"/>
            </w:sdtPr>
            <w:sdtContent>
              <w:p w:rsidR="00000000" w:rsidDel="00000000" w:rsidP="00000000" w:rsidRDefault="00000000" w:rsidRPr="00000000" w14:paraId="000003E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0"/>
            </w:sdtPr>
            <w:sdtContent>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Smart Kungahara System</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1"/>
            </w:sdtPr>
            <w:sdtContent>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Digitise cash crop value chain (coffee, tea, horticultural crops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2"/>
            </w:sdtPr>
            <w:sdtContent>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NAEB</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3"/>
            </w:sdtPr>
            <w:sdtContent>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Farmers; Farmer organization; agro-dealers; fertiliser companies; local government</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4"/>
            </w:sdtPr>
            <w:sdtContent>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Verdana" w:cs="Verdana" w:eastAsia="Verdana" w:hAnsi="Verdana"/>
                      <w:b w:val="0"/>
                      <w:i w:val="0"/>
                      <w:smallCaps w:val="0"/>
                      <w:strike w:val="0"/>
                      <w:color w:val="1155cc"/>
                      <w:sz w:val="18"/>
                      <w:szCs w:val="18"/>
                      <w:u w:val="single"/>
                      <w:shd w:fill="auto" w:val="clear"/>
                      <w:vertAlign w:val="baseline"/>
                      <w:rtl w:val="0"/>
                    </w:rPr>
                    <w:t xml:space="preserve">SKS</w:t>
                  </w:r>
                </w:hyperlink>
                <w:r w:rsidDel="00000000" w:rsidR="00000000" w:rsidRPr="00000000">
                  <w:rPr>
                    <w:rtl w:val="0"/>
                  </w:rPr>
                </w:r>
              </w:p>
            </w:sdtContent>
          </w:sdt>
        </w:tc>
      </w:tr>
      <w:tr>
        <w:trPr>
          <w:cantSplit w:val="0"/>
          <w:trHeight w:val="15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5"/>
            </w:sdtPr>
            <w:sdtContent>
              <w:p w:rsidR="00000000" w:rsidDel="00000000" w:rsidP="00000000" w:rsidRDefault="00000000" w:rsidRPr="00000000" w14:paraId="000003E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6"/>
            </w:sdtPr>
            <w:sdtContent>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Land ownership through the land administration information system (LAIS)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7"/>
            </w:sdtPr>
            <w:sdtContent>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8"/>
            </w:sdtPr>
            <w:sdtContent>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399"/>
            </w:sdtPr>
            <w:sdtContent>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00"/>
            </w:sdtPr>
            <w:sdtContent>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7">
                  <w:r w:rsidDel="00000000" w:rsidR="00000000" w:rsidRPr="00000000">
                    <w:rPr>
                      <w:rFonts w:ascii="Verdana" w:cs="Verdana" w:eastAsia="Verdana" w:hAnsi="Verdana"/>
                      <w:b w:val="0"/>
                      <w:i w:val="0"/>
                      <w:smallCaps w:val="0"/>
                      <w:strike w:val="0"/>
                      <w:color w:val="1155cc"/>
                      <w:sz w:val="18"/>
                      <w:szCs w:val="18"/>
                      <w:u w:val="single"/>
                      <w:shd w:fill="auto" w:val="clear"/>
                      <w:vertAlign w:val="baseline"/>
                      <w:rtl w:val="0"/>
                    </w:rPr>
                    <w:t xml:space="preserve">Land administration</w:t>
                  </w:r>
                </w:hyperlink>
                <w:r w:rsidDel="00000000" w:rsidR="00000000" w:rsidRPr="00000000">
                  <w:rPr>
                    <w:rtl w:val="0"/>
                  </w:rPr>
                </w:r>
              </w:p>
            </w:sdtContent>
          </w:sdt>
        </w:tc>
      </w:tr>
      <w:tr>
        <w:trPr>
          <w:cantSplit w:val="0"/>
          <w:trHeight w:val="16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01"/>
            </w:sdtPr>
            <w:sdtContent>
              <w:p w:rsidR="00000000" w:rsidDel="00000000" w:rsidP="00000000" w:rsidRDefault="00000000" w:rsidRPr="00000000" w14:paraId="000003E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02"/>
            </w:sdtPr>
            <w:sdtContent>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CROM-DSS (catchment-based land restoration opportunity mapping decision support system)</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03"/>
            </w:sdtPr>
            <w:sdtContent>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Tools to help field operators to identify priority sites for soil erosion and landslide mitigation</w:t>
                </w:r>
                <w:r w:rsidDel="00000000" w:rsidR="00000000" w:rsidRPr="00000000">
                  <w:rPr>
                    <w:rtl w:val="0"/>
                  </w:rPr>
                </w:r>
              </w:p>
            </w:sdtContent>
          </w:sdt>
          <w:sdt>
            <w:sdtPr>
              <w:tag w:val="goog_rdk_1404"/>
            </w:sdtPr>
            <w:sdtContent>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Restoration measures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05"/>
            </w:sdtPr>
            <w:sdtContent>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Rwanda water board</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06"/>
            </w:sdtPr>
            <w:sdtContent>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RAB; Local government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07"/>
            </w:sdtPr>
            <w:sdtContent>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Verdana" w:cs="Verdana" w:eastAsia="Verdana" w:hAnsi="Verdana"/>
                      <w:b w:val="0"/>
                      <w:i w:val="0"/>
                      <w:smallCaps w:val="0"/>
                      <w:strike w:val="0"/>
                      <w:color w:val="1155cc"/>
                      <w:sz w:val="18"/>
                      <w:szCs w:val="18"/>
                      <w:u w:val="single"/>
                      <w:shd w:fill="auto" w:val="clear"/>
                      <w:vertAlign w:val="baseline"/>
                      <w:rtl w:val="0"/>
                    </w:rPr>
                    <w:t xml:space="preserve">CROM DSS</w:t>
                  </w:r>
                </w:hyperlink>
                <w:r w:rsidDel="00000000" w:rsidR="00000000" w:rsidRPr="00000000">
                  <w:rPr>
                    <w:rtl w:val="0"/>
                  </w:rPr>
                </w:r>
              </w:p>
            </w:sdtContent>
          </w:sdt>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08"/>
            </w:sdtPr>
            <w:sdtContent>
              <w:p w:rsidR="00000000" w:rsidDel="00000000" w:rsidP="00000000" w:rsidRDefault="00000000" w:rsidRPr="00000000" w14:paraId="000003F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09"/>
            </w:sdtPr>
            <w:sdtContent>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YEAN platform</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10"/>
            </w:sdtPr>
            <w:sdtContent>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Providing technical information on crop and livestock</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11"/>
            </w:sdtPr>
            <w:sdtContent>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YEAN</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12"/>
            </w:sdtPr>
            <w:sdtContent>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Value chain actors; RAB; MINAGRI</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13"/>
            </w:sdtPr>
            <w:sdtContent>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9">
                  <w:r w:rsidDel="00000000" w:rsidR="00000000" w:rsidRPr="00000000">
                    <w:rPr>
                      <w:rFonts w:ascii="Verdana" w:cs="Verdana" w:eastAsia="Verdana" w:hAnsi="Verdana"/>
                      <w:b w:val="0"/>
                      <w:i w:val="0"/>
                      <w:smallCaps w:val="0"/>
                      <w:strike w:val="0"/>
                      <w:color w:val="1155cc"/>
                      <w:sz w:val="18"/>
                      <w:szCs w:val="18"/>
                      <w:u w:val="single"/>
                      <w:shd w:fill="auto" w:val="clear"/>
                      <w:vertAlign w:val="baseline"/>
                      <w:rtl w:val="0"/>
                    </w:rPr>
                    <w:t xml:space="preserve">YEAN</w:t>
                  </w:r>
                </w:hyperlink>
                <w:r w:rsidDel="00000000" w:rsidR="00000000" w:rsidRPr="00000000">
                  <w:rPr>
                    <w:rtl w:val="0"/>
                  </w:rPr>
                </w:r>
              </w:p>
            </w:sdtContent>
          </w:sdt>
        </w:tc>
      </w:tr>
      <w:tr>
        <w:trPr>
          <w:cantSplit w:val="0"/>
          <w:trHeight w:val="23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14"/>
            </w:sdtPr>
            <w:sdtContent>
              <w:p w:rsidR="00000000" w:rsidDel="00000000" w:rsidP="00000000" w:rsidRDefault="00000000" w:rsidRPr="00000000" w14:paraId="000003F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15"/>
            </w:sdtPr>
            <w:sdtContent>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RwaSIS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16"/>
            </w:sdtPr>
            <w:sdtContent>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To provide information on soil erosion hot spots</w:t>
                </w:r>
                <w:r w:rsidDel="00000000" w:rsidR="00000000" w:rsidRPr="00000000">
                  <w:rPr>
                    <w:rtl w:val="0"/>
                  </w:rPr>
                </w:r>
              </w:p>
            </w:sdtContent>
          </w:sdt>
          <w:sdt>
            <w:sdtPr>
              <w:tag w:val="goog_rdk_1417"/>
            </w:sdtPr>
            <w:sdtContent>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To develop a tool where the information can be channelled</w:t>
                </w:r>
                <w:r w:rsidDel="00000000" w:rsidR="00000000" w:rsidRPr="00000000">
                  <w:rPr>
                    <w:rtl w:val="0"/>
                  </w:rPr>
                </w:r>
              </w:p>
            </w:sdtContent>
          </w:sdt>
          <w:sdt>
            <w:sdtPr>
              <w:tag w:val="goog_rdk_1418"/>
            </w:sdtPr>
            <w:sdtContent>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To develop lime and fertilizer site-specific recommendations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19"/>
            </w:sdtPr>
            <w:sdtContent>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RAB</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20"/>
            </w:sdtPr>
            <w:sdtContent>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Farmers; National land authority; Financial institutions; RISA; Water use associations; Investors; Exporters; Producers; Processors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21"/>
            </w:sdtPr>
            <w:sdtContent>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r w:rsidDel="00000000" w:rsidR="00000000" w:rsidRPr="00000000">
                  <w:rPr>
                    <w:rtl w:val="0"/>
                  </w:rPr>
                </w:r>
              </w:p>
            </w:sdtContent>
          </w:sdt>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22"/>
            </w:sdtPr>
            <w:sdtContent>
              <w:p w:rsidR="00000000" w:rsidDel="00000000" w:rsidP="00000000" w:rsidRDefault="00000000" w:rsidRPr="00000000" w14:paraId="0000040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23"/>
            </w:sdtPr>
            <w:sdtContent>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E-soko</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24"/>
            </w:sdtPr>
            <w:sdtContent>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To provide market information for different commodities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25"/>
            </w:sdtPr>
            <w:sdtContent>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MINAGRI and MINICOM</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26"/>
            </w:sdtPr>
            <w:sdtContent>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Farmers; Financial institutions; Water use associations; Investors</w:t>
                </w:r>
                <w:r w:rsidDel="00000000" w:rsidR="00000000" w:rsidRPr="00000000">
                  <w:rPr>
                    <w:rtl w:val="0"/>
                  </w:rPr>
                </w:r>
              </w:p>
            </w:sdtContent>
          </w:sdt>
          <w:sdt>
            <w:sdtPr>
              <w:tag w:val="goog_rdk_1427"/>
            </w:sdtPr>
            <w:sdtContent>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Exporters; Producers; Processors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28"/>
            </w:sdtPr>
            <w:sdtContent>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Verdana" w:cs="Verdana" w:eastAsia="Verdana" w:hAnsi="Verdana"/>
                      <w:b w:val="0"/>
                      <w:i w:val="0"/>
                      <w:smallCaps w:val="0"/>
                      <w:strike w:val="0"/>
                      <w:color w:val="1155cc"/>
                      <w:sz w:val="18"/>
                      <w:szCs w:val="18"/>
                      <w:u w:val="single"/>
                      <w:shd w:fill="auto" w:val="clear"/>
                      <w:vertAlign w:val="baseline"/>
                      <w:rtl w:val="0"/>
                    </w:rPr>
                    <w:t xml:space="preserve">e-Soko</w:t>
                  </w:r>
                </w:hyperlink>
                <w:r w:rsidDel="00000000" w:rsidR="00000000" w:rsidRPr="00000000">
                  <w:rPr>
                    <w:rtl w:val="0"/>
                  </w:rPr>
                </w:r>
              </w:p>
            </w:sdtContent>
          </w:sdt>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29"/>
            </w:sdtPr>
            <w:sdtContent>
              <w:p w:rsidR="00000000" w:rsidDel="00000000" w:rsidP="00000000" w:rsidRDefault="00000000" w:rsidRPr="00000000" w14:paraId="0000040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0"/>
            </w:sdtPr>
            <w:sdtContent>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Maproom</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1"/>
            </w:sdtPr>
            <w:sdtContent>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To collect maps and data for climate and environmental monitoring</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2"/>
            </w:sdtPr>
            <w:sdtContent>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Meteo Rwanda</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3"/>
            </w:sdtPr>
            <w:sdtContent>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Decision makers; Agricultural extensionists; Health institutions; Disaster management entities; Academics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4"/>
            </w:sdtPr>
            <w:sdtContent>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Verdana" w:cs="Verdana" w:eastAsia="Verdana" w:hAnsi="Verdana"/>
                      <w:b w:val="0"/>
                      <w:i w:val="0"/>
                      <w:smallCaps w:val="0"/>
                      <w:strike w:val="0"/>
                      <w:color w:val="1155cc"/>
                      <w:sz w:val="18"/>
                      <w:szCs w:val="18"/>
                      <w:u w:val="single"/>
                      <w:shd w:fill="auto" w:val="clear"/>
                      <w:vertAlign w:val="baseline"/>
                      <w:rtl w:val="0"/>
                    </w:rPr>
                    <w:t xml:space="preserve">Meteo Rwanda Map Room</w:t>
                  </w:r>
                </w:hyperlink>
                <w:r w:rsidDel="00000000" w:rsidR="00000000" w:rsidRPr="00000000">
                  <w:rPr>
                    <w:rtl w:val="0"/>
                  </w:rPr>
                </w:r>
              </w:p>
            </w:sdtContent>
          </w:sdt>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5"/>
            </w:sdtPr>
            <w:sdtContent>
              <w:p w:rsidR="00000000" w:rsidDel="00000000" w:rsidP="00000000" w:rsidRDefault="00000000" w:rsidRPr="00000000" w14:paraId="0000041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6"/>
            </w:sdtPr>
            <w:sdtContent>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Carbon footprint</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7"/>
            </w:sdtPr>
            <w:sdtContent>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Carbon credit calculation to reduce CO</w:t>
                </w:r>
                <w:r w:rsidDel="00000000" w:rsidR="00000000" w:rsidRPr="00000000">
                  <w:rPr>
                    <w:rFonts w:ascii="Verdana" w:cs="Verdana" w:eastAsia="Verdana" w:hAnsi="Verdana"/>
                    <w:b w:val="0"/>
                    <w:i w:val="0"/>
                    <w:smallCaps w:val="0"/>
                    <w:strike w:val="0"/>
                    <w:color w:val="3c3c3c"/>
                    <w:sz w:val="11"/>
                    <w:szCs w:val="11"/>
                    <w:u w:val="none"/>
                    <w:shd w:fill="auto" w:val="clear"/>
                    <w:vertAlign w:val="subscript"/>
                    <w:rtl w:val="0"/>
                  </w:rPr>
                  <w:t xml:space="preserve">2 </w:t>
                </w: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emissions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8"/>
            </w:sdtPr>
            <w:sdtContent>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REMA</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39"/>
            </w:sdtPr>
            <w:sdtContent>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RICA; REMA; RSB; Manufacturers; NGOs</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40"/>
            </w:sdtPr>
            <w:sdtContent>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r w:rsidDel="00000000" w:rsidR="00000000" w:rsidRPr="00000000">
                  <w:rPr>
                    <w:rtl w:val="0"/>
                  </w:rPr>
                </w:r>
              </w:p>
            </w:sdtContent>
          </w:sdt>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41"/>
            </w:sdtPr>
            <w:sdtContent>
              <w:p w:rsidR="00000000" w:rsidDel="00000000" w:rsidP="00000000" w:rsidRDefault="00000000" w:rsidRPr="00000000" w14:paraId="0000041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3c3c3c"/>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42"/>
            </w:sdtPr>
            <w:sdtContent>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National agriculture uses insurance</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43"/>
            </w:sdtPr>
            <w:sdtContent>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Decrease the risk in agriculture</w:t>
                </w:r>
                <w:r w:rsidDel="00000000" w:rsidR="00000000" w:rsidRPr="00000000">
                  <w:rPr>
                    <w:rtl w:val="0"/>
                  </w:rPr>
                </w:r>
              </w:p>
            </w:sdtContent>
          </w:sdt>
          <w:sdt>
            <w:sdtPr>
              <w:tag w:val="goog_rdk_1444"/>
            </w:sdtPr>
            <w:sdtContent>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To develop farmers to access loans.</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45"/>
            </w:sdtPr>
            <w:sdtContent>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MINAGRI, BK Company Insurance</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46"/>
            </w:sdtPr>
            <w:sdtContent>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47"/>
            </w:sdtPr>
            <w:sdtContent>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tl w:val="0"/>
                  </w:rPr>
                </w:r>
              </w:p>
            </w:sdtContent>
          </w:sdt>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48"/>
            </w:sdtPr>
            <w:sdtContent>
              <w:p w:rsidR="00000000" w:rsidDel="00000000" w:rsidP="00000000" w:rsidRDefault="00000000" w:rsidRPr="00000000" w14:paraId="0000041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3c3c3c"/>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49"/>
            </w:sdtPr>
            <w:sdtContent>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MOPA System</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0"/>
            </w:sdtPr>
            <w:sdtContent>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1"/>
            </w:sdtPr>
            <w:sdtContent>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2"/>
            </w:sdtPr>
            <w:sdtContent>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SAIP</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3"/>
            </w:sdtPr>
            <w:sdtContent>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tl w:val="0"/>
                  </w:rPr>
                </w:r>
              </w:p>
            </w:sdtContent>
          </w:sdt>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4"/>
            </w:sdtPr>
            <w:sdtContent>
              <w:p w:rsidR="00000000" w:rsidDel="00000000" w:rsidP="00000000" w:rsidRDefault="00000000" w:rsidRPr="00000000" w14:paraId="0000042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3c3c3c"/>
                    <w:sz w:val="20"/>
                    <w:szCs w:val="20"/>
                    <w:u w:val="none"/>
                    <w:shd w:fill="auto" w:val="clear"/>
                    <w:vertAlign w:val="baseline"/>
                  </w:rPr>
                </w:pP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5"/>
            </w:sdtPr>
            <w:sdtContent>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Tekana Muhinzi Mworozi</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6"/>
            </w:sdtPr>
            <w:sdtContent>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7"/>
            </w:sdtPr>
            <w:sdtContent>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3c3c3c"/>
                    <w:sz w:val="18"/>
                    <w:szCs w:val="18"/>
                    <w:u w:val="none"/>
                    <w:shd w:fill="auto" w:val="clear"/>
                    <w:vertAlign w:val="baseline"/>
                    <w:rtl w:val="0"/>
                  </w:rPr>
                  <w:t xml:space="preserve"> </w:t>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8"/>
            </w:sdtPr>
            <w:sdtContent>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tl w:val="0"/>
                  </w:rPr>
                </w:r>
              </w:p>
            </w:sdtContent>
          </w:sdt>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sdt>
            <w:sdtPr>
              <w:tag w:val="goog_rdk_1459"/>
            </w:sdtPr>
            <w:sdtContent>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Verdana" w:cs="Verdana" w:eastAsia="Verdana" w:hAnsi="Verdana"/>
                    <w:b w:val="0"/>
                    <w:i w:val="0"/>
                    <w:smallCaps w:val="0"/>
                    <w:strike w:val="0"/>
                    <w:color w:val="3c3c3c"/>
                    <w:sz w:val="18"/>
                    <w:szCs w:val="18"/>
                    <w:u w:val="none"/>
                    <w:shd w:fill="auto" w:val="clear"/>
                    <w:vertAlign w:val="baseline"/>
                  </w:rPr>
                </w:pPr>
                <w:r w:rsidDel="00000000" w:rsidR="00000000" w:rsidRPr="00000000">
                  <w:rPr>
                    <w:rtl w:val="0"/>
                  </w:rPr>
                </w:r>
              </w:p>
            </w:sdtContent>
          </w:sdt>
        </w:tc>
      </w:tr>
    </w:tbl>
    <w:sdt>
      <w:sdtPr>
        <w:tag w:val="goog_rdk_1460"/>
      </w:sdtPr>
      <w:sdtContent>
        <w:p w:rsidR="00000000" w:rsidDel="00000000" w:rsidP="00000000" w:rsidRDefault="00000000" w:rsidRPr="00000000" w14:paraId="0000042A">
          <w:pPr>
            <w:jc w:val="both"/>
            <w:rPr/>
          </w:pPr>
          <w:r w:rsidDel="00000000" w:rsidR="00000000" w:rsidRPr="00000000">
            <w:rPr>
              <w:rtl w:val="0"/>
            </w:rPr>
          </w:r>
        </w:p>
      </w:sdtContent>
    </w:sdt>
    <w:sdt>
      <w:sdtPr>
        <w:tag w:val="goog_rdk_1461"/>
      </w:sdtPr>
      <w:sdtContent>
        <w:p w:rsidR="00000000" w:rsidDel="00000000" w:rsidP="00000000" w:rsidRDefault="00000000" w:rsidRPr="00000000" w14:paraId="0000042B">
          <w:pPr>
            <w:rPr/>
          </w:pPr>
          <w:r w:rsidDel="00000000" w:rsidR="00000000" w:rsidRPr="00000000">
            <w:rPr>
              <w:rtl w:val="0"/>
            </w:rPr>
          </w:r>
        </w:p>
      </w:sdtContent>
    </w:sdt>
    <w:sdt>
      <w:sdtPr>
        <w:tag w:val="goog_rdk_1462"/>
      </w:sdtPr>
      <w:sdtContent>
        <w:p w:rsidR="00000000" w:rsidDel="00000000" w:rsidP="00000000" w:rsidRDefault="00000000" w:rsidRPr="00000000" w14:paraId="0000042C">
          <w:pPr>
            <w:rPr/>
          </w:pPr>
          <w:r w:rsidDel="00000000" w:rsidR="00000000" w:rsidRPr="00000000">
            <w:rPr>
              <w:rtl w:val="0"/>
            </w:rPr>
          </w:r>
        </w:p>
      </w:sdtContent>
    </w:sdt>
    <w:sdt>
      <w:sdtPr>
        <w:tag w:val="goog_rdk_1463"/>
      </w:sdtPr>
      <w:sdtContent>
        <w:p w:rsidR="00000000" w:rsidDel="00000000" w:rsidP="00000000" w:rsidRDefault="00000000" w:rsidRPr="00000000" w14:paraId="0000042D">
          <w:pPr>
            <w:rPr>
              <w:rFonts w:ascii="Eina 02 Bold" w:cs="Eina 02 Bold" w:eastAsia="Eina 02 Bold" w:hAnsi="Eina 02 Bold"/>
              <w:b w:val="1"/>
              <w:color w:val="538135"/>
              <w:sz w:val="26"/>
              <w:szCs w:val="26"/>
            </w:rPr>
          </w:pPr>
          <w:r w:rsidDel="00000000" w:rsidR="00000000" w:rsidRPr="00000000">
            <w:br w:type="page"/>
          </w:r>
          <w:r w:rsidDel="00000000" w:rsidR="00000000" w:rsidRPr="00000000">
            <w:rPr>
              <w:rtl w:val="0"/>
            </w:rPr>
          </w:r>
        </w:p>
      </w:sdtContent>
    </w:sdt>
    <w:sdt>
      <w:sdtPr>
        <w:tag w:val="goog_rdk_1464"/>
      </w:sdtPr>
      <w:sdtContent>
        <w:p w:rsidR="00000000" w:rsidDel="00000000" w:rsidP="00000000" w:rsidRDefault="00000000" w:rsidRPr="00000000" w14:paraId="0000042E">
          <w:pPr>
            <w:pStyle w:val="Heading2"/>
            <w:spacing w:after="0" w:line="240" w:lineRule="auto"/>
            <w:rPr/>
          </w:pPr>
          <w:bookmarkStart w:colFirst="0" w:colLast="0" w:name="_heading=h.4f1mdlm" w:id="52"/>
          <w:bookmarkEnd w:id="52"/>
          <w:r w:rsidDel="00000000" w:rsidR="00000000" w:rsidRPr="00000000">
            <w:rPr>
              <w:rtl w:val="0"/>
            </w:rPr>
            <w:t xml:space="preserve">Annex 4: Workshop Program</w:t>
          </w:r>
        </w:p>
      </w:sdtContent>
    </w:sdt>
    <w:sdt>
      <w:sdtPr>
        <w:tag w:val="goog_rdk_1465"/>
      </w:sdtPr>
      <w:sdtContent>
        <w:p w:rsidR="00000000" w:rsidDel="00000000" w:rsidP="00000000" w:rsidRDefault="00000000" w:rsidRPr="00000000" w14:paraId="0000042F">
          <w:pPr>
            <w:pBdr>
              <w:top w:space="0" w:sz="0" w:val="nil"/>
              <w:left w:space="0" w:sz="0" w:val="nil"/>
              <w:bottom w:space="0" w:sz="0" w:val="nil"/>
              <w:right w:space="0" w:sz="0" w:val="nil"/>
              <w:between w:space="0" w:sz="0" w:val="nil"/>
            </w:pBdr>
            <w:spacing w:before="240" w:line="360" w:lineRule="auto"/>
            <w:jc w:val="center"/>
            <w:rPr>
              <w:b w:val="1"/>
            </w:rPr>
          </w:pPr>
          <w:r w:rsidDel="00000000" w:rsidR="00000000" w:rsidRPr="00000000">
            <w:rPr>
              <w:b w:val="1"/>
              <w:rtl w:val="0"/>
            </w:rPr>
            <w:t xml:space="preserve">NATIONAL AND SUB-NATIONAL WORKSHOPS AGENDA (Kigali)</w:t>
          </w:r>
        </w:p>
      </w:sdtContent>
    </w:sdt>
    <w:tbl>
      <w:tblPr>
        <w:tblStyle w:val="Table8"/>
        <w:tblW w:w="9060.000000000002" w:type="dxa"/>
        <w:jc w:val="left"/>
        <w:tblBorders>
          <w:top w:color="be5843" w:space="0" w:sz="4" w:val="single"/>
          <w:left w:color="be5843" w:space="0" w:sz="4" w:val="single"/>
          <w:bottom w:color="be5843" w:space="0" w:sz="4" w:val="single"/>
          <w:right w:color="be5843" w:space="0" w:sz="4" w:val="single"/>
          <w:insideH w:color="be5843" w:space="0" w:sz="4" w:val="single"/>
          <w:insideV w:color="be5843" w:space="0" w:sz="4" w:val="single"/>
        </w:tblBorders>
        <w:tblLayout w:type="fixed"/>
        <w:tblLook w:val="0400"/>
      </w:tblPr>
      <w:tblGrid>
        <w:gridCol w:w="929"/>
        <w:gridCol w:w="723"/>
        <w:gridCol w:w="4240"/>
        <w:gridCol w:w="937"/>
        <w:gridCol w:w="2231"/>
        <w:tblGridChange w:id="0">
          <w:tblGrid>
            <w:gridCol w:w="929"/>
            <w:gridCol w:w="723"/>
            <w:gridCol w:w="4240"/>
            <w:gridCol w:w="937"/>
            <w:gridCol w:w="2231"/>
          </w:tblGrid>
        </w:tblGridChange>
      </w:tblGrid>
      <w:tr>
        <w:trPr>
          <w:cantSplit w:val="0"/>
          <w:trHeight w:val="276" w:hRule="atLeast"/>
          <w:tblHeader w:val="0"/>
        </w:trPr>
        <w:tc>
          <w:tcPr>
            <w:gridSpan w:val="2"/>
            <w:shd w:fill="auto" w:val="clear"/>
          </w:tcPr>
          <w:sdt>
            <w:sdtPr>
              <w:tag w:val="goog_rdk_1466"/>
            </w:sdtPr>
            <w:sdtContent>
              <w:p w:rsidR="00000000" w:rsidDel="00000000" w:rsidP="00000000" w:rsidRDefault="00000000" w:rsidRPr="00000000" w14:paraId="00000430">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TIME</w:t>
                </w:r>
              </w:p>
            </w:sdtContent>
          </w:sdt>
        </w:tc>
        <w:tc>
          <w:tcPr>
            <w:shd w:fill="auto" w:val="clear"/>
          </w:tcPr>
          <w:sdt>
            <w:sdtPr>
              <w:tag w:val="goog_rdk_1468"/>
            </w:sdtPr>
            <w:sdtContent>
              <w:p w:rsidR="00000000" w:rsidDel="00000000" w:rsidP="00000000" w:rsidRDefault="00000000" w:rsidRPr="00000000" w14:paraId="00000432">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TOPICS/ACTIVITIES</w:t>
                </w:r>
              </w:p>
            </w:sdtContent>
          </w:sdt>
        </w:tc>
        <w:tc>
          <w:tcPr/>
          <w:sdt>
            <w:sdtPr>
              <w:tag w:val="goog_rdk_1469"/>
            </w:sdtPr>
            <w:sdtContent>
              <w:p w:rsidR="00000000" w:rsidDel="00000000" w:rsidP="00000000" w:rsidRDefault="00000000" w:rsidRPr="00000000" w14:paraId="00000433">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c>
          <w:tcPr>
            <w:shd w:fill="auto" w:val="clear"/>
          </w:tcPr>
          <w:sdt>
            <w:sdtPr>
              <w:tag w:val="goog_rdk_1470"/>
            </w:sdtPr>
            <w:sdtContent>
              <w:p w:rsidR="00000000" w:rsidDel="00000000" w:rsidP="00000000" w:rsidRDefault="00000000" w:rsidRPr="00000000" w14:paraId="00000434">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RESPONSIBLE</w:t>
                </w:r>
              </w:p>
            </w:sdtContent>
          </w:sdt>
        </w:tc>
      </w:tr>
      <w:tr>
        <w:trPr>
          <w:cantSplit w:val="0"/>
          <w:trHeight w:val="368" w:hRule="atLeast"/>
          <w:tblHeader w:val="0"/>
        </w:trPr>
        <w:tc>
          <w:tcPr>
            <w:shd w:fill="c4e5d3" w:val="clear"/>
          </w:tcPr>
          <w:sdt>
            <w:sdtPr>
              <w:tag w:val="goog_rdk_1471"/>
            </w:sdtPr>
            <w:sdtContent>
              <w:p w:rsidR="00000000" w:rsidDel="00000000" w:rsidP="00000000" w:rsidRDefault="00000000" w:rsidRPr="00000000" w14:paraId="00000435">
                <w:pPr>
                  <w:pBdr>
                    <w:top w:space="0" w:sz="0" w:val="nil"/>
                    <w:left w:space="0" w:sz="0" w:val="nil"/>
                    <w:bottom w:space="0" w:sz="0" w:val="nil"/>
                    <w:right w:space="0" w:sz="0" w:val="nil"/>
                    <w:between w:space="0" w:sz="0" w:val="nil"/>
                  </w:pBdr>
                  <w:spacing w:after="120" w:before="0" w:line="302" w:lineRule="auto"/>
                  <w:ind w:left="0" w:right="0" w:firstLine="0"/>
                  <w:jc w:val="center"/>
                  <w:rPr>
                    <w:rFonts w:ascii="Verdana" w:cs="Verdana" w:eastAsia="Verdana" w:hAnsi="Verdana"/>
                    <w:b w:val="1"/>
                    <w:color w:val="000000"/>
                  </w:rPr>
                </w:pPr>
                <w:r w:rsidDel="00000000" w:rsidR="00000000" w:rsidRPr="00000000">
                  <w:rPr>
                    <w:rtl w:val="0"/>
                  </w:rPr>
                </w:r>
              </w:p>
            </w:sdtContent>
          </w:sdt>
        </w:tc>
        <w:tc>
          <w:tcPr>
            <w:gridSpan w:val="4"/>
            <w:shd w:fill="c4e5d3" w:val="clear"/>
          </w:tcPr>
          <w:sdt>
            <w:sdtPr>
              <w:tag w:val="goog_rdk_1472"/>
            </w:sdtPr>
            <w:sdtContent>
              <w:p w:rsidR="00000000" w:rsidDel="00000000" w:rsidP="00000000" w:rsidRDefault="00000000" w:rsidRPr="00000000" w14:paraId="00000436">
                <w:pPr>
                  <w:pBdr>
                    <w:top w:space="0" w:sz="0" w:val="nil"/>
                    <w:left w:space="0" w:sz="0" w:val="nil"/>
                    <w:bottom w:space="0" w:sz="0" w:val="nil"/>
                    <w:right w:space="0" w:sz="0" w:val="nil"/>
                    <w:between w:space="0" w:sz="0" w:val="nil"/>
                  </w:pBdr>
                  <w:spacing w:after="120" w:before="0" w:line="302" w:lineRule="auto"/>
                  <w:ind w:left="0" w:right="0" w:firstLine="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DAY ONE –10 November 2022</w:t>
                </w:r>
              </w:p>
            </w:sdtContent>
          </w:sdt>
        </w:tc>
      </w:tr>
      <w:tr>
        <w:trPr>
          <w:cantSplit w:val="0"/>
          <w:trHeight w:val="276" w:hRule="atLeast"/>
          <w:tblHeader w:val="0"/>
        </w:trPr>
        <w:tc>
          <w:tcPr>
            <w:gridSpan w:val="2"/>
            <w:shd w:fill="auto" w:val="clear"/>
          </w:tcPr>
          <w:sdt>
            <w:sdtPr>
              <w:tag w:val="goog_rdk_1476"/>
            </w:sdtPr>
            <w:sdtContent>
              <w:p w:rsidR="00000000" w:rsidDel="00000000" w:rsidP="00000000" w:rsidRDefault="00000000" w:rsidRPr="00000000" w14:paraId="0000043A">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8:00 - 8:30 am</w:t>
                </w:r>
              </w:p>
            </w:sdtContent>
          </w:sdt>
        </w:tc>
        <w:tc>
          <w:tcPr>
            <w:shd w:fill="auto" w:val="clear"/>
          </w:tcPr>
          <w:sdt>
            <w:sdtPr>
              <w:tag w:val="goog_rdk_1478"/>
            </w:sdtPr>
            <w:sdtContent>
              <w:p w:rsidR="00000000" w:rsidDel="00000000" w:rsidP="00000000" w:rsidRDefault="00000000" w:rsidRPr="00000000" w14:paraId="0000043C">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Arrival and Registration  </w:t>
                </w:r>
              </w:p>
            </w:sdtContent>
          </w:sdt>
        </w:tc>
        <w:tc>
          <w:tcPr/>
          <w:sdt>
            <w:sdtPr>
              <w:tag w:val="goog_rdk_1479"/>
            </w:sdtPr>
            <w:sdtContent>
              <w:p w:rsidR="00000000" w:rsidDel="00000000" w:rsidP="00000000" w:rsidRDefault="00000000" w:rsidRPr="00000000" w14:paraId="0000043D">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c>
          <w:tcPr>
            <w:shd w:fill="auto" w:val="clear"/>
          </w:tcPr>
          <w:sdt>
            <w:sdtPr>
              <w:tag w:val="goog_rdk_1480"/>
            </w:sdtPr>
            <w:sdtContent>
              <w:p w:rsidR="00000000" w:rsidDel="00000000" w:rsidP="00000000" w:rsidRDefault="00000000" w:rsidRPr="00000000" w14:paraId="0000043E">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RAB-Adm</w:t>
                </w:r>
              </w:p>
            </w:sdtContent>
          </w:sdt>
          <w:sdt>
            <w:sdtPr>
              <w:tag w:val="goog_rdk_1481"/>
            </w:sdtPr>
            <w:sdtContent>
              <w:p w:rsidR="00000000" w:rsidDel="00000000" w:rsidP="00000000" w:rsidRDefault="00000000" w:rsidRPr="00000000" w14:paraId="0000043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r>
      <w:tr>
        <w:trPr>
          <w:cantSplit w:val="0"/>
          <w:trHeight w:val="276" w:hRule="atLeast"/>
          <w:tblHeader w:val="0"/>
        </w:trPr>
        <w:tc>
          <w:tcPr>
            <w:gridSpan w:val="2"/>
            <w:vMerge w:val="restart"/>
            <w:shd w:fill="auto" w:val="clear"/>
          </w:tcPr>
          <w:sdt>
            <w:sdtPr>
              <w:tag w:val="goog_rdk_1482"/>
            </w:sdtPr>
            <w:sdtContent>
              <w:p w:rsidR="00000000" w:rsidDel="00000000" w:rsidP="00000000" w:rsidRDefault="00000000" w:rsidRPr="00000000" w14:paraId="00000440">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8:30 - 9:00 am</w:t>
                </w:r>
              </w:p>
            </w:sdtContent>
          </w:sdt>
        </w:tc>
        <w:tc>
          <w:tcPr>
            <w:shd w:fill="auto" w:val="clear"/>
          </w:tcPr>
          <w:sdt>
            <w:sdtPr>
              <w:tag w:val="goog_rdk_1484"/>
            </w:sdtPr>
            <w:sdtContent>
              <w:p w:rsidR="00000000" w:rsidDel="00000000" w:rsidP="00000000" w:rsidRDefault="00000000" w:rsidRPr="00000000" w14:paraId="00000442">
                <w:pPr>
                  <w:widowControl w:val="0"/>
                  <w:numPr>
                    <w:ilvl w:val="0"/>
                    <w:numId w:val="47"/>
                  </w:numPr>
                  <w:pBdr>
                    <w:top w:space="0" w:sz="0" w:val="nil"/>
                    <w:left w:space="0" w:sz="0" w:val="nil"/>
                    <w:bottom w:space="0" w:sz="0" w:val="nil"/>
                    <w:right w:space="0" w:sz="0" w:val="nil"/>
                    <w:between w:space="0" w:sz="0" w:val="nil"/>
                  </w:pBdr>
                  <w:spacing w:before="0" w:line="302" w:lineRule="auto"/>
                  <w:ind w:left="36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Welcome Remarks. Objectives of the Workshop and overview of the agenda</w:t>
                </w:r>
              </w:p>
            </w:sdtContent>
          </w:sdt>
          <w:sdt>
            <w:sdtPr>
              <w:tag w:val="goog_rdk_1485"/>
            </w:sdtPr>
            <w:sdtContent>
              <w:p w:rsidR="00000000" w:rsidDel="00000000" w:rsidP="00000000" w:rsidRDefault="00000000" w:rsidRPr="00000000" w14:paraId="00000443">
                <w:pPr>
                  <w:widowControl w:val="0"/>
                  <w:numPr>
                    <w:ilvl w:val="0"/>
                    <w:numId w:val="47"/>
                  </w:numPr>
                  <w:pBdr>
                    <w:top w:space="0" w:sz="0" w:val="nil"/>
                    <w:left w:space="0" w:sz="0" w:val="nil"/>
                    <w:bottom w:space="0" w:sz="0" w:val="nil"/>
                    <w:right w:space="0" w:sz="0" w:val="nil"/>
                    <w:between w:space="0" w:sz="0" w:val="nil"/>
                  </w:pBdr>
                  <w:spacing w:before="0" w:line="302" w:lineRule="auto"/>
                  <w:ind w:left="36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RwaSIS system development </w:t>
                </w:r>
              </w:p>
            </w:sdtContent>
          </w:sdt>
        </w:tc>
        <w:tc>
          <w:tcPr/>
          <w:sdt>
            <w:sdtPr>
              <w:tag w:val="goog_rdk_1486"/>
            </w:sdtPr>
            <w:sdtContent>
              <w:p w:rsidR="00000000" w:rsidDel="00000000" w:rsidP="00000000" w:rsidRDefault="00000000" w:rsidRPr="00000000" w14:paraId="00000444">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Jules</w:t>
                </w:r>
              </w:p>
            </w:sdtContent>
          </w:sdt>
        </w:tc>
        <w:tc>
          <w:tcPr>
            <w:vMerge w:val="restart"/>
            <w:shd w:fill="auto" w:val="clear"/>
          </w:tcPr>
          <w:sdt>
            <w:sdtPr>
              <w:tag w:val="goog_rdk_1487"/>
            </w:sdtPr>
            <w:sdtContent>
              <w:p w:rsidR="00000000" w:rsidDel="00000000" w:rsidP="00000000" w:rsidRDefault="00000000" w:rsidRPr="00000000" w14:paraId="00000445">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RAB</w:t>
                </w:r>
              </w:p>
            </w:sdtContent>
          </w:sdt>
          <w:sdt>
            <w:sdtPr>
              <w:tag w:val="goog_rdk_1488"/>
            </w:sdtPr>
            <w:sdtContent>
              <w:p w:rsidR="00000000" w:rsidDel="00000000" w:rsidP="00000000" w:rsidRDefault="00000000" w:rsidRPr="00000000" w14:paraId="00000446">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r>
      <w:tr>
        <w:trPr>
          <w:cantSplit w:val="0"/>
          <w:trHeight w:val="276" w:hRule="atLeast"/>
          <w:tblHeader w:val="0"/>
        </w:trPr>
        <w:tc>
          <w:tcPr>
            <w:gridSpan w:val="2"/>
            <w:vMerge w:val="continue"/>
            <w:shd w:fill="auto" w:val="clear"/>
          </w:tcPr>
          <w:sdt>
            <w:sdtPr>
              <w:tag w:val="goog_rdk_1489"/>
            </w:sdtPr>
            <w:sdtContent>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rPr>
                </w:pPr>
                <w:r w:rsidDel="00000000" w:rsidR="00000000" w:rsidRPr="00000000">
                  <w:rPr>
                    <w:rtl w:val="0"/>
                  </w:rPr>
                </w:r>
              </w:p>
            </w:sdtContent>
          </w:sdt>
        </w:tc>
        <w:tc>
          <w:tcPr>
            <w:shd w:fill="auto" w:val="clear"/>
          </w:tcPr>
          <w:sdt>
            <w:sdtPr>
              <w:tag w:val="goog_rdk_1491"/>
            </w:sdtPr>
            <w:sdtContent>
              <w:p w:rsidR="00000000" w:rsidDel="00000000" w:rsidP="00000000" w:rsidRDefault="00000000" w:rsidRPr="00000000" w14:paraId="00000449">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Introduction of the participants</w:t>
                </w:r>
              </w:p>
            </w:sdtContent>
          </w:sdt>
        </w:tc>
        <w:tc>
          <w:tcPr/>
          <w:sdt>
            <w:sdtPr>
              <w:tag w:val="goog_rdk_1492"/>
            </w:sdtPr>
            <w:sdtContent>
              <w:p w:rsidR="00000000" w:rsidDel="00000000" w:rsidP="00000000" w:rsidRDefault="00000000" w:rsidRPr="00000000" w14:paraId="0000044A">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Jules</w:t>
                </w:r>
              </w:p>
            </w:sdtContent>
          </w:sdt>
        </w:tc>
        <w:tc>
          <w:tcPr>
            <w:vMerge w:val="continue"/>
            <w:shd w:fill="auto" w:val="clear"/>
          </w:tcPr>
          <w:sdt>
            <w:sdtPr>
              <w:tag w:val="goog_rdk_1493"/>
            </w:sdtPr>
            <w:sdtContent>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14"/>
                    <w:szCs w:val="14"/>
                  </w:rPr>
                </w:pPr>
                <w:r w:rsidDel="00000000" w:rsidR="00000000" w:rsidRPr="00000000">
                  <w:rPr>
                    <w:rtl w:val="0"/>
                  </w:rPr>
                </w:r>
              </w:p>
            </w:sdtContent>
          </w:sdt>
        </w:tc>
      </w:tr>
      <w:tr>
        <w:trPr>
          <w:cantSplit w:val="0"/>
          <w:trHeight w:val="1106" w:hRule="atLeast"/>
          <w:tblHeader w:val="0"/>
        </w:trPr>
        <w:tc>
          <w:tcPr>
            <w:gridSpan w:val="2"/>
            <w:shd w:fill="auto" w:val="clear"/>
          </w:tcPr>
          <w:sdt>
            <w:sdtPr>
              <w:tag w:val="goog_rdk_1494"/>
            </w:sdtPr>
            <w:sdtContent>
              <w:p w:rsidR="00000000" w:rsidDel="00000000" w:rsidP="00000000" w:rsidRDefault="00000000" w:rsidRPr="00000000" w14:paraId="0000044C">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9:00 - 9:45 am</w:t>
                </w:r>
              </w:p>
            </w:sdtContent>
          </w:sdt>
        </w:tc>
        <w:tc>
          <w:tcPr>
            <w:shd w:fill="auto" w:val="clear"/>
          </w:tcPr>
          <w:sdt>
            <w:sdtPr>
              <w:tag w:val="goog_rdk_1496"/>
            </w:sdtPr>
            <w:sdtContent>
              <w:p w:rsidR="00000000" w:rsidDel="00000000" w:rsidP="00000000" w:rsidRDefault="00000000" w:rsidRPr="00000000" w14:paraId="0000044E">
                <w:pPr>
                  <w:pBdr>
                    <w:top w:space="0" w:sz="0" w:val="nil"/>
                    <w:left w:space="0" w:sz="0" w:val="nil"/>
                    <w:bottom w:space="0" w:sz="0" w:val="nil"/>
                    <w:right w:space="0" w:sz="0" w:val="nil"/>
                    <w:between w:space="0" w:sz="0" w:val="nil"/>
                  </w:pBdr>
                  <w:spacing w:before="0" w:line="260" w:lineRule="auto"/>
                  <w:ind w:left="720" w:right="0" w:firstLine="0"/>
                  <w:rPr>
                    <w:rFonts w:ascii="Verdana" w:cs="Verdana" w:eastAsia="Verdana" w:hAnsi="Verdana"/>
                    <w:color w:val="000000"/>
                    <w:sz w:val="13"/>
                    <w:szCs w:val="13"/>
                  </w:rPr>
                </w:pPr>
                <w:r w:rsidDel="00000000" w:rsidR="00000000" w:rsidRPr="00000000">
                  <w:rPr>
                    <w:rFonts w:ascii="Verdana" w:cs="Verdana" w:eastAsia="Verdana" w:hAnsi="Verdana"/>
                    <w:color w:val="000000"/>
                    <w:sz w:val="13"/>
                    <w:szCs w:val="13"/>
                    <w:rtl w:val="0"/>
                  </w:rPr>
                  <w:t xml:space="preserve">Opening remarks:</w:t>
                </w:r>
              </w:p>
            </w:sdtContent>
          </w:sdt>
          <w:sdt>
            <w:sdtPr>
              <w:tag w:val="goog_rdk_1497"/>
            </w:sdtPr>
            <w:sdtContent>
              <w:p w:rsidR="00000000" w:rsidDel="00000000" w:rsidP="00000000" w:rsidRDefault="00000000" w:rsidRPr="00000000" w14:paraId="0000044F">
                <w:pPr>
                  <w:widowControl w:val="0"/>
                  <w:numPr>
                    <w:ilvl w:val="0"/>
                    <w:numId w:val="56"/>
                  </w:numPr>
                  <w:pBdr>
                    <w:top w:space="0" w:sz="0" w:val="nil"/>
                    <w:left w:space="0" w:sz="0" w:val="nil"/>
                    <w:bottom w:space="0" w:sz="0" w:val="nil"/>
                    <w:right w:space="0" w:sz="0" w:val="nil"/>
                    <w:between w:space="0" w:sz="0" w:val="nil"/>
                  </w:pBdr>
                  <w:spacing w:before="0" w:line="302" w:lineRule="auto"/>
                  <w:ind w:left="36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Opening Remarks </w:t>
                </w:r>
              </w:p>
            </w:sdtContent>
          </w:sdt>
        </w:tc>
        <w:tc>
          <w:tcPr/>
          <w:sdt>
            <w:sdtPr>
              <w:tag w:val="goog_rdk_1498"/>
            </w:sdtPr>
            <w:sdtContent>
              <w:p w:rsidR="00000000" w:rsidDel="00000000" w:rsidP="00000000" w:rsidRDefault="00000000" w:rsidRPr="00000000" w14:paraId="00000450">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DDG</w:t>
                </w:r>
              </w:p>
            </w:sdtContent>
          </w:sdt>
        </w:tc>
        <w:tc>
          <w:tcPr>
            <w:shd w:fill="auto" w:val="clear"/>
          </w:tcPr>
          <w:sdt>
            <w:sdtPr>
              <w:tag w:val="goog_rdk_1499"/>
            </w:sdtPr>
            <w:sdtContent>
              <w:p w:rsidR="00000000" w:rsidDel="00000000" w:rsidP="00000000" w:rsidRDefault="00000000" w:rsidRPr="00000000" w14:paraId="00000451">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RAB</w:t>
                </w:r>
              </w:p>
            </w:sdtContent>
          </w:sdt>
        </w:tc>
      </w:tr>
      <w:tr>
        <w:trPr>
          <w:cantSplit w:val="0"/>
          <w:trHeight w:val="692" w:hRule="atLeast"/>
          <w:tblHeader w:val="0"/>
        </w:trPr>
        <w:tc>
          <w:tcPr>
            <w:gridSpan w:val="2"/>
            <w:shd w:fill="auto" w:val="clear"/>
          </w:tcPr>
          <w:sdt>
            <w:sdtPr>
              <w:tag w:val="goog_rdk_1500"/>
            </w:sdtPr>
            <w:sdtContent>
              <w:p w:rsidR="00000000" w:rsidDel="00000000" w:rsidP="00000000" w:rsidRDefault="00000000" w:rsidRPr="00000000" w14:paraId="00000452">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9:45 - 10:00 am</w:t>
                </w:r>
              </w:p>
            </w:sdtContent>
          </w:sdt>
        </w:tc>
        <w:tc>
          <w:tcPr>
            <w:shd w:fill="auto" w:val="clear"/>
          </w:tcPr>
          <w:sdt>
            <w:sdtPr>
              <w:tag w:val="goog_rdk_1502"/>
            </w:sdtPr>
            <w:sdtContent>
              <w:p w:rsidR="00000000" w:rsidDel="00000000" w:rsidP="00000000" w:rsidRDefault="00000000" w:rsidRPr="00000000" w14:paraId="00000454">
                <w:pPr>
                  <w:pBdr>
                    <w:top w:space="0" w:sz="0" w:val="nil"/>
                    <w:left w:space="0" w:sz="0" w:val="nil"/>
                    <w:bottom w:space="0" w:sz="0" w:val="nil"/>
                    <w:right w:space="0" w:sz="0" w:val="nil"/>
                    <w:between w:space="0" w:sz="0" w:val="nil"/>
                  </w:pBdr>
                  <w:spacing w:before="0" w:line="260" w:lineRule="auto"/>
                  <w:ind w:left="720" w:right="0" w:firstLine="0"/>
                  <w:rPr>
                    <w:rFonts w:ascii="Verdana" w:cs="Verdana" w:eastAsia="Verdana" w:hAnsi="Verdana"/>
                    <w:color w:val="000000"/>
                    <w:sz w:val="13"/>
                    <w:szCs w:val="13"/>
                  </w:rPr>
                </w:pPr>
                <w:r w:rsidDel="00000000" w:rsidR="00000000" w:rsidRPr="00000000">
                  <w:rPr>
                    <w:rFonts w:ascii="Verdana" w:cs="Verdana" w:eastAsia="Verdana" w:hAnsi="Verdana"/>
                    <w:color w:val="000000"/>
                    <w:sz w:val="13"/>
                    <w:szCs w:val="13"/>
                    <w:rtl w:val="0"/>
                  </w:rPr>
                  <w:t xml:space="preserve">Overview of the DeSIRA LSC-IS project</w:t>
                </w:r>
              </w:p>
            </w:sdtContent>
          </w:sdt>
        </w:tc>
        <w:tc>
          <w:tcPr/>
          <w:sdt>
            <w:sdtPr>
              <w:tag w:val="goog_rdk_1503"/>
            </w:sdtPr>
            <w:sdtContent>
              <w:p w:rsidR="00000000" w:rsidDel="00000000" w:rsidP="00000000" w:rsidRDefault="00000000" w:rsidRPr="00000000" w14:paraId="00000455">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Frank/ Recha</w:t>
                </w:r>
              </w:p>
            </w:sdtContent>
          </w:sdt>
        </w:tc>
        <w:tc>
          <w:tcPr>
            <w:shd w:fill="auto" w:val="clear"/>
          </w:tcPr>
          <w:sdt>
            <w:sdtPr>
              <w:tag w:val="goog_rdk_1504"/>
            </w:sdtPr>
            <w:sdtContent>
              <w:p w:rsidR="00000000" w:rsidDel="00000000" w:rsidP="00000000" w:rsidRDefault="00000000" w:rsidRPr="00000000" w14:paraId="00000456">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WCDI, ISRIC</w:t>
                </w:r>
              </w:p>
            </w:sdtContent>
          </w:sdt>
        </w:tc>
      </w:tr>
      <w:tr>
        <w:trPr>
          <w:cantSplit w:val="0"/>
          <w:trHeight w:val="1323" w:hRule="atLeast"/>
          <w:tblHeader w:val="0"/>
        </w:trPr>
        <w:tc>
          <w:tcPr>
            <w:gridSpan w:val="2"/>
            <w:shd w:fill="auto" w:val="clear"/>
          </w:tcPr>
          <w:sdt>
            <w:sdtPr>
              <w:tag w:val="goog_rdk_1505"/>
            </w:sdtPr>
            <w:sdtContent>
              <w:p w:rsidR="00000000" w:rsidDel="00000000" w:rsidP="00000000" w:rsidRDefault="00000000" w:rsidRPr="00000000" w14:paraId="00000457">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10:00 - 10:30 am</w:t>
                </w:r>
              </w:p>
            </w:sdtContent>
          </w:sdt>
        </w:tc>
        <w:tc>
          <w:tcPr>
            <w:shd w:fill="auto" w:val="clear"/>
          </w:tcPr>
          <w:sdt>
            <w:sdtPr>
              <w:tag w:val="goog_rdk_1507"/>
            </w:sdtPr>
            <w:sdtContent>
              <w:p w:rsidR="00000000" w:rsidDel="00000000" w:rsidP="00000000" w:rsidRDefault="00000000" w:rsidRPr="00000000" w14:paraId="00000459">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Activity 1.</w:t>
                </w:r>
                <w:r w:rsidDel="00000000" w:rsidR="00000000" w:rsidRPr="00000000">
                  <w:rPr>
                    <w:rFonts w:ascii="Verdana" w:cs="Verdana" w:eastAsia="Verdana" w:hAnsi="Verdana"/>
                    <w:color w:val="000000"/>
                    <w:rtl w:val="0"/>
                  </w:rPr>
                  <w:t xml:space="preserve"> Presentations to provide a background of the project</w:t>
                </w:r>
              </w:p>
            </w:sdtContent>
          </w:sdt>
          <w:sdt>
            <w:sdtPr>
              <w:tag w:val="goog_rdk_1508"/>
            </w:sdtPr>
            <w:sdtContent>
              <w:p w:rsidR="00000000" w:rsidDel="00000000" w:rsidP="00000000" w:rsidRDefault="00000000" w:rsidRPr="00000000" w14:paraId="0000045A">
                <w:pPr>
                  <w:widowControl w:val="0"/>
                  <w:numPr>
                    <w:ilvl w:val="0"/>
                    <w:numId w:val="49"/>
                  </w:numPr>
                  <w:pBdr>
                    <w:top w:space="0" w:sz="0" w:val="nil"/>
                    <w:left w:space="0" w:sz="0" w:val="nil"/>
                    <w:bottom w:space="0" w:sz="0" w:val="nil"/>
                    <w:right w:space="0" w:sz="0" w:val="nil"/>
                    <w:between w:space="0" w:sz="0" w:val="nil"/>
                  </w:pBdr>
                  <w:spacing w:before="0" w:line="302" w:lineRule="auto"/>
                  <w:ind w:left="36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Overview of current state of LSC-AKIS- ICT/LSC adoption</w:t>
                </w:r>
              </w:p>
            </w:sdtContent>
          </w:sdt>
          <w:sdt>
            <w:sdtPr>
              <w:tag w:val="goog_rdk_1509"/>
            </w:sdtPr>
            <w:sdtContent>
              <w:p w:rsidR="00000000" w:rsidDel="00000000" w:rsidP="00000000" w:rsidRDefault="00000000" w:rsidRPr="00000000" w14:paraId="0000045B">
                <w:pPr>
                  <w:widowControl w:val="0"/>
                  <w:numPr>
                    <w:ilvl w:val="0"/>
                    <w:numId w:val="49"/>
                  </w:numPr>
                  <w:pBdr>
                    <w:top w:space="0" w:sz="0" w:val="nil"/>
                    <w:left w:space="0" w:sz="0" w:val="nil"/>
                    <w:bottom w:space="0" w:sz="0" w:val="nil"/>
                    <w:right w:space="0" w:sz="0" w:val="nil"/>
                    <w:between w:space="0" w:sz="0" w:val="nil"/>
                  </w:pBdr>
                  <w:spacing w:before="0" w:line="302" w:lineRule="auto"/>
                  <w:ind w:left="36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Use cases and examples from established systems</w:t>
                </w:r>
              </w:p>
            </w:sdtContent>
          </w:sdt>
          <w:sdt>
            <w:sdtPr>
              <w:tag w:val="goog_rdk_1510"/>
            </w:sdtPr>
            <w:sdtContent>
              <w:p w:rsidR="00000000" w:rsidDel="00000000" w:rsidP="00000000" w:rsidRDefault="00000000" w:rsidRPr="00000000" w14:paraId="0000045C">
                <w:pPr>
                  <w:widowControl w:val="0"/>
                  <w:numPr>
                    <w:ilvl w:val="0"/>
                    <w:numId w:val="49"/>
                  </w:numPr>
                  <w:pBdr>
                    <w:top w:space="0" w:sz="0" w:val="nil"/>
                    <w:left w:space="0" w:sz="0" w:val="nil"/>
                    <w:bottom w:space="0" w:sz="0" w:val="nil"/>
                    <w:right w:space="0" w:sz="0" w:val="nil"/>
                    <w:between w:space="0" w:sz="0" w:val="nil"/>
                  </w:pBdr>
                  <w:spacing w:before="0" w:line="302" w:lineRule="auto"/>
                  <w:ind w:left="36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Presentation on the draft sketched AKIS – specifying the configuration for the two identified use cases</w:t>
                </w:r>
              </w:p>
            </w:sdtContent>
          </w:sdt>
          <w:sdt>
            <w:sdtPr>
              <w:tag w:val="goog_rdk_1511"/>
            </w:sdtPr>
            <w:sdtContent>
              <w:p w:rsidR="00000000" w:rsidDel="00000000" w:rsidP="00000000" w:rsidRDefault="00000000" w:rsidRPr="00000000" w14:paraId="0000045D">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c>
          <w:tcPr/>
          <w:sdt>
            <w:sdtPr>
              <w:tag w:val="goog_rdk_1512"/>
            </w:sdtPr>
            <w:sdtContent>
              <w:p w:rsidR="00000000" w:rsidDel="00000000" w:rsidP="00000000" w:rsidRDefault="00000000" w:rsidRPr="00000000" w14:paraId="0000045E">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Recha and Jules</w:t>
                </w:r>
              </w:p>
            </w:sdtContent>
          </w:sdt>
        </w:tc>
        <w:tc>
          <w:tcPr>
            <w:shd w:fill="auto" w:val="clear"/>
          </w:tcPr>
          <w:sdt>
            <w:sdtPr>
              <w:tag w:val="goog_rdk_1513"/>
            </w:sdtPr>
            <w:sdtContent>
              <w:p w:rsidR="00000000" w:rsidDel="00000000" w:rsidP="00000000" w:rsidRDefault="00000000" w:rsidRPr="00000000" w14:paraId="0000045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RAB</w:t>
                </w:r>
              </w:p>
            </w:sdtContent>
          </w:sdt>
        </w:tc>
      </w:tr>
      <w:tr>
        <w:trPr>
          <w:cantSplit w:val="0"/>
          <w:trHeight w:val="323" w:hRule="atLeast"/>
          <w:tblHeader w:val="0"/>
        </w:trPr>
        <w:tc>
          <w:tcPr>
            <w:gridSpan w:val="2"/>
            <w:shd w:fill="d9d9d9" w:val="clear"/>
          </w:tcPr>
          <w:sdt>
            <w:sdtPr>
              <w:tag w:val="goog_rdk_1514"/>
            </w:sdtPr>
            <w:sdtContent>
              <w:p w:rsidR="00000000" w:rsidDel="00000000" w:rsidP="00000000" w:rsidRDefault="00000000" w:rsidRPr="00000000" w14:paraId="00000460">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10:30-11.00</w:t>
                </w:r>
              </w:p>
            </w:sdtContent>
          </w:sdt>
        </w:tc>
        <w:tc>
          <w:tcPr>
            <w:shd w:fill="d9d9d9" w:val="clear"/>
          </w:tcPr>
          <w:sdt>
            <w:sdtPr>
              <w:tag w:val="goog_rdk_1516"/>
            </w:sdtPr>
            <w:sdtContent>
              <w:p w:rsidR="00000000" w:rsidDel="00000000" w:rsidP="00000000" w:rsidRDefault="00000000" w:rsidRPr="00000000" w14:paraId="00000462">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HEALTH BREAK</w:t>
                </w:r>
              </w:p>
            </w:sdtContent>
          </w:sdt>
        </w:tc>
        <w:tc>
          <w:tcPr>
            <w:shd w:fill="d9d9d9" w:val="clear"/>
          </w:tcPr>
          <w:sdt>
            <w:sdtPr>
              <w:tag w:val="goog_rdk_1517"/>
            </w:sdtPr>
            <w:sdtContent>
              <w:p w:rsidR="00000000" w:rsidDel="00000000" w:rsidP="00000000" w:rsidRDefault="00000000" w:rsidRPr="00000000" w14:paraId="00000463">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tl w:val="0"/>
                  </w:rPr>
                </w:r>
              </w:p>
            </w:sdtContent>
          </w:sdt>
        </w:tc>
        <w:tc>
          <w:tcPr>
            <w:shd w:fill="d9d9d9" w:val="clear"/>
          </w:tcPr>
          <w:sdt>
            <w:sdtPr>
              <w:tag w:val="goog_rdk_1518"/>
            </w:sdtPr>
            <w:sdtContent>
              <w:p w:rsidR="00000000" w:rsidDel="00000000" w:rsidP="00000000" w:rsidRDefault="00000000" w:rsidRPr="00000000" w14:paraId="00000464">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All</w:t>
                </w:r>
              </w:p>
            </w:sdtContent>
          </w:sdt>
        </w:tc>
      </w:tr>
      <w:tr>
        <w:trPr>
          <w:cantSplit w:val="0"/>
          <w:trHeight w:val="323" w:hRule="atLeast"/>
          <w:tblHeader w:val="0"/>
        </w:trPr>
        <w:tc>
          <w:tcPr>
            <w:gridSpan w:val="2"/>
            <w:shd w:fill="auto" w:val="clear"/>
          </w:tcPr>
          <w:sdt>
            <w:sdtPr>
              <w:tag w:val="goog_rdk_1519"/>
            </w:sdtPr>
            <w:sdtContent>
              <w:p w:rsidR="00000000" w:rsidDel="00000000" w:rsidP="00000000" w:rsidRDefault="00000000" w:rsidRPr="00000000" w14:paraId="00000465">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11:00am -12:30 pm</w:t>
                </w:r>
              </w:p>
            </w:sdtContent>
          </w:sdt>
        </w:tc>
        <w:tc>
          <w:tcPr>
            <w:shd w:fill="auto" w:val="clear"/>
          </w:tcPr>
          <w:sdt>
            <w:sdtPr>
              <w:tag w:val="goog_rdk_1521"/>
            </w:sdtPr>
            <w:sdtContent>
              <w:p w:rsidR="00000000" w:rsidDel="00000000" w:rsidP="00000000" w:rsidRDefault="00000000" w:rsidRPr="00000000" w14:paraId="00000467">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Activity 2.1</w:t>
                </w:r>
                <w:r w:rsidDel="00000000" w:rsidR="00000000" w:rsidRPr="00000000">
                  <w:rPr>
                    <w:rFonts w:ascii="Verdana" w:cs="Verdana" w:eastAsia="Verdana" w:hAnsi="Verdana"/>
                    <w:color w:val="000000"/>
                    <w:rtl w:val="0"/>
                  </w:rPr>
                  <w:t xml:space="preserve"> Group work on Identification of key stakeholders/partners, their roles (users, suppliers, or both -intermediaries), and challenges and opportunities in producing or use of LCS information</w:t>
                </w:r>
              </w:p>
            </w:sdtContent>
          </w:sdt>
        </w:tc>
        <w:tc>
          <w:tcPr/>
          <w:sdt>
            <w:sdtPr>
              <w:tag w:val="goog_rdk_1522"/>
            </w:sdtPr>
            <w:sdtContent>
              <w:p w:rsidR="00000000" w:rsidDel="00000000" w:rsidP="00000000" w:rsidRDefault="00000000" w:rsidRPr="00000000" w14:paraId="00000468">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Celestin and Recha</w:t>
                </w:r>
              </w:p>
            </w:sdtContent>
          </w:sdt>
        </w:tc>
        <w:tc>
          <w:tcPr>
            <w:vMerge w:val="restart"/>
            <w:shd w:fill="auto" w:val="clear"/>
          </w:tcPr>
          <w:sdt>
            <w:sdtPr>
              <w:tag w:val="goog_rdk_1523"/>
            </w:sdtPr>
            <w:sdtContent>
              <w:p w:rsidR="00000000" w:rsidDel="00000000" w:rsidP="00000000" w:rsidRDefault="00000000" w:rsidRPr="00000000" w14:paraId="00000469">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Facilitators (RAB, ILRI, ISRIC, WCDI, ICRAF &amp; ASARECA)</w:t>
                </w:r>
              </w:p>
            </w:sdtContent>
          </w:sdt>
        </w:tc>
      </w:tr>
      <w:tr>
        <w:trPr>
          <w:cantSplit w:val="0"/>
          <w:trHeight w:val="647" w:hRule="atLeast"/>
          <w:tblHeader w:val="0"/>
        </w:trPr>
        <w:tc>
          <w:tcPr>
            <w:gridSpan w:val="2"/>
            <w:shd w:fill="auto" w:val="clear"/>
          </w:tcPr>
          <w:sdt>
            <w:sdtPr>
              <w:tag w:val="goog_rdk_1524"/>
            </w:sdtPr>
            <w:sdtContent>
              <w:p w:rsidR="00000000" w:rsidDel="00000000" w:rsidP="00000000" w:rsidRDefault="00000000" w:rsidRPr="00000000" w14:paraId="0000046A">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12:30- 1.00 pm</w:t>
                </w:r>
              </w:p>
            </w:sdtContent>
          </w:sdt>
        </w:tc>
        <w:tc>
          <w:tcPr>
            <w:shd w:fill="auto" w:val="clear"/>
          </w:tcPr>
          <w:sdt>
            <w:sdtPr>
              <w:tag w:val="goog_rdk_1526"/>
            </w:sdtPr>
            <w:sdtContent>
              <w:p w:rsidR="00000000" w:rsidDel="00000000" w:rsidP="00000000" w:rsidRDefault="00000000" w:rsidRPr="00000000" w14:paraId="0000046C">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Activity 2.2</w:t>
                </w:r>
                <w:r w:rsidDel="00000000" w:rsidR="00000000" w:rsidRPr="00000000">
                  <w:rPr>
                    <w:rFonts w:ascii="Verdana" w:cs="Verdana" w:eastAsia="Verdana" w:hAnsi="Verdana"/>
                    <w:color w:val="000000"/>
                    <w:rtl w:val="0"/>
                  </w:rPr>
                  <w:t xml:space="preserve"> Session Reflection activity and Group plenary presentations</w:t>
                </w:r>
              </w:p>
            </w:sdtContent>
          </w:sdt>
        </w:tc>
        <w:tc>
          <w:tcPr/>
          <w:sdt>
            <w:sdtPr>
              <w:tag w:val="goog_rdk_1527"/>
            </w:sdtPr>
            <w:sdtContent>
              <w:p w:rsidR="00000000" w:rsidDel="00000000" w:rsidP="00000000" w:rsidRDefault="00000000" w:rsidRPr="00000000" w14:paraId="0000046D">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Celestin</w:t>
                </w:r>
              </w:p>
            </w:sdtContent>
          </w:sdt>
        </w:tc>
        <w:tc>
          <w:tcPr>
            <w:vMerge w:val="continue"/>
            <w:shd w:fill="auto" w:val="clear"/>
          </w:tcPr>
          <w:sdt>
            <w:sdtPr>
              <w:tag w:val="goog_rdk_1528"/>
            </w:sdtPr>
            <w:sdtContent>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14"/>
                    <w:szCs w:val="14"/>
                  </w:rPr>
                </w:pPr>
                <w:r w:rsidDel="00000000" w:rsidR="00000000" w:rsidRPr="00000000">
                  <w:rPr>
                    <w:rtl w:val="0"/>
                  </w:rPr>
                </w:r>
              </w:p>
            </w:sdtContent>
          </w:sdt>
        </w:tc>
      </w:tr>
      <w:tr>
        <w:trPr>
          <w:cantSplit w:val="0"/>
          <w:trHeight w:val="199" w:hRule="atLeast"/>
          <w:tblHeader w:val="0"/>
        </w:trPr>
        <w:tc>
          <w:tcPr>
            <w:gridSpan w:val="2"/>
            <w:shd w:fill="d9d9d9" w:val="clear"/>
          </w:tcPr>
          <w:sdt>
            <w:sdtPr>
              <w:tag w:val="goog_rdk_1529"/>
            </w:sdtPr>
            <w:sdtContent>
              <w:p w:rsidR="00000000" w:rsidDel="00000000" w:rsidP="00000000" w:rsidRDefault="00000000" w:rsidRPr="00000000" w14:paraId="0000046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1.00-2.00 pm</w:t>
                </w:r>
              </w:p>
            </w:sdtContent>
          </w:sdt>
        </w:tc>
        <w:tc>
          <w:tcPr>
            <w:shd w:fill="d9d9d9" w:val="clear"/>
          </w:tcPr>
          <w:sdt>
            <w:sdtPr>
              <w:tag w:val="goog_rdk_1531"/>
            </w:sdtPr>
            <w:sdtContent>
              <w:p w:rsidR="00000000" w:rsidDel="00000000" w:rsidP="00000000" w:rsidRDefault="00000000" w:rsidRPr="00000000" w14:paraId="00000471">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LUNCH </w:t>
                </w:r>
              </w:p>
            </w:sdtContent>
          </w:sdt>
        </w:tc>
        <w:tc>
          <w:tcPr>
            <w:shd w:fill="d9d9d9" w:val="clear"/>
          </w:tcPr>
          <w:sdt>
            <w:sdtPr>
              <w:tag w:val="goog_rdk_1532"/>
            </w:sdtPr>
            <w:sdtContent>
              <w:p w:rsidR="00000000" w:rsidDel="00000000" w:rsidP="00000000" w:rsidRDefault="00000000" w:rsidRPr="00000000" w14:paraId="00000472">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c>
          <w:tcPr>
            <w:shd w:fill="d9d9d9" w:val="clear"/>
          </w:tcPr>
          <w:sdt>
            <w:sdtPr>
              <w:tag w:val="goog_rdk_1533"/>
            </w:sdtPr>
            <w:sdtContent>
              <w:p w:rsidR="00000000" w:rsidDel="00000000" w:rsidP="00000000" w:rsidRDefault="00000000" w:rsidRPr="00000000" w14:paraId="00000473">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 </w:t>
                </w:r>
                <w:r w:rsidDel="00000000" w:rsidR="00000000" w:rsidRPr="00000000">
                  <w:rPr>
                    <w:rFonts w:ascii="Verdana" w:cs="Verdana" w:eastAsia="Verdana" w:hAnsi="Verdana"/>
                    <w:b w:val="1"/>
                    <w:color w:val="000000"/>
                    <w:rtl w:val="0"/>
                  </w:rPr>
                  <w:t xml:space="preserve">All</w:t>
                </w:r>
              </w:p>
            </w:sdtContent>
          </w:sdt>
        </w:tc>
      </w:tr>
      <w:tr>
        <w:trPr>
          <w:cantSplit w:val="0"/>
          <w:trHeight w:val="699" w:hRule="atLeast"/>
          <w:tblHeader w:val="0"/>
        </w:trPr>
        <w:tc>
          <w:tcPr>
            <w:gridSpan w:val="2"/>
            <w:shd w:fill="auto" w:val="clear"/>
          </w:tcPr>
          <w:sdt>
            <w:sdtPr>
              <w:tag w:val="goog_rdk_1534"/>
            </w:sdtPr>
            <w:sdtContent>
              <w:p w:rsidR="00000000" w:rsidDel="00000000" w:rsidP="00000000" w:rsidRDefault="00000000" w:rsidRPr="00000000" w14:paraId="00000474">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2.00-4.00 pm</w:t>
                </w:r>
              </w:p>
            </w:sdtContent>
          </w:sdt>
        </w:tc>
        <w:tc>
          <w:tcPr>
            <w:shd w:fill="auto" w:val="clear"/>
          </w:tcPr>
          <w:sdt>
            <w:sdtPr>
              <w:tag w:val="goog_rdk_1536"/>
            </w:sdtPr>
            <w:sdtContent>
              <w:p w:rsidR="00000000" w:rsidDel="00000000" w:rsidP="00000000" w:rsidRDefault="00000000" w:rsidRPr="00000000" w14:paraId="00000476">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Activity 3</w:t>
                </w:r>
                <w:r w:rsidDel="00000000" w:rsidR="00000000" w:rsidRPr="00000000">
                  <w:rPr>
                    <w:rFonts w:ascii="Verdana" w:cs="Verdana" w:eastAsia="Verdana" w:hAnsi="Verdana"/>
                    <w:color w:val="000000"/>
                    <w:rtl w:val="0"/>
                  </w:rPr>
                  <w:t xml:space="preserve">. Group work - Specifying LSC-information needs and LSC-information users- identify data sets for specified use cases: (Template 4,5, 6 and 7: Used to guide the group discussions)</w:t>
                </w:r>
                <w:r w:rsidDel="00000000" w:rsidR="00000000" w:rsidRPr="00000000">
                  <w:rPr>
                    <w:rtl w:val="0"/>
                  </w:rPr>
                </w:r>
              </w:p>
            </w:sdtContent>
          </w:sdt>
        </w:tc>
        <w:tc>
          <w:tcPr/>
          <w:sdt>
            <w:sdtPr>
              <w:tag w:val="goog_rdk_1537"/>
            </w:sdtPr>
            <w:sdtContent>
              <w:p w:rsidR="00000000" w:rsidDel="00000000" w:rsidP="00000000" w:rsidRDefault="00000000" w:rsidRPr="00000000" w14:paraId="00000477">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Olivier</w:t>
                </w:r>
              </w:p>
            </w:sdtContent>
          </w:sdt>
        </w:tc>
        <w:tc>
          <w:tcPr>
            <w:shd w:fill="auto" w:val="clear"/>
          </w:tcPr>
          <w:sdt>
            <w:sdtPr>
              <w:tag w:val="goog_rdk_1538"/>
            </w:sdtPr>
            <w:sdtContent>
              <w:p w:rsidR="00000000" w:rsidDel="00000000" w:rsidP="00000000" w:rsidRDefault="00000000" w:rsidRPr="00000000" w14:paraId="00000478">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Facilitators (RAB, ILRI, ISRIC, WCDI, ICRAF, ASARECA)</w:t>
                </w:r>
              </w:p>
            </w:sdtContent>
          </w:sdt>
        </w:tc>
      </w:tr>
      <w:tr>
        <w:trPr>
          <w:cantSplit w:val="0"/>
          <w:trHeight w:val="323" w:hRule="atLeast"/>
          <w:tblHeader w:val="0"/>
        </w:trPr>
        <w:tc>
          <w:tcPr>
            <w:gridSpan w:val="2"/>
            <w:vMerge w:val="restart"/>
            <w:shd w:fill="auto" w:val="clear"/>
          </w:tcPr>
          <w:sdt>
            <w:sdtPr>
              <w:tag w:val="goog_rdk_1539"/>
            </w:sdtPr>
            <w:sdtContent>
              <w:p w:rsidR="00000000" w:rsidDel="00000000" w:rsidP="00000000" w:rsidRDefault="00000000" w:rsidRPr="00000000" w14:paraId="00000479">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4.00-4.30 pm</w:t>
                </w:r>
              </w:p>
            </w:sdtContent>
          </w:sdt>
        </w:tc>
        <w:tc>
          <w:tcPr>
            <w:shd w:fill="auto" w:val="clear"/>
          </w:tcPr>
          <w:sdt>
            <w:sdtPr>
              <w:tag w:val="goog_rdk_1541"/>
            </w:sdtPr>
            <w:sdtContent>
              <w:p w:rsidR="00000000" w:rsidDel="00000000" w:rsidP="00000000" w:rsidRDefault="00000000" w:rsidRPr="00000000" w14:paraId="0000047B">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Wrap-up and closure of the day:</w:t>
                </w:r>
              </w:p>
            </w:sdtContent>
          </w:sdt>
          <w:sdt>
            <w:sdtPr>
              <w:tag w:val="goog_rdk_1542"/>
            </w:sdtPr>
            <w:sdtContent>
              <w:p w:rsidR="00000000" w:rsidDel="00000000" w:rsidP="00000000" w:rsidRDefault="00000000" w:rsidRPr="00000000" w14:paraId="0000047C">
                <w:pPr>
                  <w:widowControl w:val="0"/>
                  <w:numPr>
                    <w:ilvl w:val="0"/>
                    <w:numId w:val="58"/>
                  </w:numPr>
                  <w:pBdr>
                    <w:top w:space="0" w:sz="0" w:val="nil"/>
                    <w:left w:space="0" w:sz="0" w:val="nil"/>
                    <w:bottom w:space="0" w:sz="0" w:val="nil"/>
                    <w:right w:space="0" w:sz="0" w:val="nil"/>
                    <w:between w:space="0" w:sz="0" w:val="nil"/>
                  </w:pBdr>
                  <w:spacing w:before="0" w:line="302" w:lineRule="auto"/>
                  <w:ind w:left="72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 Review, summary, and capture emerging questions</w:t>
                </w:r>
              </w:p>
            </w:sdtContent>
          </w:sdt>
        </w:tc>
        <w:tc>
          <w:tcPr/>
          <w:sdt>
            <w:sdtPr>
              <w:tag w:val="goog_rdk_1543"/>
            </w:sdtPr>
            <w:sdtContent>
              <w:p w:rsidR="00000000" w:rsidDel="00000000" w:rsidP="00000000" w:rsidRDefault="00000000" w:rsidRPr="00000000" w14:paraId="0000047D">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Recha</w:t>
                </w:r>
              </w:p>
            </w:sdtContent>
          </w:sdt>
          <w:sdt>
            <w:sdtPr>
              <w:tag w:val="goog_rdk_1544"/>
            </w:sdtPr>
            <w:sdtContent>
              <w:p w:rsidR="00000000" w:rsidDel="00000000" w:rsidP="00000000" w:rsidRDefault="00000000" w:rsidRPr="00000000" w14:paraId="0000047E">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tl w:val="0"/>
                  </w:rPr>
                </w:r>
              </w:p>
            </w:sdtContent>
          </w:sdt>
        </w:tc>
        <w:tc>
          <w:tcPr>
            <w:shd w:fill="auto" w:val="clear"/>
          </w:tcPr>
          <w:sdt>
            <w:sdtPr>
              <w:tag w:val="goog_rdk_1545"/>
            </w:sdtPr>
            <w:sdtContent>
              <w:p w:rsidR="00000000" w:rsidDel="00000000" w:rsidP="00000000" w:rsidRDefault="00000000" w:rsidRPr="00000000" w14:paraId="0000047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WCDI</w:t>
                </w:r>
              </w:p>
            </w:sdtContent>
          </w:sdt>
          <w:sdt>
            <w:sdtPr>
              <w:tag w:val="goog_rdk_1546"/>
            </w:sdtPr>
            <w:sdtContent>
              <w:p w:rsidR="00000000" w:rsidDel="00000000" w:rsidP="00000000" w:rsidRDefault="00000000" w:rsidRPr="00000000" w14:paraId="00000480">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r>
      <w:tr>
        <w:trPr>
          <w:cantSplit w:val="0"/>
          <w:trHeight w:val="323" w:hRule="atLeast"/>
          <w:tblHeader w:val="0"/>
        </w:trPr>
        <w:tc>
          <w:tcPr>
            <w:gridSpan w:val="2"/>
            <w:vMerge w:val="continue"/>
            <w:shd w:fill="auto" w:val="clear"/>
          </w:tcPr>
          <w:sdt>
            <w:sdtPr>
              <w:tag w:val="goog_rdk_1547"/>
            </w:sdtPr>
            <w:sdtContent>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rPr>
                </w:pPr>
                <w:r w:rsidDel="00000000" w:rsidR="00000000" w:rsidRPr="00000000">
                  <w:rPr>
                    <w:rtl w:val="0"/>
                  </w:rPr>
                </w:r>
              </w:p>
            </w:sdtContent>
          </w:sdt>
        </w:tc>
        <w:tc>
          <w:tcPr>
            <w:shd w:fill="auto" w:val="clear"/>
          </w:tcPr>
          <w:sdt>
            <w:sdtPr>
              <w:tag w:val="goog_rdk_1549"/>
            </w:sdtPr>
            <w:sdtContent>
              <w:p w:rsidR="00000000" w:rsidDel="00000000" w:rsidP="00000000" w:rsidRDefault="00000000" w:rsidRPr="00000000" w14:paraId="00000483">
                <w:pPr>
                  <w:widowControl w:val="0"/>
                  <w:numPr>
                    <w:ilvl w:val="0"/>
                    <w:numId w:val="58"/>
                  </w:numPr>
                  <w:pBdr>
                    <w:top w:space="0" w:sz="0" w:val="nil"/>
                    <w:left w:space="0" w:sz="0" w:val="nil"/>
                    <w:bottom w:space="0" w:sz="0" w:val="nil"/>
                    <w:right w:space="0" w:sz="0" w:val="nil"/>
                    <w:between w:space="0" w:sz="0" w:val="nil"/>
                  </w:pBdr>
                  <w:spacing w:before="0" w:line="302" w:lineRule="auto"/>
                  <w:ind w:left="72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Announcements</w:t>
                </w:r>
              </w:p>
            </w:sdtContent>
          </w:sdt>
        </w:tc>
        <w:tc>
          <w:tcPr/>
          <w:sdt>
            <w:sdtPr>
              <w:tag w:val="goog_rdk_1550"/>
            </w:sdtPr>
            <w:sdtContent>
              <w:p w:rsidR="00000000" w:rsidDel="00000000" w:rsidP="00000000" w:rsidRDefault="00000000" w:rsidRPr="00000000" w14:paraId="00000484">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Jules</w:t>
                </w:r>
              </w:p>
            </w:sdtContent>
          </w:sdt>
        </w:tc>
        <w:tc>
          <w:tcPr>
            <w:shd w:fill="auto" w:val="clear"/>
          </w:tcPr>
          <w:sdt>
            <w:sdtPr>
              <w:tag w:val="goog_rdk_1551"/>
            </w:sdtPr>
            <w:sdtContent>
              <w:p w:rsidR="00000000" w:rsidDel="00000000" w:rsidP="00000000" w:rsidRDefault="00000000" w:rsidRPr="00000000" w14:paraId="00000485">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RAB</w:t>
                </w:r>
              </w:p>
            </w:sdtContent>
          </w:sdt>
        </w:tc>
      </w:tr>
      <w:tr>
        <w:trPr>
          <w:cantSplit w:val="0"/>
          <w:trHeight w:val="323" w:hRule="atLeast"/>
          <w:tblHeader w:val="0"/>
        </w:trPr>
        <w:tc>
          <w:tcPr>
            <w:gridSpan w:val="2"/>
            <w:shd w:fill="d9d9d9" w:val="clear"/>
          </w:tcPr>
          <w:sdt>
            <w:sdtPr>
              <w:tag w:val="goog_rdk_1552"/>
            </w:sdtPr>
            <w:sdtContent>
              <w:p w:rsidR="00000000" w:rsidDel="00000000" w:rsidP="00000000" w:rsidRDefault="00000000" w:rsidRPr="00000000" w14:paraId="00000486">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4.30-5.00</w:t>
                </w:r>
                <w:r w:rsidDel="00000000" w:rsidR="00000000" w:rsidRPr="00000000">
                  <w:rPr>
                    <w:rtl w:val="0"/>
                  </w:rPr>
                </w:r>
              </w:p>
            </w:sdtContent>
          </w:sdt>
        </w:tc>
        <w:tc>
          <w:tcPr>
            <w:shd w:fill="d9d9d9" w:val="clear"/>
          </w:tcPr>
          <w:sdt>
            <w:sdtPr>
              <w:tag w:val="goog_rdk_1554"/>
            </w:sdtPr>
            <w:sdtContent>
              <w:p w:rsidR="00000000" w:rsidDel="00000000" w:rsidP="00000000" w:rsidRDefault="00000000" w:rsidRPr="00000000" w14:paraId="00000488">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Health Break and end of day 1</w:t>
                </w:r>
                <w:r w:rsidDel="00000000" w:rsidR="00000000" w:rsidRPr="00000000">
                  <w:rPr>
                    <w:rtl w:val="0"/>
                  </w:rPr>
                </w:r>
              </w:p>
            </w:sdtContent>
          </w:sdt>
        </w:tc>
        <w:tc>
          <w:tcPr>
            <w:shd w:fill="d9d9d9" w:val="clear"/>
          </w:tcPr>
          <w:sdt>
            <w:sdtPr>
              <w:tag w:val="goog_rdk_1555"/>
            </w:sdtPr>
            <w:sdtContent>
              <w:p w:rsidR="00000000" w:rsidDel="00000000" w:rsidP="00000000" w:rsidRDefault="00000000" w:rsidRPr="00000000" w14:paraId="00000489">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highlight w:val="cyan"/>
                  </w:rPr>
                </w:pPr>
                <w:r w:rsidDel="00000000" w:rsidR="00000000" w:rsidRPr="00000000">
                  <w:rPr>
                    <w:rtl w:val="0"/>
                  </w:rPr>
                </w:r>
              </w:p>
            </w:sdtContent>
          </w:sdt>
        </w:tc>
        <w:tc>
          <w:tcPr>
            <w:shd w:fill="d9d9d9" w:val="clear"/>
          </w:tcPr>
          <w:sdt>
            <w:sdtPr>
              <w:tag w:val="goog_rdk_1556"/>
            </w:sdtPr>
            <w:sdtContent>
              <w:p w:rsidR="00000000" w:rsidDel="00000000" w:rsidP="00000000" w:rsidRDefault="00000000" w:rsidRPr="00000000" w14:paraId="0000048A">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highlight w:val="cyan"/>
                  </w:rPr>
                </w:pPr>
                <w:r w:rsidDel="00000000" w:rsidR="00000000" w:rsidRPr="00000000">
                  <w:rPr>
                    <w:rtl w:val="0"/>
                  </w:rPr>
                </w:r>
              </w:p>
            </w:sdtContent>
          </w:sdt>
        </w:tc>
      </w:tr>
      <w:tr>
        <w:trPr>
          <w:cantSplit w:val="0"/>
          <w:trHeight w:val="323" w:hRule="atLeast"/>
          <w:tblHeader w:val="0"/>
        </w:trPr>
        <w:tc>
          <w:tcPr>
            <w:gridSpan w:val="2"/>
            <w:shd w:fill="d9d9d9" w:val="clear"/>
          </w:tcPr>
          <w:sdt>
            <w:sdtPr>
              <w:tag w:val="goog_rdk_1557"/>
            </w:sdtPr>
            <w:sdtContent>
              <w:p w:rsidR="00000000" w:rsidDel="00000000" w:rsidP="00000000" w:rsidRDefault="00000000" w:rsidRPr="00000000" w14:paraId="0000048B">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5.00-6.00</w:t>
                </w:r>
              </w:p>
            </w:sdtContent>
          </w:sdt>
        </w:tc>
        <w:tc>
          <w:tcPr>
            <w:shd w:fill="d9d9d9" w:val="clear"/>
          </w:tcPr>
          <w:sdt>
            <w:sdtPr>
              <w:tag w:val="goog_rdk_1559"/>
            </w:sdtPr>
            <w:sdtContent>
              <w:p w:rsidR="00000000" w:rsidDel="00000000" w:rsidP="00000000" w:rsidRDefault="00000000" w:rsidRPr="00000000" w14:paraId="0000048D">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Core-team reflections</w:t>
                </w:r>
              </w:p>
            </w:sdtContent>
          </w:sdt>
        </w:tc>
        <w:tc>
          <w:tcPr>
            <w:shd w:fill="d9d9d9" w:val="clear"/>
          </w:tcPr>
          <w:sdt>
            <w:sdtPr>
              <w:tag w:val="goog_rdk_1560"/>
            </w:sdtPr>
            <w:sdtContent>
              <w:p w:rsidR="00000000" w:rsidDel="00000000" w:rsidP="00000000" w:rsidRDefault="00000000" w:rsidRPr="00000000" w14:paraId="0000048E">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highlight w:val="cyan"/>
                  </w:rPr>
                </w:pPr>
                <w:r w:rsidDel="00000000" w:rsidR="00000000" w:rsidRPr="00000000">
                  <w:rPr>
                    <w:rtl w:val="0"/>
                  </w:rPr>
                </w:r>
              </w:p>
            </w:sdtContent>
          </w:sdt>
        </w:tc>
        <w:tc>
          <w:tcPr>
            <w:shd w:fill="d9d9d9" w:val="clear"/>
          </w:tcPr>
          <w:sdt>
            <w:sdtPr>
              <w:tag w:val="goog_rdk_1561"/>
            </w:sdtPr>
            <w:sdtContent>
              <w:p w:rsidR="00000000" w:rsidDel="00000000" w:rsidP="00000000" w:rsidRDefault="00000000" w:rsidRPr="00000000" w14:paraId="0000048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highlight w:val="cyan"/>
                  </w:rPr>
                </w:pPr>
                <w:r w:rsidDel="00000000" w:rsidR="00000000" w:rsidRPr="00000000">
                  <w:rPr>
                    <w:rtl w:val="0"/>
                  </w:rPr>
                </w:r>
              </w:p>
            </w:sdtContent>
          </w:sdt>
        </w:tc>
      </w:tr>
      <w:tr>
        <w:trPr>
          <w:cantSplit w:val="0"/>
          <w:trHeight w:val="317" w:hRule="atLeast"/>
          <w:tblHeader w:val="0"/>
        </w:trPr>
        <w:tc>
          <w:tcPr>
            <w:shd w:fill="c4e5d3" w:val="clear"/>
          </w:tcPr>
          <w:sdt>
            <w:sdtPr>
              <w:tag w:val="goog_rdk_1562"/>
            </w:sdtPr>
            <w:sdtContent>
              <w:p w:rsidR="00000000" w:rsidDel="00000000" w:rsidP="00000000" w:rsidRDefault="00000000" w:rsidRPr="00000000" w14:paraId="00000490">
                <w:pPr>
                  <w:pBdr>
                    <w:top w:space="0" w:sz="0" w:val="nil"/>
                    <w:left w:space="0" w:sz="0" w:val="nil"/>
                    <w:bottom w:space="0" w:sz="0" w:val="nil"/>
                    <w:right w:space="0" w:sz="0" w:val="nil"/>
                    <w:between w:space="0" w:sz="0" w:val="nil"/>
                  </w:pBdr>
                  <w:spacing w:after="120" w:before="0" w:line="302" w:lineRule="auto"/>
                  <w:ind w:left="0" w:right="0" w:firstLine="0"/>
                  <w:jc w:val="center"/>
                  <w:rPr>
                    <w:rFonts w:ascii="Verdana" w:cs="Verdana" w:eastAsia="Verdana" w:hAnsi="Verdana"/>
                    <w:b w:val="1"/>
                    <w:color w:val="000000"/>
                  </w:rPr>
                </w:pPr>
                <w:r w:rsidDel="00000000" w:rsidR="00000000" w:rsidRPr="00000000">
                  <w:rPr>
                    <w:rtl w:val="0"/>
                  </w:rPr>
                </w:r>
              </w:p>
            </w:sdtContent>
          </w:sdt>
        </w:tc>
        <w:tc>
          <w:tcPr>
            <w:gridSpan w:val="4"/>
            <w:shd w:fill="c4e5d3" w:val="clear"/>
          </w:tcPr>
          <w:sdt>
            <w:sdtPr>
              <w:tag w:val="goog_rdk_1563"/>
            </w:sdtPr>
            <w:sdtContent>
              <w:p w:rsidR="00000000" w:rsidDel="00000000" w:rsidP="00000000" w:rsidRDefault="00000000" w:rsidRPr="00000000" w14:paraId="00000491">
                <w:pPr>
                  <w:pBdr>
                    <w:top w:space="0" w:sz="0" w:val="nil"/>
                    <w:left w:space="0" w:sz="0" w:val="nil"/>
                    <w:bottom w:space="0" w:sz="0" w:val="nil"/>
                    <w:right w:space="0" w:sz="0" w:val="nil"/>
                    <w:between w:space="0" w:sz="0" w:val="nil"/>
                  </w:pBdr>
                  <w:spacing w:after="120" w:before="0" w:line="302" w:lineRule="auto"/>
                  <w:ind w:left="0" w:right="0" w:firstLine="0"/>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DAY TWO – 11 November 2022</w:t>
                </w:r>
              </w:p>
            </w:sdtContent>
          </w:sdt>
        </w:tc>
      </w:tr>
      <w:tr>
        <w:trPr>
          <w:cantSplit w:val="0"/>
          <w:trHeight w:val="70" w:hRule="atLeast"/>
          <w:tblHeader w:val="0"/>
        </w:trPr>
        <w:tc>
          <w:tcPr>
            <w:gridSpan w:val="2"/>
            <w:shd w:fill="auto" w:val="clear"/>
          </w:tcPr>
          <w:sdt>
            <w:sdtPr>
              <w:tag w:val="goog_rdk_1567"/>
            </w:sdtPr>
            <w:sdtContent>
              <w:p w:rsidR="00000000" w:rsidDel="00000000" w:rsidP="00000000" w:rsidRDefault="00000000" w:rsidRPr="00000000" w14:paraId="00000495">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8:00 – 8:30 am</w:t>
                </w:r>
              </w:p>
            </w:sdtContent>
          </w:sdt>
        </w:tc>
        <w:tc>
          <w:tcPr>
            <w:shd w:fill="auto" w:val="clear"/>
          </w:tcPr>
          <w:sdt>
            <w:sdtPr>
              <w:tag w:val="goog_rdk_1569"/>
            </w:sdtPr>
            <w:sdtContent>
              <w:p w:rsidR="00000000" w:rsidDel="00000000" w:rsidP="00000000" w:rsidRDefault="00000000" w:rsidRPr="00000000" w14:paraId="00000497">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Registration and Day - 2 Agenda Overview</w:t>
                </w:r>
              </w:p>
            </w:sdtContent>
          </w:sdt>
        </w:tc>
        <w:tc>
          <w:tcPr/>
          <w:sdt>
            <w:sdtPr>
              <w:tag w:val="goog_rdk_1570"/>
            </w:sdtPr>
            <w:sdtContent>
              <w:p w:rsidR="00000000" w:rsidDel="00000000" w:rsidP="00000000" w:rsidRDefault="00000000" w:rsidRPr="00000000" w14:paraId="00000498">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Chantal</w:t>
                </w:r>
              </w:p>
            </w:sdtContent>
          </w:sdt>
        </w:tc>
        <w:tc>
          <w:tcPr>
            <w:shd w:fill="auto" w:val="clear"/>
          </w:tcPr>
          <w:sdt>
            <w:sdtPr>
              <w:tag w:val="goog_rdk_1571"/>
            </w:sdtPr>
            <w:sdtContent>
              <w:p w:rsidR="00000000" w:rsidDel="00000000" w:rsidP="00000000" w:rsidRDefault="00000000" w:rsidRPr="00000000" w14:paraId="00000499">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DG-Adm</w:t>
                </w:r>
              </w:p>
            </w:sdtContent>
          </w:sdt>
        </w:tc>
      </w:tr>
      <w:tr>
        <w:trPr>
          <w:cantSplit w:val="0"/>
          <w:trHeight w:val="70" w:hRule="atLeast"/>
          <w:tblHeader w:val="0"/>
        </w:trPr>
        <w:tc>
          <w:tcPr>
            <w:gridSpan w:val="2"/>
            <w:shd w:fill="auto" w:val="clear"/>
          </w:tcPr>
          <w:sdt>
            <w:sdtPr>
              <w:tag w:val="goog_rdk_1572"/>
            </w:sdtPr>
            <w:sdtContent>
              <w:p w:rsidR="00000000" w:rsidDel="00000000" w:rsidP="00000000" w:rsidRDefault="00000000" w:rsidRPr="00000000" w14:paraId="0000049A">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8:30 – 8:45 am</w:t>
                </w:r>
              </w:p>
            </w:sdtContent>
          </w:sdt>
        </w:tc>
        <w:tc>
          <w:tcPr>
            <w:shd w:fill="auto" w:val="clear"/>
          </w:tcPr>
          <w:sdt>
            <w:sdtPr>
              <w:tag w:val="goog_rdk_1574"/>
            </w:sdtPr>
            <w:sdtContent>
              <w:p w:rsidR="00000000" w:rsidDel="00000000" w:rsidP="00000000" w:rsidRDefault="00000000" w:rsidRPr="00000000" w14:paraId="0000049C">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Recap of Day-1</w:t>
                </w:r>
              </w:p>
            </w:sdtContent>
          </w:sdt>
        </w:tc>
        <w:tc>
          <w:tcPr/>
          <w:sdt>
            <w:sdtPr>
              <w:tag w:val="goog_rdk_1575"/>
            </w:sdtPr>
            <w:sdtContent>
              <w:p w:rsidR="00000000" w:rsidDel="00000000" w:rsidP="00000000" w:rsidRDefault="00000000" w:rsidRPr="00000000" w14:paraId="0000049D">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Blaise</w:t>
                </w:r>
              </w:p>
            </w:sdtContent>
          </w:sdt>
        </w:tc>
        <w:tc>
          <w:tcPr>
            <w:shd w:fill="auto" w:val="clear"/>
          </w:tcPr>
          <w:sdt>
            <w:sdtPr>
              <w:tag w:val="goog_rdk_1576"/>
            </w:sdtPr>
            <w:sdtContent>
              <w:p w:rsidR="00000000" w:rsidDel="00000000" w:rsidP="00000000" w:rsidRDefault="00000000" w:rsidRPr="00000000" w14:paraId="0000049E">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ASARECA</w:t>
                </w:r>
              </w:p>
            </w:sdtContent>
          </w:sdt>
        </w:tc>
      </w:tr>
      <w:tr>
        <w:trPr>
          <w:cantSplit w:val="0"/>
          <w:trHeight w:val="70" w:hRule="atLeast"/>
          <w:tblHeader w:val="0"/>
        </w:trPr>
        <w:tc>
          <w:tcPr>
            <w:gridSpan w:val="2"/>
            <w:shd w:fill="auto" w:val="clear"/>
          </w:tcPr>
          <w:sdt>
            <w:sdtPr>
              <w:tag w:val="goog_rdk_1577"/>
            </w:sdtPr>
            <w:sdtContent>
              <w:p w:rsidR="00000000" w:rsidDel="00000000" w:rsidP="00000000" w:rsidRDefault="00000000" w:rsidRPr="00000000" w14:paraId="0000049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8:45 - 10:00 am</w:t>
                </w:r>
              </w:p>
            </w:sdtContent>
          </w:sdt>
        </w:tc>
        <w:tc>
          <w:tcPr>
            <w:shd w:fill="auto" w:val="clear"/>
          </w:tcPr>
          <w:sdt>
            <w:sdtPr>
              <w:tag w:val="goog_rdk_1579"/>
            </w:sdtPr>
            <w:sdtContent>
              <w:p w:rsidR="00000000" w:rsidDel="00000000" w:rsidP="00000000" w:rsidRDefault="00000000" w:rsidRPr="00000000" w14:paraId="000004A1">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Activity 3.1</w:t>
                </w:r>
                <w:r w:rsidDel="00000000" w:rsidR="00000000" w:rsidRPr="00000000">
                  <w:rPr>
                    <w:rFonts w:ascii="Verdana" w:cs="Verdana" w:eastAsia="Verdana" w:hAnsi="Verdana"/>
                    <w:color w:val="000000"/>
                    <w:rtl w:val="0"/>
                  </w:rPr>
                  <w:t xml:space="preserve"> Session Reflection activity and Group plenary presentations</w:t>
                </w:r>
              </w:p>
            </w:sdtContent>
          </w:sdt>
          <w:sdt>
            <w:sdtPr>
              <w:tag w:val="goog_rdk_1580"/>
            </w:sdtPr>
            <w:sdtContent>
              <w:p w:rsidR="00000000" w:rsidDel="00000000" w:rsidP="00000000" w:rsidRDefault="00000000" w:rsidRPr="00000000" w14:paraId="000004A2">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sdt>
            <w:sdtPr>
              <w:tag w:val="goog_rdk_1581"/>
            </w:sdtPr>
            <w:sdtContent>
              <w:p w:rsidR="00000000" w:rsidDel="00000000" w:rsidP="00000000" w:rsidRDefault="00000000" w:rsidRPr="00000000" w14:paraId="000004A3">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c>
          <w:tcPr/>
          <w:sdt>
            <w:sdtPr>
              <w:tag w:val="goog_rdk_1582"/>
            </w:sdtPr>
            <w:sdtContent>
              <w:p w:rsidR="00000000" w:rsidDel="00000000" w:rsidP="00000000" w:rsidRDefault="00000000" w:rsidRPr="00000000" w14:paraId="000004A4">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ISRIC</w:t>
                </w:r>
              </w:p>
            </w:sdtContent>
          </w:sdt>
        </w:tc>
        <w:tc>
          <w:tcPr>
            <w:shd w:fill="auto" w:val="clear"/>
          </w:tcPr>
          <w:sdt>
            <w:sdtPr>
              <w:tag w:val="goog_rdk_1583"/>
            </w:sdtPr>
            <w:sdtContent>
              <w:p w:rsidR="00000000" w:rsidDel="00000000" w:rsidP="00000000" w:rsidRDefault="00000000" w:rsidRPr="00000000" w14:paraId="000004A5">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Co-facilitators (RAB, ILRI, ISRIC, WCDI, ICRAF, ASARECA)</w:t>
                </w:r>
              </w:p>
            </w:sdtContent>
          </w:sdt>
        </w:tc>
      </w:tr>
      <w:tr>
        <w:trPr>
          <w:cantSplit w:val="0"/>
          <w:trHeight w:val="70" w:hRule="atLeast"/>
          <w:tblHeader w:val="0"/>
        </w:trPr>
        <w:tc>
          <w:tcPr>
            <w:gridSpan w:val="2"/>
            <w:shd w:fill="auto" w:val="clear"/>
          </w:tcPr>
          <w:sdt>
            <w:sdtPr>
              <w:tag w:val="goog_rdk_1584"/>
            </w:sdtPr>
            <w:sdtContent>
              <w:p w:rsidR="00000000" w:rsidDel="00000000" w:rsidP="00000000" w:rsidRDefault="00000000" w:rsidRPr="00000000" w14:paraId="000004A6">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10.00-10.30 am </w:t>
                </w:r>
              </w:p>
            </w:sdtContent>
          </w:sdt>
        </w:tc>
        <w:tc>
          <w:tcPr>
            <w:shd w:fill="auto" w:val="clear"/>
          </w:tcPr>
          <w:sdt>
            <w:sdtPr>
              <w:tag w:val="goog_rdk_1586"/>
            </w:sdtPr>
            <w:sdtContent>
              <w:p w:rsidR="00000000" w:rsidDel="00000000" w:rsidP="00000000" w:rsidRDefault="00000000" w:rsidRPr="00000000" w14:paraId="000004A8">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Activity 4.</w:t>
                </w:r>
                <w:r w:rsidDel="00000000" w:rsidR="00000000" w:rsidRPr="00000000">
                  <w:rPr>
                    <w:rFonts w:ascii="Verdana" w:cs="Verdana" w:eastAsia="Verdana" w:hAnsi="Verdana"/>
                    <w:color w:val="000000"/>
                    <w:rtl w:val="0"/>
                  </w:rPr>
                  <w:t xml:space="preserve"> Group work - Identifying capacity requirements for LSC-information use and users to inform hub development: (Use template 9 to guide the discussion)</w:t>
                </w:r>
              </w:p>
            </w:sdtContent>
          </w:sdt>
        </w:tc>
        <w:tc>
          <w:tcPr/>
          <w:sdt>
            <w:sdtPr>
              <w:tag w:val="goog_rdk_1587"/>
            </w:sdtPr>
            <w:sdtContent>
              <w:p w:rsidR="00000000" w:rsidDel="00000000" w:rsidP="00000000" w:rsidRDefault="00000000" w:rsidRPr="00000000" w14:paraId="000004A9">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Ermias and Eric</w:t>
                </w:r>
              </w:p>
            </w:sdtContent>
          </w:sdt>
        </w:tc>
        <w:tc>
          <w:tcPr>
            <w:shd w:fill="auto" w:val="clear"/>
          </w:tcPr>
          <w:sdt>
            <w:sdtPr>
              <w:tag w:val="goog_rdk_1588"/>
            </w:sdtPr>
            <w:sdtContent>
              <w:p w:rsidR="00000000" w:rsidDel="00000000" w:rsidP="00000000" w:rsidRDefault="00000000" w:rsidRPr="00000000" w14:paraId="000004AA">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Co-facilitators (RAB, ILRI, ISRIC, WCDI, ICRAF, ASARECA)</w:t>
                </w:r>
              </w:p>
            </w:sdtContent>
          </w:sdt>
        </w:tc>
      </w:tr>
      <w:tr>
        <w:trPr>
          <w:cantSplit w:val="0"/>
          <w:trHeight w:val="260" w:hRule="atLeast"/>
          <w:tblHeader w:val="0"/>
        </w:trPr>
        <w:tc>
          <w:tcPr>
            <w:gridSpan w:val="2"/>
            <w:shd w:fill="d9d9d9" w:val="clear"/>
          </w:tcPr>
          <w:sdt>
            <w:sdtPr>
              <w:tag w:val="goog_rdk_1589"/>
            </w:sdtPr>
            <w:sdtContent>
              <w:p w:rsidR="00000000" w:rsidDel="00000000" w:rsidP="00000000" w:rsidRDefault="00000000" w:rsidRPr="00000000" w14:paraId="000004AB">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10:30 -11.00</w:t>
                </w:r>
              </w:p>
            </w:sdtContent>
          </w:sdt>
        </w:tc>
        <w:tc>
          <w:tcPr>
            <w:shd w:fill="d9d9d9" w:val="clear"/>
          </w:tcPr>
          <w:sdt>
            <w:sdtPr>
              <w:tag w:val="goog_rdk_1591"/>
            </w:sdtPr>
            <w:sdtContent>
              <w:p w:rsidR="00000000" w:rsidDel="00000000" w:rsidP="00000000" w:rsidRDefault="00000000" w:rsidRPr="00000000" w14:paraId="000004AD">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HEALTH BREAK</w:t>
                </w:r>
                <w:r w:rsidDel="00000000" w:rsidR="00000000" w:rsidRPr="00000000">
                  <w:rPr>
                    <w:rtl w:val="0"/>
                  </w:rPr>
                </w:r>
              </w:p>
            </w:sdtContent>
          </w:sdt>
        </w:tc>
        <w:tc>
          <w:tcPr>
            <w:shd w:fill="d9d9d9" w:val="clear"/>
          </w:tcPr>
          <w:sdt>
            <w:sdtPr>
              <w:tag w:val="goog_rdk_1592"/>
            </w:sdtPr>
            <w:sdtContent>
              <w:p w:rsidR="00000000" w:rsidDel="00000000" w:rsidP="00000000" w:rsidRDefault="00000000" w:rsidRPr="00000000" w14:paraId="000004AE">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tl w:val="0"/>
                  </w:rPr>
                </w:r>
              </w:p>
            </w:sdtContent>
          </w:sdt>
        </w:tc>
        <w:tc>
          <w:tcPr>
            <w:shd w:fill="d9d9d9" w:val="clear"/>
          </w:tcPr>
          <w:sdt>
            <w:sdtPr>
              <w:tag w:val="goog_rdk_1593"/>
            </w:sdtPr>
            <w:sdtContent>
              <w:p w:rsidR="00000000" w:rsidDel="00000000" w:rsidP="00000000" w:rsidRDefault="00000000" w:rsidRPr="00000000" w14:paraId="000004A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r>
      <w:tr>
        <w:trPr>
          <w:cantSplit w:val="0"/>
          <w:trHeight w:val="276" w:hRule="atLeast"/>
          <w:tblHeader w:val="0"/>
        </w:trPr>
        <w:tc>
          <w:tcPr>
            <w:gridSpan w:val="2"/>
            <w:shd w:fill="auto" w:val="clear"/>
          </w:tcPr>
          <w:sdt>
            <w:sdtPr>
              <w:tag w:val="goog_rdk_1594"/>
            </w:sdtPr>
            <w:sdtContent>
              <w:p w:rsidR="00000000" w:rsidDel="00000000" w:rsidP="00000000" w:rsidRDefault="00000000" w:rsidRPr="00000000" w14:paraId="000004B0">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11:00-12.30 pm</w:t>
                </w:r>
              </w:p>
            </w:sdtContent>
          </w:sdt>
        </w:tc>
        <w:tc>
          <w:tcPr>
            <w:shd w:fill="auto" w:val="clear"/>
          </w:tcPr>
          <w:sdt>
            <w:sdtPr>
              <w:tag w:val="goog_rdk_1596"/>
            </w:sdtPr>
            <w:sdtContent>
              <w:p w:rsidR="00000000" w:rsidDel="00000000" w:rsidP="00000000" w:rsidRDefault="00000000" w:rsidRPr="00000000" w14:paraId="000004B2">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Activity 4 </w:t>
                </w:r>
                <w:r w:rsidDel="00000000" w:rsidR="00000000" w:rsidRPr="00000000">
                  <w:rPr>
                    <w:rFonts w:ascii="Verdana" w:cs="Verdana" w:eastAsia="Verdana" w:hAnsi="Verdana"/>
                    <w:color w:val="000000"/>
                    <w:rtl w:val="0"/>
                  </w:rPr>
                  <w:t xml:space="preserve">continues Group work - Identifying capacity requirements for LSC-information use and users to inform hub development (Use template 9 to guide the discussion)</w:t>
                </w:r>
              </w:p>
            </w:sdtContent>
          </w:sdt>
        </w:tc>
        <w:tc>
          <w:tcPr/>
          <w:sdt>
            <w:sdtPr>
              <w:tag w:val="goog_rdk_1597"/>
            </w:sdtPr>
            <w:sdtContent>
              <w:p w:rsidR="00000000" w:rsidDel="00000000" w:rsidP="00000000" w:rsidRDefault="00000000" w:rsidRPr="00000000" w14:paraId="000004B3">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Ermias and Eric</w:t>
                </w:r>
              </w:p>
            </w:sdtContent>
          </w:sdt>
        </w:tc>
        <w:tc>
          <w:tcPr>
            <w:shd w:fill="auto" w:val="clear"/>
          </w:tcPr>
          <w:sdt>
            <w:sdtPr>
              <w:tag w:val="goog_rdk_1598"/>
            </w:sdtPr>
            <w:sdtContent>
              <w:p w:rsidR="00000000" w:rsidDel="00000000" w:rsidP="00000000" w:rsidRDefault="00000000" w:rsidRPr="00000000" w14:paraId="000004B4">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Co-facilitators (RAB, ILRI, ISRIC, WCDI, ICRAF, ASARECA</w:t>
                </w:r>
              </w:p>
            </w:sdtContent>
          </w:sdt>
        </w:tc>
      </w:tr>
      <w:tr>
        <w:trPr>
          <w:cantSplit w:val="0"/>
          <w:trHeight w:val="276" w:hRule="atLeast"/>
          <w:tblHeader w:val="0"/>
        </w:trPr>
        <w:tc>
          <w:tcPr>
            <w:gridSpan w:val="2"/>
            <w:shd w:fill="auto" w:val="clear"/>
          </w:tcPr>
          <w:sdt>
            <w:sdtPr>
              <w:tag w:val="goog_rdk_1599"/>
            </w:sdtPr>
            <w:sdtContent>
              <w:p w:rsidR="00000000" w:rsidDel="00000000" w:rsidP="00000000" w:rsidRDefault="00000000" w:rsidRPr="00000000" w14:paraId="000004B5">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12.30 -1.10 pm</w:t>
                </w:r>
              </w:p>
            </w:sdtContent>
          </w:sdt>
        </w:tc>
        <w:tc>
          <w:tcPr>
            <w:shd w:fill="auto" w:val="clear"/>
          </w:tcPr>
          <w:sdt>
            <w:sdtPr>
              <w:tag w:val="goog_rdk_1601"/>
            </w:sdtPr>
            <w:sdtContent>
              <w:p w:rsidR="00000000" w:rsidDel="00000000" w:rsidP="00000000" w:rsidRDefault="00000000" w:rsidRPr="00000000" w14:paraId="000004B7">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Activity 4.1 </w:t>
                </w:r>
                <w:r w:rsidDel="00000000" w:rsidR="00000000" w:rsidRPr="00000000">
                  <w:rPr>
                    <w:rFonts w:ascii="Verdana" w:cs="Verdana" w:eastAsia="Verdana" w:hAnsi="Verdana"/>
                    <w:color w:val="000000"/>
                    <w:rtl w:val="0"/>
                  </w:rPr>
                  <w:t xml:space="preserve">Group plenary presentations and Reflection Activity</w:t>
                </w:r>
                <w:r w:rsidDel="00000000" w:rsidR="00000000" w:rsidRPr="00000000">
                  <w:rPr>
                    <w:rtl w:val="0"/>
                  </w:rPr>
                </w:r>
              </w:p>
            </w:sdtContent>
          </w:sdt>
        </w:tc>
        <w:tc>
          <w:tcPr/>
          <w:sdt>
            <w:sdtPr>
              <w:tag w:val="goog_rdk_1602"/>
            </w:sdtPr>
            <w:sdtContent>
              <w:p w:rsidR="00000000" w:rsidDel="00000000" w:rsidP="00000000" w:rsidRDefault="00000000" w:rsidRPr="00000000" w14:paraId="000004B8">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Ermias and Eric</w:t>
                </w:r>
              </w:p>
            </w:sdtContent>
          </w:sdt>
        </w:tc>
        <w:tc>
          <w:tcPr>
            <w:shd w:fill="auto" w:val="clear"/>
          </w:tcPr>
          <w:sdt>
            <w:sdtPr>
              <w:tag w:val="goog_rdk_1603"/>
            </w:sdtPr>
            <w:sdtContent>
              <w:p w:rsidR="00000000" w:rsidDel="00000000" w:rsidP="00000000" w:rsidRDefault="00000000" w:rsidRPr="00000000" w14:paraId="000004B9">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All groups </w:t>
                </w:r>
              </w:p>
            </w:sdtContent>
          </w:sdt>
        </w:tc>
      </w:tr>
      <w:tr>
        <w:trPr>
          <w:cantSplit w:val="0"/>
          <w:trHeight w:val="276" w:hRule="atLeast"/>
          <w:tblHeader w:val="0"/>
        </w:trPr>
        <w:tc>
          <w:tcPr>
            <w:gridSpan w:val="2"/>
            <w:shd w:fill="auto" w:val="clear"/>
          </w:tcPr>
          <w:sdt>
            <w:sdtPr>
              <w:tag w:val="goog_rdk_1604"/>
            </w:sdtPr>
            <w:sdtContent>
              <w:p w:rsidR="00000000" w:rsidDel="00000000" w:rsidP="00000000" w:rsidRDefault="00000000" w:rsidRPr="00000000" w14:paraId="000004BA">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1.15-2.15 pm</w:t>
                </w:r>
              </w:p>
            </w:sdtContent>
          </w:sdt>
        </w:tc>
        <w:tc>
          <w:tcPr>
            <w:shd w:fill="auto" w:val="clear"/>
          </w:tcPr>
          <w:sdt>
            <w:sdtPr>
              <w:tag w:val="goog_rdk_1606"/>
            </w:sdtPr>
            <w:sdtContent>
              <w:p w:rsidR="00000000" w:rsidDel="00000000" w:rsidP="00000000" w:rsidRDefault="00000000" w:rsidRPr="00000000" w14:paraId="000004BC">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LUNCH</w:t>
                </w:r>
              </w:p>
            </w:sdtContent>
          </w:sdt>
        </w:tc>
        <w:tc>
          <w:tcPr/>
          <w:sdt>
            <w:sdtPr>
              <w:tag w:val="goog_rdk_1607"/>
            </w:sdtPr>
            <w:sdtContent>
              <w:p w:rsidR="00000000" w:rsidDel="00000000" w:rsidP="00000000" w:rsidRDefault="00000000" w:rsidRPr="00000000" w14:paraId="000004BD">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c>
          <w:tcPr>
            <w:shd w:fill="auto" w:val="clear"/>
          </w:tcPr>
          <w:sdt>
            <w:sdtPr>
              <w:tag w:val="goog_rdk_1608"/>
            </w:sdtPr>
            <w:sdtContent>
              <w:p w:rsidR="00000000" w:rsidDel="00000000" w:rsidP="00000000" w:rsidRDefault="00000000" w:rsidRPr="00000000" w14:paraId="000004BE">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tc>
      </w:tr>
      <w:tr>
        <w:trPr>
          <w:cantSplit w:val="0"/>
          <w:trHeight w:val="276" w:hRule="atLeast"/>
          <w:tblHeader w:val="0"/>
        </w:trPr>
        <w:tc>
          <w:tcPr>
            <w:gridSpan w:val="2"/>
            <w:shd w:fill="auto" w:val="clear"/>
          </w:tcPr>
          <w:sdt>
            <w:sdtPr>
              <w:tag w:val="goog_rdk_1609"/>
            </w:sdtPr>
            <w:sdtContent>
              <w:p w:rsidR="00000000" w:rsidDel="00000000" w:rsidP="00000000" w:rsidRDefault="00000000" w:rsidRPr="00000000" w14:paraId="000004B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2.15-3.15 pm</w:t>
                </w:r>
              </w:p>
            </w:sdtContent>
          </w:sdt>
        </w:tc>
        <w:tc>
          <w:tcPr>
            <w:shd w:fill="auto" w:val="clear"/>
          </w:tcPr>
          <w:sdt>
            <w:sdtPr>
              <w:tag w:val="goog_rdk_1611"/>
            </w:sdtPr>
            <w:sdtContent>
              <w:p w:rsidR="00000000" w:rsidDel="00000000" w:rsidP="00000000" w:rsidRDefault="00000000" w:rsidRPr="00000000" w14:paraId="000004C1">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Activity 5</w:t>
                </w:r>
                <w:r w:rsidDel="00000000" w:rsidR="00000000" w:rsidRPr="00000000">
                  <w:rPr>
                    <w:rFonts w:ascii="Verdana" w:cs="Verdana" w:eastAsia="Verdana" w:hAnsi="Verdana"/>
                    <w:color w:val="000000"/>
                    <w:rtl w:val="0"/>
                  </w:rPr>
                  <w:t xml:space="preserve">: Participants identify AKIS policies/initiatives related to the use cases (using template 3)</w:t>
                </w:r>
                <w:r w:rsidDel="00000000" w:rsidR="00000000" w:rsidRPr="00000000">
                  <w:rPr>
                    <w:rtl w:val="0"/>
                  </w:rPr>
                </w:r>
              </w:p>
            </w:sdtContent>
          </w:sdt>
        </w:tc>
        <w:tc>
          <w:tcPr/>
          <w:sdt>
            <w:sdtPr>
              <w:tag w:val="goog_rdk_1612"/>
            </w:sdtPr>
            <w:sdtContent>
              <w:p w:rsidR="00000000" w:rsidDel="00000000" w:rsidP="00000000" w:rsidRDefault="00000000" w:rsidRPr="00000000" w14:paraId="000004C2">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John and Jules</w:t>
                </w:r>
              </w:p>
            </w:sdtContent>
          </w:sdt>
        </w:tc>
        <w:tc>
          <w:tcPr>
            <w:shd w:fill="auto" w:val="clear"/>
          </w:tcPr>
          <w:sdt>
            <w:sdtPr>
              <w:tag w:val="goog_rdk_1613"/>
            </w:sdtPr>
            <w:sdtContent>
              <w:p w:rsidR="00000000" w:rsidDel="00000000" w:rsidP="00000000" w:rsidRDefault="00000000" w:rsidRPr="00000000" w14:paraId="000004C3">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Co-facilitators (RAB, ILRI, ISRIC, WCDI, ICRAF, ASARECA)</w:t>
                </w:r>
              </w:p>
            </w:sdtContent>
          </w:sdt>
        </w:tc>
      </w:tr>
      <w:tr>
        <w:trPr>
          <w:cantSplit w:val="0"/>
          <w:trHeight w:val="276" w:hRule="atLeast"/>
          <w:tblHeader w:val="0"/>
        </w:trPr>
        <w:tc>
          <w:tcPr>
            <w:gridSpan w:val="2"/>
            <w:shd w:fill="auto" w:val="clear"/>
          </w:tcPr>
          <w:sdt>
            <w:sdtPr>
              <w:tag w:val="goog_rdk_1614"/>
            </w:sdtPr>
            <w:sdtContent>
              <w:p w:rsidR="00000000" w:rsidDel="00000000" w:rsidP="00000000" w:rsidRDefault="00000000" w:rsidRPr="00000000" w14:paraId="000004C4">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3.00-3.30 pm </w:t>
                </w:r>
              </w:p>
            </w:sdtContent>
          </w:sdt>
        </w:tc>
        <w:tc>
          <w:tcPr>
            <w:shd w:fill="auto" w:val="clear"/>
          </w:tcPr>
          <w:sdt>
            <w:sdtPr>
              <w:tag w:val="goog_rdk_1616"/>
            </w:sdtPr>
            <w:sdtContent>
              <w:p w:rsidR="00000000" w:rsidDel="00000000" w:rsidP="00000000" w:rsidRDefault="00000000" w:rsidRPr="00000000" w14:paraId="000004C6">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Activity 5.1</w:t>
                </w:r>
                <w:r w:rsidDel="00000000" w:rsidR="00000000" w:rsidRPr="00000000">
                  <w:rPr>
                    <w:rFonts w:ascii="Verdana" w:cs="Verdana" w:eastAsia="Verdana" w:hAnsi="Verdana"/>
                    <w:color w:val="000000"/>
                    <w:rtl w:val="0"/>
                  </w:rPr>
                  <w:t xml:space="preserve"> Group plenary presentations and Reflection Activity</w:t>
                </w:r>
              </w:p>
            </w:sdtContent>
          </w:sdt>
        </w:tc>
        <w:tc>
          <w:tcPr/>
          <w:sdt>
            <w:sdtPr>
              <w:tag w:val="goog_rdk_1617"/>
            </w:sdtPr>
            <w:sdtContent>
              <w:p w:rsidR="00000000" w:rsidDel="00000000" w:rsidP="00000000" w:rsidRDefault="00000000" w:rsidRPr="00000000" w14:paraId="000004C7">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John and Jules</w:t>
                </w:r>
              </w:p>
            </w:sdtContent>
          </w:sdt>
        </w:tc>
        <w:tc>
          <w:tcPr>
            <w:shd w:fill="auto" w:val="clear"/>
          </w:tcPr>
          <w:sdt>
            <w:sdtPr>
              <w:tag w:val="goog_rdk_1618"/>
            </w:sdtPr>
            <w:sdtContent>
              <w:p w:rsidR="00000000" w:rsidDel="00000000" w:rsidP="00000000" w:rsidRDefault="00000000" w:rsidRPr="00000000" w14:paraId="000004C8">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Co-facilitators (RAB, ILRI, ISRIC, WCDI, ICRAF, ASARECA)</w:t>
                </w:r>
              </w:p>
            </w:sdtContent>
          </w:sdt>
        </w:tc>
      </w:tr>
      <w:tr>
        <w:trPr>
          <w:cantSplit w:val="0"/>
          <w:trHeight w:val="70" w:hRule="atLeast"/>
          <w:tblHeader w:val="0"/>
        </w:trPr>
        <w:tc>
          <w:tcPr>
            <w:gridSpan w:val="2"/>
            <w:shd w:fill="auto" w:val="clear"/>
          </w:tcPr>
          <w:sdt>
            <w:sdtPr>
              <w:tag w:val="goog_rdk_1619"/>
            </w:sdtPr>
            <w:sdtContent>
              <w:p w:rsidR="00000000" w:rsidDel="00000000" w:rsidP="00000000" w:rsidRDefault="00000000" w:rsidRPr="00000000" w14:paraId="000004C9">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color w:val="000000"/>
                    <w:rtl w:val="0"/>
                  </w:rPr>
                  <w:t xml:space="preserve">3.30-4.00 pm</w:t>
                </w:r>
                <w:r w:rsidDel="00000000" w:rsidR="00000000" w:rsidRPr="00000000">
                  <w:rPr>
                    <w:rtl w:val="0"/>
                  </w:rPr>
                </w:r>
              </w:p>
            </w:sdtContent>
          </w:sdt>
        </w:tc>
        <w:tc>
          <w:tcPr>
            <w:shd w:fill="auto" w:val="clear"/>
          </w:tcPr>
          <w:sdt>
            <w:sdtPr>
              <w:tag w:val="goog_rdk_1621"/>
            </w:sdtPr>
            <w:sdtContent>
              <w:p w:rsidR="00000000" w:rsidDel="00000000" w:rsidP="00000000" w:rsidRDefault="00000000" w:rsidRPr="00000000" w14:paraId="000004CB">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Activity 6: </w:t>
                </w:r>
                <w:r w:rsidDel="00000000" w:rsidR="00000000" w:rsidRPr="00000000">
                  <w:rPr>
                    <w:rFonts w:ascii="Verdana" w:cs="Verdana" w:eastAsia="Verdana" w:hAnsi="Verdana"/>
                    <w:color w:val="000000"/>
                    <w:rtl w:val="0"/>
                  </w:rPr>
                  <w:t xml:space="preserve">Expand/unpack the outputs to clarify, and linkages to other Work-Packages:</w:t>
                </w:r>
              </w:p>
            </w:sdtContent>
          </w:sdt>
          <w:sdt>
            <w:sdtPr>
              <w:tag w:val="goog_rdk_1622"/>
            </w:sdtPr>
            <w:sdtContent>
              <w:p w:rsidR="00000000" w:rsidDel="00000000" w:rsidP="00000000" w:rsidRDefault="00000000" w:rsidRPr="00000000" w14:paraId="000004CC">
                <w:pPr>
                  <w:widowControl w:val="0"/>
                  <w:numPr>
                    <w:ilvl w:val="0"/>
                    <w:numId w:val="57"/>
                  </w:numPr>
                  <w:pBdr>
                    <w:top w:space="0" w:sz="0" w:val="nil"/>
                    <w:left w:space="0" w:sz="0" w:val="nil"/>
                    <w:bottom w:space="0" w:sz="0" w:val="nil"/>
                    <w:right w:space="0" w:sz="0" w:val="nil"/>
                    <w:between w:space="0" w:sz="0" w:val="nil"/>
                  </w:pBdr>
                  <w:spacing w:before="0" w:line="302" w:lineRule="auto"/>
                  <w:ind w:left="36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Work-Package 3- LSC-hub development</w:t>
                </w:r>
              </w:p>
            </w:sdtContent>
          </w:sdt>
          <w:sdt>
            <w:sdtPr>
              <w:tag w:val="goog_rdk_1623"/>
            </w:sdtPr>
            <w:sdtContent>
              <w:p w:rsidR="00000000" w:rsidDel="00000000" w:rsidP="00000000" w:rsidRDefault="00000000" w:rsidRPr="00000000" w14:paraId="000004CD">
                <w:pPr>
                  <w:widowControl w:val="0"/>
                  <w:numPr>
                    <w:ilvl w:val="0"/>
                    <w:numId w:val="57"/>
                  </w:numPr>
                  <w:pBdr>
                    <w:top w:space="0" w:sz="0" w:val="nil"/>
                    <w:left w:space="0" w:sz="0" w:val="nil"/>
                    <w:bottom w:space="0" w:sz="0" w:val="nil"/>
                    <w:right w:space="0" w:sz="0" w:val="nil"/>
                    <w:between w:space="0" w:sz="0" w:val="nil"/>
                  </w:pBdr>
                  <w:spacing w:before="0" w:line="302" w:lineRule="auto"/>
                  <w:ind w:left="36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Work-Package 4- LSC-hub use at national level</w:t>
                </w:r>
              </w:p>
            </w:sdtContent>
          </w:sdt>
          <w:sdt>
            <w:sdtPr>
              <w:tag w:val="goog_rdk_1624"/>
            </w:sdtPr>
            <w:sdtContent>
              <w:p w:rsidR="00000000" w:rsidDel="00000000" w:rsidP="00000000" w:rsidRDefault="00000000" w:rsidRPr="00000000" w14:paraId="000004CE">
                <w:pPr>
                  <w:widowControl w:val="0"/>
                  <w:numPr>
                    <w:ilvl w:val="0"/>
                    <w:numId w:val="57"/>
                  </w:numPr>
                  <w:pBdr>
                    <w:top w:space="0" w:sz="0" w:val="nil"/>
                    <w:left w:space="0" w:sz="0" w:val="nil"/>
                    <w:bottom w:space="0" w:sz="0" w:val="nil"/>
                    <w:right w:space="0" w:sz="0" w:val="nil"/>
                    <w:between w:space="0" w:sz="0" w:val="nil"/>
                  </w:pBdr>
                  <w:spacing w:before="0" w:line="302" w:lineRule="auto"/>
                  <w:ind w:left="360" w:right="0" w:hanging="360"/>
                  <w:rPr>
                    <w:rFonts w:ascii="Verdana" w:cs="Verdana" w:eastAsia="Verdana" w:hAnsi="Verdana"/>
                    <w:color w:val="000000"/>
                  </w:rPr>
                </w:pPr>
                <w:r w:rsidDel="00000000" w:rsidR="00000000" w:rsidRPr="00000000">
                  <w:rPr>
                    <w:rFonts w:ascii="Verdana" w:cs="Verdana" w:eastAsia="Verdana" w:hAnsi="Verdana"/>
                    <w:color w:val="000000"/>
                    <w:rtl w:val="0"/>
                  </w:rPr>
                  <w:t xml:space="preserve">Work Package 5- LSC-hub use at local level</w:t>
                </w:r>
              </w:p>
            </w:sdtContent>
          </w:sdt>
        </w:tc>
        <w:tc>
          <w:tcPr/>
          <w:sdt>
            <w:sdtPr>
              <w:tag w:val="goog_rdk_1625"/>
            </w:sdtPr>
            <w:sdtContent>
              <w:p w:rsidR="00000000" w:rsidDel="00000000" w:rsidP="00000000" w:rsidRDefault="00000000" w:rsidRPr="00000000" w14:paraId="000004C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tl w:val="0"/>
                  </w:rPr>
                </w:r>
              </w:p>
            </w:sdtContent>
          </w:sdt>
          <w:sdt>
            <w:sdtPr>
              <w:tag w:val="goog_rdk_1626"/>
            </w:sdtPr>
            <w:sdtContent>
              <w:p w:rsidR="00000000" w:rsidDel="00000000" w:rsidP="00000000" w:rsidRDefault="00000000" w:rsidRPr="00000000" w14:paraId="000004D0">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John  and Jules</w:t>
                </w:r>
              </w:p>
            </w:sdtContent>
          </w:sdt>
        </w:tc>
        <w:tc>
          <w:tcPr>
            <w:shd w:fill="auto" w:val="clear"/>
          </w:tcPr>
          <w:sdt>
            <w:sdtPr>
              <w:tag w:val="goog_rdk_1627"/>
            </w:sdtPr>
            <w:sdtContent>
              <w:p w:rsidR="00000000" w:rsidDel="00000000" w:rsidP="00000000" w:rsidRDefault="00000000" w:rsidRPr="00000000" w14:paraId="000004D1">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tl w:val="0"/>
                  </w:rPr>
                </w:r>
              </w:p>
            </w:sdtContent>
          </w:sdt>
          <w:sdt>
            <w:sdtPr>
              <w:tag w:val="goog_rdk_1628"/>
            </w:sdtPr>
            <w:sdtContent>
              <w:p w:rsidR="00000000" w:rsidDel="00000000" w:rsidP="00000000" w:rsidRDefault="00000000" w:rsidRPr="00000000" w14:paraId="000004D2">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RAB-ILRI</w:t>
                </w:r>
              </w:p>
            </w:sdtContent>
          </w:sdt>
        </w:tc>
      </w:tr>
      <w:tr>
        <w:trPr>
          <w:cantSplit w:val="0"/>
          <w:trHeight w:val="70" w:hRule="atLeast"/>
          <w:tblHeader w:val="0"/>
        </w:trPr>
        <w:tc>
          <w:tcPr>
            <w:gridSpan w:val="2"/>
            <w:shd w:fill="auto" w:val="clear"/>
          </w:tcPr>
          <w:sdt>
            <w:sdtPr>
              <w:tag w:val="goog_rdk_1629"/>
            </w:sdtPr>
            <w:sdtContent>
              <w:p w:rsidR="00000000" w:rsidDel="00000000" w:rsidP="00000000" w:rsidRDefault="00000000" w:rsidRPr="00000000" w14:paraId="000004D3">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4.00-4.30 pm</w:t>
                </w:r>
              </w:p>
            </w:sdtContent>
          </w:sdt>
        </w:tc>
        <w:tc>
          <w:tcPr>
            <w:shd w:fill="auto" w:val="clear"/>
          </w:tcPr>
          <w:sdt>
            <w:sdtPr>
              <w:tag w:val="goog_rdk_1631"/>
            </w:sdtPr>
            <w:sdtContent>
              <w:p w:rsidR="00000000" w:rsidDel="00000000" w:rsidP="00000000" w:rsidRDefault="00000000" w:rsidRPr="00000000" w14:paraId="000004D5">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Summary, next steps, and meeting closure</w:t>
                </w:r>
              </w:p>
            </w:sdtContent>
          </w:sdt>
        </w:tc>
        <w:tc>
          <w:tcPr/>
          <w:sdt>
            <w:sdtPr>
              <w:tag w:val="goog_rdk_1632"/>
            </w:sdtPr>
            <w:sdtContent>
              <w:p w:rsidR="00000000" w:rsidDel="00000000" w:rsidP="00000000" w:rsidRDefault="00000000" w:rsidRPr="00000000" w14:paraId="000004D6">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John </w:t>
                </w:r>
              </w:p>
            </w:sdtContent>
          </w:sdt>
        </w:tc>
        <w:tc>
          <w:tcPr>
            <w:shd w:fill="auto" w:val="clear"/>
          </w:tcPr>
          <w:sdt>
            <w:sdtPr>
              <w:tag w:val="goog_rdk_1633"/>
            </w:sdtPr>
            <w:sdtContent>
              <w:p w:rsidR="00000000" w:rsidDel="00000000" w:rsidP="00000000" w:rsidRDefault="00000000" w:rsidRPr="00000000" w14:paraId="000004D7">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ILRI</w:t>
                </w:r>
              </w:p>
            </w:sdtContent>
          </w:sdt>
        </w:tc>
      </w:tr>
      <w:tr>
        <w:trPr>
          <w:cantSplit w:val="0"/>
          <w:trHeight w:val="70" w:hRule="atLeast"/>
          <w:tblHeader w:val="0"/>
        </w:trPr>
        <w:tc>
          <w:tcPr>
            <w:gridSpan w:val="2"/>
            <w:shd w:fill="auto" w:val="clear"/>
          </w:tcPr>
          <w:sdt>
            <w:sdtPr>
              <w:tag w:val="goog_rdk_1634"/>
            </w:sdtPr>
            <w:sdtContent>
              <w:p w:rsidR="00000000" w:rsidDel="00000000" w:rsidP="00000000" w:rsidRDefault="00000000" w:rsidRPr="00000000" w14:paraId="000004D8">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4:30-4:40 pm</w:t>
                </w:r>
              </w:p>
            </w:sdtContent>
          </w:sdt>
        </w:tc>
        <w:tc>
          <w:tcPr>
            <w:shd w:fill="auto" w:val="clear"/>
          </w:tcPr>
          <w:sdt>
            <w:sdtPr>
              <w:tag w:val="goog_rdk_1636"/>
            </w:sdtPr>
            <w:sdtContent>
              <w:p w:rsidR="00000000" w:rsidDel="00000000" w:rsidP="00000000" w:rsidRDefault="00000000" w:rsidRPr="00000000" w14:paraId="000004DA">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Workshop evaluation</w:t>
                </w:r>
              </w:p>
            </w:sdtContent>
          </w:sdt>
        </w:tc>
        <w:tc>
          <w:tcPr/>
          <w:sdt>
            <w:sdtPr>
              <w:tag w:val="goog_rdk_1637"/>
            </w:sdtPr>
            <w:sdtContent>
              <w:p w:rsidR="00000000" w:rsidDel="00000000" w:rsidP="00000000" w:rsidRDefault="00000000" w:rsidRPr="00000000" w14:paraId="000004DB">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Jules</w:t>
                </w:r>
              </w:p>
            </w:sdtContent>
          </w:sdt>
        </w:tc>
        <w:tc>
          <w:tcPr>
            <w:shd w:fill="auto" w:val="clear"/>
          </w:tcPr>
          <w:sdt>
            <w:sdtPr>
              <w:tag w:val="goog_rdk_1638"/>
            </w:sdtPr>
            <w:sdtContent>
              <w:p w:rsidR="00000000" w:rsidDel="00000000" w:rsidP="00000000" w:rsidRDefault="00000000" w:rsidRPr="00000000" w14:paraId="000004DC">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rPr>
                </w:pPr>
                <w:r w:rsidDel="00000000" w:rsidR="00000000" w:rsidRPr="00000000">
                  <w:rPr>
                    <w:rFonts w:ascii="Verdana" w:cs="Verdana" w:eastAsia="Verdana" w:hAnsi="Verdana"/>
                    <w:color w:val="000000"/>
                    <w:rtl w:val="0"/>
                  </w:rPr>
                  <w:t xml:space="preserve">RAB</w:t>
                </w:r>
              </w:p>
            </w:sdtContent>
          </w:sdt>
        </w:tc>
      </w:tr>
      <w:tr>
        <w:trPr>
          <w:cantSplit w:val="0"/>
          <w:trHeight w:val="70" w:hRule="atLeast"/>
          <w:tblHeader w:val="0"/>
        </w:trPr>
        <w:tc>
          <w:tcPr>
            <w:gridSpan w:val="2"/>
            <w:shd w:fill="d9d9d9" w:val="clear"/>
          </w:tcPr>
          <w:sdt>
            <w:sdtPr>
              <w:tag w:val="goog_rdk_1639"/>
            </w:sdtPr>
            <w:sdtContent>
              <w:p w:rsidR="00000000" w:rsidDel="00000000" w:rsidP="00000000" w:rsidRDefault="00000000" w:rsidRPr="00000000" w14:paraId="000004DD">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4.40-5.00 pm</w:t>
                </w:r>
              </w:p>
            </w:sdtContent>
          </w:sdt>
        </w:tc>
        <w:tc>
          <w:tcPr>
            <w:shd w:fill="d9d9d9" w:val="clear"/>
          </w:tcPr>
          <w:sdt>
            <w:sdtPr>
              <w:tag w:val="goog_rdk_1641"/>
            </w:sdtPr>
            <w:sdtContent>
              <w:p w:rsidR="00000000" w:rsidDel="00000000" w:rsidP="00000000" w:rsidRDefault="00000000" w:rsidRPr="00000000" w14:paraId="000004DF">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Health Break and departure</w:t>
                </w:r>
              </w:p>
            </w:sdtContent>
          </w:sdt>
        </w:tc>
        <w:tc>
          <w:tcPr>
            <w:shd w:fill="d9d9d9" w:val="clear"/>
          </w:tcPr>
          <w:sdt>
            <w:sdtPr>
              <w:tag w:val="goog_rdk_1642"/>
            </w:sdtPr>
            <w:sdtContent>
              <w:p w:rsidR="00000000" w:rsidDel="00000000" w:rsidP="00000000" w:rsidRDefault="00000000" w:rsidRPr="00000000" w14:paraId="000004E0">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highlight w:val="green"/>
                  </w:rPr>
                </w:pPr>
                <w:r w:rsidDel="00000000" w:rsidR="00000000" w:rsidRPr="00000000">
                  <w:rPr>
                    <w:rtl w:val="0"/>
                  </w:rPr>
                </w:r>
              </w:p>
            </w:sdtContent>
          </w:sdt>
        </w:tc>
        <w:tc>
          <w:tcPr>
            <w:shd w:fill="d9d9d9" w:val="clear"/>
          </w:tcPr>
          <w:sdt>
            <w:sdtPr>
              <w:tag w:val="goog_rdk_1643"/>
            </w:sdtPr>
            <w:sdtContent>
              <w:p w:rsidR="00000000" w:rsidDel="00000000" w:rsidP="00000000" w:rsidRDefault="00000000" w:rsidRPr="00000000" w14:paraId="000004E1">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highlight w:val="green"/>
                  </w:rPr>
                </w:pPr>
                <w:r w:rsidDel="00000000" w:rsidR="00000000" w:rsidRPr="00000000">
                  <w:rPr>
                    <w:rtl w:val="0"/>
                  </w:rPr>
                </w:r>
              </w:p>
            </w:sdtContent>
          </w:sdt>
        </w:tc>
      </w:tr>
      <w:tr>
        <w:trPr>
          <w:cantSplit w:val="0"/>
          <w:trHeight w:val="70" w:hRule="atLeast"/>
          <w:tblHeader w:val="0"/>
        </w:trPr>
        <w:tc>
          <w:tcPr>
            <w:gridSpan w:val="2"/>
            <w:shd w:fill="d9d9d9" w:val="clear"/>
          </w:tcPr>
          <w:sdt>
            <w:sdtPr>
              <w:tag w:val="goog_rdk_1644"/>
            </w:sdtPr>
            <w:sdtContent>
              <w:p w:rsidR="00000000" w:rsidDel="00000000" w:rsidP="00000000" w:rsidRDefault="00000000" w:rsidRPr="00000000" w14:paraId="000004E2">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tl w:val="0"/>
                  </w:rPr>
                </w:r>
              </w:p>
            </w:sdtContent>
          </w:sdt>
        </w:tc>
        <w:tc>
          <w:tcPr>
            <w:shd w:fill="d9d9d9" w:val="clear"/>
          </w:tcPr>
          <w:sdt>
            <w:sdtPr>
              <w:tag w:val="goog_rdk_1646"/>
            </w:sdtPr>
            <w:sdtContent>
              <w:p w:rsidR="00000000" w:rsidDel="00000000" w:rsidP="00000000" w:rsidRDefault="00000000" w:rsidRPr="00000000" w14:paraId="000004E4">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Core-team reflections </w:t>
                </w:r>
              </w:p>
            </w:sdtContent>
          </w:sdt>
        </w:tc>
        <w:tc>
          <w:tcPr>
            <w:shd w:fill="d9d9d9" w:val="clear"/>
          </w:tcPr>
          <w:sdt>
            <w:sdtPr>
              <w:tag w:val="goog_rdk_1647"/>
            </w:sdtPr>
            <w:sdtContent>
              <w:p w:rsidR="00000000" w:rsidDel="00000000" w:rsidP="00000000" w:rsidRDefault="00000000" w:rsidRPr="00000000" w14:paraId="000004E5">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highlight w:val="green"/>
                  </w:rPr>
                </w:pPr>
                <w:r w:rsidDel="00000000" w:rsidR="00000000" w:rsidRPr="00000000">
                  <w:rPr>
                    <w:rtl w:val="0"/>
                  </w:rPr>
                </w:r>
              </w:p>
            </w:sdtContent>
          </w:sdt>
        </w:tc>
        <w:tc>
          <w:tcPr>
            <w:shd w:fill="d9d9d9" w:val="clear"/>
          </w:tcPr>
          <w:sdt>
            <w:sdtPr>
              <w:tag w:val="goog_rdk_1648"/>
            </w:sdtPr>
            <w:sdtContent>
              <w:p w:rsidR="00000000" w:rsidDel="00000000" w:rsidP="00000000" w:rsidRDefault="00000000" w:rsidRPr="00000000" w14:paraId="000004E6">
                <w:pPr>
                  <w:pBdr>
                    <w:top w:space="0" w:sz="0" w:val="nil"/>
                    <w:left w:space="0" w:sz="0" w:val="nil"/>
                    <w:bottom w:space="0" w:sz="0" w:val="nil"/>
                    <w:right w:space="0" w:sz="0" w:val="nil"/>
                    <w:between w:space="0" w:sz="0" w:val="nil"/>
                  </w:pBdr>
                  <w:spacing w:after="120" w:before="0" w:line="302" w:lineRule="auto"/>
                  <w:ind w:left="0" w:right="0" w:firstLine="0"/>
                  <w:rPr>
                    <w:rFonts w:ascii="Verdana" w:cs="Verdana" w:eastAsia="Verdana" w:hAnsi="Verdana"/>
                    <w:color w:val="000000"/>
                    <w:highlight w:val="green"/>
                  </w:rPr>
                </w:pPr>
                <w:r w:rsidDel="00000000" w:rsidR="00000000" w:rsidRPr="00000000">
                  <w:rPr>
                    <w:rtl w:val="0"/>
                  </w:rPr>
                </w:r>
              </w:p>
            </w:sdtContent>
          </w:sdt>
        </w:tc>
      </w:tr>
    </w:tbl>
    <w:sdt>
      <w:sdtPr>
        <w:tag w:val="goog_rdk_1649"/>
      </w:sdtPr>
      <w:sdtContent>
        <w:p w:rsidR="00000000" w:rsidDel="00000000" w:rsidP="00000000" w:rsidRDefault="00000000" w:rsidRPr="00000000" w14:paraId="000004E7">
          <w:pPr>
            <w:pBdr>
              <w:top w:space="0" w:sz="0" w:val="nil"/>
              <w:left w:space="0" w:sz="0" w:val="nil"/>
              <w:bottom w:space="0" w:sz="0" w:val="nil"/>
              <w:right w:space="0" w:sz="0" w:val="nil"/>
              <w:between w:space="0" w:sz="0" w:val="nil"/>
            </w:pBdr>
            <w:spacing w:before="240" w:line="360" w:lineRule="auto"/>
            <w:jc w:val="center"/>
            <w:rPr>
              <w:rFonts w:ascii="Lustria" w:cs="Lustria" w:eastAsia="Lustria" w:hAnsi="Lustria"/>
              <w:b w:val="1"/>
              <w:sz w:val="22"/>
              <w:szCs w:val="22"/>
            </w:rPr>
          </w:pPr>
          <w:r w:rsidDel="00000000" w:rsidR="00000000" w:rsidRPr="00000000">
            <w:rPr>
              <w:rFonts w:ascii="Lustria" w:cs="Lustria" w:eastAsia="Lustria" w:hAnsi="Lustria"/>
              <w:b w:val="1"/>
              <w:sz w:val="22"/>
              <w:szCs w:val="22"/>
              <w:rtl w:val="0"/>
            </w:rPr>
            <w:t xml:space="preserve">SUB-NATIONAL WORKSHOPS AGENDA (Musanze)</w:t>
          </w:r>
        </w:p>
      </w:sdtContent>
    </w:sdt>
    <w:tbl>
      <w:tblPr>
        <w:tblStyle w:val="Table9"/>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02"/>
        <w:gridCol w:w="4788"/>
        <w:gridCol w:w="1120"/>
        <w:gridCol w:w="2150"/>
        <w:tblGridChange w:id="0">
          <w:tblGrid>
            <w:gridCol w:w="1002"/>
            <w:gridCol w:w="4788"/>
            <w:gridCol w:w="1120"/>
            <w:gridCol w:w="2150"/>
          </w:tblGrid>
        </w:tblGridChange>
      </w:tblGrid>
      <w:tr>
        <w:trPr>
          <w:cantSplit w:val="1"/>
          <w:trHeight w:val="524" w:hRule="atLeast"/>
          <w:tblHeader w:val="0"/>
        </w:trPr>
        <w:tc>
          <w:tcPr>
            <w:tcMar>
              <w:top w:w="100.0" w:type="dxa"/>
              <w:left w:w="100.0" w:type="dxa"/>
              <w:bottom w:w="100.0" w:type="dxa"/>
              <w:right w:w="100.0" w:type="dxa"/>
            </w:tcMar>
          </w:tcPr>
          <w:sdt>
            <w:sdtPr>
              <w:tag w:val="goog_rdk_1650"/>
            </w:sdtPr>
            <w:sdtContent>
              <w:p w:rsidR="00000000" w:rsidDel="00000000" w:rsidP="00000000" w:rsidRDefault="00000000" w:rsidRPr="00000000" w14:paraId="000004E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sdtContent>
          </w:sdt>
        </w:tc>
        <w:tc>
          <w:tcPr>
            <w:shd w:fill="auto" w:val="clear"/>
            <w:tcMar>
              <w:top w:w="100.0" w:type="dxa"/>
              <w:left w:w="100.0" w:type="dxa"/>
              <w:bottom w:w="100.0" w:type="dxa"/>
              <w:right w:w="100.0" w:type="dxa"/>
            </w:tcMar>
          </w:tcPr>
          <w:sdt>
            <w:sdtPr>
              <w:tag w:val="goog_rdk_1651"/>
            </w:sdtPr>
            <w:sdtContent>
              <w:p w:rsidR="00000000" w:rsidDel="00000000" w:rsidP="00000000" w:rsidRDefault="00000000" w:rsidRPr="00000000" w14:paraId="000004E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TOPICS/ACTIVITIES</w:t>
                </w:r>
              </w:p>
            </w:sdtContent>
          </w:sdt>
        </w:tc>
        <w:tc>
          <w:tcPr>
            <w:shd w:fill="auto" w:val="clear"/>
            <w:tcMar>
              <w:top w:w="100.0" w:type="dxa"/>
              <w:left w:w="100.0" w:type="dxa"/>
              <w:bottom w:w="100.0" w:type="dxa"/>
              <w:right w:w="100.0" w:type="dxa"/>
            </w:tcMar>
          </w:tcPr>
          <w:sdt>
            <w:sdtPr>
              <w:tag w:val="goog_rdk_1652"/>
            </w:sdtPr>
            <w:sdtContent>
              <w:p w:rsidR="00000000" w:rsidDel="00000000" w:rsidP="00000000" w:rsidRDefault="00000000" w:rsidRPr="00000000" w14:paraId="000004E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auto" w:val="clear"/>
            <w:tcMar>
              <w:top w:w="100.0" w:type="dxa"/>
              <w:left w:w="100.0" w:type="dxa"/>
              <w:bottom w:w="100.0" w:type="dxa"/>
              <w:right w:w="100.0" w:type="dxa"/>
            </w:tcMar>
          </w:tcPr>
          <w:sdt>
            <w:sdtPr>
              <w:tag w:val="goog_rdk_1653"/>
            </w:sdtPr>
            <w:sdtContent>
              <w:p w:rsidR="00000000" w:rsidDel="00000000" w:rsidP="00000000" w:rsidRDefault="00000000" w:rsidRPr="00000000" w14:paraId="000004E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RESPONSIBLE</w:t>
                </w:r>
              </w:p>
            </w:sdtContent>
          </w:sdt>
        </w:tc>
      </w:tr>
      <w:tr>
        <w:trPr>
          <w:cantSplit w:val="1"/>
          <w:trHeight w:val="544" w:hRule="atLeast"/>
          <w:tblHeader w:val="0"/>
        </w:trPr>
        <w:tc>
          <w:tcPr>
            <w:shd w:fill="c4e5d3" w:val="clear"/>
            <w:tcMar>
              <w:top w:w="100.0" w:type="dxa"/>
              <w:left w:w="100.0" w:type="dxa"/>
              <w:bottom w:w="100.0" w:type="dxa"/>
              <w:right w:w="100.0" w:type="dxa"/>
            </w:tcMar>
          </w:tcPr>
          <w:sdt>
            <w:sdtPr>
              <w:tag w:val="goog_rdk_1654"/>
            </w:sdtPr>
            <w:sdtContent>
              <w:p w:rsidR="00000000" w:rsidDel="00000000" w:rsidP="00000000" w:rsidRDefault="00000000" w:rsidRPr="00000000" w14:paraId="000004EC">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sdtContent>
          </w:sdt>
        </w:tc>
        <w:tc>
          <w:tcPr>
            <w:gridSpan w:val="3"/>
            <w:shd w:fill="c4e5d3" w:val="clear"/>
            <w:tcMar>
              <w:top w:w="100.0" w:type="dxa"/>
              <w:left w:w="100.0" w:type="dxa"/>
              <w:bottom w:w="100.0" w:type="dxa"/>
              <w:right w:w="100.0" w:type="dxa"/>
            </w:tcMar>
          </w:tcPr>
          <w:sdt>
            <w:sdtPr>
              <w:tag w:val="goog_rdk_1655"/>
            </w:sdtPr>
            <w:sdtContent>
              <w:p w:rsidR="00000000" w:rsidDel="00000000" w:rsidP="00000000" w:rsidRDefault="00000000" w:rsidRPr="00000000" w14:paraId="000004ED">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DAY ONE –Monday 14 November 2022</w:t>
                </w:r>
              </w:p>
            </w:sdtContent>
          </w:sdt>
        </w:tc>
      </w:tr>
      <w:tr>
        <w:trPr>
          <w:cantSplit w:val="1"/>
          <w:trHeight w:val="700" w:hRule="atLeast"/>
          <w:tblHeader w:val="0"/>
        </w:trPr>
        <w:tc>
          <w:tcPr>
            <w:shd w:fill="auto" w:val="clear"/>
            <w:tcMar>
              <w:top w:w="100.0" w:type="dxa"/>
              <w:left w:w="100.0" w:type="dxa"/>
              <w:bottom w:w="100.0" w:type="dxa"/>
              <w:right w:w="100.0" w:type="dxa"/>
            </w:tcMar>
          </w:tcPr>
          <w:sdt>
            <w:sdtPr>
              <w:tag w:val="goog_rdk_1658"/>
            </w:sdtPr>
            <w:sdtContent>
              <w:p w:rsidR="00000000" w:rsidDel="00000000" w:rsidP="00000000" w:rsidRDefault="00000000" w:rsidRPr="00000000" w14:paraId="000004F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8:00 - 8:30 am</w:t>
                </w:r>
              </w:p>
            </w:sdtContent>
          </w:sdt>
        </w:tc>
        <w:tc>
          <w:tcPr>
            <w:shd w:fill="auto" w:val="clear"/>
            <w:tcMar>
              <w:top w:w="100.0" w:type="dxa"/>
              <w:left w:w="100.0" w:type="dxa"/>
              <w:bottom w:w="100.0" w:type="dxa"/>
              <w:right w:w="100.0" w:type="dxa"/>
            </w:tcMar>
          </w:tcPr>
          <w:sdt>
            <w:sdtPr>
              <w:tag w:val="goog_rdk_1659"/>
            </w:sdtPr>
            <w:sdtContent>
              <w:p w:rsidR="00000000" w:rsidDel="00000000" w:rsidP="00000000" w:rsidRDefault="00000000" w:rsidRPr="00000000" w14:paraId="000004F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 and Registration </w:t>
                </w:r>
              </w:p>
            </w:sdtContent>
          </w:sdt>
        </w:tc>
        <w:tc>
          <w:tcPr>
            <w:shd w:fill="auto" w:val="clear"/>
            <w:tcMar>
              <w:top w:w="100.0" w:type="dxa"/>
              <w:left w:w="100.0" w:type="dxa"/>
              <w:bottom w:w="100.0" w:type="dxa"/>
              <w:right w:w="100.0" w:type="dxa"/>
            </w:tcMar>
          </w:tcPr>
          <w:sdt>
            <w:sdtPr>
              <w:tag w:val="goog_rdk_1660"/>
            </w:sdtPr>
            <w:sdtContent>
              <w:p w:rsidR="00000000" w:rsidDel="00000000" w:rsidP="00000000" w:rsidRDefault="00000000" w:rsidRPr="00000000" w14:paraId="000004F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auto" w:val="clear"/>
            <w:tcMar>
              <w:top w:w="100.0" w:type="dxa"/>
              <w:left w:w="100.0" w:type="dxa"/>
              <w:bottom w:w="100.0" w:type="dxa"/>
              <w:right w:w="100.0" w:type="dxa"/>
            </w:tcMar>
          </w:tcPr>
          <w:sdt>
            <w:sdtPr>
              <w:tag w:val="goog_rdk_1661"/>
            </w:sdtPr>
            <w:sdtContent>
              <w:p w:rsidR="00000000" w:rsidDel="00000000" w:rsidP="00000000" w:rsidRDefault="00000000" w:rsidRPr="00000000" w14:paraId="000004F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ILRI</w:t>
                </w:r>
              </w:p>
            </w:sdtContent>
          </w:sdt>
          <w:sdt>
            <w:sdtPr>
              <w:tag w:val="goog_rdk_1662"/>
            </w:sdtPr>
            <w:sdtContent>
              <w:p w:rsidR="00000000" w:rsidDel="00000000" w:rsidP="00000000" w:rsidRDefault="00000000" w:rsidRPr="00000000" w14:paraId="000004F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r>
      <w:tr>
        <w:trPr>
          <w:cantSplit w:val="1"/>
          <w:trHeight w:val="905" w:hRule="atLeast"/>
          <w:tblHeader w:val="0"/>
        </w:trPr>
        <w:tc>
          <w:tcPr>
            <w:vMerge w:val="restart"/>
            <w:shd w:fill="auto" w:val="clear"/>
            <w:tcMar>
              <w:top w:w="100.0" w:type="dxa"/>
              <w:left w:w="100.0" w:type="dxa"/>
              <w:bottom w:w="100.0" w:type="dxa"/>
              <w:right w:w="100.0" w:type="dxa"/>
            </w:tcMar>
          </w:tcPr>
          <w:sdt>
            <w:sdtPr>
              <w:tag w:val="goog_rdk_1663"/>
            </w:sdtPr>
            <w:sdtContent>
              <w:p w:rsidR="00000000" w:rsidDel="00000000" w:rsidP="00000000" w:rsidRDefault="00000000" w:rsidRPr="00000000" w14:paraId="000004F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8:30 - 9:15 am</w:t>
                </w:r>
              </w:p>
            </w:sdtContent>
          </w:sdt>
        </w:tc>
        <w:tc>
          <w:tcPr>
            <w:shd w:fill="auto" w:val="clear"/>
            <w:tcMar>
              <w:top w:w="100.0" w:type="dxa"/>
              <w:left w:w="100.0" w:type="dxa"/>
              <w:bottom w:w="100.0" w:type="dxa"/>
              <w:right w:w="100.0" w:type="dxa"/>
            </w:tcMar>
          </w:tcPr>
          <w:sdt>
            <w:sdtPr>
              <w:tag w:val="goog_rdk_1664"/>
            </w:sdtPr>
            <w:sdtContent>
              <w:p w:rsidR="00000000" w:rsidDel="00000000" w:rsidP="00000000" w:rsidRDefault="00000000" w:rsidRPr="00000000" w14:paraId="000004F6">
                <w:pPr>
                  <w:spacing w:after="0" w:line="276"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Welcome Remarks. Objectives of the Workshop and overview of the agenda</w:t>
                </w:r>
              </w:p>
            </w:sdtContent>
          </w:sdt>
          <w:sdt>
            <w:sdtPr>
              <w:tag w:val="goog_rdk_1665"/>
            </w:sdtPr>
            <w:sdtContent>
              <w:p w:rsidR="00000000" w:rsidDel="00000000" w:rsidP="00000000" w:rsidRDefault="00000000" w:rsidRPr="00000000" w14:paraId="000004F7">
                <w:pPr>
                  <w:spacing w:after="0" w:line="276"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RwaSIS system development</w:t>
                </w:r>
              </w:p>
            </w:sdtContent>
          </w:sdt>
        </w:tc>
        <w:tc>
          <w:tcPr>
            <w:shd w:fill="auto" w:val="clear"/>
            <w:tcMar>
              <w:top w:w="100.0" w:type="dxa"/>
              <w:left w:w="100.0" w:type="dxa"/>
              <w:bottom w:w="100.0" w:type="dxa"/>
              <w:right w:w="100.0" w:type="dxa"/>
            </w:tcMar>
          </w:tcPr>
          <w:sdt>
            <w:sdtPr>
              <w:tag w:val="goog_rdk_1666"/>
            </w:sdtPr>
            <w:sdtContent>
              <w:p w:rsidR="00000000" w:rsidDel="00000000" w:rsidP="00000000" w:rsidRDefault="00000000" w:rsidRPr="00000000" w14:paraId="000004F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Jules</w:t>
                </w:r>
              </w:p>
            </w:sdtContent>
          </w:sdt>
        </w:tc>
        <w:tc>
          <w:tcPr>
            <w:vMerge w:val="restart"/>
            <w:shd w:fill="auto" w:val="clear"/>
            <w:tcMar>
              <w:top w:w="100.0" w:type="dxa"/>
              <w:left w:w="100.0" w:type="dxa"/>
              <w:bottom w:w="100.0" w:type="dxa"/>
              <w:right w:w="100.0" w:type="dxa"/>
            </w:tcMar>
          </w:tcPr>
          <w:sdt>
            <w:sdtPr>
              <w:tag w:val="goog_rdk_1667"/>
            </w:sdtPr>
            <w:sdtContent>
              <w:p w:rsidR="00000000" w:rsidDel="00000000" w:rsidP="00000000" w:rsidRDefault="00000000" w:rsidRPr="00000000" w14:paraId="000004F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w:t>
                </w:r>
              </w:p>
            </w:sdtContent>
          </w:sdt>
          <w:sdt>
            <w:sdtPr>
              <w:tag w:val="goog_rdk_1668"/>
            </w:sdtPr>
            <w:sdtContent>
              <w:p w:rsidR="00000000" w:rsidDel="00000000" w:rsidP="00000000" w:rsidRDefault="00000000" w:rsidRPr="00000000" w14:paraId="000004F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r>
      <w:tr>
        <w:trPr>
          <w:cantSplit w:val="1"/>
          <w:trHeight w:val="515" w:hRule="atLeast"/>
          <w:tblHeader w:val="0"/>
        </w:trPr>
        <w:tc>
          <w:tcPr>
            <w:vMerge w:val="continue"/>
            <w:shd w:fill="auto" w:val="clear"/>
            <w:tcMar>
              <w:top w:w="100.0" w:type="dxa"/>
              <w:left w:w="100.0" w:type="dxa"/>
              <w:bottom w:w="100.0" w:type="dxa"/>
              <w:right w:w="100.0" w:type="dxa"/>
            </w:tcMar>
          </w:tcPr>
          <w:sdt>
            <w:sdtPr>
              <w:tag w:val="goog_rdk_1669"/>
            </w:sdtPr>
            <w:sdtContent>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dtContent>
          </w:sdt>
        </w:tc>
        <w:tc>
          <w:tcPr>
            <w:shd w:fill="auto" w:val="clear"/>
            <w:tcMar>
              <w:top w:w="100.0" w:type="dxa"/>
              <w:left w:w="100.0" w:type="dxa"/>
              <w:bottom w:w="100.0" w:type="dxa"/>
              <w:right w:w="100.0" w:type="dxa"/>
            </w:tcMar>
          </w:tcPr>
          <w:sdt>
            <w:sdtPr>
              <w:tag w:val="goog_rdk_1670"/>
            </w:sdtPr>
            <w:sdtContent>
              <w:p w:rsidR="00000000" w:rsidDel="00000000" w:rsidP="00000000" w:rsidRDefault="00000000" w:rsidRPr="00000000" w14:paraId="000004F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of the participants</w:t>
                </w:r>
              </w:p>
            </w:sdtContent>
          </w:sdt>
        </w:tc>
        <w:tc>
          <w:tcPr>
            <w:shd w:fill="auto" w:val="clear"/>
            <w:tcMar>
              <w:top w:w="100.0" w:type="dxa"/>
              <w:left w:w="100.0" w:type="dxa"/>
              <w:bottom w:w="100.0" w:type="dxa"/>
              <w:right w:w="100.0" w:type="dxa"/>
            </w:tcMar>
          </w:tcPr>
          <w:sdt>
            <w:sdtPr>
              <w:tag w:val="goog_rdk_1671"/>
            </w:sdtPr>
            <w:sdtContent>
              <w:p w:rsidR="00000000" w:rsidDel="00000000" w:rsidP="00000000" w:rsidRDefault="00000000" w:rsidRPr="00000000" w14:paraId="000004F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Jules</w:t>
                </w:r>
              </w:p>
            </w:sdtContent>
          </w:sdt>
        </w:tc>
        <w:tc>
          <w:tcPr>
            <w:vMerge w:val="continue"/>
            <w:shd w:fill="auto" w:val="clear"/>
            <w:tcMar>
              <w:top w:w="100.0" w:type="dxa"/>
              <w:left w:w="100.0" w:type="dxa"/>
              <w:bottom w:w="100.0" w:type="dxa"/>
              <w:right w:w="100.0" w:type="dxa"/>
            </w:tcMar>
          </w:tcPr>
          <w:sdt>
            <w:sdtPr>
              <w:tag w:val="goog_rdk_1672"/>
            </w:sdtPr>
            <w:sdtContent>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dtContent>
          </w:sdt>
        </w:tc>
      </w:tr>
      <w:tr>
        <w:trPr>
          <w:cantSplit w:val="1"/>
          <w:trHeight w:val="695" w:hRule="atLeast"/>
          <w:tblHeader w:val="0"/>
        </w:trPr>
        <w:tc>
          <w:tcPr>
            <w:vMerge w:val="continue"/>
            <w:shd w:fill="auto" w:val="clear"/>
            <w:tcMar>
              <w:top w:w="100.0" w:type="dxa"/>
              <w:left w:w="100.0" w:type="dxa"/>
              <w:bottom w:w="100.0" w:type="dxa"/>
              <w:right w:w="100.0" w:type="dxa"/>
            </w:tcMar>
          </w:tcPr>
          <w:sdt>
            <w:sdtPr>
              <w:tag w:val="goog_rdk_1673"/>
            </w:sdtPr>
            <w:sdtContent>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dtContent>
          </w:sdt>
        </w:tc>
        <w:tc>
          <w:tcPr>
            <w:shd w:fill="auto" w:val="clear"/>
            <w:tcMar>
              <w:top w:w="100.0" w:type="dxa"/>
              <w:left w:w="100.0" w:type="dxa"/>
              <w:bottom w:w="100.0" w:type="dxa"/>
              <w:right w:w="100.0" w:type="dxa"/>
            </w:tcMar>
          </w:tcPr>
          <w:sdt>
            <w:sdtPr>
              <w:tag w:val="goog_rdk_1674"/>
            </w:sdtPr>
            <w:sdtContent>
              <w:p w:rsidR="00000000" w:rsidDel="00000000" w:rsidP="00000000" w:rsidRDefault="00000000" w:rsidRPr="00000000" w14:paraId="0000050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Expectations, Questions and Comments</w:t>
                </w:r>
              </w:p>
            </w:sdtContent>
          </w:sdt>
        </w:tc>
        <w:tc>
          <w:tcPr>
            <w:shd w:fill="auto" w:val="clear"/>
            <w:tcMar>
              <w:top w:w="100.0" w:type="dxa"/>
              <w:left w:w="100.0" w:type="dxa"/>
              <w:bottom w:w="100.0" w:type="dxa"/>
              <w:right w:w="100.0" w:type="dxa"/>
            </w:tcMar>
          </w:tcPr>
          <w:sdt>
            <w:sdtPr>
              <w:tag w:val="goog_rdk_1675"/>
            </w:sdtPr>
            <w:sdtContent>
              <w:p w:rsidR="00000000" w:rsidDel="00000000" w:rsidP="00000000" w:rsidRDefault="00000000" w:rsidRPr="00000000" w14:paraId="0000050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Blaise</w:t>
                </w:r>
              </w:p>
            </w:sdtContent>
          </w:sdt>
        </w:tc>
        <w:tc>
          <w:tcPr>
            <w:shd w:fill="auto" w:val="clear"/>
            <w:tcMar>
              <w:top w:w="100.0" w:type="dxa"/>
              <w:left w:w="100.0" w:type="dxa"/>
              <w:bottom w:w="100.0" w:type="dxa"/>
              <w:right w:w="100.0" w:type="dxa"/>
            </w:tcMar>
          </w:tcPr>
          <w:sdt>
            <w:sdtPr>
              <w:tag w:val="goog_rdk_1676"/>
            </w:sdtPr>
            <w:sdtContent>
              <w:p w:rsidR="00000000" w:rsidDel="00000000" w:rsidP="00000000" w:rsidRDefault="00000000" w:rsidRPr="00000000" w14:paraId="0000050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ASARECA</w:t>
                </w:r>
              </w:p>
            </w:sdtContent>
          </w:sdt>
        </w:tc>
      </w:tr>
      <w:tr>
        <w:trPr>
          <w:cantSplit w:val="1"/>
          <w:trHeight w:val="890" w:hRule="atLeast"/>
          <w:tblHeader w:val="0"/>
        </w:trPr>
        <w:tc>
          <w:tcPr>
            <w:shd w:fill="auto" w:val="clear"/>
            <w:tcMar>
              <w:top w:w="100.0" w:type="dxa"/>
              <w:left w:w="100.0" w:type="dxa"/>
              <w:bottom w:w="100.0" w:type="dxa"/>
              <w:right w:w="100.0" w:type="dxa"/>
            </w:tcMar>
          </w:tcPr>
          <w:sdt>
            <w:sdtPr>
              <w:tag w:val="goog_rdk_1677"/>
            </w:sdtPr>
            <w:sdtContent>
              <w:p w:rsidR="00000000" w:rsidDel="00000000" w:rsidP="00000000" w:rsidRDefault="00000000" w:rsidRPr="00000000" w14:paraId="0000050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9:15 - 9:45 am</w:t>
                </w:r>
              </w:p>
            </w:sdtContent>
          </w:sdt>
        </w:tc>
        <w:tc>
          <w:tcPr>
            <w:shd w:fill="auto" w:val="clear"/>
            <w:tcMar>
              <w:top w:w="100.0" w:type="dxa"/>
              <w:left w:w="100.0" w:type="dxa"/>
              <w:bottom w:w="100.0" w:type="dxa"/>
              <w:right w:w="100.0" w:type="dxa"/>
            </w:tcMar>
          </w:tcPr>
          <w:sdt>
            <w:sdtPr>
              <w:tag w:val="goog_rdk_1678"/>
            </w:sdtPr>
            <w:sdtContent>
              <w:p w:rsidR="00000000" w:rsidDel="00000000" w:rsidP="00000000" w:rsidRDefault="00000000" w:rsidRPr="00000000" w14:paraId="00000504">
                <w:pPr>
                  <w:spacing w:after="0" w:before="240" w:line="28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DeSIRA LSC-IS project</w:t>
                </w:r>
              </w:p>
            </w:sdtContent>
          </w:sdt>
        </w:tc>
        <w:tc>
          <w:tcPr>
            <w:shd w:fill="auto" w:val="clear"/>
            <w:tcMar>
              <w:top w:w="100.0" w:type="dxa"/>
              <w:left w:w="100.0" w:type="dxa"/>
              <w:bottom w:w="100.0" w:type="dxa"/>
              <w:right w:w="100.0" w:type="dxa"/>
            </w:tcMar>
          </w:tcPr>
          <w:sdt>
            <w:sdtPr>
              <w:tag w:val="goog_rdk_1679"/>
            </w:sdtPr>
            <w:sdtContent>
              <w:p w:rsidR="00000000" w:rsidDel="00000000" w:rsidP="00000000" w:rsidRDefault="00000000" w:rsidRPr="00000000" w14:paraId="0000050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 Recha</w:t>
                </w:r>
              </w:p>
            </w:sdtContent>
          </w:sdt>
        </w:tc>
        <w:tc>
          <w:tcPr>
            <w:shd w:fill="auto" w:val="clear"/>
            <w:tcMar>
              <w:top w:w="100.0" w:type="dxa"/>
              <w:left w:w="100.0" w:type="dxa"/>
              <w:bottom w:w="100.0" w:type="dxa"/>
              <w:right w:w="100.0" w:type="dxa"/>
            </w:tcMar>
          </w:tcPr>
          <w:sdt>
            <w:sdtPr>
              <w:tag w:val="goog_rdk_1680"/>
            </w:sdtPr>
            <w:sdtContent>
              <w:p w:rsidR="00000000" w:rsidDel="00000000" w:rsidP="00000000" w:rsidRDefault="00000000" w:rsidRPr="00000000" w14:paraId="0000050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WCDI, ISRIC</w:t>
                </w:r>
              </w:p>
            </w:sdtContent>
          </w:sdt>
        </w:tc>
      </w:tr>
      <w:tr>
        <w:trPr>
          <w:cantSplit w:val="1"/>
          <w:trHeight w:val="3155" w:hRule="atLeast"/>
          <w:tblHeader w:val="0"/>
        </w:trPr>
        <w:tc>
          <w:tcPr>
            <w:shd w:fill="auto" w:val="clear"/>
            <w:tcMar>
              <w:top w:w="100.0" w:type="dxa"/>
              <w:left w:w="100.0" w:type="dxa"/>
              <w:bottom w:w="100.0" w:type="dxa"/>
              <w:right w:w="100.0" w:type="dxa"/>
            </w:tcMar>
          </w:tcPr>
          <w:sdt>
            <w:sdtPr>
              <w:tag w:val="goog_rdk_1681"/>
            </w:sdtPr>
            <w:sdtContent>
              <w:p w:rsidR="00000000" w:rsidDel="00000000" w:rsidP="00000000" w:rsidRDefault="00000000" w:rsidRPr="00000000" w14:paraId="0000050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9:45 - 10:30 am</w:t>
                </w:r>
              </w:p>
            </w:sdtContent>
          </w:sdt>
        </w:tc>
        <w:tc>
          <w:tcPr>
            <w:shd w:fill="auto" w:val="clear"/>
            <w:tcMar>
              <w:top w:w="100.0" w:type="dxa"/>
              <w:left w:w="100.0" w:type="dxa"/>
              <w:bottom w:w="100.0" w:type="dxa"/>
              <w:right w:w="100.0" w:type="dxa"/>
            </w:tcMar>
          </w:tcPr>
          <w:sdt>
            <w:sdtPr>
              <w:tag w:val="goog_rdk_1682"/>
            </w:sdtPr>
            <w:sdtContent>
              <w:p w:rsidR="00000000" w:rsidDel="00000000" w:rsidP="00000000" w:rsidRDefault="00000000" w:rsidRPr="00000000" w14:paraId="0000050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1.</w:t>
                </w:r>
                <w:r w:rsidDel="00000000" w:rsidR="00000000" w:rsidRPr="00000000">
                  <w:rPr>
                    <w:rFonts w:ascii="Times New Roman" w:cs="Times New Roman" w:eastAsia="Times New Roman" w:hAnsi="Times New Roman"/>
                    <w:rtl w:val="0"/>
                  </w:rPr>
                  <w:t xml:space="preserve"> Presentations to provide a background of the project</w:t>
                </w:r>
              </w:p>
            </w:sdtContent>
          </w:sdt>
          <w:sdt>
            <w:sdtPr>
              <w:tag w:val="goog_rdk_1683"/>
            </w:sdtPr>
            <w:sdtContent>
              <w:p w:rsidR="00000000" w:rsidDel="00000000" w:rsidP="00000000" w:rsidRDefault="00000000" w:rsidRPr="00000000" w14:paraId="00000509">
                <w:pPr>
                  <w:spacing w:after="0" w:line="276"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Overview of current state of LSC-AKIS- ICT/LSC adoption</w:t>
                </w:r>
              </w:p>
            </w:sdtContent>
          </w:sdt>
          <w:sdt>
            <w:sdtPr>
              <w:tag w:val="goog_rdk_1684"/>
            </w:sdtPr>
            <w:sdtContent>
              <w:p w:rsidR="00000000" w:rsidDel="00000000" w:rsidP="00000000" w:rsidRDefault="00000000" w:rsidRPr="00000000" w14:paraId="0000050A">
                <w:pPr>
                  <w:spacing w:after="0" w:line="276"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Use cases and examples from established systems</w:t>
                </w:r>
              </w:p>
            </w:sdtContent>
          </w:sdt>
          <w:sdt>
            <w:sdtPr>
              <w:tag w:val="goog_rdk_1685"/>
            </w:sdtPr>
            <w:sdtContent>
              <w:p w:rsidR="00000000" w:rsidDel="00000000" w:rsidP="00000000" w:rsidRDefault="00000000" w:rsidRPr="00000000" w14:paraId="0000050B">
                <w:pPr>
                  <w:spacing w:after="0" w:line="276"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Presentation on the draft sketched AKIS – specifying the configuration for the two identified use cases</w:t>
                </w:r>
              </w:p>
            </w:sdtContent>
          </w:sdt>
          <w:sdt>
            <w:sdtPr>
              <w:tag w:val="goog_rdk_1686"/>
            </w:sdtPr>
            <w:sdtContent>
              <w:p w:rsidR="00000000" w:rsidDel="00000000" w:rsidP="00000000" w:rsidRDefault="00000000" w:rsidRPr="00000000" w14:paraId="0000050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auto" w:val="clear"/>
            <w:tcMar>
              <w:top w:w="100.0" w:type="dxa"/>
              <w:left w:w="100.0" w:type="dxa"/>
              <w:bottom w:w="100.0" w:type="dxa"/>
              <w:right w:w="100.0" w:type="dxa"/>
            </w:tcMar>
          </w:tcPr>
          <w:sdt>
            <w:sdtPr>
              <w:tag w:val="goog_rdk_1687"/>
            </w:sdtPr>
            <w:sdtContent>
              <w:p w:rsidR="00000000" w:rsidDel="00000000" w:rsidP="00000000" w:rsidRDefault="00000000" w:rsidRPr="00000000" w14:paraId="0000050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 and Jules</w:t>
                </w:r>
              </w:p>
            </w:sdtContent>
          </w:sdt>
        </w:tc>
        <w:tc>
          <w:tcPr>
            <w:shd w:fill="auto" w:val="clear"/>
            <w:tcMar>
              <w:top w:w="100.0" w:type="dxa"/>
              <w:left w:w="100.0" w:type="dxa"/>
              <w:bottom w:w="100.0" w:type="dxa"/>
              <w:right w:w="100.0" w:type="dxa"/>
            </w:tcMar>
          </w:tcPr>
          <w:sdt>
            <w:sdtPr>
              <w:tag w:val="goog_rdk_1688"/>
            </w:sdtPr>
            <w:sdtContent>
              <w:p w:rsidR="00000000" w:rsidDel="00000000" w:rsidP="00000000" w:rsidRDefault="00000000" w:rsidRPr="00000000" w14:paraId="0000050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w:t>
                </w:r>
              </w:p>
            </w:sdtContent>
          </w:sdt>
        </w:tc>
      </w:tr>
      <w:tr>
        <w:trPr>
          <w:cantSplit w:val="1"/>
          <w:trHeight w:val="530" w:hRule="atLeast"/>
          <w:tblHeader w:val="0"/>
        </w:trPr>
        <w:tc>
          <w:tcPr>
            <w:shd w:fill="d9d9d9" w:val="clear"/>
            <w:tcMar>
              <w:top w:w="100.0" w:type="dxa"/>
              <w:left w:w="100.0" w:type="dxa"/>
              <w:bottom w:w="100.0" w:type="dxa"/>
              <w:right w:w="100.0" w:type="dxa"/>
            </w:tcMar>
          </w:tcPr>
          <w:sdt>
            <w:sdtPr>
              <w:tag w:val="goog_rdk_1689"/>
            </w:sdtPr>
            <w:sdtContent>
              <w:p w:rsidR="00000000" w:rsidDel="00000000" w:rsidP="00000000" w:rsidRDefault="00000000" w:rsidRPr="00000000" w14:paraId="0000050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10:30-11.00</w:t>
                </w:r>
              </w:p>
            </w:sdtContent>
          </w:sdt>
        </w:tc>
        <w:tc>
          <w:tcPr>
            <w:shd w:fill="d9d9d9" w:val="clear"/>
            <w:tcMar>
              <w:top w:w="100.0" w:type="dxa"/>
              <w:left w:w="100.0" w:type="dxa"/>
              <w:bottom w:w="100.0" w:type="dxa"/>
              <w:right w:w="100.0" w:type="dxa"/>
            </w:tcMar>
          </w:tcPr>
          <w:sdt>
            <w:sdtPr>
              <w:tag w:val="goog_rdk_1690"/>
            </w:sdtPr>
            <w:sdtContent>
              <w:p w:rsidR="00000000" w:rsidDel="00000000" w:rsidP="00000000" w:rsidRDefault="00000000" w:rsidRPr="00000000" w14:paraId="00000510">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HEALTH BREAK</w:t>
                </w:r>
              </w:p>
            </w:sdtContent>
          </w:sdt>
        </w:tc>
        <w:tc>
          <w:tcPr>
            <w:shd w:fill="d9d9d9" w:val="clear"/>
            <w:tcMar>
              <w:top w:w="100.0" w:type="dxa"/>
              <w:left w:w="100.0" w:type="dxa"/>
              <w:bottom w:w="100.0" w:type="dxa"/>
              <w:right w:w="100.0" w:type="dxa"/>
            </w:tcMar>
          </w:tcPr>
          <w:sdt>
            <w:sdtPr>
              <w:tag w:val="goog_rdk_1691"/>
            </w:sdtPr>
            <w:sdtContent>
              <w:p w:rsidR="00000000" w:rsidDel="00000000" w:rsidP="00000000" w:rsidRDefault="00000000" w:rsidRPr="00000000" w14:paraId="00000511">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sdtContent>
          </w:sdt>
        </w:tc>
        <w:tc>
          <w:tcPr>
            <w:shd w:fill="d9d9d9" w:val="clear"/>
            <w:tcMar>
              <w:top w:w="100.0" w:type="dxa"/>
              <w:left w:w="100.0" w:type="dxa"/>
              <w:bottom w:w="100.0" w:type="dxa"/>
              <w:right w:w="100.0" w:type="dxa"/>
            </w:tcMar>
          </w:tcPr>
          <w:sdt>
            <w:sdtPr>
              <w:tag w:val="goog_rdk_1692"/>
            </w:sdtPr>
            <w:sdtContent>
              <w:p w:rsidR="00000000" w:rsidDel="00000000" w:rsidP="00000000" w:rsidRDefault="00000000" w:rsidRPr="00000000" w14:paraId="00000512">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w:t>
                </w:r>
              </w:p>
            </w:sdtContent>
          </w:sdt>
        </w:tc>
      </w:tr>
      <w:tr>
        <w:trPr>
          <w:cantSplit w:val="1"/>
          <w:trHeight w:val="1415" w:hRule="atLeast"/>
          <w:tblHeader w:val="0"/>
        </w:trPr>
        <w:tc>
          <w:tcPr>
            <w:shd w:fill="auto" w:val="clear"/>
            <w:tcMar>
              <w:top w:w="100.0" w:type="dxa"/>
              <w:left w:w="100.0" w:type="dxa"/>
              <w:bottom w:w="100.0" w:type="dxa"/>
              <w:right w:w="100.0" w:type="dxa"/>
            </w:tcMar>
          </w:tcPr>
          <w:sdt>
            <w:sdtPr>
              <w:tag w:val="goog_rdk_1693"/>
            </w:sdtPr>
            <w:sdtContent>
              <w:p w:rsidR="00000000" w:rsidDel="00000000" w:rsidP="00000000" w:rsidRDefault="00000000" w:rsidRPr="00000000" w14:paraId="0000051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11:00am -12:30 pm</w:t>
                </w:r>
              </w:p>
            </w:sdtContent>
          </w:sdt>
        </w:tc>
        <w:tc>
          <w:tcPr>
            <w:shd w:fill="auto" w:val="clear"/>
            <w:tcMar>
              <w:top w:w="100.0" w:type="dxa"/>
              <w:left w:w="100.0" w:type="dxa"/>
              <w:bottom w:w="100.0" w:type="dxa"/>
              <w:right w:w="100.0" w:type="dxa"/>
            </w:tcMar>
          </w:tcPr>
          <w:sdt>
            <w:sdtPr>
              <w:tag w:val="goog_rdk_1694"/>
            </w:sdtPr>
            <w:sdtContent>
              <w:p w:rsidR="00000000" w:rsidDel="00000000" w:rsidP="00000000" w:rsidRDefault="00000000" w:rsidRPr="00000000" w14:paraId="0000051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2.1</w:t>
                </w:r>
                <w:r w:rsidDel="00000000" w:rsidR="00000000" w:rsidRPr="00000000">
                  <w:rPr>
                    <w:rFonts w:ascii="Times New Roman" w:cs="Times New Roman" w:eastAsia="Times New Roman" w:hAnsi="Times New Roman"/>
                    <w:rtl w:val="0"/>
                  </w:rPr>
                  <w:t xml:space="preserve"> Group work on Identification of key stakeholders/partners, their roles (users, suppliers, or both -intermediaries), and challenges and opportunities in producing or use of LCS information</w:t>
                </w:r>
              </w:p>
            </w:sdtContent>
          </w:sdt>
        </w:tc>
        <w:tc>
          <w:tcPr>
            <w:shd w:fill="auto" w:val="clear"/>
            <w:tcMar>
              <w:top w:w="100.0" w:type="dxa"/>
              <w:left w:w="100.0" w:type="dxa"/>
              <w:bottom w:w="100.0" w:type="dxa"/>
              <w:right w:w="100.0" w:type="dxa"/>
            </w:tcMar>
          </w:tcPr>
          <w:sdt>
            <w:sdtPr>
              <w:tag w:val="goog_rdk_1695"/>
            </w:sdtPr>
            <w:sdtContent>
              <w:p w:rsidR="00000000" w:rsidDel="00000000" w:rsidP="00000000" w:rsidRDefault="00000000" w:rsidRPr="00000000" w14:paraId="0000051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 Kennedy, Blaise</w:t>
                </w:r>
              </w:p>
            </w:sdtContent>
          </w:sdt>
        </w:tc>
        <w:tc>
          <w:tcPr>
            <w:vMerge w:val="restart"/>
            <w:shd w:fill="auto" w:val="clear"/>
            <w:tcMar>
              <w:top w:w="100.0" w:type="dxa"/>
              <w:left w:w="100.0" w:type="dxa"/>
              <w:bottom w:w="100.0" w:type="dxa"/>
              <w:right w:w="100.0" w:type="dxa"/>
            </w:tcMar>
          </w:tcPr>
          <w:sdt>
            <w:sdtPr>
              <w:tag w:val="goog_rdk_1696"/>
            </w:sdtPr>
            <w:sdtContent>
              <w:p w:rsidR="00000000" w:rsidDel="00000000" w:rsidP="00000000" w:rsidRDefault="00000000" w:rsidRPr="00000000" w14:paraId="0000051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Facilitators (RAB, ILRI, ISRIC, WCDI, ICRAF &amp; ASARECA)</w:t>
                </w:r>
              </w:p>
            </w:sdtContent>
          </w:sdt>
        </w:tc>
      </w:tr>
      <w:tr>
        <w:trPr>
          <w:cantSplit w:val="1"/>
          <w:trHeight w:val="1115" w:hRule="atLeast"/>
          <w:tblHeader w:val="0"/>
        </w:trPr>
        <w:tc>
          <w:tcPr>
            <w:shd w:fill="auto" w:val="clear"/>
            <w:tcMar>
              <w:top w:w="100.0" w:type="dxa"/>
              <w:left w:w="100.0" w:type="dxa"/>
              <w:bottom w:w="100.0" w:type="dxa"/>
              <w:right w:w="100.0" w:type="dxa"/>
            </w:tcMar>
          </w:tcPr>
          <w:sdt>
            <w:sdtPr>
              <w:tag w:val="goog_rdk_1697"/>
            </w:sdtPr>
            <w:sdtContent>
              <w:p w:rsidR="00000000" w:rsidDel="00000000" w:rsidP="00000000" w:rsidRDefault="00000000" w:rsidRPr="00000000" w14:paraId="0000051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12:30- 1.00 pm</w:t>
                </w:r>
              </w:p>
            </w:sdtContent>
          </w:sdt>
        </w:tc>
        <w:tc>
          <w:tcPr>
            <w:shd w:fill="auto" w:val="clear"/>
            <w:tcMar>
              <w:top w:w="100.0" w:type="dxa"/>
              <w:left w:w="100.0" w:type="dxa"/>
              <w:bottom w:w="100.0" w:type="dxa"/>
              <w:right w:w="100.0" w:type="dxa"/>
            </w:tcMar>
          </w:tcPr>
          <w:sdt>
            <w:sdtPr>
              <w:tag w:val="goog_rdk_1698"/>
            </w:sdtPr>
            <w:sdtContent>
              <w:p w:rsidR="00000000" w:rsidDel="00000000" w:rsidP="00000000" w:rsidRDefault="00000000" w:rsidRPr="00000000" w14:paraId="0000051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2.2</w:t>
                </w:r>
                <w:r w:rsidDel="00000000" w:rsidR="00000000" w:rsidRPr="00000000">
                  <w:rPr>
                    <w:rFonts w:ascii="Times New Roman" w:cs="Times New Roman" w:eastAsia="Times New Roman" w:hAnsi="Times New Roman"/>
                    <w:rtl w:val="0"/>
                  </w:rPr>
                  <w:t xml:space="preserve"> Session Reflection activity and Group plenary presentations</w:t>
                </w:r>
              </w:p>
            </w:sdtContent>
          </w:sdt>
        </w:tc>
        <w:tc>
          <w:tcPr>
            <w:shd w:fill="auto" w:val="clear"/>
            <w:tcMar>
              <w:top w:w="100.0" w:type="dxa"/>
              <w:left w:w="100.0" w:type="dxa"/>
              <w:bottom w:w="100.0" w:type="dxa"/>
              <w:right w:w="100.0" w:type="dxa"/>
            </w:tcMar>
          </w:tcPr>
          <w:sdt>
            <w:sdtPr>
              <w:tag w:val="goog_rdk_1699"/>
            </w:sdtPr>
            <w:sdtContent>
              <w:p w:rsidR="00000000" w:rsidDel="00000000" w:rsidP="00000000" w:rsidRDefault="00000000" w:rsidRPr="00000000" w14:paraId="0000051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 Kennedy, Blaise</w:t>
                </w:r>
              </w:p>
            </w:sdtContent>
          </w:sdt>
        </w:tc>
        <w:tc>
          <w:tcPr>
            <w:vMerge w:val="continue"/>
            <w:shd w:fill="auto" w:val="clear"/>
            <w:tcMar>
              <w:top w:w="100.0" w:type="dxa"/>
              <w:left w:w="100.0" w:type="dxa"/>
              <w:bottom w:w="100.0" w:type="dxa"/>
              <w:right w:w="100.0" w:type="dxa"/>
            </w:tcMar>
          </w:tcPr>
          <w:sdt>
            <w:sdtPr>
              <w:tag w:val="goog_rdk_1700"/>
            </w:sdtPr>
            <w:sdtContent>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dtContent>
          </w:sdt>
        </w:tc>
      </w:tr>
      <w:tr>
        <w:trPr>
          <w:cantSplit w:val="1"/>
          <w:trHeight w:val="455" w:hRule="atLeast"/>
          <w:tblHeader w:val="0"/>
        </w:trPr>
        <w:tc>
          <w:tcPr>
            <w:shd w:fill="d9d9d9" w:val="clear"/>
            <w:tcMar>
              <w:top w:w="100.0" w:type="dxa"/>
              <w:left w:w="100.0" w:type="dxa"/>
              <w:bottom w:w="100.0" w:type="dxa"/>
              <w:right w:w="100.0" w:type="dxa"/>
            </w:tcMar>
          </w:tcPr>
          <w:sdt>
            <w:sdtPr>
              <w:tag w:val="goog_rdk_1701"/>
            </w:sdtPr>
            <w:sdtContent>
              <w:p w:rsidR="00000000" w:rsidDel="00000000" w:rsidP="00000000" w:rsidRDefault="00000000" w:rsidRPr="00000000" w14:paraId="0000051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1.00-2.00 pm</w:t>
                </w:r>
              </w:p>
            </w:sdtContent>
          </w:sdt>
        </w:tc>
        <w:tc>
          <w:tcPr>
            <w:shd w:fill="d9d9d9" w:val="clear"/>
            <w:tcMar>
              <w:top w:w="100.0" w:type="dxa"/>
              <w:left w:w="100.0" w:type="dxa"/>
              <w:bottom w:w="100.0" w:type="dxa"/>
              <w:right w:w="100.0" w:type="dxa"/>
            </w:tcMar>
          </w:tcPr>
          <w:sdt>
            <w:sdtPr>
              <w:tag w:val="goog_rdk_1702"/>
            </w:sdtPr>
            <w:sdtContent>
              <w:p w:rsidR="00000000" w:rsidDel="00000000" w:rsidP="00000000" w:rsidRDefault="00000000" w:rsidRPr="00000000" w14:paraId="0000051C">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LUNCH</w:t>
                </w:r>
              </w:p>
            </w:sdtContent>
          </w:sdt>
        </w:tc>
        <w:tc>
          <w:tcPr>
            <w:shd w:fill="d9d9d9" w:val="clear"/>
            <w:tcMar>
              <w:top w:w="100.0" w:type="dxa"/>
              <w:left w:w="100.0" w:type="dxa"/>
              <w:bottom w:w="100.0" w:type="dxa"/>
              <w:right w:w="100.0" w:type="dxa"/>
            </w:tcMar>
          </w:tcPr>
          <w:sdt>
            <w:sdtPr>
              <w:tag w:val="goog_rdk_1703"/>
            </w:sdtPr>
            <w:sdtContent>
              <w:p w:rsidR="00000000" w:rsidDel="00000000" w:rsidP="00000000" w:rsidRDefault="00000000" w:rsidRPr="00000000" w14:paraId="0000051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d9d9d9" w:val="clear"/>
            <w:tcMar>
              <w:top w:w="100.0" w:type="dxa"/>
              <w:left w:w="100.0" w:type="dxa"/>
              <w:bottom w:w="100.0" w:type="dxa"/>
              <w:right w:w="100.0" w:type="dxa"/>
            </w:tcMar>
          </w:tcPr>
          <w:sdt>
            <w:sdtPr>
              <w:tag w:val="goog_rdk_1704"/>
            </w:sdtPr>
            <w:sdtContent>
              <w:p w:rsidR="00000000" w:rsidDel="00000000" w:rsidP="00000000" w:rsidRDefault="00000000" w:rsidRPr="00000000" w14:paraId="0000051E">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All</w:t>
                </w:r>
              </w:p>
            </w:sdtContent>
          </w:sdt>
        </w:tc>
      </w:tr>
      <w:tr>
        <w:trPr>
          <w:cantSplit w:val="1"/>
          <w:trHeight w:val="1415" w:hRule="atLeast"/>
          <w:tblHeader w:val="0"/>
        </w:trPr>
        <w:tc>
          <w:tcPr>
            <w:shd w:fill="auto" w:val="clear"/>
            <w:tcMar>
              <w:top w:w="100.0" w:type="dxa"/>
              <w:left w:w="100.0" w:type="dxa"/>
              <w:bottom w:w="100.0" w:type="dxa"/>
              <w:right w:w="100.0" w:type="dxa"/>
            </w:tcMar>
          </w:tcPr>
          <w:sdt>
            <w:sdtPr>
              <w:tag w:val="goog_rdk_1705"/>
            </w:sdtPr>
            <w:sdtContent>
              <w:p w:rsidR="00000000" w:rsidDel="00000000" w:rsidP="00000000" w:rsidRDefault="00000000" w:rsidRPr="00000000" w14:paraId="0000051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2.00-4.00 pm</w:t>
                </w:r>
              </w:p>
            </w:sdtContent>
          </w:sdt>
        </w:tc>
        <w:tc>
          <w:tcPr>
            <w:shd w:fill="auto" w:val="clear"/>
            <w:tcMar>
              <w:top w:w="100.0" w:type="dxa"/>
              <w:left w:w="100.0" w:type="dxa"/>
              <w:bottom w:w="100.0" w:type="dxa"/>
              <w:right w:w="100.0" w:type="dxa"/>
            </w:tcMar>
          </w:tcPr>
          <w:sdt>
            <w:sdtPr>
              <w:tag w:val="goog_rdk_1706"/>
            </w:sdtPr>
            <w:sdtContent>
              <w:p w:rsidR="00000000" w:rsidDel="00000000" w:rsidP="00000000" w:rsidRDefault="00000000" w:rsidRPr="00000000" w14:paraId="0000052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3.1</w:t>
                </w:r>
                <w:r w:rsidDel="00000000" w:rsidR="00000000" w:rsidRPr="00000000">
                  <w:rPr>
                    <w:rFonts w:ascii="Times New Roman" w:cs="Times New Roman" w:eastAsia="Times New Roman" w:hAnsi="Times New Roman"/>
                    <w:rtl w:val="0"/>
                  </w:rPr>
                  <w:t xml:space="preserve"> Group work - Specifying LSC-information needs and LSC-information users- identify data sets for specific use cases: (Template 4,5, 6 and 7: Used to guide the group discussions)</w:t>
                </w:r>
              </w:p>
            </w:sdtContent>
          </w:sdt>
        </w:tc>
        <w:tc>
          <w:tcPr>
            <w:shd w:fill="auto" w:val="clear"/>
            <w:tcMar>
              <w:top w:w="100.0" w:type="dxa"/>
              <w:left w:w="100.0" w:type="dxa"/>
              <w:bottom w:w="100.0" w:type="dxa"/>
              <w:right w:w="100.0" w:type="dxa"/>
            </w:tcMar>
          </w:tcPr>
          <w:sdt>
            <w:sdtPr>
              <w:tag w:val="goog_rdk_1707"/>
            </w:sdtPr>
            <w:sdtContent>
              <w:p w:rsidR="00000000" w:rsidDel="00000000" w:rsidP="00000000" w:rsidRDefault="00000000" w:rsidRPr="00000000" w14:paraId="0000052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 Kennedy, Blaise</w:t>
                </w:r>
              </w:p>
            </w:sdtContent>
          </w:sdt>
        </w:tc>
        <w:tc>
          <w:tcPr>
            <w:shd w:fill="auto" w:val="clear"/>
            <w:tcMar>
              <w:top w:w="100.0" w:type="dxa"/>
              <w:left w:w="100.0" w:type="dxa"/>
              <w:bottom w:w="100.0" w:type="dxa"/>
              <w:right w:w="100.0" w:type="dxa"/>
            </w:tcMar>
          </w:tcPr>
          <w:sdt>
            <w:sdtPr>
              <w:tag w:val="goog_rdk_1708"/>
            </w:sdtPr>
            <w:sdtContent>
              <w:p w:rsidR="00000000" w:rsidDel="00000000" w:rsidP="00000000" w:rsidRDefault="00000000" w:rsidRPr="00000000" w14:paraId="0000052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Facilitators (RAB, ILRI, ISRIC, WCDI, ICRAF, ASARECA)</w:t>
                </w:r>
              </w:p>
            </w:sdtContent>
          </w:sdt>
        </w:tc>
      </w:tr>
      <w:tr>
        <w:trPr>
          <w:cantSplit w:val="1"/>
          <w:trHeight w:val="1475" w:hRule="atLeast"/>
          <w:tblHeader w:val="0"/>
        </w:trPr>
        <w:tc>
          <w:tcPr>
            <w:vMerge w:val="restart"/>
            <w:shd w:fill="auto" w:val="clear"/>
            <w:tcMar>
              <w:top w:w="100.0" w:type="dxa"/>
              <w:left w:w="100.0" w:type="dxa"/>
              <w:bottom w:w="100.0" w:type="dxa"/>
              <w:right w:w="100.0" w:type="dxa"/>
            </w:tcMar>
          </w:tcPr>
          <w:sdt>
            <w:sdtPr>
              <w:tag w:val="goog_rdk_1709"/>
            </w:sdtPr>
            <w:sdtContent>
              <w:p w:rsidR="00000000" w:rsidDel="00000000" w:rsidP="00000000" w:rsidRDefault="00000000" w:rsidRPr="00000000" w14:paraId="0000052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4.00-4.30 pm</w:t>
                </w:r>
              </w:p>
            </w:sdtContent>
          </w:sdt>
        </w:tc>
        <w:tc>
          <w:tcPr>
            <w:shd w:fill="auto" w:val="clear"/>
            <w:tcMar>
              <w:top w:w="100.0" w:type="dxa"/>
              <w:left w:w="100.0" w:type="dxa"/>
              <w:bottom w:w="100.0" w:type="dxa"/>
              <w:right w:w="100.0" w:type="dxa"/>
            </w:tcMar>
          </w:tcPr>
          <w:sdt>
            <w:sdtPr>
              <w:tag w:val="goog_rdk_1710"/>
            </w:sdtPr>
            <w:sdtContent>
              <w:p w:rsidR="00000000" w:rsidDel="00000000" w:rsidP="00000000" w:rsidRDefault="00000000" w:rsidRPr="00000000" w14:paraId="0000052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Wrap-up and closure of the day:</w:t>
                </w:r>
              </w:p>
            </w:sdtContent>
          </w:sdt>
          <w:sdt>
            <w:sdtPr>
              <w:tag w:val="goog_rdk_1711"/>
            </w:sdtPr>
            <w:sdtContent>
              <w:p w:rsidR="00000000" w:rsidDel="00000000" w:rsidP="00000000" w:rsidRDefault="00000000" w:rsidRPr="00000000" w14:paraId="00000525">
                <w:pPr>
                  <w:numPr>
                    <w:ilvl w:val="0"/>
                    <w:numId w:val="28"/>
                  </w:numPr>
                  <w:spacing w:after="240" w:line="276" w:lineRule="auto"/>
                  <w:ind w:left="720" w:hanging="360"/>
                  <w:rPr>
                    <w:rFonts w:ascii="Arial" w:cs="Arial" w:eastAsia="Arial" w:hAnsi="Arial"/>
                    <w:color w:val="000000"/>
                  </w:rPr>
                </w:pPr>
                <w:r w:rsidDel="00000000" w:rsidR="00000000" w:rsidRPr="00000000">
                  <w:rPr>
                    <w:rFonts w:ascii="Times New Roman" w:cs="Times New Roman" w:eastAsia="Times New Roman" w:hAnsi="Times New Roman"/>
                    <w:rtl w:val="0"/>
                  </w:rPr>
                  <w:t xml:space="preserve"> Review, summary, and capture emerging questions</w:t>
                </w:r>
                <w:r w:rsidDel="00000000" w:rsidR="00000000" w:rsidRPr="00000000">
                  <w:rPr>
                    <w:rtl w:val="0"/>
                  </w:rPr>
                </w:r>
              </w:p>
            </w:sdtContent>
          </w:sdt>
        </w:tc>
        <w:tc>
          <w:tcPr>
            <w:shd w:fill="auto" w:val="clear"/>
            <w:tcMar>
              <w:top w:w="100.0" w:type="dxa"/>
              <w:left w:w="100.0" w:type="dxa"/>
              <w:bottom w:w="100.0" w:type="dxa"/>
              <w:right w:w="100.0" w:type="dxa"/>
            </w:tcMar>
          </w:tcPr>
          <w:sdt>
            <w:sdtPr>
              <w:tag w:val="goog_rdk_1712"/>
            </w:sdtPr>
            <w:sdtContent>
              <w:p w:rsidR="00000000" w:rsidDel="00000000" w:rsidP="00000000" w:rsidRDefault="00000000" w:rsidRPr="00000000" w14:paraId="0000052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w:t>
                </w:r>
              </w:p>
            </w:sdtContent>
          </w:sdt>
          <w:sdt>
            <w:sdtPr>
              <w:tag w:val="goog_rdk_1713"/>
            </w:sdtPr>
            <w:sdtContent>
              <w:p w:rsidR="00000000" w:rsidDel="00000000" w:rsidP="00000000" w:rsidRDefault="00000000" w:rsidRPr="00000000" w14:paraId="0000052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auto" w:val="clear"/>
            <w:tcMar>
              <w:top w:w="100.0" w:type="dxa"/>
              <w:left w:w="100.0" w:type="dxa"/>
              <w:bottom w:w="100.0" w:type="dxa"/>
              <w:right w:w="100.0" w:type="dxa"/>
            </w:tcMar>
          </w:tcPr>
          <w:sdt>
            <w:sdtPr>
              <w:tag w:val="goog_rdk_1714"/>
            </w:sdtPr>
            <w:sdtContent>
              <w:p w:rsidR="00000000" w:rsidDel="00000000" w:rsidP="00000000" w:rsidRDefault="00000000" w:rsidRPr="00000000" w14:paraId="0000052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ILRI</w:t>
                </w:r>
              </w:p>
            </w:sdtContent>
          </w:sdt>
          <w:sdt>
            <w:sdtPr>
              <w:tag w:val="goog_rdk_1715"/>
            </w:sdtPr>
            <w:sdtContent>
              <w:p w:rsidR="00000000" w:rsidDel="00000000" w:rsidP="00000000" w:rsidRDefault="00000000" w:rsidRPr="00000000" w14:paraId="0000052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r>
      <w:tr>
        <w:trPr>
          <w:cantSplit w:val="1"/>
          <w:trHeight w:val="755" w:hRule="atLeast"/>
          <w:tblHeader w:val="0"/>
        </w:trPr>
        <w:tc>
          <w:tcPr>
            <w:vMerge w:val="continue"/>
            <w:shd w:fill="auto" w:val="clear"/>
            <w:tcMar>
              <w:top w:w="100.0" w:type="dxa"/>
              <w:left w:w="100.0" w:type="dxa"/>
              <w:bottom w:w="100.0" w:type="dxa"/>
              <w:right w:w="100.0" w:type="dxa"/>
            </w:tcMar>
          </w:tcPr>
          <w:sdt>
            <w:sdtPr>
              <w:tag w:val="goog_rdk_1716"/>
            </w:sdtPr>
            <w:sdtContent>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dtContent>
          </w:sdt>
        </w:tc>
        <w:tc>
          <w:tcPr>
            <w:shd w:fill="auto" w:val="clear"/>
            <w:tcMar>
              <w:top w:w="100.0" w:type="dxa"/>
              <w:left w:w="100.0" w:type="dxa"/>
              <w:bottom w:w="100.0" w:type="dxa"/>
              <w:right w:w="100.0" w:type="dxa"/>
            </w:tcMar>
          </w:tcPr>
          <w:sdt>
            <w:sdtPr>
              <w:tag w:val="goog_rdk_1717"/>
            </w:sdtPr>
            <w:sdtContent>
              <w:p w:rsidR="00000000" w:rsidDel="00000000" w:rsidP="00000000" w:rsidRDefault="00000000" w:rsidRPr="00000000" w14:paraId="0000052B">
                <w:pPr>
                  <w:numPr>
                    <w:ilvl w:val="0"/>
                    <w:numId w:val="27"/>
                  </w:numPr>
                  <w:spacing w:after="240" w:line="276" w:lineRule="auto"/>
                  <w:ind w:left="720" w:hanging="360"/>
                  <w:rPr>
                    <w:rFonts w:ascii="Arial" w:cs="Arial" w:eastAsia="Arial" w:hAnsi="Arial"/>
                    <w:color w:val="000000"/>
                  </w:rPr>
                </w:pPr>
                <w:r w:rsidDel="00000000" w:rsidR="00000000" w:rsidRPr="00000000">
                  <w:rPr>
                    <w:rFonts w:ascii="Times New Roman" w:cs="Times New Roman" w:eastAsia="Times New Roman" w:hAnsi="Times New Roman"/>
                    <w:rtl w:val="0"/>
                  </w:rPr>
                  <w:t xml:space="preserve">Announcements</w:t>
                </w:r>
                <w:r w:rsidDel="00000000" w:rsidR="00000000" w:rsidRPr="00000000">
                  <w:rPr>
                    <w:rtl w:val="0"/>
                  </w:rPr>
                </w:r>
              </w:p>
            </w:sdtContent>
          </w:sdt>
        </w:tc>
        <w:tc>
          <w:tcPr>
            <w:shd w:fill="auto" w:val="clear"/>
            <w:tcMar>
              <w:top w:w="100.0" w:type="dxa"/>
              <w:left w:w="100.0" w:type="dxa"/>
              <w:bottom w:w="100.0" w:type="dxa"/>
              <w:right w:w="100.0" w:type="dxa"/>
            </w:tcMar>
          </w:tcPr>
          <w:sdt>
            <w:sdtPr>
              <w:tag w:val="goog_rdk_1718"/>
            </w:sdtPr>
            <w:sdtContent>
              <w:p w:rsidR="00000000" w:rsidDel="00000000" w:rsidP="00000000" w:rsidRDefault="00000000" w:rsidRPr="00000000" w14:paraId="0000052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Jules</w:t>
                </w:r>
              </w:p>
            </w:sdtContent>
          </w:sdt>
        </w:tc>
        <w:tc>
          <w:tcPr>
            <w:shd w:fill="auto" w:val="clear"/>
            <w:tcMar>
              <w:top w:w="100.0" w:type="dxa"/>
              <w:left w:w="100.0" w:type="dxa"/>
              <w:bottom w:w="100.0" w:type="dxa"/>
              <w:right w:w="100.0" w:type="dxa"/>
            </w:tcMar>
          </w:tcPr>
          <w:sdt>
            <w:sdtPr>
              <w:tag w:val="goog_rdk_1719"/>
            </w:sdtPr>
            <w:sdtContent>
              <w:p w:rsidR="00000000" w:rsidDel="00000000" w:rsidP="00000000" w:rsidRDefault="00000000" w:rsidRPr="00000000" w14:paraId="0000052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w:t>
                </w:r>
              </w:p>
            </w:sdtContent>
          </w:sdt>
        </w:tc>
      </w:tr>
      <w:tr>
        <w:trPr>
          <w:cantSplit w:val="1"/>
          <w:trHeight w:val="530" w:hRule="atLeast"/>
          <w:tblHeader w:val="0"/>
        </w:trPr>
        <w:tc>
          <w:tcPr>
            <w:shd w:fill="d9d9d9" w:val="clear"/>
            <w:tcMar>
              <w:top w:w="100.0" w:type="dxa"/>
              <w:left w:w="100.0" w:type="dxa"/>
              <w:bottom w:w="100.0" w:type="dxa"/>
              <w:right w:w="100.0" w:type="dxa"/>
            </w:tcMar>
          </w:tcPr>
          <w:sdt>
            <w:sdtPr>
              <w:tag w:val="goog_rdk_1720"/>
            </w:sdtPr>
            <w:sdtContent>
              <w:p w:rsidR="00000000" w:rsidDel="00000000" w:rsidP="00000000" w:rsidRDefault="00000000" w:rsidRPr="00000000" w14:paraId="0000052E">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4.30-5.00</w:t>
                </w:r>
              </w:p>
            </w:sdtContent>
          </w:sdt>
        </w:tc>
        <w:tc>
          <w:tcPr>
            <w:shd w:fill="d9d9d9" w:val="clear"/>
            <w:tcMar>
              <w:top w:w="100.0" w:type="dxa"/>
              <w:left w:w="100.0" w:type="dxa"/>
              <w:bottom w:w="100.0" w:type="dxa"/>
              <w:right w:w="100.0" w:type="dxa"/>
            </w:tcMar>
          </w:tcPr>
          <w:sdt>
            <w:sdtPr>
              <w:tag w:val="goog_rdk_1721"/>
            </w:sdtPr>
            <w:sdtContent>
              <w:p w:rsidR="00000000" w:rsidDel="00000000" w:rsidP="00000000" w:rsidRDefault="00000000" w:rsidRPr="00000000" w14:paraId="0000052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Health Break and end of day 1</w:t>
                </w:r>
              </w:p>
            </w:sdtContent>
          </w:sdt>
        </w:tc>
        <w:tc>
          <w:tcPr>
            <w:shd w:fill="d9d9d9" w:val="clear"/>
            <w:tcMar>
              <w:top w:w="100.0" w:type="dxa"/>
              <w:left w:w="100.0" w:type="dxa"/>
              <w:bottom w:w="100.0" w:type="dxa"/>
              <w:right w:w="100.0" w:type="dxa"/>
            </w:tcMar>
          </w:tcPr>
          <w:sdt>
            <w:sdtPr>
              <w:tag w:val="goog_rdk_1722"/>
            </w:sdtPr>
            <w:sdtContent>
              <w:p w:rsidR="00000000" w:rsidDel="00000000" w:rsidP="00000000" w:rsidRDefault="00000000" w:rsidRPr="00000000" w14:paraId="00000530">
                <w:pPr>
                  <w:spacing w:after="240" w:before="240" w:line="276" w:lineRule="auto"/>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p>
            </w:sdtContent>
          </w:sdt>
        </w:tc>
        <w:tc>
          <w:tcPr>
            <w:shd w:fill="d9d9d9" w:val="clear"/>
            <w:tcMar>
              <w:top w:w="100.0" w:type="dxa"/>
              <w:left w:w="100.0" w:type="dxa"/>
              <w:bottom w:w="100.0" w:type="dxa"/>
              <w:right w:w="100.0" w:type="dxa"/>
            </w:tcMar>
          </w:tcPr>
          <w:sdt>
            <w:sdtPr>
              <w:tag w:val="goog_rdk_1723"/>
            </w:sdtPr>
            <w:sdtContent>
              <w:p w:rsidR="00000000" w:rsidDel="00000000" w:rsidP="00000000" w:rsidRDefault="00000000" w:rsidRPr="00000000" w14:paraId="00000531">
                <w:pPr>
                  <w:spacing w:after="240" w:before="240" w:line="276" w:lineRule="auto"/>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p>
            </w:sdtContent>
          </w:sdt>
        </w:tc>
      </w:tr>
      <w:tr>
        <w:trPr>
          <w:cantSplit w:val="1"/>
          <w:trHeight w:val="530" w:hRule="atLeast"/>
          <w:tblHeader w:val="0"/>
        </w:trPr>
        <w:tc>
          <w:tcPr>
            <w:shd w:fill="d9d9d9" w:val="clear"/>
            <w:tcMar>
              <w:top w:w="100.0" w:type="dxa"/>
              <w:left w:w="100.0" w:type="dxa"/>
              <w:bottom w:w="100.0" w:type="dxa"/>
              <w:right w:w="100.0" w:type="dxa"/>
            </w:tcMar>
          </w:tcPr>
          <w:sdt>
            <w:sdtPr>
              <w:tag w:val="goog_rdk_1724"/>
            </w:sdtPr>
            <w:sdtContent>
              <w:p w:rsidR="00000000" w:rsidDel="00000000" w:rsidP="00000000" w:rsidRDefault="00000000" w:rsidRPr="00000000" w14:paraId="00000532">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5.00-6.00</w:t>
                </w:r>
              </w:p>
            </w:sdtContent>
          </w:sdt>
        </w:tc>
        <w:tc>
          <w:tcPr>
            <w:shd w:fill="d9d9d9" w:val="clear"/>
            <w:tcMar>
              <w:top w:w="100.0" w:type="dxa"/>
              <w:left w:w="100.0" w:type="dxa"/>
              <w:bottom w:w="100.0" w:type="dxa"/>
              <w:right w:w="100.0" w:type="dxa"/>
            </w:tcMar>
          </w:tcPr>
          <w:sdt>
            <w:sdtPr>
              <w:tag w:val="goog_rdk_1725"/>
            </w:sdtPr>
            <w:sdtContent>
              <w:p w:rsidR="00000000" w:rsidDel="00000000" w:rsidP="00000000" w:rsidRDefault="00000000" w:rsidRPr="00000000" w14:paraId="00000533">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Core-team reflections</w:t>
                </w:r>
              </w:p>
            </w:sdtContent>
          </w:sdt>
        </w:tc>
        <w:tc>
          <w:tcPr>
            <w:shd w:fill="d9d9d9" w:val="clear"/>
            <w:tcMar>
              <w:top w:w="100.0" w:type="dxa"/>
              <w:left w:w="100.0" w:type="dxa"/>
              <w:bottom w:w="100.0" w:type="dxa"/>
              <w:right w:w="100.0" w:type="dxa"/>
            </w:tcMar>
          </w:tcPr>
          <w:sdt>
            <w:sdtPr>
              <w:tag w:val="goog_rdk_1726"/>
            </w:sdtPr>
            <w:sdtContent>
              <w:p w:rsidR="00000000" w:rsidDel="00000000" w:rsidP="00000000" w:rsidRDefault="00000000" w:rsidRPr="00000000" w14:paraId="00000534">
                <w:pPr>
                  <w:spacing w:after="240" w:before="240" w:line="276" w:lineRule="auto"/>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p>
            </w:sdtContent>
          </w:sdt>
        </w:tc>
        <w:tc>
          <w:tcPr>
            <w:shd w:fill="d9d9d9" w:val="clear"/>
            <w:tcMar>
              <w:top w:w="100.0" w:type="dxa"/>
              <w:left w:w="100.0" w:type="dxa"/>
              <w:bottom w:w="100.0" w:type="dxa"/>
              <w:right w:w="100.0" w:type="dxa"/>
            </w:tcMar>
          </w:tcPr>
          <w:sdt>
            <w:sdtPr>
              <w:tag w:val="goog_rdk_1727"/>
            </w:sdtPr>
            <w:sdtContent>
              <w:p w:rsidR="00000000" w:rsidDel="00000000" w:rsidP="00000000" w:rsidRDefault="00000000" w:rsidRPr="00000000" w14:paraId="00000535">
                <w:pPr>
                  <w:spacing w:after="240" w:before="240" w:line="276" w:lineRule="auto"/>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p>
            </w:sdtContent>
          </w:sdt>
        </w:tc>
      </w:tr>
      <w:tr>
        <w:trPr>
          <w:cantSplit w:val="1"/>
          <w:trHeight w:val="515" w:hRule="atLeast"/>
          <w:tblHeader w:val="0"/>
        </w:trPr>
        <w:tc>
          <w:tcPr>
            <w:shd w:fill="c4e5d3" w:val="clear"/>
            <w:tcMar>
              <w:top w:w="100.0" w:type="dxa"/>
              <w:left w:w="100.0" w:type="dxa"/>
              <w:bottom w:w="100.0" w:type="dxa"/>
              <w:right w:w="100.0" w:type="dxa"/>
            </w:tcMar>
          </w:tcPr>
          <w:sdt>
            <w:sdtPr>
              <w:tag w:val="goog_rdk_1728"/>
            </w:sdtPr>
            <w:sdtContent>
              <w:p w:rsidR="00000000" w:rsidDel="00000000" w:rsidP="00000000" w:rsidRDefault="00000000" w:rsidRPr="00000000" w14:paraId="00000536">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sdtContent>
          </w:sdt>
        </w:tc>
        <w:tc>
          <w:tcPr>
            <w:gridSpan w:val="3"/>
            <w:shd w:fill="c4e5d3" w:val="clear"/>
            <w:tcMar>
              <w:top w:w="100.0" w:type="dxa"/>
              <w:left w:w="100.0" w:type="dxa"/>
              <w:bottom w:w="100.0" w:type="dxa"/>
              <w:right w:w="100.0" w:type="dxa"/>
            </w:tcMar>
          </w:tcPr>
          <w:sdt>
            <w:sdtPr>
              <w:tag w:val="goog_rdk_1729"/>
            </w:sdtPr>
            <w:sdtContent>
              <w:p w:rsidR="00000000" w:rsidDel="00000000" w:rsidP="00000000" w:rsidRDefault="00000000" w:rsidRPr="00000000" w14:paraId="00000537">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DAY TWO – Tuesday 15 November 2022</w:t>
                </w:r>
              </w:p>
            </w:sdtContent>
          </w:sdt>
        </w:tc>
      </w:tr>
      <w:tr>
        <w:trPr>
          <w:cantSplit w:val="1"/>
          <w:trHeight w:val="695" w:hRule="atLeast"/>
          <w:tblHeader w:val="0"/>
        </w:trPr>
        <w:tc>
          <w:tcPr>
            <w:shd w:fill="auto" w:val="clear"/>
            <w:tcMar>
              <w:top w:w="100.0" w:type="dxa"/>
              <w:left w:w="100.0" w:type="dxa"/>
              <w:bottom w:w="100.0" w:type="dxa"/>
              <w:right w:w="100.0" w:type="dxa"/>
            </w:tcMar>
          </w:tcPr>
          <w:sdt>
            <w:sdtPr>
              <w:tag w:val="goog_rdk_1732"/>
            </w:sdtPr>
            <w:sdtContent>
              <w:p w:rsidR="00000000" w:rsidDel="00000000" w:rsidP="00000000" w:rsidRDefault="00000000" w:rsidRPr="00000000" w14:paraId="0000053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 – 8:30 am</w:t>
                </w:r>
              </w:p>
            </w:sdtContent>
          </w:sdt>
        </w:tc>
        <w:tc>
          <w:tcPr>
            <w:shd w:fill="auto" w:val="clear"/>
            <w:tcMar>
              <w:top w:w="100.0" w:type="dxa"/>
              <w:left w:w="100.0" w:type="dxa"/>
              <w:bottom w:w="100.0" w:type="dxa"/>
              <w:right w:w="100.0" w:type="dxa"/>
            </w:tcMar>
          </w:tcPr>
          <w:sdt>
            <w:sdtPr>
              <w:tag w:val="goog_rdk_1733"/>
            </w:sdtPr>
            <w:sdtContent>
              <w:p w:rsidR="00000000" w:rsidDel="00000000" w:rsidP="00000000" w:rsidRDefault="00000000" w:rsidRPr="00000000" w14:paraId="0000053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 and Day - 2 Agenda Overview</w:t>
                </w:r>
              </w:p>
            </w:sdtContent>
          </w:sdt>
        </w:tc>
        <w:tc>
          <w:tcPr>
            <w:shd w:fill="auto" w:val="clear"/>
            <w:tcMar>
              <w:top w:w="100.0" w:type="dxa"/>
              <w:left w:w="100.0" w:type="dxa"/>
              <w:bottom w:w="100.0" w:type="dxa"/>
              <w:right w:w="100.0" w:type="dxa"/>
            </w:tcMar>
          </w:tcPr>
          <w:sdt>
            <w:sdtPr>
              <w:tag w:val="goog_rdk_1734"/>
            </w:sdtPr>
            <w:sdtContent>
              <w:p w:rsidR="00000000" w:rsidDel="00000000" w:rsidP="00000000" w:rsidRDefault="00000000" w:rsidRPr="00000000" w14:paraId="0000053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Chantal</w:t>
                </w:r>
              </w:p>
            </w:sdtContent>
          </w:sdt>
        </w:tc>
        <w:tc>
          <w:tcPr>
            <w:shd w:fill="auto" w:val="clear"/>
            <w:tcMar>
              <w:top w:w="100.0" w:type="dxa"/>
              <w:left w:w="100.0" w:type="dxa"/>
              <w:bottom w:w="100.0" w:type="dxa"/>
              <w:right w:w="100.0" w:type="dxa"/>
            </w:tcMar>
          </w:tcPr>
          <w:sdt>
            <w:sdtPr>
              <w:tag w:val="goog_rdk_1735"/>
            </w:sdtPr>
            <w:sdtContent>
              <w:p w:rsidR="00000000" w:rsidDel="00000000" w:rsidP="00000000" w:rsidRDefault="00000000" w:rsidRPr="00000000" w14:paraId="0000053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DG-Adm</w:t>
                </w:r>
              </w:p>
            </w:sdtContent>
          </w:sdt>
        </w:tc>
      </w:tr>
      <w:tr>
        <w:trPr>
          <w:cantSplit w:val="1"/>
          <w:trHeight w:val="695" w:hRule="atLeast"/>
          <w:tblHeader w:val="0"/>
        </w:trPr>
        <w:tc>
          <w:tcPr>
            <w:shd w:fill="auto" w:val="clear"/>
            <w:tcMar>
              <w:top w:w="100.0" w:type="dxa"/>
              <w:left w:w="100.0" w:type="dxa"/>
              <w:bottom w:w="100.0" w:type="dxa"/>
              <w:right w:w="100.0" w:type="dxa"/>
            </w:tcMar>
          </w:tcPr>
          <w:sdt>
            <w:sdtPr>
              <w:tag w:val="goog_rdk_1736"/>
            </w:sdtPr>
            <w:sdtContent>
              <w:p w:rsidR="00000000" w:rsidDel="00000000" w:rsidP="00000000" w:rsidRDefault="00000000" w:rsidRPr="00000000" w14:paraId="0000053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8:30 – 8:45 am</w:t>
                </w:r>
              </w:p>
            </w:sdtContent>
          </w:sdt>
        </w:tc>
        <w:tc>
          <w:tcPr>
            <w:shd w:fill="auto" w:val="clear"/>
            <w:tcMar>
              <w:top w:w="100.0" w:type="dxa"/>
              <w:left w:w="100.0" w:type="dxa"/>
              <w:bottom w:w="100.0" w:type="dxa"/>
              <w:right w:w="100.0" w:type="dxa"/>
            </w:tcMar>
          </w:tcPr>
          <w:sdt>
            <w:sdtPr>
              <w:tag w:val="goog_rdk_1737"/>
            </w:sdtPr>
            <w:sdtContent>
              <w:p w:rsidR="00000000" w:rsidDel="00000000" w:rsidP="00000000" w:rsidRDefault="00000000" w:rsidRPr="00000000" w14:paraId="0000053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Recap of Day-1</w:t>
                </w:r>
              </w:p>
            </w:sdtContent>
          </w:sdt>
        </w:tc>
        <w:tc>
          <w:tcPr>
            <w:shd w:fill="auto" w:val="clear"/>
            <w:tcMar>
              <w:top w:w="100.0" w:type="dxa"/>
              <w:left w:w="100.0" w:type="dxa"/>
              <w:bottom w:w="100.0" w:type="dxa"/>
              <w:right w:w="100.0" w:type="dxa"/>
            </w:tcMar>
          </w:tcPr>
          <w:sdt>
            <w:sdtPr>
              <w:tag w:val="goog_rdk_1738"/>
            </w:sdtPr>
            <w:sdtContent>
              <w:p w:rsidR="00000000" w:rsidDel="00000000" w:rsidP="00000000" w:rsidRDefault="00000000" w:rsidRPr="00000000" w14:paraId="0000054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Blaise</w:t>
                </w:r>
              </w:p>
            </w:sdtContent>
          </w:sdt>
        </w:tc>
        <w:tc>
          <w:tcPr>
            <w:shd w:fill="auto" w:val="clear"/>
            <w:tcMar>
              <w:top w:w="100.0" w:type="dxa"/>
              <w:left w:w="100.0" w:type="dxa"/>
              <w:bottom w:w="100.0" w:type="dxa"/>
              <w:right w:w="100.0" w:type="dxa"/>
            </w:tcMar>
          </w:tcPr>
          <w:sdt>
            <w:sdtPr>
              <w:tag w:val="goog_rdk_1739"/>
            </w:sdtPr>
            <w:sdtContent>
              <w:p w:rsidR="00000000" w:rsidDel="00000000" w:rsidP="00000000" w:rsidRDefault="00000000" w:rsidRPr="00000000" w14:paraId="0000054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ASARECA</w:t>
                </w:r>
              </w:p>
            </w:sdtContent>
          </w:sdt>
        </w:tc>
      </w:tr>
      <w:tr>
        <w:trPr>
          <w:cantSplit w:val="1"/>
          <w:trHeight w:val="1655" w:hRule="atLeast"/>
          <w:tblHeader w:val="0"/>
        </w:trPr>
        <w:tc>
          <w:tcPr>
            <w:shd w:fill="auto" w:val="clear"/>
            <w:tcMar>
              <w:top w:w="100.0" w:type="dxa"/>
              <w:left w:w="100.0" w:type="dxa"/>
              <w:bottom w:w="100.0" w:type="dxa"/>
              <w:right w:w="100.0" w:type="dxa"/>
            </w:tcMar>
          </w:tcPr>
          <w:sdt>
            <w:sdtPr>
              <w:tag w:val="goog_rdk_1740"/>
            </w:sdtPr>
            <w:sdtContent>
              <w:p w:rsidR="00000000" w:rsidDel="00000000" w:rsidP="00000000" w:rsidRDefault="00000000" w:rsidRPr="00000000" w14:paraId="0000054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8:45 - 10:00 am</w:t>
                </w:r>
              </w:p>
            </w:sdtContent>
          </w:sdt>
        </w:tc>
        <w:tc>
          <w:tcPr>
            <w:shd w:fill="auto" w:val="clear"/>
            <w:tcMar>
              <w:top w:w="100.0" w:type="dxa"/>
              <w:left w:w="100.0" w:type="dxa"/>
              <w:bottom w:w="100.0" w:type="dxa"/>
              <w:right w:w="100.0" w:type="dxa"/>
            </w:tcMar>
          </w:tcPr>
          <w:sdt>
            <w:sdtPr>
              <w:tag w:val="goog_rdk_1741"/>
            </w:sdtPr>
            <w:sdtContent>
              <w:p w:rsidR="00000000" w:rsidDel="00000000" w:rsidP="00000000" w:rsidRDefault="00000000" w:rsidRPr="00000000" w14:paraId="0000054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3.2</w:t>
                </w:r>
                <w:r w:rsidDel="00000000" w:rsidR="00000000" w:rsidRPr="00000000">
                  <w:rPr>
                    <w:rFonts w:ascii="Times New Roman" w:cs="Times New Roman" w:eastAsia="Times New Roman" w:hAnsi="Times New Roman"/>
                    <w:rtl w:val="0"/>
                  </w:rPr>
                  <w:t xml:space="preserve"> Session Reflection activity and Group plenary presentations</w:t>
                </w:r>
              </w:p>
            </w:sdtContent>
          </w:sdt>
          <w:sdt>
            <w:sdtPr>
              <w:tag w:val="goog_rdk_1742"/>
            </w:sdtPr>
            <w:sdtContent>
              <w:p w:rsidR="00000000" w:rsidDel="00000000" w:rsidP="00000000" w:rsidRDefault="00000000" w:rsidRPr="00000000" w14:paraId="0000054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743"/>
            </w:sdtPr>
            <w:sdtContent>
              <w:p w:rsidR="00000000" w:rsidDel="00000000" w:rsidP="00000000" w:rsidRDefault="00000000" w:rsidRPr="00000000" w14:paraId="0000054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auto" w:val="clear"/>
            <w:tcMar>
              <w:top w:w="100.0" w:type="dxa"/>
              <w:left w:w="100.0" w:type="dxa"/>
              <w:bottom w:w="100.0" w:type="dxa"/>
              <w:right w:w="100.0" w:type="dxa"/>
            </w:tcMar>
          </w:tcPr>
          <w:sdt>
            <w:sdtPr>
              <w:tag w:val="goog_rdk_1744"/>
            </w:sdtPr>
            <w:sdtContent>
              <w:p w:rsidR="00000000" w:rsidDel="00000000" w:rsidP="00000000" w:rsidRDefault="00000000" w:rsidRPr="00000000" w14:paraId="0000054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 Kennedy, Blaise</w:t>
                </w:r>
              </w:p>
            </w:sdtContent>
          </w:sdt>
        </w:tc>
        <w:tc>
          <w:tcPr>
            <w:shd w:fill="auto" w:val="clear"/>
            <w:tcMar>
              <w:top w:w="100.0" w:type="dxa"/>
              <w:left w:w="100.0" w:type="dxa"/>
              <w:bottom w:w="100.0" w:type="dxa"/>
              <w:right w:w="100.0" w:type="dxa"/>
            </w:tcMar>
          </w:tcPr>
          <w:sdt>
            <w:sdtPr>
              <w:tag w:val="goog_rdk_1745"/>
            </w:sdtPr>
            <w:sdtContent>
              <w:p w:rsidR="00000000" w:rsidDel="00000000" w:rsidP="00000000" w:rsidRDefault="00000000" w:rsidRPr="00000000" w14:paraId="0000054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Co-facilitators (RAB, ILRI, ISRIC, WCDI, ICRAF, ASARECA)</w:t>
                </w:r>
              </w:p>
            </w:sdtContent>
          </w:sdt>
        </w:tc>
      </w:tr>
      <w:tr>
        <w:trPr>
          <w:cantSplit w:val="1"/>
          <w:trHeight w:val="2435" w:hRule="atLeast"/>
          <w:tblHeader w:val="0"/>
        </w:trPr>
        <w:tc>
          <w:tcPr>
            <w:shd w:fill="auto" w:val="clear"/>
            <w:tcMar>
              <w:top w:w="100.0" w:type="dxa"/>
              <w:left w:w="100.0" w:type="dxa"/>
              <w:bottom w:w="100.0" w:type="dxa"/>
              <w:right w:w="100.0" w:type="dxa"/>
            </w:tcMar>
          </w:tcPr>
          <w:sdt>
            <w:sdtPr>
              <w:tag w:val="goog_rdk_1746"/>
            </w:sdtPr>
            <w:sdtContent>
              <w:p w:rsidR="00000000" w:rsidDel="00000000" w:rsidP="00000000" w:rsidRDefault="00000000" w:rsidRPr="00000000" w14:paraId="0000054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10.00-10.15 am</w:t>
                </w:r>
              </w:p>
            </w:sdtContent>
          </w:sdt>
        </w:tc>
        <w:tc>
          <w:tcPr>
            <w:shd w:fill="auto" w:val="clear"/>
            <w:tcMar>
              <w:top w:w="100.0" w:type="dxa"/>
              <w:left w:w="100.0" w:type="dxa"/>
              <w:bottom w:w="100.0" w:type="dxa"/>
              <w:right w:w="100.0" w:type="dxa"/>
            </w:tcMar>
          </w:tcPr>
          <w:sdt>
            <w:sdtPr>
              <w:tag w:val="goog_rdk_1747"/>
            </w:sdtPr>
            <w:sdtContent>
              <w:p w:rsidR="00000000" w:rsidDel="00000000" w:rsidP="00000000" w:rsidRDefault="00000000" w:rsidRPr="00000000" w14:paraId="0000054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Expand/unpack the outputs to clarify, and linkages to other Work-Packages:</w:t>
                </w:r>
              </w:p>
            </w:sdtContent>
          </w:sdt>
          <w:sdt>
            <w:sdtPr>
              <w:tag w:val="goog_rdk_1748"/>
            </w:sdtPr>
            <w:sdtContent>
              <w:p w:rsidR="00000000" w:rsidDel="00000000" w:rsidP="00000000" w:rsidRDefault="00000000" w:rsidRPr="00000000" w14:paraId="0000054A">
                <w:pPr>
                  <w:spacing w:after="0" w:line="276"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Work-Package 3- LSC-hub development</w:t>
                </w:r>
              </w:p>
            </w:sdtContent>
          </w:sdt>
          <w:sdt>
            <w:sdtPr>
              <w:tag w:val="goog_rdk_1749"/>
            </w:sdtPr>
            <w:sdtContent>
              <w:p w:rsidR="00000000" w:rsidDel="00000000" w:rsidP="00000000" w:rsidRDefault="00000000" w:rsidRPr="00000000" w14:paraId="0000054B">
                <w:pPr>
                  <w:spacing w:after="0" w:line="276"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Work-Package 4- LSC-hub use at national level</w:t>
                </w:r>
              </w:p>
            </w:sdtContent>
          </w:sdt>
          <w:sdt>
            <w:sdtPr>
              <w:tag w:val="goog_rdk_1750"/>
            </w:sdtPr>
            <w:sdtContent>
              <w:p w:rsidR="00000000" w:rsidDel="00000000" w:rsidP="00000000" w:rsidRDefault="00000000" w:rsidRPr="00000000" w14:paraId="0000054C">
                <w:pPr>
                  <w:spacing w:after="0" w:line="276" w:lineRule="auto"/>
                  <w:ind w:left="72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Work Package 5- LSC-hub use at local level</w:t>
                </w:r>
              </w:p>
            </w:sdtContent>
          </w:sdt>
        </w:tc>
        <w:tc>
          <w:tcPr>
            <w:shd w:fill="auto" w:val="clear"/>
            <w:tcMar>
              <w:top w:w="100.0" w:type="dxa"/>
              <w:left w:w="100.0" w:type="dxa"/>
              <w:bottom w:w="100.0" w:type="dxa"/>
              <w:right w:w="100.0" w:type="dxa"/>
            </w:tcMar>
          </w:tcPr>
          <w:sdt>
            <w:sdtPr>
              <w:tag w:val="goog_rdk_1751"/>
            </w:sdtPr>
            <w:sdtContent>
              <w:p w:rsidR="00000000" w:rsidDel="00000000" w:rsidP="00000000" w:rsidRDefault="00000000" w:rsidRPr="00000000" w14:paraId="0000054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 and Thaisa</w:t>
                </w:r>
              </w:p>
            </w:sdtContent>
          </w:sdt>
        </w:tc>
        <w:tc>
          <w:tcPr>
            <w:shd w:fill="auto" w:val="clear"/>
            <w:tcMar>
              <w:top w:w="100.0" w:type="dxa"/>
              <w:left w:w="100.0" w:type="dxa"/>
              <w:bottom w:w="100.0" w:type="dxa"/>
              <w:right w:w="100.0" w:type="dxa"/>
            </w:tcMar>
          </w:tcPr>
          <w:sdt>
            <w:sdtPr>
              <w:tag w:val="goog_rdk_1752"/>
            </w:sdtPr>
            <w:sdtContent>
              <w:p w:rsidR="00000000" w:rsidDel="00000000" w:rsidP="00000000" w:rsidRDefault="00000000" w:rsidRPr="00000000" w14:paraId="0000054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ISRIC-ILRI</w:t>
                </w:r>
              </w:p>
            </w:sdtContent>
          </w:sdt>
        </w:tc>
      </w:tr>
      <w:tr>
        <w:trPr>
          <w:cantSplit w:val="1"/>
          <w:trHeight w:val="515" w:hRule="atLeast"/>
          <w:tblHeader w:val="0"/>
        </w:trPr>
        <w:tc>
          <w:tcPr>
            <w:shd w:fill="d9d9d9" w:val="clear"/>
            <w:tcMar>
              <w:top w:w="100.0" w:type="dxa"/>
              <w:left w:w="100.0" w:type="dxa"/>
              <w:bottom w:w="100.0" w:type="dxa"/>
              <w:right w:w="100.0" w:type="dxa"/>
            </w:tcMar>
          </w:tcPr>
          <w:sdt>
            <w:sdtPr>
              <w:tag w:val="goog_rdk_1753"/>
            </w:sdtPr>
            <w:sdtContent>
              <w:p w:rsidR="00000000" w:rsidDel="00000000" w:rsidP="00000000" w:rsidRDefault="00000000" w:rsidRPr="00000000" w14:paraId="0000054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10:15 -10.45</w:t>
                </w:r>
              </w:p>
            </w:sdtContent>
          </w:sdt>
        </w:tc>
        <w:tc>
          <w:tcPr>
            <w:shd w:fill="d9d9d9" w:val="clear"/>
            <w:tcMar>
              <w:top w:w="100.0" w:type="dxa"/>
              <w:left w:w="100.0" w:type="dxa"/>
              <w:bottom w:w="100.0" w:type="dxa"/>
              <w:right w:w="100.0" w:type="dxa"/>
            </w:tcMar>
          </w:tcPr>
          <w:sdt>
            <w:sdtPr>
              <w:tag w:val="goog_rdk_1754"/>
            </w:sdtPr>
            <w:sdtContent>
              <w:p w:rsidR="00000000" w:rsidDel="00000000" w:rsidP="00000000" w:rsidRDefault="00000000" w:rsidRPr="00000000" w14:paraId="00000550">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HEALTH BREAK</w:t>
                </w:r>
              </w:p>
            </w:sdtContent>
          </w:sdt>
        </w:tc>
        <w:tc>
          <w:tcPr>
            <w:shd w:fill="d9d9d9" w:val="clear"/>
            <w:tcMar>
              <w:top w:w="100.0" w:type="dxa"/>
              <w:left w:w="100.0" w:type="dxa"/>
              <w:bottom w:w="100.0" w:type="dxa"/>
              <w:right w:w="100.0" w:type="dxa"/>
            </w:tcMar>
          </w:tcPr>
          <w:sdt>
            <w:sdtPr>
              <w:tag w:val="goog_rdk_1755"/>
            </w:sdtPr>
            <w:sdtContent>
              <w:p w:rsidR="00000000" w:rsidDel="00000000" w:rsidP="00000000" w:rsidRDefault="00000000" w:rsidRPr="00000000" w14:paraId="0000055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d9d9d9" w:val="clear"/>
            <w:tcMar>
              <w:top w:w="100.0" w:type="dxa"/>
              <w:left w:w="100.0" w:type="dxa"/>
              <w:bottom w:w="100.0" w:type="dxa"/>
              <w:right w:w="100.0" w:type="dxa"/>
            </w:tcMar>
          </w:tcPr>
          <w:sdt>
            <w:sdtPr>
              <w:tag w:val="goog_rdk_1756"/>
            </w:sdtPr>
            <w:sdtContent>
              <w:p w:rsidR="00000000" w:rsidDel="00000000" w:rsidP="00000000" w:rsidRDefault="00000000" w:rsidRPr="00000000" w14:paraId="0000055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r>
      <w:tr>
        <w:trPr>
          <w:cantSplit w:val="1"/>
          <w:trHeight w:val="1415" w:hRule="atLeast"/>
          <w:tblHeader w:val="0"/>
        </w:trPr>
        <w:tc>
          <w:tcPr>
            <w:shd w:fill="auto" w:val="clear"/>
            <w:tcMar>
              <w:top w:w="100.0" w:type="dxa"/>
              <w:left w:w="100.0" w:type="dxa"/>
              <w:bottom w:w="100.0" w:type="dxa"/>
              <w:right w:w="100.0" w:type="dxa"/>
            </w:tcMar>
          </w:tcPr>
          <w:sdt>
            <w:sdtPr>
              <w:tag w:val="goog_rdk_1757"/>
            </w:sdtPr>
            <w:sdtContent>
              <w:p w:rsidR="00000000" w:rsidDel="00000000" w:rsidP="00000000" w:rsidRDefault="00000000" w:rsidRPr="00000000" w14:paraId="0000055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10:45-12:30</w:t>
                </w:r>
              </w:p>
            </w:sdtContent>
          </w:sdt>
        </w:tc>
        <w:tc>
          <w:tcPr>
            <w:shd w:fill="auto" w:val="clear"/>
            <w:tcMar>
              <w:top w:w="100.0" w:type="dxa"/>
              <w:left w:w="100.0" w:type="dxa"/>
              <w:bottom w:w="100.0" w:type="dxa"/>
              <w:right w:w="100.0" w:type="dxa"/>
            </w:tcMar>
          </w:tcPr>
          <w:sdt>
            <w:sdtPr>
              <w:tag w:val="goog_rdk_1758"/>
            </w:sdtPr>
            <w:sdtContent>
              <w:p w:rsidR="00000000" w:rsidDel="00000000" w:rsidP="00000000" w:rsidRDefault="00000000" w:rsidRPr="00000000" w14:paraId="0000055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4.1</w:t>
                </w:r>
                <w:r w:rsidDel="00000000" w:rsidR="00000000" w:rsidRPr="00000000">
                  <w:rPr>
                    <w:rFonts w:ascii="Times New Roman" w:cs="Times New Roman" w:eastAsia="Times New Roman" w:hAnsi="Times New Roman"/>
                    <w:rtl w:val="0"/>
                  </w:rPr>
                  <w:t xml:space="preserve"> Group work - Identifying capacity requirements for LSC-information use and users to inform hub development: (Use template 9 to guide the discussion)</w:t>
                </w:r>
              </w:p>
            </w:sdtContent>
          </w:sdt>
        </w:tc>
        <w:tc>
          <w:tcPr>
            <w:shd w:fill="auto" w:val="clear"/>
            <w:tcMar>
              <w:top w:w="100.0" w:type="dxa"/>
              <w:left w:w="100.0" w:type="dxa"/>
              <w:bottom w:w="100.0" w:type="dxa"/>
              <w:right w:w="100.0" w:type="dxa"/>
            </w:tcMar>
          </w:tcPr>
          <w:sdt>
            <w:sdtPr>
              <w:tag w:val="goog_rdk_1759"/>
            </w:sdtPr>
            <w:sdtContent>
              <w:p w:rsidR="00000000" w:rsidDel="00000000" w:rsidP="00000000" w:rsidRDefault="00000000" w:rsidRPr="00000000" w14:paraId="0000055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Ermias and Eric</w:t>
                </w:r>
              </w:p>
            </w:sdtContent>
          </w:sdt>
        </w:tc>
        <w:tc>
          <w:tcPr>
            <w:shd w:fill="auto" w:val="clear"/>
            <w:tcMar>
              <w:top w:w="100.0" w:type="dxa"/>
              <w:left w:w="100.0" w:type="dxa"/>
              <w:bottom w:w="100.0" w:type="dxa"/>
              <w:right w:w="100.0" w:type="dxa"/>
            </w:tcMar>
          </w:tcPr>
          <w:sdt>
            <w:sdtPr>
              <w:tag w:val="goog_rdk_1760"/>
            </w:sdtPr>
            <w:sdtContent>
              <w:p w:rsidR="00000000" w:rsidDel="00000000" w:rsidP="00000000" w:rsidRDefault="00000000" w:rsidRPr="00000000" w14:paraId="0000055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Co-facilitators (RAB, ILRI, ISRIC, WCDI, ICRAF, ASARECA)</w:t>
                </w:r>
              </w:p>
            </w:sdtContent>
          </w:sdt>
        </w:tc>
      </w:tr>
      <w:tr>
        <w:trPr>
          <w:cantSplit w:val="1"/>
          <w:trHeight w:val="815" w:hRule="atLeast"/>
          <w:tblHeader w:val="0"/>
        </w:trPr>
        <w:tc>
          <w:tcPr>
            <w:shd w:fill="auto" w:val="clear"/>
            <w:tcMar>
              <w:top w:w="100.0" w:type="dxa"/>
              <w:left w:w="100.0" w:type="dxa"/>
              <w:bottom w:w="100.0" w:type="dxa"/>
              <w:right w:w="100.0" w:type="dxa"/>
            </w:tcMar>
          </w:tcPr>
          <w:sdt>
            <w:sdtPr>
              <w:tag w:val="goog_rdk_1761"/>
            </w:sdtPr>
            <w:sdtContent>
              <w:p w:rsidR="00000000" w:rsidDel="00000000" w:rsidP="00000000" w:rsidRDefault="00000000" w:rsidRPr="00000000" w14:paraId="0000055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12.30-1.30 pm</w:t>
                </w:r>
              </w:p>
            </w:sdtContent>
          </w:sdt>
        </w:tc>
        <w:tc>
          <w:tcPr>
            <w:shd w:fill="auto" w:val="clear"/>
            <w:tcMar>
              <w:top w:w="100.0" w:type="dxa"/>
              <w:left w:w="100.0" w:type="dxa"/>
              <w:bottom w:w="100.0" w:type="dxa"/>
              <w:right w:w="100.0" w:type="dxa"/>
            </w:tcMar>
          </w:tcPr>
          <w:sdt>
            <w:sdtPr>
              <w:tag w:val="goog_rdk_1762"/>
            </w:sdtPr>
            <w:sdtContent>
              <w:p w:rsidR="00000000" w:rsidDel="00000000" w:rsidP="00000000" w:rsidRDefault="00000000" w:rsidRPr="00000000" w14:paraId="0000055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4.2 </w:t>
                </w:r>
                <w:r w:rsidDel="00000000" w:rsidR="00000000" w:rsidRPr="00000000">
                  <w:rPr>
                    <w:rFonts w:ascii="Times New Roman" w:cs="Times New Roman" w:eastAsia="Times New Roman" w:hAnsi="Times New Roman"/>
                    <w:rtl w:val="0"/>
                  </w:rPr>
                  <w:t xml:space="preserve">Group plenary presentations and Reflection Activity</w:t>
                </w:r>
              </w:p>
            </w:sdtContent>
          </w:sdt>
        </w:tc>
        <w:tc>
          <w:tcPr>
            <w:shd w:fill="auto" w:val="clear"/>
            <w:tcMar>
              <w:top w:w="100.0" w:type="dxa"/>
              <w:left w:w="100.0" w:type="dxa"/>
              <w:bottom w:w="100.0" w:type="dxa"/>
              <w:right w:w="100.0" w:type="dxa"/>
            </w:tcMar>
          </w:tcPr>
          <w:sdt>
            <w:sdtPr>
              <w:tag w:val="goog_rdk_1763"/>
            </w:sdtPr>
            <w:sdtContent>
              <w:p w:rsidR="00000000" w:rsidDel="00000000" w:rsidP="00000000" w:rsidRDefault="00000000" w:rsidRPr="00000000" w14:paraId="0000055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Ermias and Eric</w:t>
                </w:r>
              </w:p>
            </w:sdtContent>
          </w:sdt>
        </w:tc>
        <w:tc>
          <w:tcPr>
            <w:shd w:fill="auto" w:val="clear"/>
            <w:tcMar>
              <w:top w:w="100.0" w:type="dxa"/>
              <w:left w:w="100.0" w:type="dxa"/>
              <w:bottom w:w="100.0" w:type="dxa"/>
              <w:right w:w="100.0" w:type="dxa"/>
            </w:tcMar>
          </w:tcPr>
          <w:sdt>
            <w:sdtPr>
              <w:tag w:val="goog_rdk_1764"/>
            </w:sdtPr>
            <w:sdtContent>
              <w:p w:rsidR="00000000" w:rsidDel="00000000" w:rsidP="00000000" w:rsidRDefault="00000000" w:rsidRPr="00000000" w14:paraId="0000055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groups</w:t>
                </w:r>
              </w:p>
            </w:sdtContent>
          </w:sdt>
        </w:tc>
      </w:tr>
      <w:tr>
        <w:trPr>
          <w:cantSplit w:val="1"/>
          <w:trHeight w:val="470" w:hRule="atLeast"/>
          <w:tblHeader w:val="0"/>
        </w:trPr>
        <w:tc>
          <w:tcPr>
            <w:shd w:fill="auto" w:val="clear"/>
            <w:tcMar>
              <w:top w:w="100.0" w:type="dxa"/>
              <w:left w:w="100.0" w:type="dxa"/>
              <w:bottom w:w="100.0" w:type="dxa"/>
              <w:right w:w="100.0" w:type="dxa"/>
            </w:tcMar>
          </w:tcPr>
          <w:sdt>
            <w:sdtPr>
              <w:tag w:val="goog_rdk_1765"/>
            </w:sdtPr>
            <w:sdtContent>
              <w:p w:rsidR="00000000" w:rsidDel="00000000" w:rsidP="00000000" w:rsidRDefault="00000000" w:rsidRPr="00000000" w14:paraId="0000055B">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1.30-2.30 pm</w:t>
                </w:r>
              </w:p>
            </w:sdtContent>
          </w:sdt>
        </w:tc>
        <w:tc>
          <w:tcPr>
            <w:shd w:fill="auto" w:val="clear"/>
            <w:tcMar>
              <w:top w:w="100.0" w:type="dxa"/>
              <w:left w:w="100.0" w:type="dxa"/>
              <w:bottom w:w="100.0" w:type="dxa"/>
              <w:right w:w="100.0" w:type="dxa"/>
            </w:tcMar>
          </w:tcPr>
          <w:sdt>
            <w:sdtPr>
              <w:tag w:val="goog_rdk_1766"/>
            </w:sdtPr>
            <w:sdtContent>
              <w:p w:rsidR="00000000" w:rsidDel="00000000" w:rsidP="00000000" w:rsidRDefault="00000000" w:rsidRPr="00000000" w14:paraId="0000055C">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LUNCH</w:t>
                </w:r>
              </w:p>
            </w:sdtContent>
          </w:sdt>
        </w:tc>
        <w:tc>
          <w:tcPr>
            <w:shd w:fill="auto" w:val="clear"/>
            <w:tcMar>
              <w:top w:w="100.0" w:type="dxa"/>
              <w:left w:w="100.0" w:type="dxa"/>
              <w:bottom w:w="100.0" w:type="dxa"/>
              <w:right w:w="100.0" w:type="dxa"/>
            </w:tcMar>
          </w:tcPr>
          <w:sdt>
            <w:sdtPr>
              <w:tag w:val="goog_rdk_1767"/>
            </w:sdtPr>
            <w:sdtContent>
              <w:p w:rsidR="00000000" w:rsidDel="00000000" w:rsidP="00000000" w:rsidRDefault="00000000" w:rsidRPr="00000000" w14:paraId="0000055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auto" w:val="clear"/>
            <w:tcMar>
              <w:top w:w="100.0" w:type="dxa"/>
              <w:left w:w="100.0" w:type="dxa"/>
              <w:bottom w:w="100.0" w:type="dxa"/>
              <w:right w:w="100.0" w:type="dxa"/>
            </w:tcMar>
          </w:tcPr>
          <w:sdt>
            <w:sdtPr>
              <w:tag w:val="goog_rdk_1768"/>
            </w:sdtPr>
            <w:sdtContent>
              <w:p w:rsidR="00000000" w:rsidDel="00000000" w:rsidP="00000000" w:rsidRDefault="00000000" w:rsidRPr="00000000" w14:paraId="0000055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r>
      <w:tr>
        <w:trPr>
          <w:cantSplit w:val="1"/>
          <w:trHeight w:val="1175" w:hRule="atLeast"/>
          <w:tblHeader w:val="0"/>
        </w:trPr>
        <w:tc>
          <w:tcPr>
            <w:shd w:fill="auto" w:val="clear"/>
            <w:tcMar>
              <w:top w:w="100.0" w:type="dxa"/>
              <w:left w:w="100.0" w:type="dxa"/>
              <w:bottom w:w="100.0" w:type="dxa"/>
              <w:right w:w="100.0" w:type="dxa"/>
            </w:tcMar>
          </w:tcPr>
          <w:sdt>
            <w:sdtPr>
              <w:tag w:val="goog_rdk_1769"/>
            </w:sdtPr>
            <w:sdtContent>
              <w:p w:rsidR="00000000" w:rsidDel="00000000" w:rsidP="00000000" w:rsidRDefault="00000000" w:rsidRPr="00000000" w14:paraId="0000055F">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2.30-3.30 pm</w:t>
                </w:r>
              </w:p>
            </w:sdtContent>
          </w:sdt>
        </w:tc>
        <w:tc>
          <w:tcPr>
            <w:shd w:fill="auto" w:val="clear"/>
            <w:tcMar>
              <w:top w:w="100.0" w:type="dxa"/>
              <w:left w:w="100.0" w:type="dxa"/>
              <w:bottom w:w="100.0" w:type="dxa"/>
              <w:right w:w="100.0" w:type="dxa"/>
            </w:tcMar>
          </w:tcPr>
          <w:sdt>
            <w:sdtPr>
              <w:tag w:val="goog_rdk_1770"/>
            </w:sdtPr>
            <w:sdtContent>
              <w:p w:rsidR="00000000" w:rsidDel="00000000" w:rsidP="00000000" w:rsidRDefault="00000000" w:rsidRPr="00000000" w14:paraId="00000560">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5.1</w:t>
                </w:r>
                <w:r w:rsidDel="00000000" w:rsidR="00000000" w:rsidRPr="00000000">
                  <w:rPr>
                    <w:rFonts w:ascii="Times New Roman" w:cs="Times New Roman" w:eastAsia="Times New Roman" w:hAnsi="Times New Roman"/>
                    <w:rtl w:val="0"/>
                  </w:rPr>
                  <w:t xml:space="preserve"> Participants identify AKIS policies/initiatives related to the use cases (using template 3)</w:t>
                </w:r>
              </w:p>
            </w:sdtContent>
          </w:sdt>
        </w:tc>
        <w:tc>
          <w:tcPr>
            <w:shd w:fill="auto" w:val="clear"/>
            <w:tcMar>
              <w:top w:w="100.0" w:type="dxa"/>
              <w:left w:w="100.0" w:type="dxa"/>
              <w:bottom w:w="100.0" w:type="dxa"/>
              <w:right w:w="100.0" w:type="dxa"/>
            </w:tcMar>
          </w:tcPr>
          <w:sdt>
            <w:sdtPr>
              <w:tag w:val="goog_rdk_1771"/>
            </w:sdtPr>
            <w:sdtContent>
              <w:p w:rsidR="00000000" w:rsidDel="00000000" w:rsidP="00000000" w:rsidRDefault="00000000" w:rsidRPr="00000000" w14:paraId="00000561">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 Kennedy, Blaise</w:t>
                </w:r>
              </w:p>
            </w:sdtContent>
          </w:sdt>
        </w:tc>
        <w:tc>
          <w:tcPr>
            <w:shd w:fill="auto" w:val="clear"/>
            <w:tcMar>
              <w:top w:w="100.0" w:type="dxa"/>
              <w:left w:w="100.0" w:type="dxa"/>
              <w:bottom w:w="100.0" w:type="dxa"/>
              <w:right w:w="100.0" w:type="dxa"/>
            </w:tcMar>
          </w:tcPr>
          <w:sdt>
            <w:sdtPr>
              <w:tag w:val="goog_rdk_1772"/>
            </w:sdtPr>
            <w:sdtContent>
              <w:p w:rsidR="00000000" w:rsidDel="00000000" w:rsidP="00000000" w:rsidRDefault="00000000" w:rsidRPr="00000000" w14:paraId="00000562">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Co-facilitators (RAB, ILRI, ISRIC, WCDI, ICRAF, ASARECA)</w:t>
                </w:r>
              </w:p>
            </w:sdtContent>
          </w:sdt>
        </w:tc>
      </w:tr>
      <w:tr>
        <w:trPr>
          <w:cantSplit w:val="1"/>
          <w:trHeight w:val="1175" w:hRule="atLeast"/>
          <w:tblHeader w:val="0"/>
        </w:trPr>
        <w:tc>
          <w:tcPr>
            <w:shd w:fill="auto" w:val="clear"/>
            <w:tcMar>
              <w:top w:w="100.0" w:type="dxa"/>
              <w:left w:w="100.0" w:type="dxa"/>
              <w:bottom w:w="100.0" w:type="dxa"/>
              <w:right w:w="100.0" w:type="dxa"/>
            </w:tcMar>
          </w:tcPr>
          <w:sdt>
            <w:sdtPr>
              <w:tag w:val="goog_rdk_1773"/>
            </w:sdtPr>
            <w:sdtContent>
              <w:p w:rsidR="00000000" w:rsidDel="00000000" w:rsidP="00000000" w:rsidRDefault="00000000" w:rsidRPr="00000000" w14:paraId="0000056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3.30-4.00 pm</w:t>
                </w:r>
              </w:p>
            </w:sdtContent>
          </w:sdt>
        </w:tc>
        <w:tc>
          <w:tcPr>
            <w:shd w:fill="auto" w:val="clear"/>
            <w:tcMar>
              <w:top w:w="100.0" w:type="dxa"/>
              <w:left w:w="100.0" w:type="dxa"/>
              <w:bottom w:w="100.0" w:type="dxa"/>
              <w:right w:w="100.0" w:type="dxa"/>
            </w:tcMar>
          </w:tcPr>
          <w:sdt>
            <w:sdtPr>
              <w:tag w:val="goog_rdk_1774"/>
            </w:sdtPr>
            <w:sdtContent>
              <w:p w:rsidR="00000000" w:rsidDel="00000000" w:rsidP="00000000" w:rsidRDefault="00000000" w:rsidRPr="00000000" w14:paraId="0000056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Activity 5.2</w:t>
                </w:r>
                <w:r w:rsidDel="00000000" w:rsidR="00000000" w:rsidRPr="00000000">
                  <w:rPr>
                    <w:rFonts w:ascii="Times New Roman" w:cs="Times New Roman" w:eastAsia="Times New Roman" w:hAnsi="Times New Roman"/>
                    <w:rtl w:val="0"/>
                  </w:rPr>
                  <w:t xml:space="preserve"> Group plenary presentations and Reflection Activity</w:t>
                </w:r>
              </w:p>
            </w:sdtContent>
          </w:sdt>
        </w:tc>
        <w:tc>
          <w:tcPr>
            <w:shd w:fill="auto" w:val="clear"/>
            <w:tcMar>
              <w:top w:w="100.0" w:type="dxa"/>
              <w:left w:w="100.0" w:type="dxa"/>
              <w:bottom w:w="100.0" w:type="dxa"/>
              <w:right w:w="100.0" w:type="dxa"/>
            </w:tcMar>
          </w:tcPr>
          <w:sdt>
            <w:sdtPr>
              <w:tag w:val="goog_rdk_1775"/>
            </w:sdtPr>
            <w:sdtContent>
              <w:p w:rsidR="00000000" w:rsidDel="00000000" w:rsidP="00000000" w:rsidRDefault="00000000" w:rsidRPr="00000000" w14:paraId="00000565">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 Kennedy, Blaise</w:t>
                </w:r>
              </w:p>
            </w:sdtContent>
          </w:sdt>
        </w:tc>
        <w:tc>
          <w:tcPr>
            <w:shd w:fill="auto" w:val="clear"/>
            <w:tcMar>
              <w:top w:w="100.0" w:type="dxa"/>
              <w:left w:w="100.0" w:type="dxa"/>
              <w:bottom w:w="100.0" w:type="dxa"/>
              <w:right w:w="100.0" w:type="dxa"/>
            </w:tcMar>
          </w:tcPr>
          <w:sdt>
            <w:sdtPr>
              <w:tag w:val="goog_rdk_1776"/>
            </w:sdtPr>
            <w:sdtContent>
              <w:p w:rsidR="00000000" w:rsidDel="00000000" w:rsidP="00000000" w:rsidRDefault="00000000" w:rsidRPr="00000000" w14:paraId="0000056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Co-facilitators (RAB, ILRI, ISRIC, WCDI, ICRAF, ASARECA)</w:t>
                </w:r>
              </w:p>
            </w:sdtContent>
          </w:sdt>
        </w:tc>
      </w:tr>
      <w:tr>
        <w:trPr>
          <w:cantSplit w:val="1"/>
          <w:trHeight w:val="515" w:hRule="atLeast"/>
          <w:tblHeader w:val="0"/>
        </w:trPr>
        <w:tc>
          <w:tcPr>
            <w:shd w:fill="auto" w:val="clear"/>
            <w:tcMar>
              <w:top w:w="100.0" w:type="dxa"/>
              <w:left w:w="100.0" w:type="dxa"/>
              <w:bottom w:w="100.0" w:type="dxa"/>
              <w:right w:w="100.0" w:type="dxa"/>
            </w:tcMar>
          </w:tcPr>
          <w:sdt>
            <w:sdtPr>
              <w:tag w:val="goog_rdk_1777"/>
            </w:sdtPr>
            <w:sdtContent>
              <w:p w:rsidR="00000000" w:rsidDel="00000000" w:rsidP="00000000" w:rsidRDefault="00000000" w:rsidRPr="00000000" w14:paraId="0000056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4.00-4.30 pm</w:t>
                </w:r>
              </w:p>
            </w:sdtContent>
          </w:sdt>
        </w:tc>
        <w:tc>
          <w:tcPr>
            <w:shd w:fill="auto" w:val="clear"/>
            <w:tcMar>
              <w:top w:w="100.0" w:type="dxa"/>
              <w:left w:w="100.0" w:type="dxa"/>
              <w:bottom w:w="100.0" w:type="dxa"/>
              <w:right w:w="100.0" w:type="dxa"/>
            </w:tcMar>
          </w:tcPr>
          <w:sdt>
            <w:sdtPr>
              <w:tag w:val="goog_rdk_1778"/>
            </w:sdtPr>
            <w:sdtContent>
              <w:p w:rsidR="00000000" w:rsidDel="00000000" w:rsidP="00000000" w:rsidRDefault="00000000" w:rsidRPr="00000000" w14:paraId="00000568">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next steps, and meeting closure</w:t>
                </w:r>
              </w:p>
            </w:sdtContent>
          </w:sdt>
        </w:tc>
        <w:tc>
          <w:tcPr>
            <w:shd w:fill="auto" w:val="clear"/>
            <w:tcMar>
              <w:top w:w="100.0" w:type="dxa"/>
              <w:left w:w="100.0" w:type="dxa"/>
              <w:bottom w:w="100.0" w:type="dxa"/>
              <w:right w:w="100.0" w:type="dxa"/>
            </w:tcMar>
          </w:tcPr>
          <w:sdt>
            <w:sdtPr>
              <w:tag w:val="goog_rdk_1779"/>
            </w:sdtPr>
            <w:sdtContent>
              <w:p w:rsidR="00000000" w:rsidDel="00000000" w:rsidP="00000000" w:rsidRDefault="00000000" w:rsidRPr="00000000" w14:paraId="00000569">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w:t>
                </w:r>
              </w:p>
            </w:sdtContent>
          </w:sdt>
        </w:tc>
        <w:tc>
          <w:tcPr>
            <w:shd w:fill="auto" w:val="clear"/>
            <w:tcMar>
              <w:top w:w="100.0" w:type="dxa"/>
              <w:left w:w="100.0" w:type="dxa"/>
              <w:bottom w:w="100.0" w:type="dxa"/>
              <w:right w:w="100.0" w:type="dxa"/>
            </w:tcMar>
          </w:tcPr>
          <w:sdt>
            <w:sdtPr>
              <w:tag w:val="goog_rdk_1780"/>
            </w:sdtPr>
            <w:sdtContent>
              <w:p w:rsidR="00000000" w:rsidDel="00000000" w:rsidP="00000000" w:rsidRDefault="00000000" w:rsidRPr="00000000" w14:paraId="0000056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ILRI</w:t>
                </w:r>
              </w:p>
            </w:sdtContent>
          </w:sdt>
        </w:tc>
      </w:tr>
      <w:tr>
        <w:trPr>
          <w:cantSplit w:val="1"/>
          <w:trHeight w:val="515" w:hRule="atLeast"/>
          <w:tblHeader w:val="0"/>
        </w:trPr>
        <w:tc>
          <w:tcPr>
            <w:shd w:fill="auto" w:val="clear"/>
            <w:tcMar>
              <w:top w:w="100.0" w:type="dxa"/>
              <w:left w:w="100.0" w:type="dxa"/>
              <w:bottom w:w="100.0" w:type="dxa"/>
              <w:right w:w="100.0" w:type="dxa"/>
            </w:tcMar>
          </w:tcPr>
          <w:sdt>
            <w:sdtPr>
              <w:tag w:val="goog_rdk_1781"/>
            </w:sdtPr>
            <w:sdtContent>
              <w:p w:rsidR="00000000" w:rsidDel="00000000" w:rsidP="00000000" w:rsidRDefault="00000000" w:rsidRPr="00000000" w14:paraId="0000056B">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4:30-5:00 pm</w:t>
                </w:r>
              </w:p>
            </w:sdtContent>
          </w:sdt>
        </w:tc>
        <w:tc>
          <w:tcPr>
            <w:shd w:fill="auto" w:val="clear"/>
            <w:tcMar>
              <w:top w:w="100.0" w:type="dxa"/>
              <w:left w:w="100.0" w:type="dxa"/>
              <w:bottom w:w="100.0" w:type="dxa"/>
              <w:right w:w="100.0" w:type="dxa"/>
            </w:tcMar>
          </w:tcPr>
          <w:sdt>
            <w:sdtPr>
              <w:tag w:val="goog_rdk_1782"/>
            </w:sdtPr>
            <w:sdtContent>
              <w:p w:rsidR="00000000" w:rsidDel="00000000" w:rsidP="00000000" w:rsidRDefault="00000000" w:rsidRPr="00000000" w14:paraId="0000056C">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Workshop evaluation</w:t>
                </w:r>
              </w:p>
            </w:sdtContent>
          </w:sdt>
        </w:tc>
        <w:tc>
          <w:tcPr>
            <w:shd w:fill="auto" w:val="clear"/>
            <w:tcMar>
              <w:top w:w="100.0" w:type="dxa"/>
              <w:left w:w="100.0" w:type="dxa"/>
              <w:bottom w:w="100.0" w:type="dxa"/>
              <w:right w:w="100.0" w:type="dxa"/>
            </w:tcMar>
          </w:tcPr>
          <w:sdt>
            <w:sdtPr>
              <w:tag w:val="goog_rdk_1783"/>
            </w:sdtPr>
            <w:sdtContent>
              <w:p w:rsidR="00000000" w:rsidDel="00000000" w:rsidP="00000000" w:rsidRDefault="00000000" w:rsidRPr="00000000" w14:paraId="0000056D">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Recha</w:t>
                </w:r>
              </w:p>
            </w:sdtContent>
          </w:sdt>
        </w:tc>
        <w:tc>
          <w:tcPr>
            <w:shd w:fill="auto" w:val="clear"/>
            <w:tcMar>
              <w:top w:w="100.0" w:type="dxa"/>
              <w:left w:w="100.0" w:type="dxa"/>
              <w:bottom w:w="100.0" w:type="dxa"/>
              <w:right w:w="100.0" w:type="dxa"/>
            </w:tcMar>
          </w:tcPr>
          <w:sdt>
            <w:sdtPr>
              <w:tag w:val="goog_rdk_1784"/>
            </w:sdtPr>
            <w:sdtContent>
              <w:p w:rsidR="00000000" w:rsidDel="00000000" w:rsidP="00000000" w:rsidRDefault="00000000" w:rsidRPr="00000000" w14:paraId="0000056E">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ILRI</w:t>
                </w:r>
              </w:p>
            </w:sdtContent>
          </w:sdt>
        </w:tc>
      </w:tr>
      <w:tr>
        <w:trPr>
          <w:cantSplit w:val="1"/>
          <w:trHeight w:val="455" w:hRule="atLeast"/>
          <w:tblHeader w:val="0"/>
        </w:trPr>
        <w:tc>
          <w:tcPr>
            <w:shd w:fill="d9d9d9" w:val="clear"/>
            <w:tcMar>
              <w:top w:w="100.0" w:type="dxa"/>
              <w:left w:w="100.0" w:type="dxa"/>
              <w:bottom w:w="100.0" w:type="dxa"/>
              <w:right w:w="100.0" w:type="dxa"/>
            </w:tcMar>
          </w:tcPr>
          <w:sdt>
            <w:sdtPr>
              <w:tag w:val="goog_rdk_1785"/>
            </w:sdtPr>
            <w:sdtContent>
              <w:p w:rsidR="00000000" w:rsidDel="00000000" w:rsidP="00000000" w:rsidRDefault="00000000" w:rsidRPr="00000000" w14:paraId="0000056F">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5.00 pm</w:t>
                </w:r>
              </w:p>
            </w:sdtContent>
          </w:sdt>
        </w:tc>
        <w:tc>
          <w:tcPr>
            <w:shd w:fill="d9d9d9" w:val="clear"/>
            <w:tcMar>
              <w:top w:w="100.0" w:type="dxa"/>
              <w:left w:w="100.0" w:type="dxa"/>
              <w:bottom w:w="100.0" w:type="dxa"/>
              <w:right w:w="100.0" w:type="dxa"/>
            </w:tcMar>
          </w:tcPr>
          <w:sdt>
            <w:sdtPr>
              <w:tag w:val="goog_rdk_1786"/>
            </w:sdtPr>
            <w:sdtContent>
              <w:p w:rsidR="00000000" w:rsidDel="00000000" w:rsidP="00000000" w:rsidRDefault="00000000" w:rsidRPr="00000000" w14:paraId="00000570">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Departure</w:t>
                </w:r>
              </w:p>
            </w:sdtContent>
          </w:sdt>
        </w:tc>
        <w:tc>
          <w:tcPr>
            <w:shd w:fill="d9d9d9" w:val="clear"/>
            <w:tcMar>
              <w:top w:w="100.0" w:type="dxa"/>
              <w:left w:w="100.0" w:type="dxa"/>
              <w:bottom w:w="100.0" w:type="dxa"/>
              <w:right w:w="100.0" w:type="dxa"/>
            </w:tcMar>
          </w:tcPr>
          <w:sdt>
            <w:sdtPr>
              <w:tag w:val="goog_rdk_1787"/>
            </w:sdtPr>
            <w:sdtContent>
              <w:p w:rsidR="00000000" w:rsidDel="00000000" w:rsidP="00000000" w:rsidRDefault="00000000" w:rsidRPr="00000000" w14:paraId="00000571">
                <w:pPr>
                  <w:spacing w:after="240" w:before="240" w:line="276" w:lineRule="auto"/>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 </w:t>
                </w:r>
              </w:p>
            </w:sdtContent>
          </w:sdt>
        </w:tc>
        <w:tc>
          <w:tcPr>
            <w:shd w:fill="d9d9d9" w:val="clear"/>
            <w:tcMar>
              <w:top w:w="100.0" w:type="dxa"/>
              <w:left w:w="100.0" w:type="dxa"/>
              <w:bottom w:w="100.0" w:type="dxa"/>
              <w:right w:w="100.0" w:type="dxa"/>
            </w:tcMar>
          </w:tcPr>
          <w:sdt>
            <w:sdtPr>
              <w:tag w:val="goog_rdk_1788"/>
            </w:sdtPr>
            <w:sdtContent>
              <w:p w:rsidR="00000000" w:rsidDel="00000000" w:rsidP="00000000" w:rsidRDefault="00000000" w:rsidRPr="00000000" w14:paraId="00000572">
                <w:pPr>
                  <w:spacing w:after="240" w:before="240" w:line="276" w:lineRule="auto"/>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 </w:t>
                </w:r>
              </w:p>
            </w:sdtContent>
          </w:sdt>
        </w:tc>
      </w:tr>
      <w:tr>
        <w:trPr>
          <w:cantSplit w:val="1"/>
          <w:trHeight w:val="455" w:hRule="atLeast"/>
          <w:tblHeader w:val="0"/>
        </w:trPr>
        <w:tc>
          <w:tcPr>
            <w:shd w:fill="d9d9d9" w:val="clear"/>
            <w:tcMar>
              <w:top w:w="100.0" w:type="dxa"/>
              <w:left w:w="100.0" w:type="dxa"/>
              <w:bottom w:w="100.0" w:type="dxa"/>
              <w:right w:w="100.0" w:type="dxa"/>
            </w:tcMar>
          </w:tcPr>
          <w:sdt>
            <w:sdtPr>
              <w:tag w:val="goog_rdk_1789"/>
            </w:sdtPr>
            <w:sdtContent>
              <w:p w:rsidR="00000000" w:rsidDel="00000000" w:rsidP="00000000" w:rsidRDefault="00000000" w:rsidRPr="00000000" w14:paraId="00000573">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sdtContent>
          </w:sdt>
        </w:tc>
        <w:tc>
          <w:tcPr>
            <w:shd w:fill="d9d9d9" w:val="clear"/>
            <w:tcMar>
              <w:top w:w="100.0" w:type="dxa"/>
              <w:left w:w="100.0" w:type="dxa"/>
              <w:bottom w:w="100.0" w:type="dxa"/>
              <w:right w:w="100.0" w:type="dxa"/>
            </w:tcMar>
          </w:tcPr>
          <w:sdt>
            <w:sdtPr>
              <w:tag w:val="goog_rdk_1790"/>
            </w:sdtPr>
            <w:sdtContent>
              <w:p w:rsidR="00000000" w:rsidDel="00000000" w:rsidP="00000000" w:rsidRDefault="00000000" w:rsidRPr="00000000" w14:paraId="00000574">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Core-team reflections</w:t>
                </w:r>
              </w:p>
            </w:sdtContent>
          </w:sdt>
        </w:tc>
        <w:tc>
          <w:tcPr>
            <w:shd w:fill="d9d9d9" w:val="clear"/>
            <w:tcMar>
              <w:top w:w="100.0" w:type="dxa"/>
              <w:left w:w="100.0" w:type="dxa"/>
              <w:bottom w:w="100.0" w:type="dxa"/>
              <w:right w:w="100.0" w:type="dxa"/>
            </w:tcMar>
          </w:tcPr>
          <w:sdt>
            <w:sdtPr>
              <w:tag w:val="goog_rdk_1791"/>
            </w:sdtPr>
            <w:sdtContent>
              <w:p w:rsidR="00000000" w:rsidDel="00000000" w:rsidP="00000000" w:rsidRDefault="00000000" w:rsidRPr="00000000" w14:paraId="00000575">
                <w:pPr>
                  <w:spacing w:after="240" w:before="240" w:line="276" w:lineRule="auto"/>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 </w:t>
                </w:r>
              </w:p>
            </w:sdtContent>
          </w:sdt>
        </w:tc>
        <w:tc>
          <w:tcPr>
            <w:shd w:fill="d9d9d9" w:val="clear"/>
            <w:tcMar>
              <w:top w:w="100.0" w:type="dxa"/>
              <w:left w:w="100.0" w:type="dxa"/>
              <w:bottom w:w="100.0" w:type="dxa"/>
              <w:right w:w="100.0" w:type="dxa"/>
            </w:tcMar>
          </w:tcPr>
          <w:sdt>
            <w:sdtPr>
              <w:tag w:val="goog_rdk_1792"/>
            </w:sdtPr>
            <w:sdtContent>
              <w:p w:rsidR="00000000" w:rsidDel="00000000" w:rsidP="00000000" w:rsidRDefault="00000000" w:rsidRPr="00000000" w14:paraId="00000576">
                <w:pPr>
                  <w:spacing w:after="240" w:before="240" w:line="276" w:lineRule="auto"/>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 </w:t>
                </w:r>
              </w:p>
            </w:sdtContent>
          </w:sdt>
        </w:tc>
      </w:tr>
    </w:tbl>
    <w:sdt>
      <w:sdtPr>
        <w:tag w:val="goog_rdk_1793"/>
      </w:sdtPr>
      <w:sdtContent>
        <w:p w:rsidR="00000000" w:rsidDel="00000000" w:rsidP="00000000" w:rsidRDefault="00000000" w:rsidRPr="00000000" w14:paraId="00000577">
          <w:pPr>
            <w:pBdr>
              <w:top w:space="0" w:sz="0" w:val="nil"/>
              <w:left w:space="0" w:sz="0" w:val="nil"/>
              <w:bottom w:space="0" w:sz="0" w:val="nil"/>
              <w:right w:space="0" w:sz="0" w:val="nil"/>
              <w:between w:space="0" w:sz="0" w:val="nil"/>
            </w:pBdr>
            <w:spacing w:before="240" w:line="360" w:lineRule="auto"/>
            <w:jc w:val="center"/>
            <w:rPr>
              <w:rFonts w:ascii="Lustria" w:cs="Lustria" w:eastAsia="Lustria" w:hAnsi="Lustria"/>
              <w:b w:val="1"/>
              <w:sz w:val="22"/>
              <w:szCs w:val="22"/>
            </w:rPr>
          </w:pPr>
          <w:r w:rsidDel="00000000" w:rsidR="00000000" w:rsidRPr="00000000">
            <w:rPr>
              <w:rFonts w:ascii="Lustria" w:cs="Lustria" w:eastAsia="Lustria" w:hAnsi="Lustria"/>
              <w:b w:val="1"/>
              <w:sz w:val="22"/>
              <w:szCs w:val="22"/>
              <w:rtl w:val="0"/>
            </w:rPr>
            <w:t xml:space="preserve">SUB-NATIONAL WORKSHOPS AGENDA (Rwamagana)</w:t>
          </w:r>
        </w:p>
      </w:sdtContent>
    </w:sdt>
    <w:tbl>
      <w:tblPr>
        <w:tblStyle w:val="Table10"/>
        <w:tblW w:w="90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18"/>
        <w:gridCol w:w="1155"/>
        <w:gridCol w:w="4155"/>
        <w:gridCol w:w="1395"/>
        <w:gridCol w:w="1845"/>
        <w:tblGridChange w:id="0">
          <w:tblGrid>
            <w:gridCol w:w="518"/>
            <w:gridCol w:w="1155"/>
            <w:gridCol w:w="4155"/>
            <w:gridCol w:w="1395"/>
            <w:gridCol w:w="1845"/>
          </w:tblGrid>
        </w:tblGridChange>
      </w:tblGrid>
      <w:tr>
        <w:trPr>
          <w:cantSplit w:val="1"/>
          <w:trHeight w:val="470" w:hRule="atLeast"/>
          <w:tblHeader w:val="0"/>
        </w:trPr>
        <w:tc>
          <w:tcPr>
            <w:gridSpan w:val="2"/>
            <w:tcMar>
              <w:top w:w="100.0" w:type="dxa"/>
              <w:left w:w="100.0" w:type="dxa"/>
              <w:bottom w:w="100.0" w:type="dxa"/>
              <w:right w:w="100.0" w:type="dxa"/>
            </w:tcMar>
          </w:tcPr>
          <w:sdt>
            <w:sdtPr>
              <w:tag w:val="goog_rdk_1794"/>
            </w:sdtPr>
            <w:sdtContent>
              <w:p w:rsidR="00000000" w:rsidDel="00000000" w:rsidP="00000000" w:rsidRDefault="00000000" w:rsidRPr="00000000" w14:paraId="00000578">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TIME</w:t>
                </w:r>
              </w:p>
            </w:sdtContent>
          </w:sdt>
        </w:tc>
        <w:tc>
          <w:tcPr>
            <w:shd w:fill="auto" w:val="clear"/>
            <w:tcMar>
              <w:top w:w="100.0" w:type="dxa"/>
              <w:left w:w="100.0" w:type="dxa"/>
              <w:bottom w:w="100.0" w:type="dxa"/>
              <w:right w:w="100.0" w:type="dxa"/>
            </w:tcMar>
          </w:tcPr>
          <w:sdt>
            <w:sdtPr>
              <w:tag w:val="goog_rdk_1796"/>
            </w:sdtPr>
            <w:sdtContent>
              <w:p w:rsidR="00000000" w:rsidDel="00000000" w:rsidP="00000000" w:rsidRDefault="00000000" w:rsidRPr="00000000" w14:paraId="0000057A">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TOPICS/ACTIVITIES</w:t>
                </w:r>
              </w:p>
            </w:sdtContent>
          </w:sdt>
        </w:tc>
        <w:tc>
          <w:tcPr>
            <w:shd w:fill="auto" w:val="clear"/>
            <w:tcMar>
              <w:top w:w="100.0" w:type="dxa"/>
              <w:left w:w="100.0" w:type="dxa"/>
              <w:bottom w:w="100.0" w:type="dxa"/>
              <w:right w:w="100.0" w:type="dxa"/>
            </w:tcMar>
          </w:tcPr>
          <w:sdt>
            <w:sdtPr>
              <w:tag w:val="goog_rdk_1797"/>
            </w:sdtPr>
            <w:sdtContent>
              <w:p w:rsidR="00000000" w:rsidDel="00000000" w:rsidP="00000000" w:rsidRDefault="00000000" w:rsidRPr="00000000" w14:paraId="0000057B">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c>
          <w:tcPr>
            <w:shd w:fill="auto" w:val="clear"/>
            <w:tcMar>
              <w:top w:w="100.0" w:type="dxa"/>
              <w:left w:w="100.0" w:type="dxa"/>
              <w:bottom w:w="100.0" w:type="dxa"/>
              <w:right w:w="100.0" w:type="dxa"/>
            </w:tcMar>
          </w:tcPr>
          <w:sdt>
            <w:sdtPr>
              <w:tag w:val="goog_rdk_1798"/>
            </w:sdtPr>
            <w:sdtContent>
              <w:p w:rsidR="00000000" w:rsidDel="00000000" w:rsidP="00000000" w:rsidRDefault="00000000" w:rsidRPr="00000000" w14:paraId="0000057C">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RESPONSIBLE</w:t>
                </w:r>
              </w:p>
            </w:sdtContent>
          </w:sdt>
        </w:tc>
      </w:tr>
      <w:tr>
        <w:trPr>
          <w:cantSplit w:val="1"/>
          <w:trHeight w:val="575" w:hRule="atLeast"/>
          <w:tblHeader w:val="0"/>
        </w:trPr>
        <w:tc>
          <w:tcPr>
            <w:shd w:fill="d6e3bc" w:val="clear"/>
            <w:tcMar>
              <w:top w:w="100.0" w:type="dxa"/>
              <w:left w:w="100.0" w:type="dxa"/>
              <w:bottom w:w="100.0" w:type="dxa"/>
              <w:right w:w="100.0" w:type="dxa"/>
            </w:tcMar>
          </w:tcPr>
          <w:sdt>
            <w:sdtPr>
              <w:tag w:val="goog_rdk_1799"/>
            </w:sdtPr>
            <w:sdtContent>
              <w:p w:rsidR="00000000" w:rsidDel="00000000" w:rsidP="00000000" w:rsidRDefault="00000000" w:rsidRPr="00000000" w14:paraId="0000057D">
                <w:pPr>
                  <w:spacing w:after="240"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sdtContent>
          </w:sdt>
        </w:tc>
        <w:tc>
          <w:tcPr>
            <w:gridSpan w:val="4"/>
            <w:shd w:fill="d6e3bc" w:val="clear"/>
            <w:tcMar>
              <w:top w:w="100.0" w:type="dxa"/>
              <w:left w:w="100.0" w:type="dxa"/>
              <w:bottom w:w="100.0" w:type="dxa"/>
              <w:right w:w="100.0" w:type="dxa"/>
            </w:tcMar>
          </w:tcPr>
          <w:sdt>
            <w:sdtPr>
              <w:tag w:val="goog_rdk_1800"/>
            </w:sdtPr>
            <w:sdtContent>
              <w:p w:rsidR="00000000" w:rsidDel="00000000" w:rsidP="00000000" w:rsidRDefault="00000000" w:rsidRPr="00000000" w14:paraId="0000057E">
                <w:pPr>
                  <w:spacing w:after="240"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DAY ONE –17 November 2022</w:t>
                </w:r>
              </w:p>
            </w:sdtContent>
          </w:sdt>
        </w:tc>
      </w:tr>
      <w:tr>
        <w:trPr>
          <w:cantSplit w:val="1"/>
          <w:trHeight w:val="950" w:hRule="atLeast"/>
          <w:tblHeader w:val="0"/>
        </w:trPr>
        <w:tc>
          <w:tcPr>
            <w:gridSpan w:val="2"/>
            <w:shd w:fill="auto" w:val="clear"/>
            <w:tcMar>
              <w:top w:w="100.0" w:type="dxa"/>
              <w:left w:w="100.0" w:type="dxa"/>
              <w:bottom w:w="100.0" w:type="dxa"/>
              <w:right w:w="100.0" w:type="dxa"/>
            </w:tcMar>
          </w:tcPr>
          <w:sdt>
            <w:sdtPr>
              <w:tag w:val="goog_rdk_1804"/>
            </w:sdtPr>
            <w:sdtContent>
              <w:p w:rsidR="00000000" w:rsidDel="00000000" w:rsidP="00000000" w:rsidRDefault="00000000" w:rsidRPr="00000000" w14:paraId="00000582">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8:00 - 8:30 am</w:t>
                </w:r>
              </w:p>
            </w:sdtContent>
          </w:sdt>
        </w:tc>
        <w:tc>
          <w:tcPr>
            <w:shd w:fill="auto" w:val="clear"/>
            <w:tcMar>
              <w:top w:w="100.0" w:type="dxa"/>
              <w:left w:w="100.0" w:type="dxa"/>
              <w:bottom w:w="100.0" w:type="dxa"/>
              <w:right w:w="100.0" w:type="dxa"/>
            </w:tcMar>
          </w:tcPr>
          <w:sdt>
            <w:sdtPr>
              <w:tag w:val="goog_rdk_1806"/>
            </w:sdtPr>
            <w:sdtContent>
              <w:p w:rsidR="00000000" w:rsidDel="00000000" w:rsidP="00000000" w:rsidRDefault="00000000" w:rsidRPr="00000000" w14:paraId="00000584">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Arrival and Registration </w:t>
                </w:r>
              </w:p>
            </w:sdtContent>
          </w:sdt>
        </w:tc>
        <w:tc>
          <w:tcPr>
            <w:shd w:fill="auto" w:val="clear"/>
            <w:tcMar>
              <w:top w:w="100.0" w:type="dxa"/>
              <w:left w:w="100.0" w:type="dxa"/>
              <w:bottom w:w="100.0" w:type="dxa"/>
              <w:right w:w="100.0" w:type="dxa"/>
            </w:tcMar>
          </w:tcPr>
          <w:sdt>
            <w:sdtPr>
              <w:tag w:val="goog_rdk_1807"/>
            </w:sdtPr>
            <w:sdtContent>
              <w:p w:rsidR="00000000" w:rsidDel="00000000" w:rsidP="00000000" w:rsidRDefault="00000000" w:rsidRPr="00000000" w14:paraId="00000585">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c>
          <w:tcPr>
            <w:shd w:fill="auto" w:val="clear"/>
            <w:tcMar>
              <w:top w:w="100.0" w:type="dxa"/>
              <w:left w:w="100.0" w:type="dxa"/>
              <w:bottom w:w="100.0" w:type="dxa"/>
              <w:right w:w="100.0" w:type="dxa"/>
            </w:tcMar>
          </w:tcPr>
          <w:sdt>
            <w:sdtPr>
              <w:tag w:val="goog_rdk_1808"/>
            </w:sdtPr>
            <w:sdtContent>
              <w:p w:rsidR="00000000" w:rsidDel="00000000" w:rsidP="00000000" w:rsidRDefault="00000000" w:rsidRPr="00000000" w14:paraId="00000586">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RAB-Adm</w:t>
                </w:r>
              </w:p>
            </w:sdtContent>
          </w:sdt>
          <w:sdt>
            <w:sdtPr>
              <w:tag w:val="goog_rdk_1809"/>
            </w:sdtPr>
            <w:sdtContent>
              <w:p w:rsidR="00000000" w:rsidDel="00000000" w:rsidP="00000000" w:rsidRDefault="00000000" w:rsidRPr="00000000" w14:paraId="00000587">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r>
      <w:tr>
        <w:trPr>
          <w:cantSplit w:val="1"/>
          <w:trHeight w:val="1505" w:hRule="atLeast"/>
          <w:tblHeader w:val="0"/>
        </w:trPr>
        <w:tc>
          <w:tcPr>
            <w:gridSpan w:val="2"/>
            <w:vMerge w:val="restart"/>
            <w:shd w:fill="auto" w:val="clear"/>
            <w:tcMar>
              <w:top w:w="100.0" w:type="dxa"/>
              <w:left w:w="100.0" w:type="dxa"/>
              <w:bottom w:w="100.0" w:type="dxa"/>
              <w:right w:w="100.0" w:type="dxa"/>
            </w:tcMar>
          </w:tcPr>
          <w:sdt>
            <w:sdtPr>
              <w:tag w:val="goog_rdk_1810"/>
            </w:sdtPr>
            <w:sdtContent>
              <w:p w:rsidR="00000000" w:rsidDel="00000000" w:rsidP="00000000" w:rsidRDefault="00000000" w:rsidRPr="00000000" w14:paraId="00000588">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8:30 - 9:00 am</w:t>
                </w:r>
              </w:p>
            </w:sdtContent>
          </w:sdt>
        </w:tc>
        <w:tc>
          <w:tcPr>
            <w:shd w:fill="auto" w:val="clear"/>
            <w:tcMar>
              <w:top w:w="100.0" w:type="dxa"/>
              <w:left w:w="100.0" w:type="dxa"/>
              <w:bottom w:w="100.0" w:type="dxa"/>
              <w:right w:w="100.0" w:type="dxa"/>
            </w:tcMar>
          </w:tcPr>
          <w:sdt>
            <w:sdtPr>
              <w:tag w:val="goog_rdk_1812"/>
            </w:sdtPr>
            <w:sdtContent>
              <w:p w:rsidR="00000000" w:rsidDel="00000000" w:rsidP="00000000" w:rsidRDefault="00000000" w:rsidRPr="00000000" w14:paraId="0000058A">
                <w:pPr>
                  <w:spacing w:after="240" w:before="240" w:lineRule="auto"/>
                  <w:ind w:left="720" w:hanging="360"/>
                  <w:rPr>
                    <w:rFonts w:ascii="Times New Roman" w:cs="Times New Roman" w:eastAsia="Times New Roman" w:hAnsi="Times New Roman"/>
                    <w:sz w:val="22"/>
                    <w:szCs w:val="22"/>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Welcome Remarks. Objectives of the Workshop and overview of the agenda</w:t>
                </w:r>
              </w:p>
            </w:sdtContent>
          </w:sdt>
          <w:sdt>
            <w:sdtPr>
              <w:tag w:val="goog_rdk_1813"/>
            </w:sdtPr>
            <w:sdtContent>
              <w:p w:rsidR="00000000" w:rsidDel="00000000" w:rsidP="00000000" w:rsidRDefault="00000000" w:rsidRPr="00000000" w14:paraId="0000058B">
                <w:pPr>
                  <w:spacing w:after="240" w:before="24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RwaSIS system development</w:t>
                </w:r>
              </w:p>
            </w:sdtContent>
          </w:sdt>
        </w:tc>
        <w:tc>
          <w:tcPr>
            <w:shd w:fill="auto" w:val="clear"/>
            <w:tcMar>
              <w:top w:w="100.0" w:type="dxa"/>
              <w:left w:w="100.0" w:type="dxa"/>
              <w:bottom w:w="100.0" w:type="dxa"/>
              <w:right w:w="100.0" w:type="dxa"/>
            </w:tcMar>
          </w:tcPr>
          <w:sdt>
            <w:sdtPr>
              <w:tag w:val="goog_rdk_1814"/>
            </w:sdtPr>
            <w:sdtContent>
              <w:p w:rsidR="00000000" w:rsidDel="00000000" w:rsidP="00000000" w:rsidRDefault="00000000" w:rsidRPr="00000000" w14:paraId="000005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Jules</w:t>
                </w:r>
              </w:p>
            </w:sdtContent>
          </w:sdt>
        </w:tc>
        <w:tc>
          <w:tcPr>
            <w:vMerge w:val="restart"/>
            <w:shd w:fill="auto" w:val="clear"/>
            <w:tcMar>
              <w:top w:w="100.0" w:type="dxa"/>
              <w:left w:w="100.0" w:type="dxa"/>
              <w:bottom w:w="100.0" w:type="dxa"/>
              <w:right w:w="100.0" w:type="dxa"/>
            </w:tcMar>
          </w:tcPr>
          <w:sdt>
            <w:sdtPr>
              <w:tag w:val="goog_rdk_1815"/>
            </w:sdtPr>
            <w:sdtContent>
              <w:p w:rsidR="00000000" w:rsidDel="00000000" w:rsidP="00000000" w:rsidRDefault="00000000" w:rsidRPr="00000000" w14:paraId="0000058D">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RAB</w:t>
                </w:r>
              </w:p>
            </w:sdtContent>
          </w:sdt>
          <w:sdt>
            <w:sdtPr>
              <w:tag w:val="goog_rdk_1816"/>
            </w:sdtPr>
            <w:sdtContent>
              <w:p w:rsidR="00000000" w:rsidDel="00000000" w:rsidP="00000000" w:rsidRDefault="00000000" w:rsidRPr="00000000" w14:paraId="0000058E">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r>
      <w:tr>
        <w:trPr>
          <w:cantSplit w:val="1"/>
          <w:trHeight w:val="470" w:hRule="atLeast"/>
          <w:tblHeader w:val="0"/>
        </w:trPr>
        <w:tc>
          <w:tcPr>
            <w:gridSpan w:val="2"/>
            <w:vMerge w:val="continue"/>
            <w:shd w:fill="auto" w:val="clear"/>
            <w:tcMar>
              <w:top w:w="100.0" w:type="dxa"/>
              <w:left w:w="100.0" w:type="dxa"/>
              <w:bottom w:w="100.0" w:type="dxa"/>
              <w:right w:w="100.0" w:type="dxa"/>
            </w:tcMar>
          </w:tcPr>
          <w:sdt>
            <w:sdtPr>
              <w:tag w:val="goog_rdk_1817"/>
            </w:sdtPr>
            <w:sdtContent>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sdtContent>
          </w:sdt>
        </w:tc>
        <w:tc>
          <w:tcPr>
            <w:shd w:fill="auto" w:val="clear"/>
            <w:tcMar>
              <w:top w:w="100.0" w:type="dxa"/>
              <w:left w:w="100.0" w:type="dxa"/>
              <w:bottom w:w="100.0" w:type="dxa"/>
              <w:right w:w="100.0" w:type="dxa"/>
            </w:tcMar>
          </w:tcPr>
          <w:sdt>
            <w:sdtPr>
              <w:tag w:val="goog_rdk_1819"/>
            </w:sdtPr>
            <w:sdtContent>
              <w:p w:rsidR="00000000" w:rsidDel="00000000" w:rsidP="00000000" w:rsidRDefault="00000000" w:rsidRPr="00000000" w14:paraId="00000591">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Introduction of the participants</w:t>
                </w:r>
              </w:p>
            </w:sdtContent>
          </w:sdt>
        </w:tc>
        <w:tc>
          <w:tcPr>
            <w:shd w:fill="auto" w:val="clear"/>
            <w:tcMar>
              <w:top w:w="100.0" w:type="dxa"/>
              <w:left w:w="100.0" w:type="dxa"/>
              <w:bottom w:w="100.0" w:type="dxa"/>
              <w:right w:w="100.0" w:type="dxa"/>
            </w:tcMar>
          </w:tcPr>
          <w:sdt>
            <w:sdtPr>
              <w:tag w:val="goog_rdk_1820"/>
            </w:sdtPr>
            <w:sdtContent>
              <w:p w:rsidR="00000000" w:rsidDel="00000000" w:rsidP="00000000" w:rsidRDefault="00000000" w:rsidRPr="00000000" w14:paraId="000005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Jules</w:t>
                </w:r>
              </w:p>
            </w:sdtContent>
          </w:sdt>
        </w:tc>
        <w:tc>
          <w:tcPr>
            <w:vMerge w:val="continue"/>
            <w:shd w:fill="auto" w:val="clear"/>
            <w:tcMar>
              <w:top w:w="100.0" w:type="dxa"/>
              <w:left w:w="100.0" w:type="dxa"/>
              <w:bottom w:w="100.0" w:type="dxa"/>
              <w:right w:w="100.0" w:type="dxa"/>
            </w:tcMar>
          </w:tcPr>
          <w:sdt>
            <w:sdtPr>
              <w:tag w:val="goog_rdk_1821"/>
            </w:sdtPr>
            <w:sdtContent>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dtContent>
          </w:sdt>
        </w:tc>
      </w:tr>
      <w:tr>
        <w:trPr>
          <w:cantSplit w:val="1"/>
          <w:trHeight w:val="1310" w:hRule="atLeast"/>
          <w:tblHeader w:val="0"/>
        </w:trPr>
        <w:tc>
          <w:tcPr>
            <w:gridSpan w:val="2"/>
            <w:shd w:fill="auto" w:val="clear"/>
            <w:tcMar>
              <w:top w:w="100.0" w:type="dxa"/>
              <w:left w:w="100.0" w:type="dxa"/>
              <w:bottom w:w="100.0" w:type="dxa"/>
              <w:right w:w="100.0" w:type="dxa"/>
            </w:tcMar>
          </w:tcPr>
          <w:sdt>
            <w:sdtPr>
              <w:tag w:val="goog_rdk_1822"/>
            </w:sdtPr>
            <w:sdtContent>
              <w:p w:rsidR="00000000" w:rsidDel="00000000" w:rsidP="00000000" w:rsidRDefault="00000000" w:rsidRPr="00000000" w14:paraId="00000594">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9:00 - 9:45 am</w:t>
                </w:r>
              </w:p>
            </w:sdtContent>
          </w:sdt>
        </w:tc>
        <w:tc>
          <w:tcPr>
            <w:shd w:fill="auto" w:val="clear"/>
            <w:tcMar>
              <w:top w:w="100.0" w:type="dxa"/>
              <w:left w:w="100.0" w:type="dxa"/>
              <w:bottom w:w="100.0" w:type="dxa"/>
              <w:right w:w="100.0" w:type="dxa"/>
            </w:tcMar>
          </w:tcPr>
          <w:sdt>
            <w:sdtPr>
              <w:tag w:val="goog_rdk_1824"/>
            </w:sdtPr>
            <w:sdtContent>
              <w:p w:rsidR="00000000" w:rsidDel="00000000" w:rsidP="00000000" w:rsidRDefault="00000000" w:rsidRPr="00000000" w14:paraId="000005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Opening remarks:</w:t>
                </w:r>
              </w:p>
            </w:sdtContent>
          </w:sdt>
          <w:sdt>
            <w:sdtPr>
              <w:tag w:val="goog_rdk_1825"/>
            </w:sdtPr>
            <w:sdtContent>
              <w:p w:rsidR="00000000" w:rsidDel="00000000" w:rsidP="00000000" w:rsidRDefault="00000000" w:rsidRPr="00000000" w14:paraId="00000597">
                <w:pPr>
                  <w:spacing w:after="240" w:before="24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Opening Remarks by Taita-Taveta County Government</w:t>
                </w:r>
              </w:p>
            </w:sdtContent>
          </w:sdt>
        </w:tc>
        <w:tc>
          <w:tcPr>
            <w:shd w:fill="auto" w:val="clear"/>
            <w:tcMar>
              <w:top w:w="100.0" w:type="dxa"/>
              <w:left w:w="100.0" w:type="dxa"/>
              <w:bottom w:w="100.0" w:type="dxa"/>
              <w:right w:w="100.0" w:type="dxa"/>
            </w:tcMar>
          </w:tcPr>
          <w:sdt>
            <w:sdtPr>
              <w:tag w:val="goog_rdk_1826"/>
            </w:sdtPr>
            <w:sdtContent>
              <w:p w:rsidR="00000000" w:rsidDel="00000000" w:rsidP="00000000" w:rsidRDefault="00000000" w:rsidRPr="00000000" w14:paraId="000005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DDG</w:t>
                </w:r>
              </w:p>
            </w:sdtContent>
          </w:sdt>
        </w:tc>
        <w:tc>
          <w:tcPr>
            <w:shd w:fill="auto" w:val="clear"/>
            <w:tcMar>
              <w:top w:w="100.0" w:type="dxa"/>
              <w:left w:w="100.0" w:type="dxa"/>
              <w:bottom w:w="100.0" w:type="dxa"/>
              <w:right w:w="100.0" w:type="dxa"/>
            </w:tcMar>
          </w:tcPr>
          <w:sdt>
            <w:sdtPr>
              <w:tag w:val="goog_rdk_1827"/>
            </w:sdtPr>
            <w:sdtContent>
              <w:p w:rsidR="00000000" w:rsidDel="00000000" w:rsidP="00000000" w:rsidRDefault="00000000" w:rsidRPr="00000000" w14:paraId="00000599">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RAB</w:t>
                </w:r>
              </w:p>
            </w:sdtContent>
          </w:sdt>
        </w:tc>
      </w:tr>
      <w:tr>
        <w:trPr>
          <w:cantSplit w:val="1"/>
          <w:trHeight w:val="890" w:hRule="atLeast"/>
          <w:tblHeader w:val="0"/>
        </w:trPr>
        <w:tc>
          <w:tcPr>
            <w:gridSpan w:val="2"/>
            <w:shd w:fill="auto" w:val="clear"/>
            <w:tcMar>
              <w:top w:w="100.0" w:type="dxa"/>
              <w:left w:w="100.0" w:type="dxa"/>
              <w:bottom w:w="100.0" w:type="dxa"/>
              <w:right w:w="100.0" w:type="dxa"/>
            </w:tcMar>
          </w:tcPr>
          <w:sdt>
            <w:sdtPr>
              <w:tag w:val="goog_rdk_1828"/>
            </w:sdtPr>
            <w:sdtContent>
              <w:p w:rsidR="00000000" w:rsidDel="00000000" w:rsidP="00000000" w:rsidRDefault="00000000" w:rsidRPr="00000000" w14:paraId="0000059A">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9:45 - 10:00 am</w:t>
                </w:r>
              </w:p>
            </w:sdtContent>
          </w:sdt>
        </w:tc>
        <w:tc>
          <w:tcPr>
            <w:shd w:fill="auto" w:val="clear"/>
            <w:tcMar>
              <w:top w:w="100.0" w:type="dxa"/>
              <w:left w:w="100.0" w:type="dxa"/>
              <w:bottom w:w="100.0" w:type="dxa"/>
              <w:right w:w="100.0" w:type="dxa"/>
            </w:tcMar>
          </w:tcPr>
          <w:sdt>
            <w:sdtPr>
              <w:tag w:val="goog_rdk_1830"/>
            </w:sdtPr>
            <w:sdtContent>
              <w:p w:rsidR="00000000" w:rsidDel="00000000" w:rsidP="00000000" w:rsidRDefault="00000000" w:rsidRPr="00000000" w14:paraId="000005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DeSIRA LSC-IS project</w:t>
                </w:r>
              </w:p>
            </w:sdtContent>
          </w:sdt>
        </w:tc>
        <w:tc>
          <w:tcPr>
            <w:shd w:fill="auto" w:val="clear"/>
            <w:tcMar>
              <w:top w:w="100.0" w:type="dxa"/>
              <w:left w:w="100.0" w:type="dxa"/>
              <w:bottom w:w="100.0" w:type="dxa"/>
              <w:right w:w="100.0" w:type="dxa"/>
            </w:tcMar>
          </w:tcPr>
          <w:sdt>
            <w:sdtPr>
              <w:tag w:val="goog_rdk_1831"/>
            </w:sdtPr>
            <w:sdtContent>
              <w:p w:rsidR="00000000" w:rsidDel="00000000" w:rsidP="00000000" w:rsidRDefault="00000000" w:rsidRPr="00000000" w14:paraId="000005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w:t>
                </w:r>
              </w:p>
            </w:sdtContent>
          </w:sdt>
        </w:tc>
        <w:tc>
          <w:tcPr>
            <w:shd w:fill="auto" w:val="clear"/>
            <w:tcMar>
              <w:top w:w="100.0" w:type="dxa"/>
              <w:left w:w="100.0" w:type="dxa"/>
              <w:bottom w:w="100.0" w:type="dxa"/>
              <w:right w:w="100.0" w:type="dxa"/>
            </w:tcMar>
          </w:tcPr>
          <w:sdt>
            <w:sdtPr>
              <w:tag w:val="goog_rdk_1832"/>
            </w:sdtPr>
            <w:sdtContent>
              <w:p w:rsidR="00000000" w:rsidDel="00000000" w:rsidP="00000000" w:rsidRDefault="00000000" w:rsidRPr="00000000" w14:paraId="0000059E">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WCDI, ISRIC</w:t>
                </w:r>
              </w:p>
            </w:sdtContent>
          </w:sdt>
        </w:tc>
      </w:tr>
      <w:tr>
        <w:trPr>
          <w:cantSplit w:val="1"/>
          <w:trHeight w:val="3853" w:hRule="atLeast"/>
          <w:tblHeader w:val="0"/>
        </w:trPr>
        <w:tc>
          <w:tcPr>
            <w:gridSpan w:val="2"/>
            <w:shd w:fill="auto" w:val="clear"/>
            <w:tcMar>
              <w:top w:w="100.0" w:type="dxa"/>
              <w:left w:w="100.0" w:type="dxa"/>
              <w:bottom w:w="100.0" w:type="dxa"/>
              <w:right w:w="100.0" w:type="dxa"/>
            </w:tcMar>
          </w:tcPr>
          <w:sdt>
            <w:sdtPr>
              <w:tag w:val="goog_rdk_1833"/>
            </w:sdtPr>
            <w:sdtContent>
              <w:p w:rsidR="00000000" w:rsidDel="00000000" w:rsidP="00000000" w:rsidRDefault="00000000" w:rsidRPr="00000000" w14:paraId="0000059F">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10:00 - 10:30 am</w:t>
                </w:r>
              </w:p>
            </w:sdtContent>
          </w:sdt>
        </w:tc>
        <w:tc>
          <w:tcPr>
            <w:shd w:fill="auto" w:val="clear"/>
            <w:tcMar>
              <w:top w:w="100.0" w:type="dxa"/>
              <w:left w:w="100.0" w:type="dxa"/>
              <w:bottom w:w="100.0" w:type="dxa"/>
              <w:right w:w="100.0" w:type="dxa"/>
            </w:tcMar>
          </w:tcPr>
          <w:sdt>
            <w:sdtPr>
              <w:tag w:val="goog_rdk_1835"/>
            </w:sdtPr>
            <w:sdtContent>
              <w:p w:rsidR="00000000" w:rsidDel="00000000" w:rsidP="00000000" w:rsidRDefault="00000000" w:rsidRPr="00000000" w14:paraId="000005A1">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1.</w:t>
                </w:r>
                <w:r w:rsidDel="00000000" w:rsidR="00000000" w:rsidRPr="00000000">
                  <w:rPr>
                    <w:rFonts w:ascii="Times New Roman" w:cs="Times New Roman" w:eastAsia="Times New Roman" w:hAnsi="Times New Roman"/>
                    <w:sz w:val="22"/>
                    <w:szCs w:val="22"/>
                    <w:rtl w:val="0"/>
                  </w:rPr>
                  <w:t xml:space="preserve"> Presentations to provide a background of the project</w:t>
                </w:r>
              </w:p>
            </w:sdtContent>
          </w:sdt>
          <w:sdt>
            <w:sdtPr>
              <w:tag w:val="goog_rdk_1836"/>
            </w:sdtPr>
            <w:sdtContent>
              <w:p w:rsidR="00000000" w:rsidDel="00000000" w:rsidP="00000000" w:rsidRDefault="00000000" w:rsidRPr="00000000" w14:paraId="000005A2">
                <w:pPr>
                  <w:spacing w:after="240" w:before="24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Overview of current state of LSC-AKIS- ICT/LSC adoption</w:t>
                </w:r>
              </w:p>
            </w:sdtContent>
          </w:sdt>
          <w:sdt>
            <w:sdtPr>
              <w:tag w:val="goog_rdk_1837"/>
            </w:sdtPr>
            <w:sdtContent>
              <w:p w:rsidR="00000000" w:rsidDel="00000000" w:rsidP="00000000" w:rsidRDefault="00000000" w:rsidRPr="00000000" w14:paraId="000005A3">
                <w:pPr>
                  <w:spacing w:after="240" w:before="24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Use cases and examples from established systems</w:t>
                </w:r>
              </w:p>
            </w:sdtContent>
          </w:sdt>
          <w:sdt>
            <w:sdtPr>
              <w:tag w:val="goog_rdk_1838"/>
            </w:sdtPr>
            <w:sdtContent>
              <w:p w:rsidR="00000000" w:rsidDel="00000000" w:rsidP="00000000" w:rsidRDefault="00000000" w:rsidRPr="00000000" w14:paraId="000005A4">
                <w:pPr>
                  <w:spacing w:after="240" w:before="24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Presentation on the draft sketched AKIS – specifying the configuration for the two identified use cases</w:t>
                </w:r>
              </w:p>
            </w:sdtContent>
          </w:sdt>
          <w:sdt>
            <w:sdtPr>
              <w:tag w:val="goog_rdk_1839"/>
            </w:sdtPr>
            <w:sdtContent>
              <w:p w:rsidR="00000000" w:rsidDel="00000000" w:rsidP="00000000" w:rsidRDefault="00000000" w:rsidRPr="00000000" w14:paraId="000005A5">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c>
          <w:tcPr>
            <w:shd w:fill="auto" w:val="clear"/>
            <w:tcMar>
              <w:top w:w="100.0" w:type="dxa"/>
              <w:left w:w="100.0" w:type="dxa"/>
              <w:bottom w:w="100.0" w:type="dxa"/>
              <w:right w:w="100.0" w:type="dxa"/>
            </w:tcMar>
          </w:tcPr>
          <w:sdt>
            <w:sdtPr>
              <w:tag w:val="goog_rdk_1840"/>
            </w:sdtPr>
            <w:sdtContent>
              <w:p w:rsidR="00000000" w:rsidDel="00000000" w:rsidP="00000000" w:rsidRDefault="00000000" w:rsidRPr="00000000" w14:paraId="000005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and Jules</w:t>
                </w:r>
              </w:p>
            </w:sdtContent>
          </w:sdt>
        </w:tc>
        <w:tc>
          <w:tcPr>
            <w:shd w:fill="auto" w:val="clear"/>
            <w:tcMar>
              <w:top w:w="100.0" w:type="dxa"/>
              <w:left w:w="100.0" w:type="dxa"/>
              <w:bottom w:w="100.0" w:type="dxa"/>
              <w:right w:w="100.0" w:type="dxa"/>
            </w:tcMar>
          </w:tcPr>
          <w:sdt>
            <w:sdtPr>
              <w:tag w:val="goog_rdk_1841"/>
            </w:sdtPr>
            <w:sdtContent>
              <w:p w:rsidR="00000000" w:rsidDel="00000000" w:rsidP="00000000" w:rsidRDefault="00000000" w:rsidRPr="00000000" w14:paraId="000005A7">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RAB</w:t>
                </w:r>
              </w:p>
            </w:sdtContent>
          </w:sdt>
        </w:tc>
      </w:tr>
      <w:tr>
        <w:trPr>
          <w:cantSplit w:val="1"/>
          <w:trHeight w:val="530" w:hRule="atLeast"/>
          <w:tblHeader w:val="0"/>
        </w:trPr>
        <w:tc>
          <w:tcPr>
            <w:gridSpan w:val="2"/>
            <w:shd w:fill="d9d9d9" w:val="clear"/>
            <w:tcMar>
              <w:top w:w="100.0" w:type="dxa"/>
              <w:left w:w="100.0" w:type="dxa"/>
              <w:bottom w:w="100.0" w:type="dxa"/>
              <w:right w:w="100.0" w:type="dxa"/>
            </w:tcMar>
          </w:tcPr>
          <w:sdt>
            <w:sdtPr>
              <w:tag w:val="goog_rdk_1842"/>
            </w:sdtPr>
            <w:sdtContent>
              <w:p w:rsidR="00000000" w:rsidDel="00000000" w:rsidP="00000000" w:rsidRDefault="00000000" w:rsidRPr="00000000" w14:paraId="000005A8">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10:30-11.00</w:t>
                </w:r>
              </w:p>
            </w:sdtContent>
          </w:sdt>
        </w:tc>
        <w:tc>
          <w:tcPr>
            <w:shd w:fill="d9d9d9" w:val="clear"/>
            <w:tcMar>
              <w:top w:w="100.0" w:type="dxa"/>
              <w:left w:w="100.0" w:type="dxa"/>
              <w:bottom w:w="100.0" w:type="dxa"/>
              <w:right w:w="100.0" w:type="dxa"/>
            </w:tcMar>
          </w:tcPr>
          <w:sdt>
            <w:sdtPr>
              <w:tag w:val="goog_rdk_1844"/>
            </w:sdtPr>
            <w:sdtContent>
              <w:p w:rsidR="00000000" w:rsidDel="00000000" w:rsidP="00000000" w:rsidRDefault="00000000" w:rsidRPr="00000000" w14:paraId="000005AA">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HEALTH BREAK</w:t>
                </w:r>
              </w:p>
            </w:sdtContent>
          </w:sdt>
        </w:tc>
        <w:tc>
          <w:tcPr>
            <w:shd w:fill="d9d9d9" w:val="clear"/>
            <w:tcMar>
              <w:top w:w="100.0" w:type="dxa"/>
              <w:left w:w="100.0" w:type="dxa"/>
              <w:bottom w:w="100.0" w:type="dxa"/>
              <w:right w:w="100.0" w:type="dxa"/>
            </w:tcMar>
          </w:tcPr>
          <w:sdt>
            <w:sdtPr>
              <w:tag w:val="goog_rdk_1845"/>
            </w:sdtPr>
            <w:sdtContent>
              <w:p w:rsidR="00000000" w:rsidDel="00000000" w:rsidP="00000000" w:rsidRDefault="00000000" w:rsidRPr="00000000" w14:paraId="000005AB">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sdtContent>
          </w:sdt>
        </w:tc>
        <w:tc>
          <w:tcPr>
            <w:shd w:fill="d9d9d9" w:val="clear"/>
            <w:tcMar>
              <w:top w:w="100.0" w:type="dxa"/>
              <w:left w:w="100.0" w:type="dxa"/>
              <w:bottom w:w="100.0" w:type="dxa"/>
              <w:right w:w="100.0" w:type="dxa"/>
            </w:tcMar>
          </w:tcPr>
          <w:sdt>
            <w:sdtPr>
              <w:tag w:val="goog_rdk_1846"/>
            </w:sdtPr>
            <w:sdtContent>
              <w:p w:rsidR="00000000" w:rsidDel="00000000" w:rsidP="00000000" w:rsidRDefault="00000000" w:rsidRPr="00000000" w14:paraId="000005AC">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All</w:t>
                </w:r>
              </w:p>
            </w:sdtContent>
          </w:sdt>
        </w:tc>
      </w:tr>
      <w:tr>
        <w:trPr>
          <w:cantSplit w:val="1"/>
          <w:trHeight w:val="1685" w:hRule="atLeast"/>
          <w:tblHeader w:val="0"/>
        </w:trPr>
        <w:tc>
          <w:tcPr>
            <w:gridSpan w:val="2"/>
            <w:shd w:fill="auto" w:val="clear"/>
            <w:tcMar>
              <w:top w:w="100.0" w:type="dxa"/>
              <w:left w:w="100.0" w:type="dxa"/>
              <w:bottom w:w="100.0" w:type="dxa"/>
              <w:right w:w="100.0" w:type="dxa"/>
            </w:tcMar>
          </w:tcPr>
          <w:sdt>
            <w:sdtPr>
              <w:tag w:val="goog_rdk_1847"/>
            </w:sdtPr>
            <w:sdtContent>
              <w:p w:rsidR="00000000" w:rsidDel="00000000" w:rsidP="00000000" w:rsidRDefault="00000000" w:rsidRPr="00000000" w14:paraId="000005AD">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11:00am -12:30 pm</w:t>
                </w:r>
              </w:p>
            </w:sdtContent>
          </w:sdt>
        </w:tc>
        <w:tc>
          <w:tcPr>
            <w:shd w:fill="auto" w:val="clear"/>
            <w:tcMar>
              <w:top w:w="100.0" w:type="dxa"/>
              <w:left w:w="100.0" w:type="dxa"/>
              <w:bottom w:w="100.0" w:type="dxa"/>
              <w:right w:w="100.0" w:type="dxa"/>
            </w:tcMar>
          </w:tcPr>
          <w:sdt>
            <w:sdtPr>
              <w:tag w:val="goog_rdk_1849"/>
            </w:sdtPr>
            <w:sdtContent>
              <w:p w:rsidR="00000000" w:rsidDel="00000000" w:rsidP="00000000" w:rsidRDefault="00000000" w:rsidRPr="00000000" w14:paraId="000005AF">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2.1</w:t>
                </w:r>
                <w:r w:rsidDel="00000000" w:rsidR="00000000" w:rsidRPr="00000000">
                  <w:rPr>
                    <w:rFonts w:ascii="Times New Roman" w:cs="Times New Roman" w:eastAsia="Times New Roman" w:hAnsi="Times New Roman"/>
                    <w:sz w:val="22"/>
                    <w:szCs w:val="22"/>
                    <w:rtl w:val="0"/>
                  </w:rPr>
                  <w:t xml:space="preserve"> Group work on Identification of key stakeholders/partners, their roles (users, suppliers, or both -intermediaries), and challenges and opportunities in producing or use of LCS information</w:t>
                </w:r>
              </w:p>
            </w:sdtContent>
          </w:sdt>
        </w:tc>
        <w:tc>
          <w:tcPr>
            <w:shd w:fill="auto" w:val="clear"/>
            <w:tcMar>
              <w:top w:w="100.0" w:type="dxa"/>
              <w:left w:w="100.0" w:type="dxa"/>
              <w:bottom w:w="100.0" w:type="dxa"/>
              <w:right w:w="100.0" w:type="dxa"/>
            </w:tcMar>
          </w:tcPr>
          <w:sdt>
            <w:sdtPr>
              <w:tag w:val="goog_rdk_1850"/>
            </w:sdtPr>
            <w:sdtContent>
              <w:p w:rsidR="00000000" w:rsidDel="00000000" w:rsidP="00000000" w:rsidRDefault="00000000" w:rsidRPr="00000000" w14:paraId="000005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Celestin and John</w:t>
                </w:r>
              </w:p>
            </w:sdtContent>
          </w:sdt>
        </w:tc>
        <w:tc>
          <w:tcPr>
            <w:vMerge w:val="restart"/>
            <w:shd w:fill="auto" w:val="clear"/>
            <w:tcMar>
              <w:top w:w="100.0" w:type="dxa"/>
              <w:left w:w="100.0" w:type="dxa"/>
              <w:bottom w:w="100.0" w:type="dxa"/>
              <w:right w:w="100.0" w:type="dxa"/>
            </w:tcMar>
          </w:tcPr>
          <w:sdt>
            <w:sdtPr>
              <w:tag w:val="goog_rdk_1851"/>
            </w:sdtPr>
            <w:sdtContent>
              <w:p w:rsidR="00000000" w:rsidDel="00000000" w:rsidP="00000000" w:rsidRDefault="00000000" w:rsidRPr="00000000" w14:paraId="000005B1">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Facilitators (RAB, ILRI, ISRIC, WCDI, ICRAF &amp; ASARECA)</w:t>
                </w:r>
              </w:p>
            </w:sdtContent>
          </w:sdt>
        </w:tc>
      </w:tr>
      <w:tr>
        <w:trPr>
          <w:cantSplit w:val="1"/>
          <w:trHeight w:val="845" w:hRule="atLeast"/>
          <w:tblHeader w:val="0"/>
        </w:trPr>
        <w:tc>
          <w:tcPr>
            <w:gridSpan w:val="2"/>
            <w:shd w:fill="auto" w:val="clear"/>
            <w:tcMar>
              <w:top w:w="100.0" w:type="dxa"/>
              <w:left w:w="100.0" w:type="dxa"/>
              <w:bottom w:w="100.0" w:type="dxa"/>
              <w:right w:w="100.0" w:type="dxa"/>
            </w:tcMar>
          </w:tcPr>
          <w:sdt>
            <w:sdtPr>
              <w:tag w:val="goog_rdk_1852"/>
            </w:sdtPr>
            <w:sdtContent>
              <w:p w:rsidR="00000000" w:rsidDel="00000000" w:rsidP="00000000" w:rsidRDefault="00000000" w:rsidRPr="00000000" w14:paraId="000005B2">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12:30- 1.00 pm</w:t>
                </w:r>
              </w:p>
            </w:sdtContent>
          </w:sdt>
        </w:tc>
        <w:tc>
          <w:tcPr>
            <w:shd w:fill="auto" w:val="clear"/>
            <w:tcMar>
              <w:top w:w="100.0" w:type="dxa"/>
              <w:left w:w="100.0" w:type="dxa"/>
              <w:bottom w:w="100.0" w:type="dxa"/>
              <w:right w:w="100.0" w:type="dxa"/>
            </w:tcMar>
          </w:tcPr>
          <w:sdt>
            <w:sdtPr>
              <w:tag w:val="goog_rdk_1854"/>
            </w:sdtPr>
            <w:sdtContent>
              <w:p w:rsidR="00000000" w:rsidDel="00000000" w:rsidP="00000000" w:rsidRDefault="00000000" w:rsidRPr="00000000" w14:paraId="000005B4">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2.2</w:t>
                </w:r>
                <w:r w:rsidDel="00000000" w:rsidR="00000000" w:rsidRPr="00000000">
                  <w:rPr>
                    <w:rFonts w:ascii="Times New Roman" w:cs="Times New Roman" w:eastAsia="Times New Roman" w:hAnsi="Times New Roman"/>
                    <w:sz w:val="22"/>
                    <w:szCs w:val="22"/>
                    <w:rtl w:val="0"/>
                  </w:rPr>
                  <w:t xml:space="preserve"> Session Reflection activity and Group plenary presentations</w:t>
                </w:r>
              </w:p>
            </w:sdtContent>
          </w:sdt>
        </w:tc>
        <w:tc>
          <w:tcPr>
            <w:shd w:fill="auto" w:val="clear"/>
            <w:tcMar>
              <w:top w:w="100.0" w:type="dxa"/>
              <w:left w:w="100.0" w:type="dxa"/>
              <w:bottom w:w="100.0" w:type="dxa"/>
              <w:right w:w="100.0" w:type="dxa"/>
            </w:tcMar>
          </w:tcPr>
          <w:sdt>
            <w:sdtPr>
              <w:tag w:val="goog_rdk_1855"/>
            </w:sdtPr>
            <w:sdtContent>
              <w:p w:rsidR="00000000" w:rsidDel="00000000" w:rsidP="00000000" w:rsidRDefault="00000000" w:rsidRPr="00000000" w14:paraId="000005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Celestin</w:t>
                </w:r>
              </w:p>
            </w:sdtContent>
          </w:sdt>
        </w:tc>
        <w:tc>
          <w:tcPr>
            <w:vMerge w:val="continue"/>
            <w:shd w:fill="auto" w:val="clear"/>
            <w:tcMar>
              <w:top w:w="100.0" w:type="dxa"/>
              <w:left w:w="100.0" w:type="dxa"/>
              <w:bottom w:w="100.0" w:type="dxa"/>
              <w:right w:w="100.0" w:type="dxa"/>
            </w:tcMar>
          </w:tcPr>
          <w:sdt>
            <w:sdtPr>
              <w:tag w:val="goog_rdk_1856"/>
            </w:sdtPr>
            <w:sdtContent>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dtContent>
          </w:sdt>
        </w:tc>
      </w:tr>
      <w:tr>
        <w:trPr>
          <w:cantSplit w:val="1"/>
          <w:trHeight w:val="470" w:hRule="atLeast"/>
          <w:tblHeader w:val="0"/>
        </w:trPr>
        <w:tc>
          <w:tcPr>
            <w:gridSpan w:val="2"/>
            <w:shd w:fill="d9d9d9" w:val="clear"/>
            <w:tcMar>
              <w:top w:w="100.0" w:type="dxa"/>
              <w:left w:w="100.0" w:type="dxa"/>
              <w:bottom w:w="100.0" w:type="dxa"/>
              <w:right w:w="100.0" w:type="dxa"/>
            </w:tcMar>
          </w:tcPr>
          <w:sdt>
            <w:sdtPr>
              <w:tag w:val="goog_rdk_1857"/>
            </w:sdtPr>
            <w:sdtContent>
              <w:p w:rsidR="00000000" w:rsidDel="00000000" w:rsidP="00000000" w:rsidRDefault="00000000" w:rsidRPr="00000000" w14:paraId="000005B7">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1.00-2.00 pm</w:t>
                </w:r>
              </w:p>
            </w:sdtContent>
          </w:sdt>
        </w:tc>
        <w:tc>
          <w:tcPr>
            <w:shd w:fill="d9d9d9" w:val="clear"/>
            <w:tcMar>
              <w:top w:w="100.0" w:type="dxa"/>
              <w:left w:w="100.0" w:type="dxa"/>
              <w:bottom w:w="100.0" w:type="dxa"/>
              <w:right w:w="100.0" w:type="dxa"/>
            </w:tcMar>
          </w:tcPr>
          <w:sdt>
            <w:sdtPr>
              <w:tag w:val="goog_rdk_1859"/>
            </w:sdtPr>
            <w:sdtContent>
              <w:p w:rsidR="00000000" w:rsidDel="00000000" w:rsidP="00000000" w:rsidRDefault="00000000" w:rsidRPr="00000000" w14:paraId="000005B9">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LUNCH</w:t>
                </w:r>
              </w:p>
            </w:sdtContent>
          </w:sdt>
        </w:tc>
        <w:tc>
          <w:tcPr>
            <w:shd w:fill="d9d9d9" w:val="clear"/>
            <w:tcMar>
              <w:top w:w="100.0" w:type="dxa"/>
              <w:left w:w="100.0" w:type="dxa"/>
              <w:bottom w:w="100.0" w:type="dxa"/>
              <w:right w:w="100.0" w:type="dxa"/>
            </w:tcMar>
          </w:tcPr>
          <w:sdt>
            <w:sdtPr>
              <w:tag w:val="goog_rdk_1860"/>
            </w:sdtPr>
            <w:sdtContent>
              <w:p w:rsidR="00000000" w:rsidDel="00000000" w:rsidP="00000000" w:rsidRDefault="00000000" w:rsidRPr="00000000" w14:paraId="000005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d9d9d9" w:val="clear"/>
            <w:tcMar>
              <w:top w:w="100.0" w:type="dxa"/>
              <w:left w:w="100.0" w:type="dxa"/>
              <w:bottom w:w="100.0" w:type="dxa"/>
              <w:right w:w="100.0" w:type="dxa"/>
            </w:tcMar>
          </w:tcPr>
          <w:sdt>
            <w:sdtPr>
              <w:tag w:val="goog_rdk_1861"/>
            </w:sdtPr>
            <w:sdtContent>
              <w:p w:rsidR="00000000" w:rsidDel="00000000" w:rsidP="00000000" w:rsidRDefault="00000000" w:rsidRPr="00000000" w14:paraId="000005BB">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All</w:t>
                </w:r>
              </w:p>
            </w:sdtContent>
          </w:sdt>
        </w:tc>
      </w:tr>
      <w:tr>
        <w:trPr>
          <w:cantSplit w:val="1"/>
          <w:trHeight w:val="1445" w:hRule="atLeast"/>
          <w:tblHeader w:val="0"/>
        </w:trPr>
        <w:tc>
          <w:tcPr>
            <w:gridSpan w:val="2"/>
            <w:shd w:fill="auto" w:val="clear"/>
            <w:tcMar>
              <w:top w:w="100.0" w:type="dxa"/>
              <w:left w:w="100.0" w:type="dxa"/>
              <w:bottom w:w="100.0" w:type="dxa"/>
              <w:right w:w="100.0" w:type="dxa"/>
            </w:tcMar>
          </w:tcPr>
          <w:sdt>
            <w:sdtPr>
              <w:tag w:val="goog_rdk_1862"/>
            </w:sdtPr>
            <w:sdtContent>
              <w:p w:rsidR="00000000" w:rsidDel="00000000" w:rsidP="00000000" w:rsidRDefault="00000000" w:rsidRPr="00000000" w14:paraId="000005BC">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2.00-4.00 pm</w:t>
                </w:r>
              </w:p>
            </w:sdtContent>
          </w:sdt>
        </w:tc>
        <w:tc>
          <w:tcPr>
            <w:shd w:fill="auto" w:val="clear"/>
            <w:tcMar>
              <w:top w:w="100.0" w:type="dxa"/>
              <w:left w:w="100.0" w:type="dxa"/>
              <w:bottom w:w="100.0" w:type="dxa"/>
              <w:right w:w="100.0" w:type="dxa"/>
            </w:tcMar>
          </w:tcPr>
          <w:sdt>
            <w:sdtPr>
              <w:tag w:val="goog_rdk_1864"/>
            </w:sdtPr>
            <w:sdtContent>
              <w:p w:rsidR="00000000" w:rsidDel="00000000" w:rsidP="00000000" w:rsidRDefault="00000000" w:rsidRPr="00000000" w14:paraId="000005BE">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3</w:t>
                </w:r>
                <w:r w:rsidDel="00000000" w:rsidR="00000000" w:rsidRPr="00000000">
                  <w:rPr>
                    <w:rFonts w:ascii="Times New Roman" w:cs="Times New Roman" w:eastAsia="Times New Roman" w:hAnsi="Times New Roman"/>
                    <w:sz w:val="22"/>
                    <w:szCs w:val="22"/>
                    <w:rtl w:val="0"/>
                  </w:rPr>
                  <w:t xml:space="preserve">. Group work - Specifying LSC-information needs and LSC-information users- identify data sets for specific use cases: (Template 4,5, 6 and 7: Used to guide the group discussions)</w:t>
                </w:r>
              </w:p>
            </w:sdtContent>
          </w:sdt>
        </w:tc>
        <w:tc>
          <w:tcPr>
            <w:shd w:fill="auto" w:val="clear"/>
            <w:tcMar>
              <w:top w:w="100.0" w:type="dxa"/>
              <w:left w:w="100.0" w:type="dxa"/>
              <w:bottom w:w="100.0" w:type="dxa"/>
              <w:right w:w="100.0" w:type="dxa"/>
            </w:tcMar>
          </w:tcPr>
          <w:sdt>
            <w:sdtPr>
              <w:tag w:val="goog_rdk_1865"/>
            </w:sdtPr>
            <w:sdtContent>
              <w:p w:rsidR="00000000" w:rsidDel="00000000" w:rsidP="00000000" w:rsidRDefault="00000000" w:rsidRPr="00000000" w14:paraId="000005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Olivier</w:t>
                </w:r>
              </w:p>
            </w:sdtContent>
          </w:sdt>
        </w:tc>
        <w:tc>
          <w:tcPr>
            <w:shd w:fill="auto" w:val="clear"/>
            <w:tcMar>
              <w:top w:w="100.0" w:type="dxa"/>
              <w:left w:w="100.0" w:type="dxa"/>
              <w:bottom w:w="100.0" w:type="dxa"/>
              <w:right w:w="100.0" w:type="dxa"/>
            </w:tcMar>
          </w:tcPr>
          <w:sdt>
            <w:sdtPr>
              <w:tag w:val="goog_rdk_1866"/>
            </w:sdtPr>
            <w:sdtContent>
              <w:p w:rsidR="00000000" w:rsidDel="00000000" w:rsidP="00000000" w:rsidRDefault="00000000" w:rsidRPr="00000000" w14:paraId="000005C0">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Facilitators (RAB, ILRI, ISRIC, WCDI, ICRAF, ASARECA)</w:t>
                </w:r>
              </w:p>
            </w:sdtContent>
          </w:sdt>
        </w:tc>
      </w:tr>
      <w:tr>
        <w:trPr>
          <w:cantSplit w:val="1"/>
          <w:trHeight w:val="1235" w:hRule="atLeast"/>
          <w:tblHeader w:val="0"/>
        </w:trPr>
        <w:tc>
          <w:tcPr>
            <w:gridSpan w:val="2"/>
            <w:vMerge w:val="restart"/>
            <w:shd w:fill="auto" w:val="clear"/>
            <w:tcMar>
              <w:top w:w="100.0" w:type="dxa"/>
              <w:left w:w="100.0" w:type="dxa"/>
              <w:bottom w:w="100.0" w:type="dxa"/>
              <w:right w:w="100.0" w:type="dxa"/>
            </w:tcMar>
          </w:tcPr>
          <w:sdt>
            <w:sdtPr>
              <w:tag w:val="goog_rdk_1867"/>
            </w:sdtPr>
            <w:sdtContent>
              <w:p w:rsidR="00000000" w:rsidDel="00000000" w:rsidP="00000000" w:rsidRDefault="00000000" w:rsidRPr="00000000" w14:paraId="000005C1">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4.00-4.30 pm</w:t>
                </w:r>
              </w:p>
            </w:sdtContent>
          </w:sdt>
        </w:tc>
        <w:tc>
          <w:tcPr>
            <w:shd w:fill="auto" w:val="clear"/>
            <w:tcMar>
              <w:top w:w="100.0" w:type="dxa"/>
              <w:left w:w="100.0" w:type="dxa"/>
              <w:bottom w:w="100.0" w:type="dxa"/>
              <w:right w:w="100.0" w:type="dxa"/>
            </w:tcMar>
          </w:tcPr>
          <w:sdt>
            <w:sdtPr>
              <w:tag w:val="goog_rdk_1869"/>
            </w:sdtPr>
            <w:sdtContent>
              <w:p w:rsidR="00000000" w:rsidDel="00000000" w:rsidP="00000000" w:rsidRDefault="00000000" w:rsidRPr="00000000" w14:paraId="000005C3">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Wrap-up and closure of the day:</w:t>
                </w:r>
              </w:p>
            </w:sdtContent>
          </w:sdt>
          <w:sdt>
            <w:sdtPr>
              <w:tag w:val="goog_rdk_1870"/>
            </w:sdtPr>
            <w:sdtContent>
              <w:p w:rsidR="00000000" w:rsidDel="00000000" w:rsidP="00000000" w:rsidRDefault="00000000" w:rsidRPr="00000000" w14:paraId="000005C4">
                <w:pPr>
                  <w:spacing w:after="240" w:before="24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 Review, summary, and capture emerging questions</w:t>
                </w:r>
              </w:p>
            </w:sdtContent>
          </w:sdt>
        </w:tc>
        <w:tc>
          <w:tcPr>
            <w:shd w:fill="auto" w:val="clear"/>
            <w:tcMar>
              <w:top w:w="100.0" w:type="dxa"/>
              <w:left w:w="100.0" w:type="dxa"/>
              <w:bottom w:w="100.0" w:type="dxa"/>
              <w:right w:w="100.0" w:type="dxa"/>
            </w:tcMar>
          </w:tcPr>
          <w:sdt>
            <w:sdtPr>
              <w:tag w:val="goog_rdk_1871"/>
            </w:sdtPr>
            <w:sdtContent>
              <w:p w:rsidR="00000000" w:rsidDel="00000000" w:rsidP="00000000" w:rsidRDefault="00000000" w:rsidRPr="00000000" w14:paraId="000005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w:t>
                </w:r>
              </w:p>
            </w:sdtContent>
          </w:sdt>
          <w:sdt>
            <w:sdtPr>
              <w:tag w:val="goog_rdk_1872"/>
            </w:sdtPr>
            <w:sdtContent>
              <w:p w:rsidR="00000000" w:rsidDel="00000000" w:rsidP="00000000" w:rsidRDefault="00000000" w:rsidRPr="00000000" w14:paraId="000005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auto" w:val="clear"/>
            <w:tcMar>
              <w:top w:w="100.0" w:type="dxa"/>
              <w:left w:w="100.0" w:type="dxa"/>
              <w:bottom w:w="100.0" w:type="dxa"/>
              <w:right w:w="100.0" w:type="dxa"/>
            </w:tcMar>
          </w:tcPr>
          <w:sdt>
            <w:sdtPr>
              <w:tag w:val="goog_rdk_1873"/>
            </w:sdtPr>
            <w:sdtContent>
              <w:p w:rsidR="00000000" w:rsidDel="00000000" w:rsidP="00000000" w:rsidRDefault="00000000" w:rsidRPr="00000000" w14:paraId="000005C7">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WCDI</w:t>
                </w:r>
              </w:p>
            </w:sdtContent>
          </w:sdt>
          <w:sdt>
            <w:sdtPr>
              <w:tag w:val="goog_rdk_1874"/>
            </w:sdtPr>
            <w:sdtContent>
              <w:p w:rsidR="00000000" w:rsidDel="00000000" w:rsidP="00000000" w:rsidRDefault="00000000" w:rsidRPr="00000000" w14:paraId="000005C8">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r>
      <w:tr>
        <w:trPr>
          <w:cantSplit w:val="1"/>
          <w:trHeight w:val="530" w:hRule="atLeast"/>
          <w:tblHeader w:val="0"/>
        </w:trPr>
        <w:tc>
          <w:tcPr>
            <w:gridSpan w:val="2"/>
            <w:vMerge w:val="continue"/>
            <w:shd w:fill="auto" w:val="clear"/>
            <w:tcMar>
              <w:top w:w="100.0" w:type="dxa"/>
              <w:left w:w="100.0" w:type="dxa"/>
              <w:bottom w:w="100.0" w:type="dxa"/>
              <w:right w:w="100.0" w:type="dxa"/>
            </w:tcMar>
          </w:tcPr>
          <w:sdt>
            <w:sdtPr>
              <w:tag w:val="goog_rdk_1875"/>
            </w:sdtPr>
            <w:sdtContent>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sdtContent>
          </w:sdt>
        </w:tc>
        <w:tc>
          <w:tcPr>
            <w:shd w:fill="auto" w:val="clear"/>
            <w:tcMar>
              <w:top w:w="100.0" w:type="dxa"/>
              <w:left w:w="100.0" w:type="dxa"/>
              <w:bottom w:w="100.0" w:type="dxa"/>
              <w:right w:w="100.0" w:type="dxa"/>
            </w:tcMar>
          </w:tcPr>
          <w:sdt>
            <w:sdtPr>
              <w:tag w:val="goog_rdk_1877"/>
            </w:sdtPr>
            <w:sdtContent>
              <w:p w:rsidR="00000000" w:rsidDel="00000000" w:rsidP="00000000" w:rsidRDefault="00000000" w:rsidRPr="00000000" w14:paraId="000005CB">
                <w:pPr>
                  <w:spacing w:after="240" w:before="240" w:lineRule="auto"/>
                  <w:ind w:left="1080" w:hanging="360"/>
                  <w:rPr>
                    <w:rFonts w:ascii="Times New Roman" w:cs="Times New Roman" w:eastAsia="Times New Roman" w:hAnsi="Times New Roman"/>
                    <w:sz w:val="22"/>
                    <w:szCs w:val="22"/>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Announcements</w:t>
                </w:r>
              </w:p>
            </w:sdtContent>
          </w:sdt>
        </w:tc>
        <w:tc>
          <w:tcPr>
            <w:shd w:fill="auto" w:val="clear"/>
            <w:tcMar>
              <w:top w:w="100.0" w:type="dxa"/>
              <w:left w:w="100.0" w:type="dxa"/>
              <w:bottom w:w="100.0" w:type="dxa"/>
              <w:right w:w="100.0" w:type="dxa"/>
            </w:tcMar>
          </w:tcPr>
          <w:sdt>
            <w:sdtPr>
              <w:tag w:val="goog_rdk_1878"/>
            </w:sdtPr>
            <w:sdtContent>
              <w:p w:rsidR="00000000" w:rsidDel="00000000" w:rsidP="00000000" w:rsidRDefault="00000000" w:rsidRPr="00000000" w14:paraId="000005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Jules</w:t>
                </w:r>
              </w:p>
            </w:sdtContent>
          </w:sdt>
        </w:tc>
        <w:tc>
          <w:tcPr>
            <w:shd w:fill="auto" w:val="clear"/>
            <w:tcMar>
              <w:top w:w="100.0" w:type="dxa"/>
              <w:left w:w="100.0" w:type="dxa"/>
              <w:bottom w:w="100.0" w:type="dxa"/>
              <w:right w:w="100.0" w:type="dxa"/>
            </w:tcMar>
          </w:tcPr>
          <w:sdt>
            <w:sdtPr>
              <w:tag w:val="goog_rdk_1879"/>
            </w:sdtPr>
            <w:sdtContent>
              <w:p w:rsidR="00000000" w:rsidDel="00000000" w:rsidP="00000000" w:rsidRDefault="00000000" w:rsidRPr="00000000" w14:paraId="000005CD">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RAB</w:t>
                </w:r>
              </w:p>
            </w:sdtContent>
          </w:sdt>
        </w:tc>
      </w:tr>
      <w:tr>
        <w:trPr>
          <w:cantSplit w:val="1"/>
          <w:trHeight w:val="530" w:hRule="atLeast"/>
          <w:tblHeader w:val="0"/>
        </w:trPr>
        <w:tc>
          <w:tcPr>
            <w:gridSpan w:val="2"/>
            <w:shd w:fill="d9d9d9" w:val="clear"/>
            <w:tcMar>
              <w:top w:w="100.0" w:type="dxa"/>
              <w:left w:w="100.0" w:type="dxa"/>
              <w:bottom w:w="100.0" w:type="dxa"/>
              <w:right w:w="100.0" w:type="dxa"/>
            </w:tcMar>
          </w:tcPr>
          <w:sdt>
            <w:sdtPr>
              <w:tag w:val="goog_rdk_1880"/>
            </w:sdtPr>
            <w:sdtContent>
              <w:p w:rsidR="00000000" w:rsidDel="00000000" w:rsidP="00000000" w:rsidRDefault="00000000" w:rsidRPr="00000000" w14:paraId="000005CE">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4.30-5.00</w:t>
                </w:r>
              </w:p>
            </w:sdtContent>
          </w:sdt>
        </w:tc>
        <w:tc>
          <w:tcPr>
            <w:shd w:fill="d9d9d9" w:val="clear"/>
            <w:tcMar>
              <w:top w:w="100.0" w:type="dxa"/>
              <w:left w:w="100.0" w:type="dxa"/>
              <w:bottom w:w="100.0" w:type="dxa"/>
              <w:right w:w="100.0" w:type="dxa"/>
            </w:tcMar>
          </w:tcPr>
          <w:sdt>
            <w:sdtPr>
              <w:tag w:val="goog_rdk_1882"/>
            </w:sdtPr>
            <w:sdtContent>
              <w:p w:rsidR="00000000" w:rsidDel="00000000" w:rsidP="00000000" w:rsidRDefault="00000000" w:rsidRPr="00000000" w14:paraId="000005D0">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Health Break and end of day 1</w:t>
                </w:r>
              </w:p>
            </w:sdtContent>
          </w:sdt>
        </w:tc>
        <w:tc>
          <w:tcPr>
            <w:shd w:fill="d9d9d9" w:val="clear"/>
            <w:tcMar>
              <w:top w:w="100.0" w:type="dxa"/>
              <w:left w:w="100.0" w:type="dxa"/>
              <w:bottom w:w="100.0" w:type="dxa"/>
              <w:right w:w="100.0" w:type="dxa"/>
            </w:tcMar>
          </w:tcPr>
          <w:sdt>
            <w:sdtPr>
              <w:tag w:val="goog_rdk_1883"/>
            </w:sdtPr>
            <w:sdtContent>
              <w:p w:rsidR="00000000" w:rsidDel="00000000" w:rsidP="00000000" w:rsidRDefault="00000000" w:rsidRPr="00000000" w14:paraId="000005D1">
                <w:pPr>
                  <w:spacing w:after="240" w:before="240" w:lineRule="auto"/>
                  <w:rPr>
                    <w:rFonts w:ascii="Times New Roman" w:cs="Times New Roman" w:eastAsia="Times New Roman" w:hAnsi="Times New Roman"/>
                    <w:sz w:val="22"/>
                    <w:szCs w:val="22"/>
                    <w:highlight w:val="cyan"/>
                  </w:rPr>
                </w:pPr>
                <w:r w:rsidDel="00000000" w:rsidR="00000000" w:rsidRPr="00000000">
                  <w:rPr>
                    <w:rFonts w:ascii="Times New Roman" w:cs="Times New Roman" w:eastAsia="Times New Roman" w:hAnsi="Times New Roman"/>
                    <w:sz w:val="22"/>
                    <w:szCs w:val="22"/>
                    <w:highlight w:val="cyan"/>
                    <w:rtl w:val="0"/>
                  </w:rPr>
                  <w:t xml:space="preserve"> </w:t>
                </w:r>
              </w:p>
            </w:sdtContent>
          </w:sdt>
        </w:tc>
        <w:tc>
          <w:tcPr>
            <w:shd w:fill="d9d9d9" w:val="clear"/>
            <w:tcMar>
              <w:top w:w="100.0" w:type="dxa"/>
              <w:left w:w="100.0" w:type="dxa"/>
              <w:bottom w:w="100.0" w:type="dxa"/>
              <w:right w:w="100.0" w:type="dxa"/>
            </w:tcMar>
          </w:tcPr>
          <w:sdt>
            <w:sdtPr>
              <w:tag w:val="goog_rdk_1884"/>
            </w:sdtPr>
            <w:sdtContent>
              <w:p w:rsidR="00000000" w:rsidDel="00000000" w:rsidP="00000000" w:rsidRDefault="00000000" w:rsidRPr="00000000" w14:paraId="000005D2">
                <w:pPr>
                  <w:spacing w:after="240" w:before="240" w:lineRule="auto"/>
                  <w:rPr>
                    <w:rFonts w:ascii="Times New Roman" w:cs="Times New Roman" w:eastAsia="Times New Roman" w:hAnsi="Times New Roman"/>
                    <w:sz w:val="22"/>
                    <w:szCs w:val="22"/>
                    <w:highlight w:val="cyan"/>
                  </w:rPr>
                </w:pPr>
                <w:r w:rsidDel="00000000" w:rsidR="00000000" w:rsidRPr="00000000">
                  <w:rPr>
                    <w:rFonts w:ascii="Times New Roman" w:cs="Times New Roman" w:eastAsia="Times New Roman" w:hAnsi="Times New Roman"/>
                    <w:sz w:val="22"/>
                    <w:szCs w:val="22"/>
                    <w:highlight w:val="cyan"/>
                    <w:rtl w:val="0"/>
                  </w:rPr>
                  <w:t xml:space="preserve"> </w:t>
                </w:r>
              </w:p>
            </w:sdtContent>
          </w:sdt>
        </w:tc>
      </w:tr>
      <w:tr>
        <w:trPr>
          <w:cantSplit w:val="1"/>
          <w:trHeight w:val="530" w:hRule="atLeast"/>
          <w:tblHeader w:val="0"/>
        </w:trPr>
        <w:tc>
          <w:tcPr>
            <w:gridSpan w:val="2"/>
            <w:shd w:fill="d9d9d9" w:val="clear"/>
            <w:tcMar>
              <w:top w:w="100.0" w:type="dxa"/>
              <w:left w:w="100.0" w:type="dxa"/>
              <w:bottom w:w="100.0" w:type="dxa"/>
              <w:right w:w="100.0" w:type="dxa"/>
            </w:tcMar>
          </w:tcPr>
          <w:sdt>
            <w:sdtPr>
              <w:tag w:val="goog_rdk_1885"/>
            </w:sdtPr>
            <w:sdtContent>
              <w:p w:rsidR="00000000" w:rsidDel="00000000" w:rsidP="00000000" w:rsidRDefault="00000000" w:rsidRPr="00000000" w14:paraId="000005D3">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5.00-6.00</w:t>
                </w:r>
              </w:p>
            </w:sdtContent>
          </w:sdt>
        </w:tc>
        <w:tc>
          <w:tcPr>
            <w:shd w:fill="d9d9d9" w:val="clear"/>
            <w:tcMar>
              <w:top w:w="100.0" w:type="dxa"/>
              <w:left w:w="100.0" w:type="dxa"/>
              <w:bottom w:w="100.0" w:type="dxa"/>
              <w:right w:w="100.0" w:type="dxa"/>
            </w:tcMar>
          </w:tcPr>
          <w:sdt>
            <w:sdtPr>
              <w:tag w:val="goog_rdk_1887"/>
            </w:sdtPr>
            <w:sdtContent>
              <w:p w:rsidR="00000000" w:rsidDel="00000000" w:rsidP="00000000" w:rsidRDefault="00000000" w:rsidRPr="00000000" w14:paraId="000005D5">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Core-team reflections</w:t>
                </w:r>
              </w:p>
            </w:sdtContent>
          </w:sdt>
        </w:tc>
        <w:tc>
          <w:tcPr>
            <w:shd w:fill="d9d9d9" w:val="clear"/>
            <w:tcMar>
              <w:top w:w="100.0" w:type="dxa"/>
              <w:left w:w="100.0" w:type="dxa"/>
              <w:bottom w:w="100.0" w:type="dxa"/>
              <w:right w:w="100.0" w:type="dxa"/>
            </w:tcMar>
          </w:tcPr>
          <w:sdt>
            <w:sdtPr>
              <w:tag w:val="goog_rdk_1888"/>
            </w:sdtPr>
            <w:sdtContent>
              <w:p w:rsidR="00000000" w:rsidDel="00000000" w:rsidP="00000000" w:rsidRDefault="00000000" w:rsidRPr="00000000" w14:paraId="000005D6">
                <w:pPr>
                  <w:spacing w:after="240" w:before="240" w:lineRule="auto"/>
                  <w:rPr>
                    <w:rFonts w:ascii="Times New Roman" w:cs="Times New Roman" w:eastAsia="Times New Roman" w:hAnsi="Times New Roman"/>
                    <w:sz w:val="22"/>
                    <w:szCs w:val="22"/>
                    <w:highlight w:val="cyan"/>
                  </w:rPr>
                </w:pPr>
                <w:r w:rsidDel="00000000" w:rsidR="00000000" w:rsidRPr="00000000">
                  <w:rPr>
                    <w:rFonts w:ascii="Times New Roman" w:cs="Times New Roman" w:eastAsia="Times New Roman" w:hAnsi="Times New Roman"/>
                    <w:sz w:val="22"/>
                    <w:szCs w:val="22"/>
                    <w:highlight w:val="cyan"/>
                    <w:rtl w:val="0"/>
                  </w:rPr>
                  <w:t xml:space="preserve"> </w:t>
                </w:r>
              </w:p>
            </w:sdtContent>
          </w:sdt>
        </w:tc>
        <w:tc>
          <w:tcPr>
            <w:shd w:fill="d9d9d9" w:val="clear"/>
            <w:tcMar>
              <w:top w:w="100.0" w:type="dxa"/>
              <w:left w:w="100.0" w:type="dxa"/>
              <w:bottom w:w="100.0" w:type="dxa"/>
              <w:right w:w="100.0" w:type="dxa"/>
            </w:tcMar>
          </w:tcPr>
          <w:sdt>
            <w:sdtPr>
              <w:tag w:val="goog_rdk_1889"/>
            </w:sdtPr>
            <w:sdtContent>
              <w:p w:rsidR="00000000" w:rsidDel="00000000" w:rsidP="00000000" w:rsidRDefault="00000000" w:rsidRPr="00000000" w14:paraId="000005D7">
                <w:pPr>
                  <w:spacing w:after="240" w:before="240" w:lineRule="auto"/>
                  <w:rPr>
                    <w:rFonts w:ascii="Times New Roman" w:cs="Times New Roman" w:eastAsia="Times New Roman" w:hAnsi="Times New Roman"/>
                    <w:sz w:val="22"/>
                    <w:szCs w:val="22"/>
                    <w:highlight w:val="cyan"/>
                  </w:rPr>
                </w:pPr>
                <w:r w:rsidDel="00000000" w:rsidR="00000000" w:rsidRPr="00000000">
                  <w:rPr>
                    <w:rFonts w:ascii="Times New Roman" w:cs="Times New Roman" w:eastAsia="Times New Roman" w:hAnsi="Times New Roman"/>
                    <w:sz w:val="22"/>
                    <w:szCs w:val="22"/>
                    <w:highlight w:val="cyan"/>
                    <w:rtl w:val="0"/>
                  </w:rPr>
                  <w:t xml:space="preserve"> </w:t>
                </w:r>
              </w:p>
            </w:sdtContent>
          </w:sdt>
        </w:tc>
      </w:tr>
      <w:tr>
        <w:trPr>
          <w:cantSplit w:val="1"/>
          <w:trHeight w:val="515" w:hRule="atLeast"/>
          <w:tblHeader w:val="0"/>
        </w:trPr>
        <w:tc>
          <w:tcPr>
            <w:shd w:fill="d6e3bc" w:val="clear"/>
            <w:tcMar>
              <w:top w:w="100.0" w:type="dxa"/>
              <w:left w:w="100.0" w:type="dxa"/>
              <w:bottom w:w="100.0" w:type="dxa"/>
              <w:right w:w="100.0" w:type="dxa"/>
            </w:tcMar>
          </w:tcPr>
          <w:sdt>
            <w:sdtPr>
              <w:tag w:val="goog_rdk_1890"/>
            </w:sdtPr>
            <w:sdtContent>
              <w:p w:rsidR="00000000" w:rsidDel="00000000" w:rsidP="00000000" w:rsidRDefault="00000000" w:rsidRPr="00000000" w14:paraId="000005D8">
                <w:pPr>
                  <w:spacing w:after="240"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sdtContent>
          </w:sdt>
        </w:tc>
        <w:tc>
          <w:tcPr>
            <w:gridSpan w:val="4"/>
            <w:shd w:fill="d6e3bc" w:val="clear"/>
            <w:tcMar>
              <w:top w:w="100.0" w:type="dxa"/>
              <w:left w:w="100.0" w:type="dxa"/>
              <w:bottom w:w="100.0" w:type="dxa"/>
              <w:right w:w="100.0" w:type="dxa"/>
            </w:tcMar>
          </w:tcPr>
          <w:sdt>
            <w:sdtPr>
              <w:tag w:val="goog_rdk_1891"/>
            </w:sdtPr>
            <w:sdtContent>
              <w:p w:rsidR="00000000" w:rsidDel="00000000" w:rsidP="00000000" w:rsidRDefault="00000000" w:rsidRPr="00000000" w14:paraId="000005D9">
                <w:pPr>
                  <w:spacing w:after="240" w:befor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DAY TWO – 18 November 2022</w:t>
                </w:r>
              </w:p>
            </w:sdtContent>
          </w:sdt>
        </w:tc>
      </w:tr>
      <w:tr>
        <w:trPr>
          <w:cantSplit w:val="1"/>
          <w:trHeight w:val="710" w:hRule="atLeast"/>
          <w:tblHeader w:val="0"/>
        </w:trPr>
        <w:tc>
          <w:tcPr>
            <w:gridSpan w:val="2"/>
            <w:shd w:fill="auto" w:val="clear"/>
            <w:tcMar>
              <w:top w:w="100.0" w:type="dxa"/>
              <w:left w:w="100.0" w:type="dxa"/>
              <w:bottom w:w="100.0" w:type="dxa"/>
              <w:right w:w="100.0" w:type="dxa"/>
            </w:tcMar>
          </w:tcPr>
          <w:sdt>
            <w:sdtPr>
              <w:tag w:val="goog_rdk_1895"/>
            </w:sdtPr>
            <w:sdtContent>
              <w:p w:rsidR="00000000" w:rsidDel="00000000" w:rsidP="00000000" w:rsidRDefault="00000000" w:rsidRPr="00000000" w14:paraId="000005DD">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8:00 – 8:30 am</w:t>
                </w:r>
              </w:p>
            </w:sdtContent>
          </w:sdt>
        </w:tc>
        <w:tc>
          <w:tcPr>
            <w:shd w:fill="auto" w:val="clear"/>
            <w:tcMar>
              <w:top w:w="100.0" w:type="dxa"/>
              <w:left w:w="100.0" w:type="dxa"/>
              <w:bottom w:w="100.0" w:type="dxa"/>
              <w:right w:w="100.0" w:type="dxa"/>
            </w:tcMar>
          </w:tcPr>
          <w:sdt>
            <w:sdtPr>
              <w:tag w:val="goog_rdk_1897"/>
            </w:sdtPr>
            <w:sdtContent>
              <w:p w:rsidR="00000000" w:rsidDel="00000000" w:rsidP="00000000" w:rsidRDefault="00000000" w:rsidRPr="00000000" w14:paraId="000005DF">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Registration and Day - 2 Agenda Overview</w:t>
                </w:r>
              </w:p>
            </w:sdtContent>
          </w:sdt>
        </w:tc>
        <w:tc>
          <w:tcPr>
            <w:shd w:fill="auto" w:val="clear"/>
            <w:tcMar>
              <w:top w:w="100.0" w:type="dxa"/>
              <w:left w:w="100.0" w:type="dxa"/>
              <w:bottom w:w="100.0" w:type="dxa"/>
              <w:right w:w="100.0" w:type="dxa"/>
            </w:tcMar>
          </w:tcPr>
          <w:sdt>
            <w:sdtPr>
              <w:tag w:val="goog_rdk_1898"/>
            </w:sdtPr>
            <w:sdtContent>
              <w:p w:rsidR="00000000" w:rsidDel="00000000" w:rsidP="00000000" w:rsidRDefault="00000000" w:rsidRPr="00000000" w14:paraId="000005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Chantal</w:t>
                </w:r>
              </w:p>
            </w:sdtContent>
          </w:sdt>
        </w:tc>
        <w:tc>
          <w:tcPr>
            <w:shd w:fill="auto" w:val="clear"/>
            <w:tcMar>
              <w:top w:w="100.0" w:type="dxa"/>
              <w:left w:w="100.0" w:type="dxa"/>
              <w:bottom w:w="100.0" w:type="dxa"/>
              <w:right w:w="100.0" w:type="dxa"/>
            </w:tcMar>
          </w:tcPr>
          <w:sdt>
            <w:sdtPr>
              <w:tag w:val="goog_rdk_1899"/>
            </w:sdtPr>
            <w:sdtContent>
              <w:p w:rsidR="00000000" w:rsidDel="00000000" w:rsidP="00000000" w:rsidRDefault="00000000" w:rsidRPr="00000000" w14:paraId="000005E1">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DG-Adm</w:t>
                </w:r>
              </w:p>
            </w:sdtContent>
          </w:sdt>
        </w:tc>
      </w:tr>
      <w:tr>
        <w:trPr>
          <w:cantSplit w:val="1"/>
          <w:trHeight w:val="470" w:hRule="atLeast"/>
          <w:tblHeader w:val="0"/>
        </w:trPr>
        <w:tc>
          <w:tcPr>
            <w:gridSpan w:val="2"/>
            <w:shd w:fill="auto" w:val="clear"/>
            <w:tcMar>
              <w:top w:w="100.0" w:type="dxa"/>
              <w:left w:w="100.0" w:type="dxa"/>
              <w:bottom w:w="100.0" w:type="dxa"/>
              <w:right w:w="100.0" w:type="dxa"/>
            </w:tcMar>
          </w:tcPr>
          <w:sdt>
            <w:sdtPr>
              <w:tag w:val="goog_rdk_1900"/>
            </w:sdtPr>
            <w:sdtContent>
              <w:p w:rsidR="00000000" w:rsidDel="00000000" w:rsidP="00000000" w:rsidRDefault="00000000" w:rsidRPr="00000000" w14:paraId="000005E2">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8:30 – 8:45 am</w:t>
                </w:r>
              </w:p>
            </w:sdtContent>
          </w:sdt>
        </w:tc>
        <w:tc>
          <w:tcPr>
            <w:shd w:fill="auto" w:val="clear"/>
            <w:tcMar>
              <w:top w:w="100.0" w:type="dxa"/>
              <w:left w:w="100.0" w:type="dxa"/>
              <w:bottom w:w="100.0" w:type="dxa"/>
              <w:right w:w="100.0" w:type="dxa"/>
            </w:tcMar>
          </w:tcPr>
          <w:sdt>
            <w:sdtPr>
              <w:tag w:val="goog_rdk_1902"/>
            </w:sdtPr>
            <w:sdtContent>
              <w:p w:rsidR="00000000" w:rsidDel="00000000" w:rsidP="00000000" w:rsidRDefault="00000000" w:rsidRPr="00000000" w14:paraId="000005E4">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Recap of Day-1</w:t>
                </w:r>
              </w:p>
            </w:sdtContent>
          </w:sdt>
        </w:tc>
        <w:tc>
          <w:tcPr>
            <w:shd w:fill="auto" w:val="clear"/>
            <w:tcMar>
              <w:top w:w="100.0" w:type="dxa"/>
              <w:left w:w="100.0" w:type="dxa"/>
              <w:bottom w:w="100.0" w:type="dxa"/>
              <w:right w:w="100.0" w:type="dxa"/>
            </w:tcMar>
          </w:tcPr>
          <w:sdt>
            <w:sdtPr>
              <w:tag w:val="goog_rdk_1903"/>
            </w:sdtPr>
            <w:sdtContent>
              <w:p w:rsidR="00000000" w:rsidDel="00000000" w:rsidP="00000000" w:rsidRDefault="00000000" w:rsidRPr="00000000" w14:paraId="000005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Blaise</w:t>
                </w:r>
              </w:p>
            </w:sdtContent>
          </w:sdt>
        </w:tc>
        <w:tc>
          <w:tcPr>
            <w:shd w:fill="auto" w:val="clear"/>
            <w:tcMar>
              <w:top w:w="100.0" w:type="dxa"/>
              <w:left w:w="100.0" w:type="dxa"/>
              <w:bottom w:w="100.0" w:type="dxa"/>
              <w:right w:w="100.0" w:type="dxa"/>
            </w:tcMar>
          </w:tcPr>
          <w:sdt>
            <w:sdtPr>
              <w:tag w:val="goog_rdk_1904"/>
            </w:sdtPr>
            <w:sdtContent>
              <w:p w:rsidR="00000000" w:rsidDel="00000000" w:rsidP="00000000" w:rsidRDefault="00000000" w:rsidRPr="00000000" w14:paraId="000005E6">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ASARECA</w:t>
                </w:r>
              </w:p>
            </w:sdtContent>
          </w:sdt>
        </w:tc>
      </w:tr>
      <w:tr>
        <w:trPr>
          <w:cantSplit w:val="1"/>
          <w:trHeight w:val="1670" w:hRule="atLeast"/>
          <w:tblHeader w:val="0"/>
        </w:trPr>
        <w:tc>
          <w:tcPr>
            <w:gridSpan w:val="2"/>
            <w:shd w:fill="auto" w:val="clear"/>
            <w:tcMar>
              <w:top w:w="100.0" w:type="dxa"/>
              <w:left w:w="100.0" w:type="dxa"/>
              <w:bottom w:w="100.0" w:type="dxa"/>
              <w:right w:w="100.0" w:type="dxa"/>
            </w:tcMar>
          </w:tcPr>
          <w:sdt>
            <w:sdtPr>
              <w:tag w:val="goog_rdk_1905"/>
            </w:sdtPr>
            <w:sdtContent>
              <w:p w:rsidR="00000000" w:rsidDel="00000000" w:rsidP="00000000" w:rsidRDefault="00000000" w:rsidRPr="00000000" w14:paraId="000005E7">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8:45 - 10:00 am</w:t>
                </w:r>
              </w:p>
            </w:sdtContent>
          </w:sdt>
        </w:tc>
        <w:tc>
          <w:tcPr>
            <w:shd w:fill="auto" w:val="clear"/>
            <w:tcMar>
              <w:top w:w="100.0" w:type="dxa"/>
              <w:left w:w="100.0" w:type="dxa"/>
              <w:bottom w:w="100.0" w:type="dxa"/>
              <w:right w:w="100.0" w:type="dxa"/>
            </w:tcMar>
          </w:tcPr>
          <w:sdt>
            <w:sdtPr>
              <w:tag w:val="goog_rdk_1907"/>
            </w:sdtPr>
            <w:sdtContent>
              <w:p w:rsidR="00000000" w:rsidDel="00000000" w:rsidP="00000000" w:rsidRDefault="00000000" w:rsidRPr="00000000" w14:paraId="000005E9">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3.1</w:t>
                </w:r>
                <w:r w:rsidDel="00000000" w:rsidR="00000000" w:rsidRPr="00000000">
                  <w:rPr>
                    <w:rFonts w:ascii="Times New Roman" w:cs="Times New Roman" w:eastAsia="Times New Roman" w:hAnsi="Times New Roman"/>
                    <w:sz w:val="22"/>
                    <w:szCs w:val="22"/>
                    <w:rtl w:val="0"/>
                  </w:rPr>
                  <w:t xml:space="preserve"> Session Reflection activity and Group plenary presentations</w:t>
                </w:r>
              </w:p>
            </w:sdtContent>
          </w:sdt>
          <w:sdt>
            <w:sdtPr>
              <w:tag w:val="goog_rdk_1908"/>
            </w:sdtPr>
            <w:sdtContent>
              <w:p w:rsidR="00000000" w:rsidDel="00000000" w:rsidP="00000000" w:rsidRDefault="00000000" w:rsidRPr="00000000" w14:paraId="000005EA">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sdt>
            <w:sdtPr>
              <w:tag w:val="goog_rdk_1909"/>
            </w:sdtPr>
            <w:sdtContent>
              <w:p w:rsidR="00000000" w:rsidDel="00000000" w:rsidP="00000000" w:rsidRDefault="00000000" w:rsidRPr="00000000" w14:paraId="000005EB">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c>
          <w:tcPr>
            <w:shd w:fill="auto" w:val="clear"/>
            <w:tcMar>
              <w:top w:w="100.0" w:type="dxa"/>
              <w:left w:w="100.0" w:type="dxa"/>
              <w:bottom w:w="100.0" w:type="dxa"/>
              <w:right w:w="100.0" w:type="dxa"/>
            </w:tcMar>
          </w:tcPr>
          <w:sdt>
            <w:sdtPr>
              <w:tag w:val="goog_rdk_1910"/>
            </w:sdtPr>
            <w:sdtContent>
              <w:p w:rsidR="00000000" w:rsidDel="00000000" w:rsidP="00000000" w:rsidRDefault="00000000" w:rsidRPr="00000000" w14:paraId="000005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Likoko</w:t>
                </w:r>
              </w:p>
            </w:sdtContent>
          </w:sdt>
        </w:tc>
        <w:tc>
          <w:tcPr>
            <w:shd w:fill="auto" w:val="clear"/>
            <w:tcMar>
              <w:top w:w="100.0" w:type="dxa"/>
              <w:left w:w="100.0" w:type="dxa"/>
              <w:bottom w:w="100.0" w:type="dxa"/>
              <w:right w:w="100.0" w:type="dxa"/>
            </w:tcMar>
          </w:tcPr>
          <w:sdt>
            <w:sdtPr>
              <w:tag w:val="goog_rdk_1911"/>
            </w:sdtPr>
            <w:sdtContent>
              <w:p w:rsidR="00000000" w:rsidDel="00000000" w:rsidP="00000000" w:rsidRDefault="00000000" w:rsidRPr="00000000" w14:paraId="000005ED">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Co-facilitators (RAB, ILRI, ISRIC, WCDI, ICRAF, ASARECA)</w:t>
                </w:r>
              </w:p>
            </w:sdtContent>
          </w:sdt>
        </w:tc>
      </w:tr>
      <w:tr>
        <w:trPr>
          <w:cantSplit w:val="1"/>
          <w:trHeight w:val="1445" w:hRule="atLeast"/>
          <w:tblHeader w:val="0"/>
        </w:trPr>
        <w:tc>
          <w:tcPr>
            <w:gridSpan w:val="2"/>
            <w:shd w:fill="auto" w:val="clear"/>
            <w:tcMar>
              <w:top w:w="100.0" w:type="dxa"/>
              <w:left w:w="100.0" w:type="dxa"/>
              <w:bottom w:w="100.0" w:type="dxa"/>
              <w:right w:w="100.0" w:type="dxa"/>
            </w:tcMar>
          </w:tcPr>
          <w:sdt>
            <w:sdtPr>
              <w:tag w:val="goog_rdk_1912"/>
            </w:sdtPr>
            <w:sdtContent>
              <w:p w:rsidR="00000000" w:rsidDel="00000000" w:rsidP="00000000" w:rsidRDefault="00000000" w:rsidRPr="00000000" w14:paraId="000005EE">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10.00-10.30 am</w:t>
                </w:r>
              </w:p>
            </w:sdtContent>
          </w:sdt>
        </w:tc>
        <w:tc>
          <w:tcPr>
            <w:shd w:fill="auto" w:val="clear"/>
            <w:tcMar>
              <w:top w:w="100.0" w:type="dxa"/>
              <w:left w:w="100.0" w:type="dxa"/>
              <w:bottom w:w="100.0" w:type="dxa"/>
              <w:right w:w="100.0" w:type="dxa"/>
            </w:tcMar>
          </w:tcPr>
          <w:sdt>
            <w:sdtPr>
              <w:tag w:val="goog_rdk_1914"/>
            </w:sdtPr>
            <w:sdtContent>
              <w:p w:rsidR="00000000" w:rsidDel="00000000" w:rsidP="00000000" w:rsidRDefault="00000000" w:rsidRPr="00000000" w14:paraId="000005F0">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4.</w:t>
                </w:r>
                <w:r w:rsidDel="00000000" w:rsidR="00000000" w:rsidRPr="00000000">
                  <w:rPr>
                    <w:rFonts w:ascii="Times New Roman" w:cs="Times New Roman" w:eastAsia="Times New Roman" w:hAnsi="Times New Roman"/>
                    <w:sz w:val="22"/>
                    <w:szCs w:val="22"/>
                    <w:rtl w:val="0"/>
                  </w:rPr>
                  <w:t xml:space="preserve"> Group work - Identifying capacity requirements for LSC-information use and users to inform hub development: (Use template 9 to guide the discussion)</w:t>
                </w:r>
              </w:p>
            </w:sdtContent>
          </w:sdt>
        </w:tc>
        <w:tc>
          <w:tcPr>
            <w:shd w:fill="auto" w:val="clear"/>
            <w:tcMar>
              <w:top w:w="100.0" w:type="dxa"/>
              <w:left w:w="100.0" w:type="dxa"/>
              <w:bottom w:w="100.0" w:type="dxa"/>
              <w:right w:w="100.0" w:type="dxa"/>
            </w:tcMar>
          </w:tcPr>
          <w:sdt>
            <w:sdtPr>
              <w:tag w:val="goog_rdk_1915"/>
            </w:sdtPr>
            <w:sdtContent>
              <w:p w:rsidR="00000000" w:rsidDel="00000000" w:rsidP="00000000" w:rsidRDefault="00000000" w:rsidRPr="00000000" w14:paraId="000005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Ermias and Eric</w:t>
                </w:r>
              </w:p>
            </w:sdtContent>
          </w:sdt>
        </w:tc>
        <w:tc>
          <w:tcPr>
            <w:shd w:fill="auto" w:val="clear"/>
            <w:tcMar>
              <w:top w:w="100.0" w:type="dxa"/>
              <w:left w:w="100.0" w:type="dxa"/>
              <w:bottom w:w="100.0" w:type="dxa"/>
              <w:right w:w="100.0" w:type="dxa"/>
            </w:tcMar>
          </w:tcPr>
          <w:sdt>
            <w:sdtPr>
              <w:tag w:val="goog_rdk_1916"/>
            </w:sdtPr>
            <w:sdtContent>
              <w:p w:rsidR="00000000" w:rsidDel="00000000" w:rsidP="00000000" w:rsidRDefault="00000000" w:rsidRPr="00000000" w14:paraId="000005F2">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Co-facilitators (RAB, ILRI, ISRIC, WCDI, ICRAF, ASARECA)</w:t>
                </w:r>
              </w:p>
            </w:sdtContent>
          </w:sdt>
        </w:tc>
      </w:tr>
      <w:tr>
        <w:trPr>
          <w:cantSplit w:val="1"/>
          <w:trHeight w:val="470" w:hRule="atLeast"/>
          <w:tblHeader w:val="0"/>
        </w:trPr>
        <w:tc>
          <w:tcPr>
            <w:gridSpan w:val="2"/>
            <w:shd w:fill="d9d9d9" w:val="clear"/>
            <w:tcMar>
              <w:top w:w="100.0" w:type="dxa"/>
              <w:left w:w="100.0" w:type="dxa"/>
              <w:bottom w:w="100.0" w:type="dxa"/>
              <w:right w:w="100.0" w:type="dxa"/>
            </w:tcMar>
          </w:tcPr>
          <w:sdt>
            <w:sdtPr>
              <w:tag w:val="goog_rdk_1917"/>
            </w:sdtPr>
            <w:sdtContent>
              <w:p w:rsidR="00000000" w:rsidDel="00000000" w:rsidP="00000000" w:rsidRDefault="00000000" w:rsidRPr="00000000" w14:paraId="000005F3">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10:30 -11.00</w:t>
                </w:r>
              </w:p>
            </w:sdtContent>
          </w:sdt>
        </w:tc>
        <w:tc>
          <w:tcPr>
            <w:shd w:fill="d9d9d9" w:val="clear"/>
            <w:tcMar>
              <w:top w:w="100.0" w:type="dxa"/>
              <w:left w:w="100.0" w:type="dxa"/>
              <w:bottom w:w="100.0" w:type="dxa"/>
              <w:right w:w="100.0" w:type="dxa"/>
            </w:tcMar>
          </w:tcPr>
          <w:sdt>
            <w:sdtPr>
              <w:tag w:val="goog_rdk_1919"/>
            </w:sdtPr>
            <w:sdtContent>
              <w:p w:rsidR="00000000" w:rsidDel="00000000" w:rsidP="00000000" w:rsidRDefault="00000000" w:rsidRPr="00000000" w14:paraId="000005F5">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HEALTH BREAK</w:t>
                </w:r>
              </w:p>
            </w:sdtContent>
          </w:sdt>
        </w:tc>
        <w:tc>
          <w:tcPr>
            <w:shd w:fill="d9d9d9" w:val="clear"/>
            <w:tcMar>
              <w:top w:w="100.0" w:type="dxa"/>
              <w:left w:w="100.0" w:type="dxa"/>
              <w:bottom w:w="100.0" w:type="dxa"/>
              <w:right w:w="100.0" w:type="dxa"/>
            </w:tcMar>
          </w:tcPr>
          <w:sdt>
            <w:sdtPr>
              <w:tag w:val="goog_rdk_1920"/>
            </w:sdtPr>
            <w:sdtContent>
              <w:p w:rsidR="00000000" w:rsidDel="00000000" w:rsidP="00000000" w:rsidRDefault="00000000" w:rsidRPr="00000000" w14:paraId="000005F6">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c>
          <w:tcPr>
            <w:shd w:fill="d9d9d9" w:val="clear"/>
            <w:tcMar>
              <w:top w:w="100.0" w:type="dxa"/>
              <w:left w:w="100.0" w:type="dxa"/>
              <w:bottom w:w="100.0" w:type="dxa"/>
              <w:right w:w="100.0" w:type="dxa"/>
            </w:tcMar>
          </w:tcPr>
          <w:sdt>
            <w:sdtPr>
              <w:tag w:val="goog_rdk_1921"/>
            </w:sdtPr>
            <w:sdtContent>
              <w:p w:rsidR="00000000" w:rsidDel="00000000" w:rsidP="00000000" w:rsidRDefault="00000000" w:rsidRPr="00000000" w14:paraId="000005F7">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r>
      <w:tr>
        <w:trPr>
          <w:cantSplit w:val="1"/>
          <w:trHeight w:val="1445" w:hRule="atLeast"/>
          <w:tblHeader w:val="0"/>
        </w:trPr>
        <w:tc>
          <w:tcPr>
            <w:gridSpan w:val="2"/>
            <w:shd w:fill="auto" w:val="clear"/>
            <w:tcMar>
              <w:top w:w="100.0" w:type="dxa"/>
              <w:left w:w="100.0" w:type="dxa"/>
              <w:bottom w:w="100.0" w:type="dxa"/>
              <w:right w:w="100.0" w:type="dxa"/>
            </w:tcMar>
          </w:tcPr>
          <w:sdt>
            <w:sdtPr>
              <w:tag w:val="goog_rdk_1922"/>
            </w:sdtPr>
            <w:sdtContent>
              <w:p w:rsidR="00000000" w:rsidDel="00000000" w:rsidP="00000000" w:rsidRDefault="00000000" w:rsidRPr="00000000" w14:paraId="000005F8">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11:00-12.30 pm</w:t>
                </w:r>
              </w:p>
            </w:sdtContent>
          </w:sdt>
        </w:tc>
        <w:tc>
          <w:tcPr>
            <w:shd w:fill="auto" w:val="clear"/>
            <w:tcMar>
              <w:top w:w="100.0" w:type="dxa"/>
              <w:left w:w="100.0" w:type="dxa"/>
              <w:bottom w:w="100.0" w:type="dxa"/>
              <w:right w:w="100.0" w:type="dxa"/>
            </w:tcMar>
          </w:tcPr>
          <w:sdt>
            <w:sdtPr>
              <w:tag w:val="goog_rdk_1924"/>
            </w:sdtPr>
            <w:sdtContent>
              <w:p w:rsidR="00000000" w:rsidDel="00000000" w:rsidP="00000000" w:rsidRDefault="00000000" w:rsidRPr="00000000" w14:paraId="000005FA">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4 </w:t>
                </w:r>
                <w:r w:rsidDel="00000000" w:rsidR="00000000" w:rsidRPr="00000000">
                  <w:rPr>
                    <w:rFonts w:ascii="Times New Roman" w:cs="Times New Roman" w:eastAsia="Times New Roman" w:hAnsi="Times New Roman"/>
                    <w:sz w:val="22"/>
                    <w:szCs w:val="22"/>
                    <w:rtl w:val="0"/>
                  </w:rPr>
                  <w:t xml:space="preserve">continues Group work - Identifying capacity requirements for LSC-information use and users to inform hub development (Use template 9 to guide the discussion)</w:t>
                </w:r>
              </w:p>
            </w:sdtContent>
          </w:sdt>
        </w:tc>
        <w:tc>
          <w:tcPr>
            <w:shd w:fill="auto" w:val="clear"/>
            <w:tcMar>
              <w:top w:w="100.0" w:type="dxa"/>
              <w:left w:w="100.0" w:type="dxa"/>
              <w:bottom w:w="100.0" w:type="dxa"/>
              <w:right w:w="100.0" w:type="dxa"/>
            </w:tcMar>
          </w:tcPr>
          <w:sdt>
            <w:sdtPr>
              <w:tag w:val="goog_rdk_1925"/>
            </w:sdtPr>
            <w:sdtContent>
              <w:p w:rsidR="00000000" w:rsidDel="00000000" w:rsidP="00000000" w:rsidRDefault="00000000" w:rsidRPr="00000000" w14:paraId="000005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Ermias and Eric</w:t>
                </w:r>
              </w:p>
            </w:sdtContent>
          </w:sdt>
        </w:tc>
        <w:tc>
          <w:tcPr>
            <w:shd w:fill="auto" w:val="clear"/>
            <w:tcMar>
              <w:top w:w="100.0" w:type="dxa"/>
              <w:left w:w="100.0" w:type="dxa"/>
              <w:bottom w:w="100.0" w:type="dxa"/>
              <w:right w:w="100.0" w:type="dxa"/>
            </w:tcMar>
          </w:tcPr>
          <w:sdt>
            <w:sdtPr>
              <w:tag w:val="goog_rdk_1926"/>
            </w:sdtPr>
            <w:sdtContent>
              <w:p w:rsidR="00000000" w:rsidDel="00000000" w:rsidP="00000000" w:rsidRDefault="00000000" w:rsidRPr="00000000" w14:paraId="000005FC">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Co-facilitators (RAB, ILRI, ISRIC, WCDI, ICRAF, ASARECA</w:t>
                </w:r>
              </w:p>
            </w:sdtContent>
          </w:sdt>
        </w:tc>
      </w:tr>
      <w:tr>
        <w:trPr>
          <w:cantSplit w:val="1"/>
          <w:trHeight w:val="710" w:hRule="atLeast"/>
          <w:tblHeader w:val="0"/>
        </w:trPr>
        <w:tc>
          <w:tcPr>
            <w:gridSpan w:val="2"/>
            <w:shd w:fill="auto" w:val="clear"/>
            <w:tcMar>
              <w:top w:w="100.0" w:type="dxa"/>
              <w:left w:w="100.0" w:type="dxa"/>
              <w:bottom w:w="100.0" w:type="dxa"/>
              <w:right w:w="100.0" w:type="dxa"/>
            </w:tcMar>
          </w:tcPr>
          <w:sdt>
            <w:sdtPr>
              <w:tag w:val="goog_rdk_1927"/>
            </w:sdtPr>
            <w:sdtContent>
              <w:p w:rsidR="00000000" w:rsidDel="00000000" w:rsidP="00000000" w:rsidRDefault="00000000" w:rsidRPr="00000000" w14:paraId="000005FD">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12.30 -1.10 pm</w:t>
                </w:r>
              </w:p>
            </w:sdtContent>
          </w:sdt>
        </w:tc>
        <w:tc>
          <w:tcPr>
            <w:shd w:fill="auto" w:val="clear"/>
            <w:tcMar>
              <w:top w:w="100.0" w:type="dxa"/>
              <w:left w:w="100.0" w:type="dxa"/>
              <w:bottom w:w="100.0" w:type="dxa"/>
              <w:right w:w="100.0" w:type="dxa"/>
            </w:tcMar>
          </w:tcPr>
          <w:sdt>
            <w:sdtPr>
              <w:tag w:val="goog_rdk_1929"/>
            </w:sdtPr>
            <w:sdtContent>
              <w:p w:rsidR="00000000" w:rsidDel="00000000" w:rsidP="00000000" w:rsidRDefault="00000000" w:rsidRPr="00000000" w14:paraId="000005FF">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4.1 </w:t>
                </w:r>
                <w:r w:rsidDel="00000000" w:rsidR="00000000" w:rsidRPr="00000000">
                  <w:rPr>
                    <w:rFonts w:ascii="Times New Roman" w:cs="Times New Roman" w:eastAsia="Times New Roman" w:hAnsi="Times New Roman"/>
                    <w:sz w:val="22"/>
                    <w:szCs w:val="22"/>
                    <w:rtl w:val="0"/>
                  </w:rPr>
                  <w:t xml:space="preserve">Group plenary presentations and Reflection Activity</w:t>
                </w:r>
              </w:p>
            </w:sdtContent>
          </w:sdt>
        </w:tc>
        <w:tc>
          <w:tcPr>
            <w:shd w:fill="auto" w:val="clear"/>
            <w:tcMar>
              <w:top w:w="100.0" w:type="dxa"/>
              <w:left w:w="100.0" w:type="dxa"/>
              <w:bottom w:w="100.0" w:type="dxa"/>
              <w:right w:w="100.0" w:type="dxa"/>
            </w:tcMar>
          </w:tcPr>
          <w:sdt>
            <w:sdtPr>
              <w:tag w:val="goog_rdk_1930"/>
            </w:sdtPr>
            <w:sdtContent>
              <w:p w:rsidR="00000000" w:rsidDel="00000000" w:rsidP="00000000" w:rsidRDefault="00000000" w:rsidRPr="00000000" w14:paraId="000006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Ermias and Eric</w:t>
                </w:r>
              </w:p>
            </w:sdtContent>
          </w:sdt>
        </w:tc>
        <w:tc>
          <w:tcPr>
            <w:shd w:fill="auto" w:val="clear"/>
            <w:tcMar>
              <w:top w:w="100.0" w:type="dxa"/>
              <w:left w:w="100.0" w:type="dxa"/>
              <w:bottom w:w="100.0" w:type="dxa"/>
              <w:right w:w="100.0" w:type="dxa"/>
            </w:tcMar>
          </w:tcPr>
          <w:sdt>
            <w:sdtPr>
              <w:tag w:val="goog_rdk_1931"/>
            </w:sdtPr>
            <w:sdtContent>
              <w:p w:rsidR="00000000" w:rsidDel="00000000" w:rsidP="00000000" w:rsidRDefault="00000000" w:rsidRPr="00000000" w14:paraId="00000601">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groups</w:t>
                </w:r>
              </w:p>
            </w:sdtContent>
          </w:sdt>
        </w:tc>
      </w:tr>
      <w:tr>
        <w:trPr>
          <w:cantSplit w:val="1"/>
          <w:trHeight w:val="470" w:hRule="atLeast"/>
          <w:tblHeader w:val="0"/>
        </w:trPr>
        <w:tc>
          <w:tcPr>
            <w:gridSpan w:val="2"/>
            <w:shd w:fill="auto" w:val="clear"/>
            <w:tcMar>
              <w:top w:w="100.0" w:type="dxa"/>
              <w:left w:w="100.0" w:type="dxa"/>
              <w:bottom w:w="100.0" w:type="dxa"/>
              <w:right w:w="100.0" w:type="dxa"/>
            </w:tcMar>
          </w:tcPr>
          <w:sdt>
            <w:sdtPr>
              <w:tag w:val="goog_rdk_1932"/>
            </w:sdtPr>
            <w:sdtContent>
              <w:p w:rsidR="00000000" w:rsidDel="00000000" w:rsidP="00000000" w:rsidRDefault="00000000" w:rsidRPr="00000000" w14:paraId="00000602">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1.15-2.15 pm</w:t>
                </w:r>
              </w:p>
            </w:sdtContent>
          </w:sdt>
        </w:tc>
        <w:tc>
          <w:tcPr>
            <w:shd w:fill="auto" w:val="clear"/>
            <w:tcMar>
              <w:top w:w="100.0" w:type="dxa"/>
              <w:left w:w="100.0" w:type="dxa"/>
              <w:bottom w:w="100.0" w:type="dxa"/>
              <w:right w:w="100.0" w:type="dxa"/>
            </w:tcMar>
          </w:tcPr>
          <w:sdt>
            <w:sdtPr>
              <w:tag w:val="goog_rdk_1934"/>
            </w:sdtPr>
            <w:sdtContent>
              <w:p w:rsidR="00000000" w:rsidDel="00000000" w:rsidP="00000000" w:rsidRDefault="00000000" w:rsidRPr="00000000" w14:paraId="00000604">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LUNCH</w:t>
                </w:r>
              </w:p>
            </w:sdtContent>
          </w:sdt>
        </w:tc>
        <w:tc>
          <w:tcPr>
            <w:shd w:fill="auto" w:val="clear"/>
            <w:tcMar>
              <w:top w:w="100.0" w:type="dxa"/>
              <w:left w:w="100.0" w:type="dxa"/>
              <w:bottom w:w="100.0" w:type="dxa"/>
              <w:right w:w="100.0" w:type="dxa"/>
            </w:tcMar>
          </w:tcPr>
          <w:sdt>
            <w:sdtPr>
              <w:tag w:val="goog_rdk_1935"/>
            </w:sdtPr>
            <w:sdtContent>
              <w:p w:rsidR="00000000" w:rsidDel="00000000" w:rsidP="00000000" w:rsidRDefault="00000000" w:rsidRPr="00000000" w14:paraId="000006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tc>
        <w:tc>
          <w:tcPr>
            <w:shd w:fill="auto" w:val="clear"/>
            <w:tcMar>
              <w:top w:w="100.0" w:type="dxa"/>
              <w:left w:w="100.0" w:type="dxa"/>
              <w:bottom w:w="100.0" w:type="dxa"/>
              <w:right w:w="100.0" w:type="dxa"/>
            </w:tcMar>
          </w:tcPr>
          <w:sdt>
            <w:sdtPr>
              <w:tag w:val="goog_rdk_1936"/>
            </w:sdtPr>
            <w:sdtContent>
              <w:p w:rsidR="00000000" w:rsidDel="00000000" w:rsidP="00000000" w:rsidRDefault="00000000" w:rsidRPr="00000000" w14:paraId="00000606">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tc>
      </w:tr>
      <w:tr>
        <w:trPr>
          <w:cantSplit w:val="1"/>
          <w:trHeight w:val="950" w:hRule="atLeast"/>
          <w:tblHeader w:val="0"/>
        </w:trPr>
        <w:tc>
          <w:tcPr>
            <w:gridSpan w:val="2"/>
            <w:shd w:fill="auto" w:val="clear"/>
            <w:tcMar>
              <w:top w:w="100.0" w:type="dxa"/>
              <w:left w:w="100.0" w:type="dxa"/>
              <w:bottom w:w="100.0" w:type="dxa"/>
              <w:right w:w="100.0" w:type="dxa"/>
            </w:tcMar>
          </w:tcPr>
          <w:sdt>
            <w:sdtPr>
              <w:tag w:val="goog_rdk_1937"/>
            </w:sdtPr>
            <w:sdtContent>
              <w:p w:rsidR="00000000" w:rsidDel="00000000" w:rsidP="00000000" w:rsidRDefault="00000000" w:rsidRPr="00000000" w14:paraId="00000607">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2.15-3.15 pm</w:t>
                </w:r>
              </w:p>
            </w:sdtContent>
          </w:sdt>
        </w:tc>
        <w:tc>
          <w:tcPr>
            <w:shd w:fill="auto" w:val="clear"/>
            <w:tcMar>
              <w:top w:w="100.0" w:type="dxa"/>
              <w:left w:w="100.0" w:type="dxa"/>
              <w:bottom w:w="100.0" w:type="dxa"/>
              <w:right w:w="100.0" w:type="dxa"/>
            </w:tcMar>
          </w:tcPr>
          <w:sdt>
            <w:sdtPr>
              <w:tag w:val="goog_rdk_1939"/>
            </w:sdtPr>
            <w:sdtContent>
              <w:p w:rsidR="00000000" w:rsidDel="00000000" w:rsidP="00000000" w:rsidRDefault="00000000" w:rsidRPr="00000000" w14:paraId="00000609">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5</w:t>
                </w:r>
                <w:r w:rsidDel="00000000" w:rsidR="00000000" w:rsidRPr="00000000">
                  <w:rPr>
                    <w:rFonts w:ascii="Times New Roman" w:cs="Times New Roman" w:eastAsia="Times New Roman" w:hAnsi="Times New Roman"/>
                    <w:sz w:val="22"/>
                    <w:szCs w:val="22"/>
                    <w:rtl w:val="0"/>
                  </w:rPr>
                  <w:t xml:space="preserve">: Participants identify AKIS policies/initiatives related to the use cases (using template 3)</w:t>
                </w:r>
              </w:p>
            </w:sdtContent>
          </w:sdt>
        </w:tc>
        <w:tc>
          <w:tcPr>
            <w:shd w:fill="auto" w:val="clear"/>
            <w:tcMar>
              <w:top w:w="100.0" w:type="dxa"/>
              <w:left w:w="100.0" w:type="dxa"/>
              <w:bottom w:w="100.0" w:type="dxa"/>
              <w:right w:w="100.0" w:type="dxa"/>
            </w:tcMar>
          </w:tcPr>
          <w:sdt>
            <w:sdtPr>
              <w:tag w:val="goog_rdk_1940"/>
            </w:sdtPr>
            <w:sdtContent>
              <w:p w:rsidR="00000000" w:rsidDel="00000000" w:rsidP="00000000" w:rsidRDefault="00000000" w:rsidRPr="00000000" w14:paraId="000006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and Jules</w:t>
                </w:r>
              </w:p>
            </w:sdtContent>
          </w:sdt>
        </w:tc>
        <w:tc>
          <w:tcPr>
            <w:shd w:fill="auto" w:val="clear"/>
            <w:tcMar>
              <w:top w:w="100.0" w:type="dxa"/>
              <w:left w:w="100.0" w:type="dxa"/>
              <w:bottom w:w="100.0" w:type="dxa"/>
              <w:right w:w="100.0" w:type="dxa"/>
            </w:tcMar>
          </w:tcPr>
          <w:sdt>
            <w:sdtPr>
              <w:tag w:val="goog_rdk_1941"/>
            </w:sdtPr>
            <w:sdtContent>
              <w:p w:rsidR="00000000" w:rsidDel="00000000" w:rsidP="00000000" w:rsidRDefault="00000000" w:rsidRPr="00000000" w14:paraId="0000060B">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Co-facilitators (RAB, ILRI, ISRIC, WCDI, ICRAF, ASARECA)</w:t>
                </w:r>
              </w:p>
            </w:sdtContent>
          </w:sdt>
        </w:tc>
      </w:tr>
      <w:tr>
        <w:trPr>
          <w:cantSplit w:val="1"/>
          <w:trHeight w:val="950" w:hRule="atLeast"/>
          <w:tblHeader w:val="0"/>
        </w:trPr>
        <w:tc>
          <w:tcPr>
            <w:gridSpan w:val="2"/>
            <w:shd w:fill="auto" w:val="clear"/>
            <w:tcMar>
              <w:top w:w="100.0" w:type="dxa"/>
              <w:left w:w="100.0" w:type="dxa"/>
              <w:bottom w:w="100.0" w:type="dxa"/>
              <w:right w:w="100.0" w:type="dxa"/>
            </w:tcMar>
          </w:tcPr>
          <w:sdt>
            <w:sdtPr>
              <w:tag w:val="goog_rdk_1942"/>
            </w:sdtPr>
            <w:sdtContent>
              <w:p w:rsidR="00000000" w:rsidDel="00000000" w:rsidP="00000000" w:rsidRDefault="00000000" w:rsidRPr="00000000" w14:paraId="0000060C">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3.00-3.30 pm</w:t>
                </w:r>
              </w:p>
            </w:sdtContent>
          </w:sdt>
        </w:tc>
        <w:tc>
          <w:tcPr>
            <w:shd w:fill="auto" w:val="clear"/>
            <w:tcMar>
              <w:top w:w="100.0" w:type="dxa"/>
              <w:left w:w="100.0" w:type="dxa"/>
              <w:bottom w:w="100.0" w:type="dxa"/>
              <w:right w:w="100.0" w:type="dxa"/>
            </w:tcMar>
          </w:tcPr>
          <w:sdt>
            <w:sdtPr>
              <w:tag w:val="goog_rdk_1944"/>
            </w:sdtPr>
            <w:sdtContent>
              <w:p w:rsidR="00000000" w:rsidDel="00000000" w:rsidP="00000000" w:rsidRDefault="00000000" w:rsidRPr="00000000" w14:paraId="0000060E">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5.1</w:t>
                </w:r>
                <w:r w:rsidDel="00000000" w:rsidR="00000000" w:rsidRPr="00000000">
                  <w:rPr>
                    <w:rFonts w:ascii="Times New Roman" w:cs="Times New Roman" w:eastAsia="Times New Roman" w:hAnsi="Times New Roman"/>
                    <w:sz w:val="22"/>
                    <w:szCs w:val="22"/>
                    <w:rtl w:val="0"/>
                  </w:rPr>
                  <w:t xml:space="preserve"> Group plenary presentations and Reflection Activity</w:t>
                </w:r>
              </w:p>
            </w:sdtContent>
          </w:sdt>
        </w:tc>
        <w:tc>
          <w:tcPr>
            <w:shd w:fill="auto" w:val="clear"/>
            <w:tcMar>
              <w:top w:w="100.0" w:type="dxa"/>
              <w:left w:w="100.0" w:type="dxa"/>
              <w:bottom w:w="100.0" w:type="dxa"/>
              <w:right w:w="100.0" w:type="dxa"/>
            </w:tcMar>
          </w:tcPr>
          <w:sdt>
            <w:sdtPr>
              <w:tag w:val="goog_rdk_1945"/>
            </w:sdtPr>
            <w:sdtContent>
              <w:p w:rsidR="00000000" w:rsidDel="00000000" w:rsidP="00000000" w:rsidRDefault="00000000" w:rsidRPr="00000000" w14:paraId="000006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and Jules</w:t>
                </w:r>
              </w:p>
            </w:sdtContent>
          </w:sdt>
        </w:tc>
        <w:tc>
          <w:tcPr>
            <w:shd w:fill="auto" w:val="clear"/>
            <w:tcMar>
              <w:top w:w="100.0" w:type="dxa"/>
              <w:left w:w="100.0" w:type="dxa"/>
              <w:bottom w:w="100.0" w:type="dxa"/>
              <w:right w:w="100.0" w:type="dxa"/>
            </w:tcMar>
          </w:tcPr>
          <w:sdt>
            <w:sdtPr>
              <w:tag w:val="goog_rdk_1946"/>
            </w:sdtPr>
            <w:sdtContent>
              <w:p w:rsidR="00000000" w:rsidDel="00000000" w:rsidP="00000000" w:rsidRDefault="00000000" w:rsidRPr="00000000" w14:paraId="00000610">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Co-facilitators (RAB, ILRI, ISRIC, WCDI, ICRAF, ASARECA)</w:t>
                </w:r>
              </w:p>
            </w:sdtContent>
          </w:sdt>
        </w:tc>
      </w:tr>
      <w:tr>
        <w:trPr>
          <w:cantSplit w:val="1"/>
          <w:trHeight w:val="3245" w:hRule="atLeast"/>
          <w:tblHeader w:val="0"/>
        </w:trPr>
        <w:tc>
          <w:tcPr>
            <w:gridSpan w:val="2"/>
            <w:shd w:fill="auto" w:val="clear"/>
            <w:tcMar>
              <w:top w:w="100.0" w:type="dxa"/>
              <w:left w:w="100.0" w:type="dxa"/>
              <w:bottom w:w="100.0" w:type="dxa"/>
              <w:right w:w="100.0" w:type="dxa"/>
            </w:tcMar>
          </w:tcPr>
          <w:sdt>
            <w:sdtPr>
              <w:tag w:val="goog_rdk_1947"/>
            </w:sdtPr>
            <w:sdtContent>
              <w:p w:rsidR="00000000" w:rsidDel="00000000" w:rsidP="00000000" w:rsidRDefault="00000000" w:rsidRPr="00000000" w14:paraId="00000611">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3.30-4.00 pm</w:t>
                </w:r>
              </w:p>
            </w:sdtContent>
          </w:sdt>
        </w:tc>
        <w:tc>
          <w:tcPr>
            <w:shd w:fill="auto" w:val="clear"/>
            <w:tcMar>
              <w:top w:w="100.0" w:type="dxa"/>
              <w:left w:w="100.0" w:type="dxa"/>
              <w:bottom w:w="100.0" w:type="dxa"/>
              <w:right w:w="100.0" w:type="dxa"/>
            </w:tcMar>
          </w:tcPr>
          <w:sdt>
            <w:sdtPr>
              <w:tag w:val="goog_rdk_1949"/>
            </w:sdtPr>
            <w:sdtContent>
              <w:p w:rsidR="00000000" w:rsidDel="00000000" w:rsidP="00000000" w:rsidRDefault="00000000" w:rsidRPr="00000000" w14:paraId="00000613">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Activity 6: </w:t>
                </w:r>
                <w:r w:rsidDel="00000000" w:rsidR="00000000" w:rsidRPr="00000000">
                  <w:rPr>
                    <w:rFonts w:ascii="Times New Roman" w:cs="Times New Roman" w:eastAsia="Times New Roman" w:hAnsi="Times New Roman"/>
                    <w:sz w:val="22"/>
                    <w:szCs w:val="22"/>
                    <w:rtl w:val="0"/>
                  </w:rPr>
                  <w:t xml:space="preserve">Expand/unpack the outputs to clarify, and linkages to other Work-Packages:</w:t>
                </w:r>
              </w:p>
            </w:sdtContent>
          </w:sdt>
          <w:sdt>
            <w:sdtPr>
              <w:tag w:val="goog_rdk_1950"/>
            </w:sdtPr>
            <w:sdtContent>
              <w:p w:rsidR="00000000" w:rsidDel="00000000" w:rsidP="00000000" w:rsidRDefault="00000000" w:rsidRPr="00000000" w14:paraId="00000614">
                <w:pPr>
                  <w:spacing w:after="240" w:before="24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Work-Package 3- LSC-hub development</w:t>
                </w:r>
              </w:p>
            </w:sdtContent>
          </w:sdt>
          <w:sdt>
            <w:sdtPr>
              <w:tag w:val="goog_rdk_1951"/>
            </w:sdtPr>
            <w:sdtContent>
              <w:p w:rsidR="00000000" w:rsidDel="00000000" w:rsidP="00000000" w:rsidRDefault="00000000" w:rsidRPr="00000000" w14:paraId="00000615">
                <w:pPr>
                  <w:spacing w:after="240" w:before="24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Work-Package 4- LSC-hub use at national level</w:t>
                </w:r>
              </w:p>
            </w:sdtContent>
          </w:sdt>
          <w:sdt>
            <w:sdtPr>
              <w:tag w:val="goog_rdk_1952"/>
            </w:sdtPr>
            <w:sdtContent>
              <w:p w:rsidR="00000000" w:rsidDel="00000000" w:rsidP="00000000" w:rsidRDefault="00000000" w:rsidRPr="00000000" w14:paraId="00000616">
                <w:pPr>
                  <w:spacing w:after="240" w:before="240"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2"/>
                    <w:szCs w:val="22"/>
                    <w:rtl w:val="0"/>
                  </w:rPr>
                  <w:t xml:space="preserve">Work Package 5- LSC-hub use at local level</w:t>
                </w:r>
              </w:p>
            </w:sdtContent>
          </w:sdt>
        </w:tc>
        <w:tc>
          <w:tcPr>
            <w:shd w:fill="auto" w:val="clear"/>
            <w:tcMar>
              <w:top w:w="100.0" w:type="dxa"/>
              <w:left w:w="100.0" w:type="dxa"/>
              <w:bottom w:w="100.0" w:type="dxa"/>
              <w:right w:w="100.0" w:type="dxa"/>
            </w:tcMar>
          </w:tcPr>
          <w:sdt>
            <w:sdtPr>
              <w:tag w:val="goog_rdk_1953"/>
            </w:sdtPr>
            <w:sdtContent>
              <w:p w:rsidR="00000000" w:rsidDel="00000000" w:rsidP="00000000" w:rsidRDefault="00000000" w:rsidRPr="00000000" w14:paraId="000006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Content>
          </w:sdt>
          <w:sdt>
            <w:sdtPr>
              <w:tag w:val="goog_rdk_1954"/>
            </w:sdtPr>
            <w:sdtContent>
              <w:p w:rsidR="00000000" w:rsidDel="00000000" w:rsidP="00000000" w:rsidRDefault="00000000" w:rsidRPr="00000000" w14:paraId="000006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and Jules</w:t>
                </w:r>
              </w:p>
            </w:sdtContent>
          </w:sdt>
        </w:tc>
        <w:tc>
          <w:tcPr>
            <w:shd w:fill="auto" w:val="clear"/>
            <w:tcMar>
              <w:top w:w="100.0" w:type="dxa"/>
              <w:left w:w="100.0" w:type="dxa"/>
              <w:bottom w:w="100.0" w:type="dxa"/>
              <w:right w:w="100.0" w:type="dxa"/>
            </w:tcMar>
          </w:tcPr>
          <w:sdt>
            <w:sdtPr>
              <w:tag w:val="goog_rdk_1955"/>
            </w:sdtPr>
            <w:sdtContent>
              <w:p w:rsidR="00000000" w:rsidDel="00000000" w:rsidP="00000000" w:rsidRDefault="00000000" w:rsidRPr="00000000" w14:paraId="00000619">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sdtContent>
          </w:sdt>
          <w:sdt>
            <w:sdtPr>
              <w:tag w:val="goog_rdk_1956"/>
            </w:sdtPr>
            <w:sdtContent>
              <w:p w:rsidR="00000000" w:rsidDel="00000000" w:rsidP="00000000" w:rsidRDefault="00000000" w:rsidRPr="00000000" w14:paraId="0000061A">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RAB-ILRI</w:t>
                </w:r>
              </w:p>
            </w:sdtContent>
          </w:sdt>
        </w:tc>
      </w:tr>
      <w:tr>
        <w:trPr>
          <w:cantSplit w:val="1"/>
          <w:trHeight w:val="710" w:hRule="atLeast"/>
          <w:tblHeader w:val="0"/>
        </w:trPr>
        <w:tc>
          <w:tcPr>
            <w:gridSpan w:val="2"/>
            <w:shd w:fill="auto" w:val="clear"/>
            <w:tcMar>
              <w:top w:w="100.0" w:type="dxa"/>
              <w:left w:w="100.0" w:type="dxa"/>
              <w:bottom w:w="100.0" w:type="dxa"/>
              <w:right w:w="100.0" w:type="dxa"/>
            </w:tcMar>
          </w:tcPr>
          <w:sdt>
            <w:sdtPr>
              <w:tag w:val="goog_rdk_1957"/>
            </w:sdtPr>
            <w:sdtContent>
              <w:p w:rsidR="00000000" w:rsidDel="00000000" w:rsidP="00000000" w:rsidRDefault="00000000" w:rsidRPr="00000000" w14:paraId="0000061B">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4.00-4.30 pm</w:t>
                </w:r>
              </w:p>
            </w:sdtContent>
          </w:sdt>
        </w:tc>
        <w:tc>
          <w:tcPr>
            <w:shd w:fill="auto" w:val="clear"/>
            <w:tcMar>
              <w:top w:w="100.0" w:type="dxa"/>
              <w:left w:w="100.0" w:type="dxa"/>
              <w:bottom w:w="100.0" w:type="dxa"/>
              <w:right w:w="100.0" w:type="dxa"/>
            </w:tcMar>
          </w:tcPr>
          <w:sdt>
            <w:sdtPr>
              <w:tag w:val="goog_rdk_1959"/>
            </w:sdtPr>
            <w:sdtContent>
              <w:p w:rsidR="00000000" w:rsidDel="00000000" w:rsidP="00000000" w:rsidRDefault="00000000" w:rsidRPr="00000000" w14:paraId="0000061D">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Summary, next steps, and meeting closure</w:t>
                </w:r>
              </w:p>
            </w:sdtContent>
          </w:sdt>
        </w:tc>
        <w:tc>
          <w:tcPr>
            <w:shd w:fill="auto" w:val="clear"/>
            <w:tcMar>
              <w:top w:w="100.0" w:type="dxa"/>
              <w:left w:w="100.0" w:type="dxa"/>
              <w:bottom w:w="100.0" w:type="dxa"/>
              <w:right w:w="100.0" w:type="dxa"/>
            </w:tcMar>
          </w:tcPr>
          <w:sdt>
            <w:sdtPr>
              <w:tag w:val="goog_rdk_1960"/>
            </w:sdtPr>
            <w:sdtContent>
              <w:p w:rsidR="00000000" w:rsidDel="00000000" w:rsidP="00000000" w:rsidRDefault="00000000" w:rsidRPr="00000000" w14:paraId="000006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w:t>
                </w:r>
              </w:p>
            </w:sdtContent>
          </w:sdt>
        </w:tc>
        <w:tc>
          <w:tcPr>
            <w:shd w:fill="auto" w:val="clear"/>
            <w:tcMar>
              <w:top w:w="100.0" w:type="dxa"/>
              <w:left w:w="100.0" w:type="dxa"/>
              <w:bottom w:w="100.0" w:type="dxa"/>
              <w:right w:w="100.0" w:type="dxa"/>
            </w:tcMar>
          </w:tcPr>
          <w:sdt>
            <w:sdtPr>
              <w:tag w:val="goog_rdk_1961"/>
            </w:sdtPr>
            <w:sdtContent>
              <w:p w:rsidR="00000000" w:rsidDel="00000000" w:rsidP="00000000" w:rsidRDefault="00000000" w:rsidRPr="00000000" w14:paraId="0000061F">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ILRI</w:t>
                </w:r>
              </w:p>
            </w:sdtContent>
          </w:sdt>
        </w:tc>
      </w:tr>
      <w:tr>
        <w:trPr>
          <w:cantSplit w:val="1"/>
          <w:trHeight w:val="470" w:hRule="atLeast"/>
          <w:tblHeader w:val="0"/>
        </w:trPr>
        <w:tc>
          <w:tcPr>
            <w:gridSpan w:val="2"/>
            <w:shd w:fill="auto" w:val="clear"/>
            <w:tcMar>
              <w:top w:w="100.0" w:type="dxa"/>
              <w:left w:w="100.0" w:type="dxa"/>
              <w:bottom w:w="100.0" w:type="dxa"/>
              <w:right w:w="100.0" w:type="dxa"/>
            </w:tcMar>
          </w:tcPr>
          <w:sdt>
            <w:sdtPr>
              <w:tag w:val="goog_rdk_1962"/>
            </w:sdtPr>
            <w:sdtContent>
              <w:p w:rsidR="00000000" w:rsidDel="00000000" w:rsidP="00000000" w:rsidRDefault="00000000" w:rsidRPr="00000000" w14:paraId="00000620">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4:30-4:40 pm</w:t>
                </w:r>
              </w:p>
            </w:sdtContent>
          </w:sdt>
        </w:tc>
        <w:tc>
          <w:tcPr>
            <w:shd w:fill="auto" w:val="clear"/>
            <w:tcMar>
              <w:top w:w="100.0" w:type="dxa"/>
              <w:left w:w="100.0" w:type="dxa"/>
              <w:bottom w:w="100.0" w:type="dxa"/>
              <w:right w:w="100.0" w:type="dxa"/>
            </w:tcMar>
          </w:tcPr>
          <w:sdt>
            <w:sdtPr>
              <w:tag w:val="goog_rdk_1964"/>
            </w:sdtPr>
            <w:sdtContent>
              <w:p w:rsidR="00000000" w:rsidDel="00000000" w:rsidP="00000000" w:rsidRDefault="00000000" w:rsidRPr="00000000" w14:paraId="00000622">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Workshop evaluation</w:t>
                </w:r>
              </w:p>
            </w:sdtContent>
          </w:sdt>
        </w:tc>
        <w:tc>
          <w:tcPr>
            <w:shd w:fill="auto" w:val="clear"/>
            <w:tcMar>
              <w:top w:w="100.0" w:type="dxa"/>
              <w:left w:w="100.0" w:type="dxa"/>
              <w:bottom w:w="100.0" w:type="dxa"/>
              <w:right w:w="100.0" w:type="dxa"/>
            </w:tcMar>
          </w:tcPr>
          <w:sdt>
            <w:sdtPr>
              <w:tag w:val="goog_rdk_1965"/>
            </w:sdtPr>
            <w:sdtContent>
              <w:p w:rsidR="00000000" w:rsidDel="00000000" w:rsidP="00000000" w:rsidRDefault="00000000" w:rsidRPr="00000000" w14:paraId="000006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Jules</w:t>
                </w:r>
              </w:p>
            </w:sdtContent>
          </w:sdt>
        </w:tc>
        <w:tc>
          <w:tcPr>
            <w:shd w:fill="auto" w:val="clear"/>
            <w:tcMar>
              <w:top w:w="100.0" w:type="dxa"/>
              <w:left w:w="100.0" w:type="dxa"/>
              <w:bottom w:w="100.0" w:type="dxa"/>
              <w:right w:w="100.0" w:type="dxa"/>
            </w:tcMar>
          </w:tcPr>
          <w:sdt>
            <w:sdtPr>
              <w:tag w:val="goog_rdk_1966"/>
            </w:sdtPr>
            <w:sdtContent>
              <w:p w:rsidR="00000000" w:rsidDel="00000000" w:rsidP="00000000" w:rsidRDefault="00000000" w:rsidRPr="00000000" w14:paraId="00000624">
                <w:pPr>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RAB</w:t>
                </w:r>
              </w:p>
            </w:sdtContent>
          </w:sdt>
        </w:tc>
      </w:tr>
      <w:tr>
        <w:trPr>
          <w:cantSplit w:val="1"/>
          <w:trHeight w:val="470" w:hRule="atLeast"/>
          <w:tblHeader w:val="0"/>
        </w:trPr>
        <w:tc>
          <w:tcPr>
            <w:gridSpan w:val="2"/>
            <w:shd w:fill="d9d9d9" w:val="clear"/>
            <w:tcMar>
              <w:top w:w="100.0" w:type="dxa"/>
              <w:left w:w="100.0" w:type="dxa"/>
              <w:bottom w:w="100.0" w:type="dxa"/>
              <w:right w:w="100.0" w:type="dxa"/>
            </w:tcMar>
          </w:tcPr>
          <w:sdt>
            <w:sdtPr>
              <w:tag w:val="goog_rdk_1967"/>
            </w:sdtPr>
            <w:sdtContent>
              <w:p w:rsidR="00000000" w:rsidDel="00000000" w:rsidP="00000000" w:rsidRDefault="00000000" w:rsidRPr="00000000" w14:paraId="00000625">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4.40-5.00 pm</w:t>
                </w:r>
              </w:p>
            </w:sdtContent>
          </w:sdt>
        </w:tc>
        <w:tc>
          <w:tcPr>
            <w:shd w:fill="d9d9d9" w:val="clear"/>
            <w:tcMar>
              <w:top w:w="100.0" w:type="dxa"/>
              <w:left w:w="100.0" w:type="dxa"/>
              <w:bottom w:w="100.0" w:type="dxa"/>
              <w:right w:w="100.0" w:type="dxa"/>
            </w:tcMar>
          </w:tcPr>
          <w:sdt>
            <w:sdtPr>
              <w:tag w:val="goog_rdk_1969"/>
            </w:sdtPr>
            <w:sdtContent>
              <w:p w:rsidR="00000000" w:rsidDel="00000000" w:rsidP="00000000" w:rsidRDefault="00000000" w:rsidRPr="00000000" w14:paraId="00000627">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Health Break and departure</w:t>
                </w:r>
              </w:p>
            </w:sdtContent>
          </w:sdt>
        </w:tc>
        <w:tc>
          <w:tcPr>
            <w:shd w:fill="d9d9d9" w:val="clear"/>
            <w:tcMar>
              <w:top w:w="100.0" w:type="dxa"/>
              <w:left w:w="100.0" w:type="dxa"/>
              <w:bottom w:w="100.0" w:type="dxa"/>
              <w:right w:w="100.0" w:type="dxa"/>
            </w:tcMar>
          </w:tcPr>
          <w:sdt>
            <w:sdtPr>
              <w:tag w:val="goog_rdk_1970"/>
            </w:sdtPr>
            <w:sdtContent>
              <w:p w:rsidR="00000000" w:rsidDel="00000000" w:rsidP="00000000" w:rsidRDefault="00000000" w:rsidRPr="00000000" w14:paraId="00000628">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 </w:t>
                </w:r>
              </w:p>
            </w:sdtContent>
          </w:sdt>
        </w:tc>
        <w:tc>
          <w:tcPr>
            <w:shd w:fill="d9d9d9" w:val="clear"/>
            <w:tcMar>
              <w:top w:w="100.0" w:type="dxa"/>
              <w:left w:w="100.0" w:type="dxa"/>
              <w:bottom w:w="100.0" w:type="dxa"/>
              <w:right w:w="100.0" w:type="dxa"/>
            </w:tcMar>
          </w:tcPr>
          <w:sdt>
            <w:sdtPr>
              <w:tag w:val="goog_rdk_1971"/>
            </w:sdtPr>
            <w:sdtContent>
              <w:p w:rsidR="00000000" w:rsidDel="00000000" w:rsidP="00000000" w:rsidRDefault="00000000" w:rsidRPr="00000000" w14:paraId="00000629">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 </w:t>
                </w:r>
              </w:p>
            </w:sdtContent>
          </w:sdt>
        </w:tc>
      </w:tr>
      <w:tr>
        <w:trPr>
          <w:cantSplit w:val="1"/>
          <w:trHeight w:val="470" w:hRule="atLeast"/>
          <w:tblHeader w:val="0"/>
        </w:trPr>
        <w:tc>
          <w:tcPr>
            <w:gridSpan w:val="2"/>
            <w:shd w:fill="d9d9d9" w:val="clear"/>
            <w:tcMar>
              <w:top w:w="100.0" w:type="dxa"/>
              <w:left w:w="100.0" w:type="dxa"/>
              <w:bottom w:w="100.0" w:type="dxa"/>
              <w:right w:w="100.0" w:type="dxa"/>
            </w:tcMar>
          </w:tcPr>
          <w:sdt>
            <w:sdtPr>
              <w:tag w:val="goog_rdk_1972"/>
            </w:sdtPr>
            <w:sdtContent>
              <w:p w:rsidR="00000000" w:rsidDel="00000000" w:rsidP="00000000" w:rsidRDefault="00000000" w:rsidRPr="00000000" w14:paraId="0000062A">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sdtContent>
          </w:sdt>
        </w:tc>
        <w:tc>
          <w:tcPr>
            <w:shd w:fill="d9d9d9" w:val="clear"/>
            <w:tcMar>
              <w:top w:w="100.0" w:type="dxa"/>
              <w:left w:w="100.0" w:type="dxa"/>
              <w:bottom w:w="100.0" w:type="dxa"/>
              <w:right w:w="100.0" w:type="dxa"/>
            </w:tcMar>
          </w:tcPr>
          <w:sdt>
            <w:sdtPr>
              <w:tag w:val="goog_rdk_1974"/>
            </w:sdtPr>
            <w:sdtContent>
              <w:p w:rsidR="00000000" w:rsidDel="00000000" w:rsidP="00000000" w:rsidRDefault="00000000" w:rsidRPr="00000000" w14:paraId="0000062C">
                <w:pPr>
                  <w:spacing w:after="240" w:before="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Core-team reflections</w:t>
                </w:r>
              </w:p>
            </w:sdtContent>
          </w:sdt>
        </w:tc>
        <w:tc>
          <w:tcPr>
            <w:shd w:fill="d9d9d9" w:val="clear"/>
            <w:tcMar>
              <w:top w:w="100.0" w:type="dxa"/>
              <w:left w:w="100.0" w:type="dxa"/>
              <w:bottom w:w="100.0" w:type="dxa"/>
              <w:right w:w="100.0" w:type="dxa"/>
            </w:tcMar>
          </w:tcPr>
          <w:sdt>
            <w:sdtPr>
              <w:tag w:val="goog_rdk_1975"/>
            </w:sdtPr>
            <w:sdtContent>
              <w:p w:rsidR="00000000" w:rsidDel="00000000" w:rsidP="00000000" w:rsidRDefault="00000000" w:rsidRPr="00000000" w14:paraId="0000062D">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 </w:t>
                </w:r>
              </w:p>
            </w:sdtContent>
          </w:sdt>
        </w:tc>
        <w:tc>
          <w:tcPr>
            <w:shd w:fill="d9d9d9" w:val="clear"/>
            <w:tcMar>
              <w:top w:w="100.0" w:type="dxa"/>
              <w:left w:w="100.0" w:type="dxa"/>
              <w:bottom w:w="100.0" w:type="dxa"/>
              <w:right w:w="100.0" w:type="dxa"/>
            </w:tcMar>
          </w:tcPr>
          <w:sdt>
            <w:sdtPr>
              <w:tag w:val="goog_rdk_1976"/>
            </w:sdtPr>
            <w:sdtContent>
              <w:p w:rsidR="00000000" w:rsidDel="00000000" w:rsidP="00000000" w:rsidRDefault="00000000" w:rsidRPr="00000000" w14:paraId="0000062E">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 </w:t>
                </w:r>
              </w:p>
            </w:sdtContent>
          </w:sdt>
        </w:tc>
      </w:tr>
    </w:tbl>
    <w:sdt>
      <w:sdtPr>
        <w:tag w:val="goog_rdk_1977"/>
      </w:sdtPr>
      <w:sdtContent>
        <w:p w:rsidR="00000000" w:rsidDel="00000000" w:rsidP="00000000" w:rsidRDefault="00000000" w:rsidRPr="00000000" w14:paraId="0000062F">
          <w:pPr>
            <w:pStyle w:val="Heading2"/>
            <w:spacing w:after="0" w:line="240" w:lineRule="auto"/>
            <w:rPr/>
            <w:sectPr>
              <w:type w:val="nextPage"/>
              <w:pgSz w:h="16838" w:w="11906" w:orient="portrait"/>
              <w:pgMar w:bottom="1276" w:top="1418" w:left="1418" w:right="1418" w:header="567" w:footer="567"/>
              <w:titlePg w:val="1"/>
            </w:sectPr>
          </w:pPr>
          <w:bookmarkStart w:colFirst="0" w:colLast="0" w:name="_heading=h.2u6wntf" w:id="53"/>
          <w:bookmarkEnd w:id="53"/>
          <w:r w:rsidDel="00000000" w:rsidR="00000000" w:rsidRPr="00000000">
            <w:rPr>
              <w:rtl w:val="0"/>
            </w:rPr>
          </w:r>
        </w:p>
      </w:sdtContent>
    </w:sdt>
    <w:sdt>
      <w:sdtPr>
        <w:tag w:val="goog_rdk_1978"/>
      </w:sdtPr>
      <w:sdtContent>
        <w:p w:rsidR="00000000" w:rsidDel="00000000" w:rsidP="00000000" w:rsidRDefault="00000000" w:rsidRPr="00000000" w14:paraId="00000630">
          <w:pPr>
            <w:pStyle w:val="Heading2"/>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Annex 5: Workshop Participants</w:t>
          </w:r>
        </w:p>
      </w:sdtContent>
    </w:sdt>
    <w:sdt>
      <w:sdtPr>
        <w:tag w:val="goog_rdk_1979"/>
      </w:sdtPr>
      <w:sdtContent>
        <w:p w:rsidR="00000000" w:rsidDel="00000000" w:rsidP="00000000" w:rsidRDefault="00000000" w:rsidRPr="00000000" w14:paraId="00000631">
          <w:pPr>
            <w:spacing w:line="240" w:lineRule="auto"/>
            <w:rPr/>
          </w:pPr>
          <w:r w:rsidDel="00000000" w:rsidR="00000000" w:rsidRPr="00000000">
            <w:rPr>
              <w:b w:val="1"/>
              <w:color w:val="000000"/>
              <w:rtl w:val="0"/>
            </w:rPr>
            <w:t xml:space="preserve">List of participants for the national workshop in Kigali</w:t>
          </w:r>
          <w:r w:rsidDel="00000000" w:rsidR="00000000" w:rsidRPr="00000000">
            <w:rPr>
              <w:rtl w:val="0"/>
            </w:rPr>
          </w:r>
        </w:p>
      </w:sdtContent>
    </w:sdt>
    <w:tbl>
      <w:tblPr>
        <w:tblStyle w:val="Table11"/>
        <w:tblW w:w="11051.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
        <w:gridCol w:w="1912"/>
        <w:gridCol w:w="1517"/>
        <w:gridCol w:w="1841"/>
        <w:gridCol w:w="3929"/>
        <w:gridCol w:w="1361"/>
        <w:tblGridChange w:id="0">
          <w:tblGrid>
            <w:gridCol w:w="492"/>
            <w:gridCol w:w="1912"/>
            <w:gridCol w:w="1517"/>
            <w:gridCol w:w="1841"/>
            <w:gridCol w:w="3929"/>
            <w:gridCol w:w="1361"/>
          </w:tblGrid>
        </w:tblGridChange>
      </w:tblGrid>
      <w:tr>
        <w:trPr>
          <w:cantSplit w:val="0"/>
          <w:trHeight w:val="582" w:hRule="atLeast"/>
          <w:tblHeader w:val="0"/>
        </w:trPr>
        <w:tc>
          <w:tcPr>
            <w:shd w:fill="bfbfbf" w:val="clear"/>
          </w:tcPr>
          <w:sdt>
            <w:sdtPr>
              <w:tag w:val="goog_rdk_1980"/>
            </w:sdtPr>
            <w:sdtContent>
              <w:p w:rsidR="00000000" w:rsidDel="00000000" w:rsidP="00000000" w:rsidRDefault="00000000" w:rsidRPr="00000000" w14:paraId="00000632">
                <w:pPr>
                  <w:rPr>
                    <w:b w:val="1"/>
                  </w:rPr>
                </w:pPr>
                <w:r w:rsidDel="00000000" w:rsidR="00000000" w:rsidRPr="00000000">
                  <w:rPr>
                    <w:b w:val="1"/>
                    <w:rtl w:val="0"/>
                  </w:rPr>
                  <w:t xml:space="preserve">No</w:t>
                </w:r>
              </w:p>
            </w:sdtContent>
          </w:sdt>
        </w:tc>
        <w:tc>
          <w:tcPr>
            <w:shd w:fill="bfbfbf" w:val="clear"/>
          </w:tcPr>
          <w:sdt>
            <w:sdtPr>
              <w:tag w:val="goog_rdk_1981"/>
            </w:sdtPr>
            <w:sdtContent>
              <w:p w:rsidR="00000000" w:rsidDel="00000000" w:rsidP="00000000" w:rsidRDefault="00000000" w:rsidRPr="00000000" w14:paraId="00000633">
                <w:pPr>
                  <w:rPr>
                    <w:b w:val="1"/>
                  </w:rPr>
                </w:pPr>
                <w:r w:rsidDel="00000000" w:rsidR="00000000" w:rsidRPr="00000000">
                  <w:rPr>
                    <w:b w:val="1"/>
                    <w:rtl w:val="0"/>
                  </w:rPr>
                  <w:t xml:space="preserve">GOVERNMENT OFFICERS CATEGORY</w:t>
                </w:r>
              </w:p>
            </w:sdtContent>
          </w:sdt>
        </w:tc>
        <w:tc>
          <w:tcPr>
            <w:shd w:fill="bfbfbf" w:val="clear"/>
          </w:tcPr>
          <w:sdt>
            <w:sdtPr>
              <w:tag w:val="goog_rdk_1982"/>
            </w:sdtPr>
            <w:sdtContent>
              <w:p w:rsidR="00000000" w:rsidDel="00000000" w:rsidP="00000000" w:rsidRDefault="00000000" w:rsidRPr="00000000" w14:paraId="00000634">
                <w:pPr>
                  <w:rPr>
                    <w:b w:val="1"/>
                  </w:rPr>
                </w:pPr>
                <w:r w:rsidDel="00000000" w:rsidR="00000000" w:rsidRPr="00000000">
                  <w:rPr>
                    <w:b w:val="1"/>
                    <w:rtl w:val="0"/>
                  </w:rPr>
                  <w:t xml:space="preserve">Organisation</w:t>
                </w:r>
              </w:p>
            </w:sdtContent>
          </w:sdt>
        </w:tc>
        <w:tc>
          <w:tcPr>
            <w:shd w:fill="bfbfbf" w:val="clear"/>
          </w:tcPr>
          <w:sdt>
            <w:sdtPr>
              <w:tag w:val="goog_rdk_1983"/>
            </w:sdtPr>
            <w:sdtContent>
              <w:p w:rsidR="00000000" w:rsidDel="00000000" w:rsidP="00000000" w:rsidRDefault="00000000" w:rsidRPr="00000000" w14:paraId="00000635">
                <w:pPr>
                  <w:rPr>
                    <w:b w:val="1"/>
                  </w:rPr>
                </w:pPr>
                <w:r w:rsidDel="00000000" w:rsidR="00000000" w:rsidRPr="00000000">
                  <w:rPr>
                    <w:b w:val="1"/>
                    <w:rtl w:val="0"/>
                  </w:rPr>
                  <w:t xml:space="preserve">Position</w:t>
                </w:r>
              </w:p>
            </w:sdtContent>
          </w:sdt>
        </w:tc>
        <w:tc>
          <w:tcPr>
            <w:shd w:fill="bfbfbf" w:val="clear"/>
          </w:tcPr>
          <w:sdt>
            <w:sdtPr>
              <w:tag w:val="goog_rdk_1984"/>
            </w:sdtPr>
            <w:sdtContent>
              <w:p w:rsidR="00000000" w:rsidDel="00000000" w:rsidP="00000000" w:rsidRDefault="00000000" w:rsidRPr="00000000" w14:paraId="00000636">
                <w:pPr>
                  <w:rPr>
                    <w:b w:val="1"/>
                    <w:u w:val="single"/>
                  </w:rPr>
                </w:pPr>
                <w:r w:rsidDel="00000000" w:rsidR="00000000" w:rsidRPr="00000000">
                  <w:rPr>
                    <w:b w:val="1"/>
                    <w:u w:val="single"/>
                    <w:rtl w:val="0"/>
                  </w:rPr>
                  <w:t xml:space="preserve">Email Address</w:t>
                </w:r>
              </w:p>
            </w:sdtContent>
          </w:sdt>
        </w:tc>
        <w:tc>
          <w:tcPr>
            <w:shd w:fill="bfbfbf" w:val="clear"/>
          </w:tcPr>
          <w:sdt>
            <w:sdtPr>
              <w:tag w:val="goog_rdk_1985"/>
            </w:sdtPr>
            <w:sdtContent>
              <w:p w:rsidR="00000000" w:rsidDel="00000000" w:rsidP="00000000" w:rsidRDefault="00000000" w:rsidRPr="00000000" w14:paraId="00000637">
                <w:pPr>
                  <w:rPr>
                    <w:b w:val="1"/>
                  </w:rPr>
                </w:pPr>
                <w:r w:rsidDel="00000000" w:rsidR="00000000" w:rsidRPr="00000000">
                  <w:rPr>
                    <w:b w:val="1"/>
                    <w:rtl w:val="0"/>
                  </w:rPr>
                  <w:t xml:space="preserve">Telephone</w:t>
                </w:r>
              </w:p>
            </w:sdtContent>
          </w:sdt>
        </w:tc>
      </w:tr>
      <w:tr>
        <w:trPr>
          <w:cantSplit w:val="0"/>
          <w:trHeight w:val="291" w:hRule="atLeast"/>
          <w:tblHeader w:val="0"/>
        </w:trPr>
        <w:tc>
          <w:tcPr/>
          <w:sdt>
            <w:sdtPr>
              <w:tag w:val="goog_rdk_1986"/>
            </w:sdtPr>
            <w:sdtContent>
              <w:p w:rsidR="00000000" w:rsidDel="00000000" w:rsidP="00000000" w:rsidRDefault="00000000" w:rsidRPr="00000000" w14:paraId="00000638">
                <w:pPr>
                  <w:rPr/>
                </w:pPr>
                <w:r w:rsidDel="00000000" w:rsidR="00000000" w:rsidRPr="00000000">
                  <w:rPr>
                    <w:rtl w:val="0"/>
                  </w:rPr>
                  <w:t xml:space="preserve">1</w:t>
                </w:r>
              </w:p>
            </w:sdtContent>
          </w:sdt>
        </w:tc>
        <w:tc>
          <w:tcPr/>
          <w:sdt>
            <w:sdtPr>
              <w:tag w:val="goog_rdk_1987"/>
            </w:sdtPr>
            <w:sdtContent>
              <w:p w:rsidR="00000000" w:rsidDel="00000000" w:rsidP="00000000" w:rsidRDefault="00000000" w:rsidRPr="00000000" w14:paraId="00000639">
                <w:pPr>
                  <w:rPr/>
                </w:pPr>
                <w:r w:rsidDel="00000000" w:rsidR="00000000" w:rsidRPr="00000000">
                  <w:rPr>
                    <w:rtl w:val="0"/>
                  </w:rPr>
                  <w:t xml:space="preserve">Nduwayezu Louis de Montfort </w:t>
                </w:r>
              </w:p>
            </w:sdtContent>
          </w:sdt>
        </w:tc>
        <w:tc>
          <w:tcPr/>
          <w:sdt>
            <w:sdtPr>
              <w:tag w:val="goog_rdk_1988"/>
            </w:sdtPr>
            <w:sdtContent>
              <w:p w:rsidR="00000000" w:rsidDel="00000000" w:rsidP="00000000" w:rsidRDefault="00000000" w:rsidRPr="00000000" w14:paraId="0000063A">
                <w:pPr>
                  <w:rPr/>
                </w:pPr>
                <w:r w:rsidDel="00000000" w:rsidR="00000000" w:rsidRPr="00000000">
                  <w:rPr>
                    <w:rtl w:val="0"/>
                  </w:rPr>
                  <w:t xml:space="preserve">RISA</w:t>
                </w:r>
              </w:p>
            </w:sdtContent>
          </w:sdt>
        </w:tc>
        <w:tc>
          <w:tcPr/>
          <w:sdt>
            <w:sdtPr>
              <w:tag w:val="goog_rdk_1989"/>
            </w:sdtPr>
            <w:sdtContent>
              <w:p w:rsidR="00000000" w:rsidDel="00000000" w:rsidP="00000000" w:rsidRDefault="00000000" w:rsidRPr="00000000" w14:paraId="0000063B">
                <w:pPr>
                  <w:rPr/>
                </w:pPr>
                <w:r w:rsidDel="00000000" w:rsidR="00000000" w:rsidRPr="00000000">
                  <w:rPr>
                    <w:rtl w:val="0"/>
                  </w:rPr>
                  <w:t xml:space="preserve">Information specialist</w:t>
                </w:r>
              </w:p>
            </w:sdtContent>
          </w:sdt>
        </w:tc>
        <w:tc>
          <w:tcPr/>
          <w:sdt>
            <w:sdtPr>
              <w:tag w:val="goog_rdk_1990"/>
            </w:sdtPr>
            <w:sdtContent>
              <w:p w:rsidR="00000000" w:rsidDel="00000000" w:rsidP="00000000" w:rsidRDefault="00000000" w:rsidRPr="00000000" w14:paraId="0000063C">
                <w:pPr>
                  <w:rPr>
                    <w:u w:val="single"/>
                  </w:rPr>
                </w:pPr>
                <w:hyperlink r:id="rId42">
                  <w:r w:rsidDel="00000000" w:rsidR="00000000" w:rsidRPr="00000000">
                    <w:rPr>
                      <w:color w:val="0000ff"/>
                      <w:u w:val="single"/>
                      <w:rtl w:val="0"/>
                    </w:rPr>
                    <w:t xml:space="preserve">louidemontfort.nduwayezu@risa.gov.rw </w:t>
                  </w:r>
                </w:hyperlink>
                <w:r w:rsidDel="00000000" w:rsidR="00000000" w:rsidRPr="00000000">
                  <w:rPr>
                    <w:rtl w:val="0"/>
                  </w:rPr>
                </w:r>
              </w:p>
            </w:sdtContent>
          </w:sdt>
        </w:tc>
        <w:tc>
          <w:tcPr/>
          <w:sdt>
            <w:sdtPr>
              <w:tag w:val="goog_rdk_1991"/>
            </w:sdtPr>
            <w:sdtContent>
              <w:p w:rsidR="00000000" w:rsidDel="00000000" w:rsidP="00000000" w:rsidRDefault="00000000" w:rsidRPr="00000000" w14:paraId="0000063D">
                <w:pPr>
                  <w:rPr/>
                </w:pPr>
                <w:r w:rsidDel="00000000" w:rsidR="00000000" w:rsidRPr="00000000">
                  <w:rPr>
                    <w:rtl w:val="0"/>
                  </w:rPr>
                  <w:t xml:space="preserve"> </w:t>
                </w:r>
              </w:p>
            </w:sdtContent>
          </w:sdt>
        </w:tc>
      </w:tr>
      <w:tr>
        <w:trPr>
          <w:cantSplit w:val="0"/>
          <w:trHeight w:val="582" w:hRule="atLeast"/>
          <w:tblHeader w:val="0"/>
        </w:trPr>
        <w:tc>
          <w:tcPr/>
          <w:sdt>
            <w:sdtPr>
              <w:tag w:val="goog_rdk_1992"/>
            </w:sdtPr>
            <w:sdtContent>
              <w:p w:rsidR="00000000" w:rsidDel="00000000" w:rsidP="00000000" w:rsidRDefault="00000000" w:rsidRPr="00000000" w14:paraId="0000063E">
                <w:pPr>
                  <w:rPr/>
                </w:pPr>
                <w:r w:rsidDel="00000000" w:rsidR="00000000" w:rsidRPr="00000000">
                  <w:rPr>
                    <w:rtl w:val="0"/>
                  </w:rPr>
                  <w:t xml:space="preserve">2</w:t>
                </w:r>
              </w:p>
            </w:sdtContent>
          </w:sdt>
        </w:tc>
        <w:tc>
          <w:tcPr/>
          <w:sdt>
            <w:sdtPr>
              <w:tag w:val="goog_rdk_1993"/>
            </w:sdtPr>
            <w:sdtContent>
              <w:p w:rsidR="00000000" w:rsidDel="00000000" w:rsidP="00000000" w:rsidRDefault="00000000" w:rsidRPr="00000000" w14:paraId="0000063F">
                <w:pPr>
                  <w:rPr/>
                </w:pPr>
                <w:r w:rsidDel="00000000" w:rsidR="00000000" w:rsidRPr="00000000">
                  <w:rPr>
                    <w:rtl w:val="0"/>
                  </w:rPr>
                  <w:t xml:space="preserve">Kayonga Leonard</w:t>
                </w:r>
              </w:p>
            </w:sdtContent>
          </w:sdt>
        </w:tc>
        <w:tc>
          <w:tcPr/>
          <w:sdt>
            <w:sdtPr>
              <w:tag w:val="goog_rdk_1994"/>
            </w:sdtPr>
            <w:sdtContent>
              <w:p w:rsidR="00000000" w:rsidDel="00000000" w:rsidP="00000000" w:rsidRDefault="00000000" w:rsidRPr="00000000" w14:paraId="00000640">
                <w:pPr>
                  <w:rPr/>
                </w:pPr>
                <w:r w:rsidDel="00000000" w:rsidR="00000000" w:rsidRPr="00000000">
                  <w:rPr>
                    <w:rtl w:val="0"/>
                  </w:rPr>
                  <w:t xml:space="preserve">National Land Authority</w:t>
                </w:r>
              </w:p>
            </w:sdtContent>
          </w:sdt>
        </w:tc>
        <w:tc>
          <w:tcPr/>
          <w:sdt>
            <w:sdtPr>
              <w:tag w:val="goog_rdk_1995"/>
            </w:sdtPr>
            <w:sdtContent>
              <w:p w:rsidR="00000000" w:rsidDel="00000000" w:rsidP="00000000" w:rsidRDefault="00000000" w:rsidRPr="00000000" w14:paraId="00000641">
                <w:pPr>
                  <w:rPr/>
                </w:pPr>
                <w:r w:rsidDel="00000000" w:rsidR="00000000" w:rsidRPr="00000000">
                  <w:rPr>
                    <w:rtl w:val="0"/>
                  </w:rPr>
                  <w:t xml:space="preserve">Director of Land Use Management and Spatial Planning</w:t>
                </w:r>
              </w:p>
            </w:sdtContent>
          </w:sdt>
        </w:tc>
        <w:tc>
          <w:tcPr/>
          <w:sdt>
            <w:sdtPr>
              <w:tag w:val="goog_rdk_1996"/>
            </w:sdtPr>
            <w:sdtContent>
              <w:p w:rsidR="00000000" w:rsidDel="00000000" w:rsidP="00000000" w:rsidRDefault="00000000" w:rsidRPr="00000000" w14:paraId="00000642">
                <w:pPr>
                  <w:rPr>
                    <w:u w:val="single"/>
                  </w:rPr>
                </w:pPr>
                <w:hyperlink r:id="rId43">
                  <w:r w:rsidDel="00000000" w:rsidR="00000000" w:rsidRPr="00000000">
                    <w:rPr>
                      <w:color w:val="0000ff"/>
                      <w:u w:val="single"/>
                      <w:rtl w:val="0"/>
                    </w:rPr>
                    <w:t xml:space="preserve">Leonard.Kayonga@rlma.rw, info@rlma.rw</w:t>
                  </w:r>
                </w:hyperlink>
                <w:r w:rsidDel="00000000" w:rsidR="00000000" w:rsidRPr="00000000">
                  <w:rPr>
                    <w:rtl w:val="0"/>
                  </w:rPr>
                </w:r>
              </w:p>
            </w:sdtContent>
          </w:sdt>
        </w:tc>
        <w:tc>
          <w:tcPr/>
          <w:sdt>
            <w:sdtPr>
              <w:tag w:val="goog_rdk_1997"/>
            </w:sdtPr>
            <w:sdtContent>
              <w:p w:rsidR="00000000" w:rsidDel="00000000" w:rsidP="00000000" w:rsidRDefault="00000000" w:rsidRPr="00000000" w14:paraId="00000643">
                <w:pPr>
                  <w:rPr/>
                </w:pPr>
                <w:r w:rsidDel="00000000" w:rsidR="00000000" w:rsidRPr="00000000">
                  <w:rPr>
                    <w:rtl w:val="0"/>
                  </w:rPr>
                  <w:t xml:space="preserve">+250 788 491 881</w:t>
                </w:r>
              </w:p>
            </w:sdtContent>
          </w:sdt>
        </w:tc>
      </w:tr>
      <w:tr>
        <w:trPr>
          <w:cantSplit w:val="0"/>
          <w:trHeight w:val="291" w:hRule="atLeast"/>
          <w:tblHeader w:val="0"/>
        </w:trPr>
        <w:tc>
          <w:tcPr/>
          <w:sdt>
            <w:sdtPr>
              <w:tag w:val="goog_rdk_1998"/>
            </w:sdtPr>
            <w:sdtContent>
              <w:p w:rsidR="00000000" w:rsidDel="00000000" w:rsidP="00000000" w:rsidRDefault="00000000" w:rsidRPr="00000000" w14:paraId="00000644">
                <w:pPr>
                  <w:rPr/>
                </w:pPr>
                <w:r w:rsidDel="00000000" w:rsidR="00000000" w:rsidRPr="00000000">
                  <w:rPr>
                    <w:rtl w:val="0"/>
                  </w:rPr>
                  <w:t xml:space="preserve">3</w:t>
                </w:r>
              </w:p>
            </w:sdtContent>
          </w:sdt>
        </w:tc>
        <w:tc>
          <w:tcPr/>
          <w:sdt>
            <w:sdtPr>
              <w:tag w:val="goog_rdk_1999"/>
            </w:sdtPr>
            <w:sdtContent>
              <w:p w:rsidR="00000000" w:rsidDel="00000000" w:rsidP="00000000" w:rsidRDefault="00000000" w:rsidRPr="00000000" w14:paraId="00000645">
                <w:pPr>
                  <w:rPr/>
                </w:pPr>
                <w:r w:rsidDel="00000000" w:rsidR="00000000" w:rsidRPr="00000000">
                  <w:rPr>
                    <w:rtl w:val="0"/>
                  </w:rPr>
                  <w:t xml:space="preserve">Yves Hategekimana</w:t>
                </w:r>
              </w:p>
            </w:sdtContent>
          </w:sdt>
        </w:tc>
        <w:tc>
          <w:tcPr/>
          <w:sdt>
            <w:sdtPr>
              <w:tag w:val="goog_rdk_2000"/>
            </w:sdtPr>
            <w:sdtContent>
              <w:p w:rsidR="00000000" w:rsidDel="00000000" w:rsidP="00000000" w:rsidRDefault="00000000" w:rsidRPr="00000000" w14:paraId="00000646">
                <w:pPr>
                  <w:rPr/>
                </w:pPr>
                <w:r w:rsidDel="00000000" w:rsidR="00000000" w:rsidRPr="00000000">
                  <w:rPr>
                    <w:rtl w:val="0"/>
                  </w:rPr>
                  <w:t xml:space="preserve">RSA</w:t>
                </w:r>
              </w:p>
            </w:sdtContent>
          </w:sdt>
        </w:tc>
        <w:tc>
          <w:tcPr/>
          <w:sdt>
            <w:sdtPr>
              <w:tag w:val="goog_rdk_2001"/>
            </w:sdtPr>
            <w:sdtContent>
              <w:p w:rsidR="00000000" w:rsidDel="00000000" w:rsidP="00000000" w:rsidRDefault="00000000" w:rsidRPr="00000000" w14:paraId="00000647">
                <w:pPr>
                  <w:rPr/>
                </w:pPr>
                <w:r w:rsidDel="00000000" w:rsidR="00000000" w:rsidRPr="00000000">
                  <w:rPr>
                    <w:rtl w:val="0"/>
                  </w:rPr>
                  <w:t xml:space="preserve">Head of Earth observation department</w:t>
                </w:r>
              </w:p>
            </w:sdtContent>
          </w:sdt>
        </w:tc>
        <w:tc>
          <w:tcPr/>
          <w:sdt>
            <w:sdtPr>
              <w:tag w:val="goog_rdk_2002"/>
            </w:sdtPr>
            <w:sdtContent>
              <w:p w:rsidR="00000000" w:rsidDel="00000000" w:rsidP="00000000" w:rsidRDefault="00000000" w:rsidRPr="00000000" w14:paraId="00000648">
                <w:pPr>
                  <w:rPr>
                    <w:u w:val="single"/>
                  </w:rPr>
                </w:pPr>
                <w:hyperlink r:id="rId44">
                  <w:r w:rsidDel="00000000" w:rsidR="00000000" w:rsidRPr="00000000">
                    <w:rPr>
                      <w:color w:val="0000ff"/>
                      <w:u w:val="single"/>
                      <w:rtl w:val="0"/>
                    </w:rPr>
                    <w:t xml:space="preserve">yhategekimana@space.gov.rw</w:t>
                  </w:r>
                </w:hyperlink>
                <w:r w:rsidDel="00000000" w:rsidR="00000000" w:rsidRPr="00000000">
                  <w:rPr>
                    <w:rtl w:val="0"/>
                  </w:rPr>
                </w:r>
              </w:p>
            </w:sdtContent>
          </w:sdt>
        </w:tc>
        <w:tc>
          <w:tcPr/>
          <w:sdt>
            <w:sdtPr>
              <w:tag w:val="goog_rdk_2003"/>
            </w:sdtPr>
            <w:sdtContent>
              <w:p w:rsidR="00000000" w:rsidDel="00000000" w:rsidP="00000000" w:rsidRDefault="00000000" w:rsidRPr="00000000" w14:paraId="00000649">
                <w:pPr>
                  <w:rPr/>
                </w:pPr>
                <w:r w:rsidDel="00000000" w:rsidR="00000000" w:rsidRPr="00000000">
                  <w:rPr>
                    <w:rtl w:val="0"/>
                  </w:rPr>
                  <w:t xml:space="preserve"> </w:t>
                </w:r>
              </w:p>
            </w:sdtContent>
          </w:sdt>
        </w:tc>
      </w:tr>
      <w:tr>
        <w:trPr>
          <w:cantSplit w:val="0"/>
          <w:trHeight w:val="291" w:hRule="atLeast"/>
          <w:tblHeader w:val="0"/>
        </w:trPr>
        <w:tc>
          <w:tcPr/>
          <w:sdt>
            <w:sdtPr>
              <w:tag w:val="goog_rdk_2004"/>
            </w:sdtPr>
            <w:sdtContent>
              <w:p w:rsidR="00000000" w:rsidDel="00000000" w:rsidP="00000000" w:rsidRDefault="00000000" w:rsidRPr="00000000" w14:paraId="0000064A">
                <w:pPr>
                  <w:rPr/>
                </w:pPr>
                <w:r w:rsidDel="00000000" w:rsidR="00000000" w:rsidRPr="00000000">
                  <w:rPr>
                    <w:rtl w:val="0"/>
                  </w:rPr>
                  <w:t xml:space="preserve">4</w:t>
                </w:r>
              </w:p>
            </w:sdtContent>
          </w:sdt>
        </w:tc>
        <w:tc>
          <w:tcPr/>
          <w:sdt>
            <w:sdtPr>
              <w:tag w:val="goog_rdk_2005"/>
            </w:sdtPr>
            <w:sdtContent>
              <w:p w:rsidR="00000000" w:rsidDel="00000000" w:rsidP="00000000" w:rsidRDefault="00000000" w:rsidRPr="00000000" w14:paraId="0000064B">
                <w:pPr>
                  <w:rPr/>
                </w:pPr>
                <w:r w:rsidDel="00000000" w:rsidR="00000000" w:rsidRPr="00000000">
                  <w:rPr>
                    <w:rtl w:val="0"/>
                  </w:rPr>
                  <w:t xml:space="preserve">Tesire Marie Ange</w:t>
                </w:r>
              </w:p>
            </w:sdtContent>
          </w:sdt>
        </w:tc>
        <w:tc>
          <w:tcPr/>
          <w:sdt>
            <w:sdtPr>
              <w:tag w:val="goog_rdk_2006"/>
            </w:sdtPr>
            <w:sdtContent>
              <w:p w:rsidR="00000000" w:rsidDel="00000000" w:rsidP="00000000" w:rsidRDefault="00000000" w:rsidRPr="00000000" w14:paraId="0000064C">
                <w:pPr>
                  <w:rPr/>
                </w:pPr>
                <w:r w:rsidDel="00000000" w:rsidR="00000000" w:rsidRPr="00000000">
                  <w:rPr>
                    <w:rtl w:val="0"/>
                  </w:rPr>
                  <w:t xml:space="preserve">RSA</w:t>
                </w:r>
              </w:p>
            </w:sdtContent>
          </w:sdt>
        </w:tc>
        <w:tc>
          <w:tcPr/>
          <w:sdt>
            <w:sdtPr>
              <w:tag w:val="goog_rdk_2007"/>
            </w:sdtPr>
            <w:sdtContent>
              <w:p w:rsidR="00000000" w:rsidDel="00000000" w:rsidP="00000000" w:rsidRDefault="00000000" w:rsidRPr="00000000" w14:paraId="0000064D">
                <w:pPr>
                  <w:rPr/>
                </w:pPr>
                <w:r w:rsidDel="00000000" w:rsidR="00000000" w:rsidRPr="00000000">
                  <w:rPr>
                    <w:rtl w:val="0"/>
                  </w:rPr>
                  <w:t xml:space="preserve">Geospatial Analyst</w:t>
                </w:r>
              </w:p>
            </w:sdtContent>
          </w:sdt>
        </w:tc>
        <w:tc>
          <w:tcPr/>
          <w:sdt>
            <w:sdtPr>
              <w:tag w:val="goog_rdk_2008"/>
            </w:sdtPr>
            <w:sdtContent>
              <w:p w:rsidR="00000000" w:rsidDel="00000000" w:rsidP="00000000" w:rsidRDefault="00000000" w:rsidRPr="00000000" w14:paraId="0000064E">
                <w:pPr>
                  <w:rPr>
                    <w:u w:val="single"/>
                  </w:rPr>
                </w:pPr>
                <w:hyperlink r:id="rId45">
                  <w:r w:rsidDel="00000000" w:rsidR="00000000" w:rsidRPr="00000000">
                    <w:rPr>
                      <w:color w:val="0000ff"/>
                      <w:u w:val="single"/>
                      <w:rtl w:val="0"/>
                    </w:rPr>
                    <w:t xml:space="preserve">mtesire@space.gov.rw</w:t>
                  </w:r>
                </w:hyperlink>
                <w:r w:rsidDel="00000000" w:rsidR="00000000" w:rsidRPr="00000000">
                  <w:rPr>
                    <w:rtl w:val="0"/>
                  </w:rPr>
                </w:r>
              </w:p>
            </w:sdtContent>
          </w:sdt>
        </w:tc>
        <w:tc>
          <w:tcPr/>
          <w:sdt>
            <w:sdtPr>
              <w:tag w:val="goog_rdk_2009"/>
            </w:sdtPr>
            <w:sdtContent>
              <w:p w:rsidR="00000000" w:rsidDel="00000000" w:rsidP="00000000" w:rsidRDefault="00000000" w:rsidRPr="00000000" w14:paraId="0000064F">
                <w:pPr>
                  <w:rPr/>
                </w:pPr>
                <w:r w:rsidDel="00000000" w:rsidR="00000000" w:rsidRPr="00000000">
                  <w:rPr>
                    <w:rtl w:val="0"/>
                  </w:rPr>
                  <w:t xml:space="preserve"> </w:t>
                </w:r>
              </w:p>
            </w:sdtContent>
          </w:sdt>
        </w:tc>
      </w:tr>
      <w:tr>
        <w:trPr>
          <w:cantSplit w:val="0"/>
          <w:trHeight w:val="305" w:hRule="atLeast"/>
          <w:tblHeader w:val="0"/>
        </w:trPr>
        <w:tc>
          <w:tcPr/>
          <w:sdt>
            <w:sdtPr>
              <w:tag w:val="goog_rdk_2010"/>
            </w:sdtPr>
            <w:sdtContent>
              <w:p w:rsidR="00000000" w:rsidDel="00000000" w:rsidP="00000000" w:rsidRDefault="00000000" w:rsidRPr="00000000" w14:paraId="00000650">
                <w:pPr>
                  <w:rPr/>
                </w:pPr>
                <w:r w:rsidDel="00000000" w:rsidR="00000000" w:rsidRPr="00000000">
                  <w:rPr>
                    <w:rtl w:val="0"/>
                  </w:rPr>
                  <w:t xml:space="preserve">5</w:t>
                </w:r>
              </w:p>
            </w:sdtContent>
          </w:sdt>
        </w:tc>
        <w:tc>
          <w:tcPr/>
          <w:sdt>
            <w:sdtPr>
              <w:tag w:val="goog_rdk_2011"/>
            </w:sdtPr>
            <w:sdtContent>
              <w:p w:rsidR="00000000" w:rsidDel="00000000" w:rsidP="00000000" w:rsidRDefault="00000000" w:rsidRPr="00000000" w14:paraId="00000651">
                <w:pPr>
                  <w:rPr/>
                </w:pPr>
                <w:r w:rsidDel="00000000" w:rsidR="00000000" w:rsidRPr="00000000">
                  <w:rPr>
                    <w:rtl w:val="0"/>
                  </w:rPr>
                  <w:t xml:space="preserve">Venant Habimana</w:t>
                </w:r>
              </w:p>
            </w:sdtContent>
          </w:sdt>
        </w:tc>
        <w:tc>
          <w:tcPr/>
          <w:sdt>
            <w:sdtPr>
              <w:tag w:val="goog_rdk_2012"/>
            </w:sdtPr>
            <w:sdtContent>
              <w:p w:rsidR="00000000" w:rsidDel="00000000" w:rsidP="00000000" w:rsidRDefault="00000000" w:rsidRPr="00000000" w14:paraId="00000652">
                <w:pPr>
                  <w:rPr/>
                </w:pPr>
                <w:r w:rsidDel="00000000" w:rsidR="00000000" w:rsidRPr="00000000">
                  <w:rPr>
                    <w:rtl w:val="0"/>
                  </w:rPr>
                  <w:t xml:space="preserve">RWB</w:t>
                </w:r>
              </w:p>
            </w:sdtContent>
          </w:sdt>
        </w:tc>
        <w:tc>
          <w:tcPr/>
          <w:sdt>
            <w:sdtPr>
              <w:tag w:val="goog_rdk_2013"/>
            </w:sdtPr>
            <w:sdtContent>
              <w:p w:rsidR="00000000" w:rsidDel="00000000" w:rsidP="00000000" w:rsidRDefault="00000000" w:rsidRPr="00000000" w14:paraId="00000653">
                <w:pPr>
                  <w:rPr/>
                </w:pPr>
                <w:r w:rsidDel="00000000" w:rsidR="00000000" w:rsidRPr="00000000">
                  <w:rPr>
                    <w:rtl w:val="0"/>
                  </w:rPr>
                  <w:t xml:space="preserve">Water catchment Specialist</w:t>
                </w:r>
              </w:p>
            </w:sdtContent>
          </w:sdt>
        </w:tc>
        <w:tc>
          <w:tcPr/>
          <w:sdt>
            <w:sdtPr>
              <w:tag w:val="goog_rdk_2014"/>
            </w:sdtPr>
            <w:sdtContent>
              <w:p w:rsidR="00000000" w:rsidDel="00000000" w:rsidP="00000000" w:rsidRDefault="00000000" w:rsidRPr="00000000" w14:paraId="00000654">
                <w:pPr>
                  <w:rPr>
                    <w:u w:val="single"/>
                  </w:rPr>
                </w:pPr>
                <w:hyperlink r:id="rId46">
                  <w:r w:rsidDel="00000000" w:rsidR="00000000" w:rsidRPr="00000000">
                    <w:rPr>
                      <w:color w:val="0000ff"/>
                      <w:u w:val="single"/>
                      <w:rtl w:val="0"/>
                    </w:rPr>
                    <w:t xml:space="preserve">venant.habimana@rwb.rw</w:t>
                  </w:r>
                </w:hyperlink>
                <w:r w:rsidDel="00000000" w:rsidR="00000000" w:rsidRPr="00000000">
                  <w:rPr>
                    <w:rtl w:val="0"/>
                  </w:rPr>
                </w:r>
              </w:p>
            </w:sdtContent>
          </w:sdt>
        </w:tc>
        <w:tc>
          <w:tcPr/>
          <w:sdt>
            <w:sdtPr>
              <w:tag w:val="goog_rdk_2015"/>
            </w:sdtPr>
            <w:sdtContent>
              <w:p w:rsidR="00000000" w:rsidDel="00000000" w:rsidP="00000000" w:rsidRDefault="00000000" w:rsidRPr="00000000" w14:paraId="00000655">
                <w:pPr>
                  <w:rPr/>
                </w:pPr>
                <w:r w:rsidDel="00000000" w:rsidR="00000000" w:rsidRPr="00000000">
                  <w:rPr>
                    <w:rtl w:val="0"/>
                  </w:rPr>
                  <w:t xml:space="preserve">0788503873</w:t>
                </w:r>
              </w:p>
            </w:sdtContent>
          </w:sdt>
        </w:tc>
      </w:tr>
      <w:tr>
        <w:trPr>
          <w:cantSplit w:val="0"/>
          <w:trHeight w:val="582" w:hRule="atLeast"/>
          <w:tblHeader w:val="0"/>
        </w:trPr>
        <w:tc>
          <w:tcPr/>
          <w:sdt>
            <w:sdtPr>
              <w:tag w:val="goog_rdk_2016"/>
            </w:sdtPr>
            <w:sdtContent>
              <w:p w:rsidR="00000000" w:rsidDel="00000000" w:rsidP="00000000" w:rsidRDefault="00000000" w:rsidRPr="00000000" w14:paraId="00000656">
                <w:pPr>
                  <w:rPr/>
                </w:pPr>
                <w:r w:rsidDel="00000000" w:rsidR="00000000" w:rsidRPr="00000000">
                  <w:rPr>
                    <w:rtl w:val="0"/>
                  </w:rPr>
                  <w:t xml:space="preserve">6</w:t>
                </w:r>
              </w:p>
            </w:sdtContent>
          </w:sdt>
        </w:tc>
        <w:tc>
          <w:tcPr/>
          <w:sdt>
            <w:sdtPr>
              <w:tag w:val="goog_rdk_2017"/>
            </w:sdtPr>
            <w:sdtContent>
              <w:p w:rsidR="00000000" w:rsidDel="00000000" w:rsidP="00000000" w:rsidRDefault="00000000" w:rsidRPr="00000000" w14:paraId="00000657">
                <w:pPr>
                  <w:rPr/>
                </w:pPr>
                <w:r w:rsidDel="00000000" w:rsidR="00000000" w:rsidRPr="00000000">
                  <w:rPr>
                    <w:rtl w:val="0"/>
                  </w:rPr>
                  <w:t xml:space="preserve">Uwizeyimana Lambert</w:t>
                </w:r>
              </w:p>
            </w:sdtContent>
          </w:sdt>
        </w:tc>
        <w:tc>
          <w:tcPr/>
          <w:sdt>
            <w:sdtPr>
              <w:tag w:val="goog_rdk_2018"/>
            </w:sdtPr>
            <w:sdtContent>
              <w:p w:rsidR="00000000" w:rsidDel="00000000" w:rsidP="00000000" w:rsidRDefault="00000000" w:rsidRPr="00000000" w14:paraId="00000658">
                <w:pPr>
                  <w:rPr/>
                </w:pPr>
                <w:r w:rsidDel="00000000" w:rsidR="00000000" w:rsidRPr="00000000">
                  <w:rPr>
                    <w:rtl w:val="0"/>
                  </w:rPr>
                  <w:t xml:space="preserve">NISR</w:t>
                </w:r>
              </w:p>
            </w:sdtContent>
          </w:sdt>
        </w:tc>
        <w:tc>
          <w:tcPr/>
          <w:sdt>
            <w:sdtPr>
              <w:tag w:val="goog_rdk_2019"/>
            </w:sdtPr>
            <w:sdtContent>
              <w:p w:rsidR="00000000" w:rsidDel="00000000" w:rsidP="00000000" w:rsidRDefault="00000000" w:rsidRPr="00000000" w14:paraId="00000659">
                <w:pPr>
                  <w:rPr/>
                </w:pPr>
                <w:r w:rsidDel="00000000" w:rsidR="00000000" w:rsidRPr="00000000">
                  <w:rPr>
                    <w:rtl w:val="0"/>
                  </w:rPr>
                  <w:t xml:space="preserve">Forestry and Environmental Statistician</w:t>
                </w:r>
              </w:p>
            </w:sdtContent>
          </w:sdt>
        </w:tc>
        <w:tc>
          <w:tcPr/>
          <w:sdt>
            <w:sdtPr>
              <w:tag w:val="goog_rdk_2020"/>
            </w:sdtPr>
            <w:sdtContent>
              <w:p w:rsidR="00000000" w:rsidDel="00000000" w:rsidP="00000000" w:rsidRDefault="00000000" w:rsidRPr="00000000" w14:paraId="0000065A">
                <w:pPr>
                  <w:rPr>
                    <w:u w:val="single"/>
                  </w:rPr>
                </w:pPr>
                <w:hyperlink r:id="rId47">
                  <w:r w:rsidDel="00000000" w:rsidR="00000000" w:rsidRPr="00000000">
                    <w:rPr>
                      <w:color w:val="0000ff"/>
                      <w:u w:val="single"/>
                      <w:rtl w:val="0"/>
                    </w:rPr>
                    <w:t xml:space="preserve">info@statistics.gov.rw, yusuf.murangwa@statistics.gov.rw</w:t>
                  </w:r>
                </w:hyperlink>
                <w:r w:rsidDel="00000000" w:rsidR="00000000" w:rsidRPr="00000000">
                  <w:rPr>
                    <w:rtl w:val="0"/>
                  </w:rPr>
                </w:r>
              </w:p>
            </w:sdtContent>
          </w:sdt>
        </w:tc>
        <w:tc>
          <w:tcPr/>
          <w:sdt>
            <w:sdtPr>
              <w:tag w:val="goog_rdk_2021"/>
            </w:sdtPr>
            <w:sdtContent>
              <w:p w:rsidR="00000000" w:rsidDel="00000000" w:rsidP="00000000" w:rsidRDefault="00000000" w:rsidRPr="00000000" w14:paraId="0000065B">
                <w:pPr>
                  <w:rPr/>
                </w:pPr>
                <w:r w:rsidDel="00000000" w:rsidR="00000000" w:rsidRPr="00000000">
                  <w:rPr>
                    <w:rtl w:val="0"/>
                  </w:rPr>
                  <w:t xml:space="preserve"> </w:t>
                </w:r>
              </w:p>
            </w:sdtContent>
          </w:sdt>
        </w:tc>
      </w:tr>
      <w:tr>
        <w:trPr>
          <w:cantSplit w:val="0"/>
          <w:trHeight w:val="288" w:hRule="atLeast"/>
          <w:tblHeader w:val="0"/>
        </w:trPr>
        <w:tc>
          <w:tcPr/>
          <w:sdt>
            <w:sdtPr>
              <w:tag w:val="goog_rdk_2022"/>
            </w:sdtPr>
            <w:sdtContent>
              <w:p w:rsidR="00000000" w:rsidDel="00000000" w:rsidP="00000000" w:rsidRDefault="00000000" w:rsidRPr="00000000" w14:paraId="0000065C">
                <w:pPr>
                  <w:rPr/>
                </w:pPr>
                <w:r w:rsidDel="00000000" w:rsidR="00000000" w:rsidRPr="00000000">
                  <w:rPr>
                    <w:rtl w:val="0"/>
                  </w:rPr>
                  <w:t xml:space="preserve">7</w:t>
                </w:r>
              </w:p>
            </w:sdtContent>
          </w:sdt>
        </w:tc>
        <w:tc>
          <w:tcPr/>
          <w:sdt>
            <w:sdtPr>
              <w:tag w:val="goog_rdk_2023"/>
            </w:sdtPr>
            <w:sdtContent>
              <w:p w:rsidR="00000000" w:rsidDel="00000000" w:rsidP="00000000" w:rsidRDefault="00000000" w:rsidRPr="00000000" w14:paraId="0000065D">
                <w:pPr>
                  <w:rPr/>
                </w:pPr>
                <w:r w:rsidDel="00000000" w:rsidR="00000000" w:rsidRPr="00000000">
                  <w:rPr>
                    <w:rtl w:val="0"/>
                  </w:rPr>
                  <w:t xml:space="preserve">Murenzi Herve</w:t>
                </w:r>
              </w:p>
            </w:sdtContent>
          </w:sdt>
        </w:tc>
        <w:tc>
          <w:tcPr/>
          <w:sdt>
            <w:sdtPr>
              <w:tag w:val="goog_rdk_2024"/>
            </w:sdtPr>
            <w:sdtContent>
              <w:p w:rsidR="00000000" w:rsidDel="00000000" w:rsidP="00000000" w:rsidRDefault="00000000" w:rsidRPr="00000000" w14:paraId="0000065E">
                <w:pPr>
                  <w:rPr/>
                </w:pPr>
                <w:r w:rsidDel="00000000" w:rsidR="00000000" w:rsidRPr="00000000">
                  <w:rPr>
                    <w:rtl w:val="0"/>
                  </w:rPr>
                  <w:t xml:space="preserve">Meteo</w:t>
                </w:r>
              </w:p>
            </w:sdtContent>
          </w:sdt>
        </w:tc>
        <w:tc>
          <w:tcPr/>
          <w:sdt>
            <w:sdtPr>
              <w:tag w:val="goog_rdk_2025"/>
            </w:sdtPr>
            <w:sdtContent>
              <w:p w:rsidR="00000000" w:rsidDel="00000000" w:rsidP="00000000" w:rsidRDefault="00000000" w:rsidRPr="00000000" w14:paraId="0000065F">
                <w:pPr>
                  <w:rPr/>
                </w:pPr>
                <w:r w:rsidDel="00000000" w:rsidR="00000000" w:rsidRPr="00000000">
                  <w:rPr>
                    <w:rtl w:val="0"/>
                  </w:rPr>
                  <w:t xml:space="preserve">Meteo Officer</w:t>
                </w:r>
              </w:p>
            </w:sdtContent>
          </w:sdt>
        </w:tc>
        <w:tc>
          <w:tcPr/>
          <w:sdt>
            <w:sdtPr>
              <w:tag w:val="goog_rdk_2026"/>
            </w:sdtPr>
            <w:sdtContent>
              <w:p w:rsidR="00000000" w:rsidDel="00000000" w:rsidP="00000000" w:rsidRDefault="00000000" w:rsidRPr="00000000" w14:paraId="00000660">
                <w:pPr>
                  <w:rPr>
                    <w:u w:val="single"/>
                  </w:rPr>
                </w:pPr>
                <w:r w:rsidDel="00000000" w:rsidR="00000000" w:rsidRPr="00000000">
                  <w:rPr>
                    <w:u w:val="single"/>
                    <w:rtl w:val="0"/>
                  </w:rPr>
                  <w:t xml:space="preserve">h.murenzi@meteorwanda.gov.rw, info@meteorwanda.gov.rw</w:t>
                </w:r>
              </w:p>
            </w:sdtContent>
          </w:sdt>
        </w:tc>
        <w:tc>
          <w:tcPr/>
          <w:sdt>
            <w:sdtPr>
              <w:tag w:val="goog_rdk_2027"/>
            </w:sdtPr>
            <w:sdtContent>
              <w:p w:rsidR="00000000" w:rsidDel="00000000" w:rsidP="00000000" w:rsidRDefault="00000000" w:rsidRPr="00000000" w14:paraId="00000661">
                <w:pPr>
                  <w:rPr/>
                </w:pPr>
                <w:r w:rsidDel="00000000" w:rsidR="00000000" w:rsidRPr="00000000">
                  <w:rPr>
                    <w:rtl w:val="0"/>
                  </w:rPr>
                  <w:t xml:space="preserve"> </w:t>
                </w:r>
              </w:p>
            </w:sdtContent>
          </w:sdt>
        </w:tc>
      </w:tr>
      <w:tr>
        <w:trPr>
          <w:cantSplit w:val="0"/>
          <w:trHeight w:val="291" w:hRule="atLeast"/>
          <w:tblHeader w:val="0"/>
        </w:trPr>
        <w:tc>
          <w:tcPr>
            <w:gridSpan w:val="6"/>
            <w:shd w:fill="bfbfbf" w:val="clear"/>
          </w:tcPr>
          <w:sdt>
            <w:sdtPr>
              <w:tag w:val="goog_rdk_2028"/>
            </w:sdtPr>
            <w:sdtContent>
              <w:p w:rsidR="00000000" w:rsidDel="00000000" w:rsidP="00000000" w:rsidRDefault="00000000" w:rsidRPr="00000000" w14:paraId="00000662">
                <w:pPr>
                  <w:rPr/>
                </w:pPr>
                <w:r w:rsidDel="00000000" w:rsidR="00000000" w:rsidRPr="00000000">
                  <w:rPr>
                    <w:rtl w:val="0"/>
                  </w:rPr>
                  <w:t xml:space="preserve"> </w:t>
                </w:r>
                <w:r w:rsidDel="00000000" w:rsidR="00000000" w:rsidRPr="00000000">
                  <w:rPr>
                    <w:b w:val="1"/>
                    <w:rtl w:val="0"/>
                  </w:rPr>
                  <w:t xml:space="preserve">PRIVATE SECTOR CATEGORY</w:t>
                </w:r>
                <w:r w:rsidDel="00000000" w:rsidR="00000000" w:rsidRPr="00000000">
                  <w:rPr>
                    <w:rtl w:val="0"/>
                  </w:rPr>
                  <w:t xml:space="preserve"> </w:t>
                </w:r>
              </w:p>
            </w:sdtContent>
          </w:sdt>
        </w:tc>
      </w:tr>
      <w:tr>
        <w:trPr>
          <w:cantSplit w:val="0"/>
          <w:trHeight w:val="291" w:hRule="atLeast"/>
          <w:tblHeader w:val="0"/>
        </w:trPr>
        <w:tc>
          <w:tcPr/>
          <w:sdt>
            <w:sdtPr>
              <w:tag w:val="goog_rdk_2034"/>
            </w:sdtPr>
            <w:sdtContent>
              <w:p w:rsidR="00000000" w:rsidDel="00000000" w:rsidP="00000000" w:rsidRDefault="00000000" w:rsidRPr="00000000" w14:paraId="00000668">
                <w:pPr>
                  <w:rPr/>
                </w:pPr>
                <w:r w:rsidDel="00000000" w:rsidR="00000000" w:rsidRPr="00000000">
                  <w:rPr>
                    <w:rtl w:val="0"/>
                  </w:rPr>
                  <w:t xml:space="preserve">8</w:t>
                </w:r>
              </w:p>
            </w:sdtContent>
          </w:sdt>
        </w:tc>
        <w:tc>
          <w:tcPr/>
          <w:sdt>
            <w:sdtPr>
              <w:tag w:val="goog_rdk_2035"/>
            </w:sdtPr>
            <w:sdtContent>
              <w:p w:rsidR="00000000" w:rsidDel="00000000" w:rsidP="00000000" w:rsidRDefault="00000000" w:rsidRPr="00000000" w14:paraId="00000669">
                <w:pPr>
                  <w:rPr/>
                </w:pPr>
                <w:r w:rsidDel="00000000" w:rsidR="00000000" w:rsidRPr="00000000">
                  <w:rPr>
                    <w:rtl w:val="0"/>
                  </w:rPr>
                  <w:t xml:space="preserve">Valery Muhirwa</w:t>
                </w:r>
              </w:p>
            </w:sdtContent>
          </w:sdt>
        </w:tc>
        <w:tc>
          <w:tcPr/>
          <w:sdt>
            <w:sdtPr>
              <w:tag w:val="goog_rdk_2036"/>
            </w:sdtPr>
            <w:sdtContent>
              <w:p w:rsidR="00000000" w:rsidDel="00000000" w:rsidP="00000000" w:rsidRDefault="00000000" w:rsidRPr="00000000" w14:paraId="0000066A">
                <w:pPr>
                  <w:rPr/>
                </w:pPr>
                <w:r w:rsidDel="00000000" w:rsidR="00000000" w:rsidRPr="00000000">
                  <w:rPr>
                    <w:rtl w:val="0"/>
                  </w:rPr>
                  <w:t xml:space="preserve">RFC/OCP</w:t>
                </w:r>
              </w:p>
            </w:sdtContent>
          </w:sdt>
        </w:tc>
        <w:tc>
          <w:tcPr/>
          <w:sdt>
            <w:sdtPr>
              <w:tag w:val="goog_rdk_2037"/>
            </w:sdtPr>
            <w:sdtContent>
              <w:p w:rsidR="00000000" w:rsidDel="00000000" w:rsidP="00000000" w:rsidRDefault="00000000" w:rsidRPr="00000000" w14:paraId="0000066B">
                <w:pPr>
                  <w:rPr/>
                </w:pPr>
                <w:r w:rsidDel="00000000" w:rsidR="00000000" w:rsidRPr="00000000">
                  <w:rPr>
                    <w:rtl w:val="0"/>
                  </w:rPr>
                  <w:t xml:space="preserve">Sells Agronomist</w:t>
                </w:r>
              </w:p>
            </w:sdtContent>
          </w:sdt>
        </w:tc>
        <w:tc>
          <w:tcPr/>
          <w:sdt>
            <w:sdtPr>
              <w:tag w:val="goog_rdk_2038"/>
            </w:sdtPr>
            <w:sdtContent>
              <w:p w:rsidR="00000000" w:rsidDel="00000000" w:rsidP="00000000" w:rsidRDefault="00000000" w:rsidRPr="00000000" w14:paraId="0000066C">
                <w:pPr>
                  <w:rPr>
                    <w:u w:val="single"/>
                  </w:rPr>
                </w:pPr>
                <w:hyperlink r:id="rId48">
                  <w:r w:rsidDel="00000000" w:rsidR="00000000" w:rsidRPr="00000000">
                    <w:rPr>
                      <w:color w:val="0000ff"/>
                      <w:u w:val="single"/>
                      <w:rtl w:val="0"/>
                    </w:rPr>
                    <w:t xml:space="preserve">v.muhirwa@ocpafrica.com</w:t>
                  </w:r>
                </w:hyperlink>
                <w:r w:rsidDel="00000000" w:rsidR="00000000" w:rsidRPr="00000000">
                  <w:rPr>
                    <w:rtl w:val="0"/>
                  </w:rPr>
                </w:r>
              </w:p>
            </w:sdtContent>
          </w:sdt>
        </w:tc>
        <w:tc>
          <w:tcPr/>
          <w:sdt>
            <w:sdtPr>
              <w:tag w:val="goog_rdk_2039"/>
            </w:sdtPr>
            <w:sdtContent>
              <w:p w:rsidR="00000000" w:rsidDel="00000000" w:rsidP="00000000" w:rsidRDefault="00000000" w:rsidRPr="00000000" w14:paraId="0000066D">
                <w:pPr>
                  <w:rPr/>
                </w:pPr>
                <w:r w:rsidDel="00000000" w:rsidR="00000000" w:rsidRPr="00000000">
                  <w:rPr>
                    <w:rtl w:val="0"/>
                  </w:rPr>
                  <w:t xml:space="preserve">0784466454</w:t>
                </w:r>
              </w:p>
            </w:sdtContent>
          </w:sdt>
        </w:tc>
      </w:tr>
      <w:tr>
        <w:trPr>
          <w:cantSplit w:val="0"/>
          <w:trHeight w:val="291" w:hRule="atLeast"/>
          <w:tblHeader w:val="0"/>
        </w:trPr>
        <w:tc>
          <w:tcPr/>
          <w:sdt>
            <w:sdtPr>
              <w:tag w:val="goog_rdk_2040"/>
            </w:sdtPr>
            <w:sdtContent>
              <w:p w:rsidR="00000000" w:rsidDel="00000000" w:rsidP="00000000" w:rsidRDefault="00000000" w:rsidRPr="00000000" w14:paraId="0000066E">
                <w:pPr>
                  <w:rPr/>
                </w:pPr>
                <w:r w:rsidDel="00000000" w:rsidR="00000000" w:rsidRPr="00000000">
                  <w:rPr>
                    <w:rtl w:val="0"/>
                  </w:rPr>
                  <w:t xml:space="preserve">9</w:t>
                </w:r>
              </w:p>
            </w:sdtContent>
          </w:sdt>
        </w:tc>
        <w:tc>
          <w:tcPr/>
          <w:sdt>
            <w:sdtPr>
              <w:tag w:val="goog_rdk_2041"/>
            </w:sdtPr>
            <w:sdtContent>
              <w:p w:rsidR="00000000" w:rsidDel="00000000" w:rsidP="00000000" w:rsidRDefault="00000000" w:rsidRPr="00000000" w14:paraId="0000066F">
                <w:pPr>
                  <w:rPr/>
                </w:pPr>
                <w:r w:rsidDel="00000000" w:rsidR="00000000" w:rsidRPr="00000000">
                  <w:rPr>
                    <w:rtl w:val="0"/>
                  </w:rPr>
                  <w:t xml:space="preserve">Peter Ngugi</w:t>
                </w:r>
              </w:p>
            </w:sdtContent>
          </w:sdt>
        </w:tc>
        <w:tc>
          <w:tcPr/>
          <w:sdt>
            <w:sdtPr>
              <w:tag w:val="goog_rdk_2042"/>
            </w:sdtPr>
            <w:sdtContent>
              <w:p w:rsidR="00000000" w:rsidDel="00000000" w:rsidP="00000000" w:rsidRDefault="00000000" w:rsidRPr="00000000" w14:paraId="00000670">
                <w:pPr>
                  <w:rPr/>
                </w:pPr>
                <w:r w:rsidDel="00000000" w:rsidR="00000000" w:rsidRPr="00000000">
                  <w:rPr>
                    <w:rtl w:val="0"/>
                  </w:rPr>
                  <w:t xml:space="preserve">Yara Ltd</w:t>
                </w:r>
              </w:p>
            </w:sdtContent>
          </w:sdt>
        </w:tc>
        <w:tc>
          <w:tcPr/>
          <w:sdt>
            <w:sdtPr>
              <w:tag w:val="goog_rdk_2043"/>
            </w:sdtPr>
            <w:sdtContent>
              <w:p w:rsidR="00000000" w:rsidDel="00000000" w:rsidP="00000000" w:rsidRDefault="00000000" w:rsidRPr="00000000" w14:paraId="00000671">
                <w:pPr>
                  <w:rPr/>
                </w:pPr>
                <w:r w:rsidDel="00000000" w:rsidR="00000000" w:rsidRPr="00000000">
                  <w:rPr>
                    <w:rtl w:val="0"/>
                  </w:rPr>
                  <w:t xml:space="preserve">Manager</w:t>
                </w:r>
              </w:p>
            </w:sdtContent>
          </w:sdt>
        </w:tc>
        <w:tc>
          <w:tcPr/>
          <w:sdt>
            <w:sdtPr>
              <w:tag w:val="goog_rdk_2044"/>
            </w:sdtPr>
            <w:sdtContent>
              <w:p w:rsidR="00000000" w:rsidDel="00000000" w:rsidP="00000000" w:rsidRDefault="00000000" w:rsidRPr="00000000" w14:paraId="00000672">
                <w:pPr>
                  <w:rPr>
                    <w:u w:val="single"/>
                  </w:rPr>
                </w:pPr>
                <w:hyperlink r:id="rId49">
                  <w:r w:rsidDel="00000000" w:rsidR="00000000" w:rsidRPr="00000000">
                    <w:rPr>
                      <w:color w:val="0000ff"/>
                      <w:u w:val="single"/>
                      <w:rtl w:val="0"/>
                    </w:rPr>
                    <w:t xml:space="preserve">peter.ngugi@yara.com</w:t>
                  </w:r>
                </w:hyperlink>
                <w:r w:rsidDel="00000000" w:rsidR="00000000" w:rsidRPr="00000000">
                  <w:rPr>
                    <w:rtl w:val="0"/>
                  </w:rPr>
                </w:r>
              </w:p>
            </w:sdtContent>
          </w:sdt>
        </w:tc>
        <w:tc>
          <w:tcPr/>
          <w:sdt>
            <w:sdtPr>
              <w:tag w:val="goog_rdk_2045"/>
            </w:sdtPr>
            <w:sdtContent>
              <w:p w:rsidR="00000000" w:rsidDel="00000000" w:rsidP="00000000" w:rsidRDefault="00000000" w:rsidRPr="00000000" w14:paraId="00000673">
                <w:pPr>
                  <w:rPr/>
                </w:pPr>
                <w:r w:rsidDel="00000000" w:rsidR="00000000" w:rsidRPr="00000000">
                  <w:rPr>
                    <w:rtl w:val="0"/>
                  </w:rPr>
                  <w:t xml:space="preserve">0735518740</w:t>
                </w:r>
              </w:p>
            </w:sdtContent>
          </w:sdt>
        </w:tc>
      </w:tr>
      <w:tr>
        <w:trPr>
          <w:cantSplit w:val="0"/>
          <w:trHeight w:val="291" w:hRule="atLeast"/>
          <w:tblHeader w:val="0"/>
        </w:trPr>
        <w:tc>
          <w:tcPr/>
          <w:sdt>
            <w:sdtPr>
              <w:tag w:val="goog_rdk_2046"/>
            </w:sdtPr>
            <w:sdtContent>
              <w:p w:rsidR="00000000" w:rsidDel="00000000" w:rsidP="00000000" w:rsidRDefault="00000000" w:rsidRPr="00000000" w14:paraId="00000674">
                <w:pPr>
                  <w:rPr/>
                </w:pPr>
                <w:r w:rsidDel="00000000" w:rsidR="00000000" w:rsidRPr="00000000">
                  <w:rPr>
                    <w:rtl w:val="0"/>
                  </w:rPr>
                  <w:t xml:space="preserve">10</w:t>
                </w:r>
              </w:p>
            </w:sdtContent>
          </w:sdt>
        </w:tc>
        <w:tc>
          <w:tcPr/>
          <w:sdt>
            <w:sdtPr>
              <w:tag w:val="goog_rdk_2047"/>
            </w:sdtPr>
            <w:sdtContent>
              <w:p w:rsidR="00000000" w:rsidDel="00000000" w:rsidP="00000000" w:rsidRDefault="00000000" w:rsidRPr="00000000" w14:paraId="00000675">
                <w:pPr>
                  <w:rPr/>
                </w:pPr>
                <w:r w:rsidDel="00000000" w:rsidR="00000000" w:rsidRPr="00000000">
                  <w:rPr>
                    <w:rtl w:val="0"/>
                  </w:rPr>
                  <w:t xml:space="preserve">Uwimana Etienne</w:t>
                </w:r>
              </w:p>
            </w:sdtContent>
          </w:sdt>
        </w:tc>
        <w:tc>
          <w:tcPr/>
          <w:sdt>
            <w:sdtPr>
              <w:tag w:val="goog_rdk_2048"/>
            </w:sdtPr>
            <w:sdtContent>
              <w:p w:rsidR="00000000" w:rsidDel="00000000" w:rsidP="00000000" w:rsidRDefault="00000000" w:rsidRPr="00000000" w14:paraId="00000676">
                <w:pPr>
                  <w:rPr/>
                </w:pPr>
                <w:r w:rsidDel="00000000" w:rsidR="00000000" w:rsidRPr="00000000">
                  <w:rPr>
                    <w:rtl w:val="0"/>
                  </w:rPr>
                  <w:t xml:space="preserve">Alicomec</w:t>
                </w:r>
              </w:p>
            </w:sdtContent>
          </w:sdt>
        </w:tc>
        <w:tc>
          <w:tcPr/>
          <w:sdt>
            <w:sdtPr>
              <w:tag w:val="goog_rdk_2049"/>
            </w:sdtPr>
            <w:sdtContent>
              <w:p w:rsidR="00000000" w:rsidDel="00000000" w:rsidP="00000000" w:rsidRDefault="00000000" w:rsidRPr="00000000" w14:paraId="00000677">
                <w:pPr>
                  <w:rPr/>
                </w:pPr>
                <w:r w:rsidDel="00000000" w:rsidR="00000000" w:rsidRPr="00000000">
                  <w:rPr>
                    <w:rtl w:val="0"/>
                  </w:rPr>
                  <w:t xml:space="preserve">Managing Director</w:t>
                </w:r>
              </w:p>
            </w:sdtContent>
          </w:sdt>
        </w:tc>
        <w:tc>
          <w:tcPr/>
          <w:sdt>
            <w:sdtPr>
              <w:tag w:val="goog_rdk_2050"/>
            </w:sdtPr>
            <w:sdtContent>
              <w:p w:rsidR="00000000" w:rsidDel="00000000" w:rsidP="00000000" w:rsidRDefault="00000000" w:rsidRPr="00000000" w14:paraId="00000678">
                <w:pPr>
                  <w:rPr>
                    <w:u w:val="single"/>
                  </w:rPr>
                </w:pPr>
                <w:hyperlink r:id="rId50">
                  <w:r w:rsidDel="00000000" w:rsidR="00000000" w:rsidRPr="00000000">
                    <w:rPr>
                      <w:color w:val="0000ff"/>
                      <w:u w:val="single"/>
                      <w:rtl w:val="0"/>
                    </w:rPr>
                    <w:t xml:space="preserve">alicomec.info@gmail.com</w:t>
                  </w:r>
                </w:hyperlink>
                <w:r w:rsidDel="00000000" w:rsidR="00000000" w:rsidRPr="00000000">
                  <w:rPr>
                    <w:rtl w:val="0"/>
                  </w:rPr>
                </w:r>
              </w:p>
            </w:sdtContent>
          </w:sdt>
        </w:tc>
        <w:tc>
          <w:tcPr/>
          <w:sdt>
            <w:sdtPr>
              <w:tag w:val="goog_rdk_2051"/>
            </w:sdtPr>
            <w:sdtContent>
              <w:p w:rsidR="00000000" w:rsidDel="00000000" w:rsidP="00000000" w:rsidRDefault="00000000" w:rsidRPr="00000000" w14:paraId="00000679">
                <w:pPr>
                  <w:rPr/>
                </w:pPr>
                <w:r w:rsidDel="00000000" w:rsidR="00000000" w:rsidRPr="00000000">
                  <w:rPr>
                    <w:rtl w:val="0"/>
                  </w:rPr>
                  <w:t xml:space="preserve">0788307506</w:t>
                </w:r>
              </w:p>
            </w:sdtContent>
          </w:sdt>
        </w:tc>
      </w:tr>
      <w:tr>
        <w:trPr>
          <w:cantSplit w:val="0"/>
          <w:trHeight w:val="288" w:hRule="atLeast"/>
          <w:tblHeader w:val="0"/>
        </w:trPr>
        <w:tc>
          <w:tcPr/>
          <w:sdt>
            <w:sdtPr>
              <w:tag w:val="goog_rdk_2052"/>
            </w:sdtPr>
            <w:sdtContent>
              <w:p w:rsidR="00000000" w:rsidDel="00000000" w:rsidP="00000000" w:rsidRDefault="00000000" w:rsidRPr="00000000" w14:paraId="0000067A">
                <w:pPr>
                  <w:rPr/>
                </w:pPr>
                <w:r w:rsidDel="00000000" w:rsidR="00000000" w:rsidRPr="00000000">
                  <w:rPr>
                    <w:rtl w:val="0"/>
                  </w:rPr>
                  <w:t xml:space="preserve">11</w:t>
                </w:r>
              </w:p>
            </w:sdtContent>
          </w:sdt>
        </w:tc>
        <w:tc>
          <w:tcPr/>
          <w:sdt>
            <w:sdtPr>
              <w:tag w:val="goog_rdk_2053"/>
            </w:sdtPr>
            <w:sdtContent>
              <w:p w:rsidR="00000000" w:rsidDel="00000000" w:rsidP="00000000" w:rsidRDefault="00000000" w:rsidRPr="00000000" w14:paraId="0000067B">
                <w:pPr>
                  <w:rPr/>
                </w:pPr>
                <w:r w:rsidDel="00000000" w:rsidR="00000000" w:rsidRPr="00000000">
                  <w:rPr>
                    <w:rtl w:val="0"/>
                  </w:rPr>
                  <w:t xml:space="preserve">Col Canisius Kayitera</w:t>
                </w:r>
              </w:p>
            </w:sdtContent>
          </w:sdt>
        </w:tc>
        <w:tc>
          <w:tcPr/>
          <w:sdt>
            <w:sdtPr>
              <w:tag w:val="goog_rdk_2054"/>
            </w:sdtPr>
            <w:sdtContent>
              <w:p w:rsidR="00000000" w:rsidDel="00000000" w:rsidP="00000000" w:rsidRDefault="00000000" w:rsidRPr="00000000" w14:paraId="0000067C">
                <w:pPr>
                  <w:rPr/>
                </w:pPr>
                <w:r w:rsidDel="00000000" w:rsidR="00000000" w:rsidRPr="00000000">
                  <w:rPr>
                    <w:rtl w:val="0"/>
                  </w:rPr>
                  <w:t xml:space="preserve">APTC</w:t>
                </w:r>
              </w:p>
            </w:sdtContent>
          </w:sdt>
        </w:tc>
        <w:tc>
          <w:tcPr/>
          <w:sdt>
            <w:sdtPr>
              <w:tag w:val="goog_rdk_2055"/>
            </w:sdtPr>
            <w:sdtContent>
              <w:p w:rsidR="00000000" w:rsidDel="00000000" w:rsidP="00000000" w:rsidRDefault="00000000" w:rsidRPr="00000000" w14:paraId="0000067D">
                <w:pPr>
                  <w:rPr/>
                </w:pPr>
                <w:r w:rsidDel="00000000" w:rsidR="00000000" w:rsidRPr="00000000">
                  <w:rPr>
                    <w:rtl w:val="0"/>
                  </w:rPr>
                  <w:t xml:space="preserve">Agro Processessing Trust Corporation Ltd (APTC)</w:t>
                </w:r>
              </w:p>
            </w:sdtContent>
          </w:sdt>
        </w:tc>
        <w:tc>
          <w:tcPr/>
          <w:sdt>
            <w:sdtPr>
              <w:tag w:val="goog_rdk_2056"/>
            </w:sdtPr>
            <w:sdtContent>
              <w:p w:rsidR="00000000" w:rsidDel="00000000" w:rsidP="00000000" w:rsidRDefault="00000000" w:rsidRPr="00000000" w14:paraId="0000067E">
                <w:pPr>
                  <w:rPr>
                    <w:u w:val="single"/>
                  </w:rPr>
                </w:pPr>
                <w:hyperlink r:id="rId51">
                  <w:r w:rsidDel="00000000" w:rsidR="00000000" w:rsidRPr="00000000">
                    <w:rPr>
                      <w:color w:val="0000ff"/>
                      <w:u w:val="single"/>
                      <w:rtl w:val="0"/>
                    </w:rPr>
                    <w:t xml:space="preserve">ckayitera@mail.com, ceo@aptc.rw, ceo@gmail.com</w:t>
                  </w:r>
                </w:hyperlink>
                <w:r w:rsidDel="00000000" w:rsidR="00000000" w:rsidRPr="00000000">
                  <w:rPr>
                    <w:rtl w:val="0"/>
                  </w:rPr>
                </w:r>
              </w:p>
            </w:sdtContent>
          </w:sdt>
        </w:tc>
        <w:tc>
          <w:tcPr/>
          <w:sdt>
            <w:sdtPr>
              <w:tag w:val="goog_rdk_2057"/>
            </w:sdtPr>
            <w:sdtContent>
              <w:p w:rsidR="00000000" w:rsidDel="00000000" w:rsidP="00000000" w:rsidRDefault="00000000" w:rsidRPr="00000000" w14:paraId="0000067F">
                <w:pPr>
                  <w:rPr/>
                </w:pPr>
                <w:r w:rsidDel="00000000" w:rsidR="00000000" w:rsidRPr="00000000">
                  <w:rPr>
                    <w:rtl w:val="0"/>
                  </w:rPr>
                  <w:t xml:space="preserve"> </w:t>
                </w:r>
              </w:p>
            </w:sdtContent>
          </w:sdt>
        </w:tc>
      </w:tr>
      <w:tr>
        <w:trPr>
          <w:cantSplit w:val="0"/>
          <w:trHeight w:val="288" w:hRule="atLeast"/>
          <w:tblHeader w:val="0"/>
        </w:trPr>
        <w:tc>
          <w:tcPr/>
          <w:sdt>
            <w:sdtPr>
              <w:tag w:val="goog_rdk_2058"/>
            </w:sdtPr>
            <w:sdtContent>
              <w:p w:rsidR="00000000" w:rsidDel="00000000" w:rsidP="00000000" w:rsidRDefault="00000000" w:rsidRPr="00000000" w14:paraId="00000680">
                <w:pPr>
                  <w:rPr/>
                </w:pPr>
                <w:r w:rsidDel="00000000" w:rsidR="00000000" w:rsidRPr="00000000">
                  <w:rPr>
                    <w:rtl w:val="0"/>
                  </w:rPr>
                  <w:t xml:space="preserve">12</w:t>
                </w:r>
              </w:p>
            </w:sdtContent>
          </w:sdt>
        </w:tc>
        <w:tc>
          <w:tcPr/>
          <w:sdt>
            <w:sdtPr>
              <w:tag w:val="goog_rdk_2059"/>
            </w:sdtPr>
            <w:sdtContent>
              <w:p w:rsidR="00000000" w:rsidDel="00000000" w:rsidP="00000000" w:rsidRDefault="00000000" w:rsidRPr="00000000" w14:paraId="00000681">
                <w:pPr>
                  <w:rPr/>
                </w:pPr>
                <w:r w:rsidDel="00000000" w:rsidR="00000000" w:rsidRPr="00000000">
                  <w:rPr>
                    <w:rtl w:val="0"/>
                  </w:rPr>
                  <w:t xml:space="preserve">Raphael Rurangwa</w:t>
                </w:r>
              </w:p>
            </w:sdtContent>
          </w:sdt>
        </w:tc>
        <w:tc>
          <w:tcPr/>
          <w:sdt>
            <w:sdtPr>
              <w:tag w:val="goog_rdk_2060"/>
            </w:sdtPr>
            <w:sdtContent>
              <w:p w:rsidR="00000000" w:rsidDel="00000000" w:rsidP="00000000" w:rsidRDefault="00000000" w:rsidRPr="00000000" w14:paraId="00000682">
                <w:pPr>
                  <w:rPr/>
                </w:pPr>
                <w:r w:rsidDel="00000000" w:rsidR="00000000" w:rsidRPr="00000000">
                  <w:rPr>
                    <w:rtl w:val="0"/>
                  </w:rPr>
                  <w:t xml:space="preserve"> </w:t>
                </w:r>
              </w:p>
            </w:sdtContent>
          </w:sdt>
        </w:tc>
        <w:tc>
          <w:tcPr/>
          <w:sdt>
            <w:sdtPr>
              <w:tag w:val="goog_rdk_2061"/>
            </w:sdtPr>
            <w:sdtContent>
              <w:p w:rsidR="00000000" w:rsidDel="00000000" w:rsidP="00000000" w:rsidRDefault="00000000" w:rsidRPr="00000000" w14:paraId="00000683">
                <w:pPr>
                  <w:rPr/>
                </w:pPr>
                <w:r w:rsidDel="00000000" w:rsidR="00000000" w:rsidRPr="00000000">
                  <w:rPr>
                    <w:rtl w:val="0"/>
                  </w:rPr>
                  <w:t xml:space="preserve"> </w:t>
                </w:r>
              </w:p>
            </w:sdtContent>
          </w:sdt>
        </w:tc>
        <w:tc>
          <w:tcPr/>
          <w:sdt>
            <w:sdtPr>
              <w:tag w:val="goog_rdk_2062"/>
            </w:sdtPr>
            <w:sdtContent>
              <w:p w:rsidR="00000000" w:rsidDel="00000000" w:rsidP="00000000" w:rsidRDefault="00000000" w:rsidRPr="00000000" w14:paraId="00000684">
                <w:pPr>
                  <w:rPr>
                    <w:u w:val="single"/>
                  </w:rPr>
                </w:pPr>
                <w:hyperlink r:id="rId52">
                  <w:r w:rsidDel="00000000" w:rsidR="00000000" w:rsidRPr="00000000">
                    <w:rPr>
                      <w:color w:val="0000ff"/>
                      <w:u w:val="single"/>
                      <w:rtl w:val="0"/>
                    </w:rPr>
                    <w:t xml:space="preserve">raphael.rurangwa@gmail.com</w:t>
                  </w:r>
                </w:hyperlink>
                <w:r w:rsidDel="00000000" w:rsidR="00000000" w:rsidRPr="00000000">
                  <w:rPr>
                    <w:rtl w:val="0"/>
                  </w:rPr>
                </w:r>
              </w:p>
            </w:sdtContent>
          </w:sdt>
        </w:tc>
        <w:tc>
          <w:tcPr/>
          <w:sdt>
            <w:sdtPr>
              <w:tag w:val="goog_rdk_2063"/>
            </w:sdtPr>
            <w:sdtContent>
              <w:p w:rsidR="00000000" w:rsidDel="00000000" w:rsidP="00000000" w:rsidRDefault="00000000" w:rsidRPr="00000000" w14:paraId="00000685">
                <w:pPr>
                  <w:rPr/>
                </w:pPr>
                <w:r w:rsidDel="00000000" w:rsidR="00000000" w:rsidRPr="00000000">
                  <w:rPr>
                    <w:rtl w:val="0"/>
                  </w:rPr>
                  <w:t xml:space="preserve"> </w:t>
                </w:r>
              </w:p>
            </w:sdtContent>
          </w:sdt>
        </w:tc>
      </w:tr>
      <w:tr>
        <w:trPr>
          <w:cantSplit w:val="0"/>
          <w:trHeight w:val="291" w:hRule="atLeast"/>
          <w:tblHeader w:val="0"/>
        </w:trPr>
        <w:tc>
          <w:tcPr/>
          <w:sdt>
            <w:sdtPr>
              <w:tag w:val="goog_rdk_2064"/>
            </w:sdtPr>
            <w:sdtContent>
              <w:p w:rsidR="00000000" w:rsidDel="00000000" w:rsidP="00000000" w:rsidRDefault="00000000" w:rsidRPr="00000000" w14:paraId="00000686">
                <w:pPr>
                  <w:rPr/>
                </w:pPr>
                <w:r w:rsidDel="00000000" w:rsidR="00000000" w:rsidRPr="00000000">
                  <w:rPr>
                    <w:rtl w:val="0"/>
                  </w:rPr>
                  <w:t xml:space="preserve">13</w:t>
                </w:r>
              </w:p>
            </w:sdtContent>
          </w:sdt>
        </w:tc>
        <w:tc>
          <w:tcPr/>
          <w:sdt>
            <w:sdtPr>
              <w:tag w:val="goog_rdk_2065"/>
            </w:sdtPr>
            <w:sdtContent>
              <w:p w:rsidR="00000000" w:rsidDel="00000000" w:rsidP="00000000" w:rsidRDefault="00000000" w:rsidRPr="00000000" w14:paraId="00000687">
                <w:pPr>
                  <w:rPr/>
                </w:pPr>
                <w:r w:rsidDel="00000000" w:rsidR="00000000" w:rsidRPr="00000000">
                  <w:rPr>
                    <w:rtl w:val="0"/>
                  </w:rPr>
                  <w:t xml:space="preserve">David Kayisire</w:t>
                </w:r>
              </w:p>
            </w:sdtContent>
          </w:sdt>
        </w:tc>
        <w:tc>
          <w:tcPr/>
          <w:sdt>
            <w:sdtPr>
              <w:tag w:val="goog_rdk_2066"/>
            </w:sdtPr>
            <w:sdtContent>
              <w:p w:rsidR="00000000" w:rsidDel="00000000" w:rsidP="00000000" w:rsidRDefault="00000000" w:rsidRPr="00000000" w14:paraId="00000688">
                <w:pPr>
                  <w:rPr/>
                </w:pPr>
                <w:r w:rsidDel="00000000" w:rsidR="00000000" w:rsidRPr="00000000">
                  <w:rPr>
                    <w:rtl w:val="0"/>
                  </w:rPr>
                  <w:t xml:space="preserve">BK TechHouse</w:t>
                </w:r>
              </w:p>
            </w:sdtContent>
          </w:sdt>
        </w:tc>
        <w:tc>
          <w:tcPr/>
          <w:sdt>
            <w:sdtPr>
              <w:tag w:val="goog_rdk_2067"/>
            </w:sdtPr>
            <w:sdtContent>
              <w:p w:rsidR="00000000" w:rsidDel="00000000" w:rsidP="00000000" w:rsidRDefault="00000000" w:rsidRPr="00000000" w14:paraId="00000689">
                <w:pPr>
                  <w:rPr/>
                </w:pPr>
                <w:r w:rsidDel="00000000" w:rsidR="00000000" w:rsidRPr="00000000">
                  <w:rPr>
                    <w:rtl w:val="0"/>
                  </w:rPr>
                  <w:t xml:space="preserve">Bktech</w:t>
                </w:r>
              </w:p>
            </w:sdtContent>
          </w:sdt>
        </w:tc>
        <w:tc>
          <w:tcPr/>
          <w:sdt>
            <w:sdtPr>
              <w:tag w:val="goog_rdk_2068"/>
            </w:sdtPr>
            <w:sdtContent>
              <w:p w:rsidR="00000000" w:rsidDel="00000000" w:rsidP="00000000" w:rsidRDefault="00000000" w:rsidRPr="00000000" w14:paraId="0000068A">
                <w:pPr>
                  <w:rPr>
                    <w:u w:val="single"/>
                  </w:rPr>
                </w:pPr>
                <w:hyperlink r:id="rId53">
                  <w:r w:rsidDel="00000000" w:rsidR="00000000" w:rsidRPr="00000000">
                    <w:rPr>
                      <w:color w:val="0000ff"/>
                      <w:u w:val="single"/>
                      <w:rtl w:val="0"/>
                    </w:rPr>
                    <w:t xml:space="preserve">bktechouse@bk.rw; dkayisire@bk.rw</w:t>
                  </w:r>
                </w:hyperlink>
                <w:r w:rsidDel="00000000" w:rsidR="00000000" w:rsidRPr="00000000">
                  <w:rPr>
                    <w:rtl w:val="0"/>
                  </w:rPr>
                </w:r>
              </w:p>
            </w:sdtContent>
          </w:sdt>
        </w:tc>
        <w:tc>
          <w:tcPr/>
          <w:sdt>
            <w:sdtPr>
              <w:tag w:val="goog_rdk_2069"/>
            </w:sdtPr>
            <w:sdtContent>
              <w:p w:rsidR="00000000" w:rsidDel="00000000" w:rsidP="00000000" w:rsidRDefault="00000000" w:rsidRPr="00000000" w14:paraId="0000068B">
                <w:pPr>
                  <w:rPr/>
                </w:pPr>
                <w:r w:rsidDel="00000000" w:rsidR="00000000" w:rsidRPr="00000000">
                  <w:rPr>
                    <w:rtl w:val="0"/>
                  </w:rPr>
                  <w:t xml:space="preserve"> </w:t>
                </w:r>
              </w:p>
            </w:sdtContent>
          </w:sdt>
        </w:tc>
      </w:tr>
      <w:tr>
        <w:trPr>
          <w:cantSplit w:val="0"/>
          <w:trHeight w:val="291" w:hRule="atLeast"/>
          <w:tblHeader w:val="0"/>
        </w:trPr>
        <w:tc>
          <w:tcPr>
            <w:gridSpan w:val="6"/>
            <w:shd w:fill="bfbfbf" w:val="clear"/>
          </w:tcPr>
          <w:sdt>
            <w:sdtPr>
              <w:tag w:val="goog_rdk_2070"/>
            </w:sdtPr>
            <w:sdtContent>
              <w:p w:rsidR="00000000" w:rsidDel="00000000" w:rsidP="00000000" w:rsidRDefault="00000000" w:rsidRPr="00000000" w14:paraId="0000068C">
                <w:pPr>
                  <w:rPr>
                    <w:b w:val="1"/>
                  </w:rPr>
                </w:pPr>
                <w:r w:rsidDel="00000000" w:rsidR="00000000" w:rsidRPr="00000000">
                  <w:rPr>
                    <w:b w:val="1"/>
                    <w:rtl w:val="0"/>
                  </w:rPr>
                  <w:t xml:space="preserve">DEVELOPMENT PARTNERS AND NON-GOVERNMENTAL ORGANIZATIONS CATEGORY</w:t>
                </w:r>
              </w:p>
            </w:sdtContent>
          </w:sdt>
        </w:tc>
      </w:tr>
      <w:tr>
        <w:trPr>
          <w:cantSplit w:val="0"/>
          <w:trHeight w:val="322" w:hRule="atLeast"/>
          <w:tblHeader w:val="0"/>
        </w:trPr>
        <w:tc>
          <w:tcPr/>
          <w:sdt>
            <w:sdtPr>
              <w:tag w:val="goog_rdk_2076"/>
            </w:sdtPr>
            <w:sdtContent>
              <w:p w:rsidR="00000000" w:rsidDel="00000000" w:rsidP="00000000" w:rsidRDefault="00000000" w:rsidRPr="00000000" w14:paraId="00000692">
                <w:pPr>
                  <w:rPr/>
                </w:pPr>
                <w:r w:rsidDel="00000000" w:rsidR="00000000" w:rsidRPr="00000000">
                  <w:rPr>
                    <w:rtl w:val="0"/>
                  </w:rPr>
                  <w:t xml:space="preserve">14</w:t>
                </w:r>
              </w:p>
            </w:sdtContent>
          </w:sdt>
        </w:tc>
        <w:tc>
          <w:tcPr/>
          <w:sdt>
            <w:sdtPr>
              <w:tag w:val="goog_rdk_2077"/>
            </w:sdtPr>
            <w:sdtContent>
              <w:p w:rsidR="00000000" w:rsidDel="00000000" w:rsidP="00000000" w:rsidRDefault="00000000" w:rsidRPr="00000000" w14:paraId="00000693">
                <w:pPr>
                  <w:rPr/>
                </w:pPr>
                <w:hyperlink r:id="rId54">
                  <w:r w:rsidDel="00000000" w:rsidR="00000000" w:rsidRPr="00000000">
                    <w:rPr>
                      <w:color w:val="0000ff"/>
                      <w:u w:val="single"/>
                      <w:rtl w:val="0"/>
                    </w:rPr>
                    <w:t xml:space="preserve">Blaise Amony</w:t>
                  </w:r>
                </w:hyperlink>
                <w:r w:rsidDel="00000000" w:rsidR="00000000" w:rsidRPr="00000000">
                  <w:rPr>
                    <w:rtl w:val="0"/>
                  </w:rPr>
                </w:r>
              </w:p>
            </w:sdtContent>
          </w:sdt>
        </w:tc>
        <w:tc>
          <w:tcPr/>
          <w:sdt>
            <w:sdtPr>
              <w:tag w:val="goog_rdk_2078"/>
            </w:sdtPr>
            <w:sdtContent>
              <w:p w:rsidR="00000000" w:rsidDel="00000000" w:rsidP="00000000" w:rsidRDefault="00000000" w:rsidRPr="00000000" w14:paraId="00000694">
                <w:pPr>
                  <w:rPr/>
                </w:pPr>
                <w:r w:rsidDel="00000000" w:rsidR="00000000" w:rsidRPr="00000000">
                  <w:rPr>
                    <w:rtl w:val="0"/>
                  </w:rPr>
                  <w:t xml:space="preserve">ASARECA</w:t>
                </w:r>
              </w:p>
            </w:sdtContent>
          </w:sdt>
        </w:tc>
        <w:tc>
          <w:tcPr/>
          <w:sdt>
            <w:sdtPr>
              <w:tag w:val="goog_rdk_2079"/>
            </w:sdtPr>
            <w:sdtContent>
              <w:p w:rsidR="00000000" w:rsidDel="00000000" w:rsidP="00000000" w:rsidRDefault="00000000" w:rsidRPr="00000000" w14:paraId="00000695">
                <w:pPr>
                  <w:rPr/>
                </w:pPr>
                <w:r w:rsidDel="00000000" w:rsidR="00000000" w:rsidRPr="00000000">
                  <w:rPr>
                    <w:rtl w:val="0"/>
                  </w:rPr>
                  <w:t xml:space="preserve">DeSIRA/Uganda</w:t>
                </w:r>
              </w:p>
            </w:sdtContent>
          </w:sdt>
        </w:tc>
        <w:tc>
          <w:tcPr/>
          <w:sdt>
            <w:sdtPr>
              <w:tag w:val="goog_rdk_2080"/>
            </w:sdtPr>
            <w:sdtContent>
              <w:p w:rsidR="00000000" w:rsidDel="00000000" w:rsidP="00000000" w:rsidRDefault="00000000" w:rsidRPr="00000000" w14:paraId="00000696">
                <w:pPr>
                  <w:rPr>
                    <w:u w:val="single"/>
                  </w:rPr>
                </w:pPr>
                <w:hyperlink r:id="rId55">
                  <w:r w:rsidDel="00000000" w:rsidR="00000000" w:rsidRPr="00000000">
                    <w:rPr>
                      <w:color w:val="0000ff"/>
                      <w:u w:val="single"/>
                      <w:rtl w:val="0"/>
                    </w:rPr>
                    <w:t xml:space="preserve">b.amony@asareca.org</w:t>
                  </w:r>
                </w:hyperlink>
                <w:r w:rsidDel="00000000" w:rsidR="00000000" w:rsidRPr="00000000">
                  <w:rPr>
                    <w:rtl w:val="0"/>
                  </w:rPr>
                </w:r>
              </w:p>
            </w:sdtContent>
          </w:sdt>
        </w:tc>
        <w:tc>
          <w:tcPr/>
          <w:sdt>
            <w:sdtPr>
              <w:tag w:val="goog_rdk_2081"/>
            </w:sdtPr>
            <w:sdtContent>
              <w:p w:rsidR="00000000" w:rsidDel="00000000" w:rsidP="00000000" w:rsidRDefault="00000000" w:rsidRPr="00000000" w14:paraId="00000697">
                <w:pPr>
                  <w:rPr/>
                </w:pPr>
                <w:r w:rsidDel="00000000" w:rsidR="00000000" w:rsidRPr="00000000">
                  <w:rPr>
                    <w:rtl w:val="0"/>
                  </w:rPr>
                  <w:t xml:space="preserve"> </w:t>
                </w:r>
              </w:p>
            </w:sdtContent>
          </w:sdt>
        </w:tc>
      </w:tr>
      <w:tr>
        <w:trPr>
          <w:cantSplit w:val="0"/>
          <w:trHeight w:val="322" w:hRule="atLeast"/>
          <w:tblHeader w:val="0"/>
        </w:trPr>
        <w:tc>
          <w:tcPr/>
          <w:sdt>
            <w:sdtPr>
              <w:tag w:val="goog_rdk_2082"/>
            </w:sdtPr>
            <w:sdtContent>
              <w:p w:rsidR="00000000" w:rsidDel="00000000" w:rsidP="00000000" w:rsidRDefault="00000000" w:rsidRPr="00000000" w14:paraId="00000698">
                <w:pPr>
                  <w:rPr/>
                </w:pPr>
                <w:r w:rsidDel="00000000" w:rsidR="00000000" w:rsidRPr="00000000">
                  <w:rPr>
                    <w:rtl w:val="0"/>
                  </w:rPr>
                  <w:t xml:space="preserve">16</w:t>
                </w:r>
              </w:p>
            </w:sdtContent>
          </w:sdt>
        </w:tc>
        <w:tc>
          <w:tcPr/>
          <w:sdt>
            <w:sdtPr>
              <w:tag w:val="goog_rdk_2083"/>
            </w:sdtPr>
            <w:sdtContent>
              <w:p w:rsidR="00000000" w:rsidDel="00000000" w:rsidP="00000000" w:rsidRDefault="00000000" w:rsidRPr="00000000" w14:paraId="00000699">
                <w:pPr>
                  <w:rPr/>
                </w:pPr>
                <w:hyperlink r:id="rId56">
                  <w:r w:rsidDel="00000000" w:rsidR="00000000" w:rsidRPr="00000000">
                    <w:rPr>
                      <w:color w:val="0000ff"/>
                      <w:u w:val="single"/>
                      <w:rtl w:val="0"/>
                    </w:rPr>
                    <w:t xml:space="preserve">Genevieve Apio</w:t>
                  </w:r>
                </w:hyperlink>
                <w:r w:rsidDel="00000000" w:rsidR="00000000" w:rsidRPr="00000000">
                  <w:rPr>
                    <w:rtl w:val="0"/>
                  </w:rPr>
                </w:r>
              </w:p>
            </w:sdtContent>
          </w:sdt>
        </w:tc>
        <w:tc>
          <w:tcPr/>
          <w:sdt>
            <w:sdtPr>
              <w:tag w:val="goog_rdk_2084"/>
            </w:sdtPr>
            <w:sdtContent>
              <w:p w:rsidR="00000000" w:rsidDel="00000000" w:rsidP="00000000" w:rsidRDefault="00000000" w:rsidRPr="00000000" w14:paraId="0000069A">
                <w:pPr>
                  <w:rPr/>
                </w:pPr>
                <w:r w:rsidDel="00000000" w:rsidR="00000000" w:rsidRPr="00000000">
                  <w:rPr>
                    <w:rtl w:val="0"/>
                  </w:rPr>
                  <w:t xml:space="preserve">ASARECA</w:t>
                </w:r>
              </w:p>
            </w:sdtContent>
          </w:sdt>
        </w:tc>
        <w:tc>
          <w:tcPr/>
          <w:sdt>
            <w:sdtPr>
              <w:tag w:val="goog_rdk_2085"/>
            </w:sdtPr>
            <w:sdtContent>
              <w:p w:rsidR="00000000" w:rsidDel="00000000" w:rsidP="00000000" w:rsidRDefault="00000000" w:rsidRPr="00000000" w14:paraId="0000069B">
                <w:pPr>
                  <w:rPr/>
                </w:pPr>
                <w:r w:rsidDel="00000000" w:rsidR="00000000" w:rsidRPr="00000000">
                  <w:rPr>
                    <w:rtl w:val="0"/>
                  </w:rPr>
                  <w:t xml:space="preserve">ASARECA/Uganda</w:t>
                </w:r>
              </w:p>
            </w:sdtContent>
          </w:sdt>
        </w:tc>
        <w:tc>
          <w:tcPr/>
          <w:sdt>
            <w:sdtPr>
              <w:tag w:val="goog_rdk_2086"/>
            </w:sdtPr>
            <w:sdtContent>
              <w:p w:rsidR="00000000" w:rsidDel="00000000" w:rsidP="00000000" w:rsidRDefault="00000000" w:rsidRPr="00000000" w14:paraId="0000069C">
                <w:pPr>
                  <w:rPr>
                    <w:u w:val="single"/>
                  </w:rPr>
                </w:pPr>
                <w:hyperlink r:id="rId57">
                  <w:r w:rsidDel="00000000" w:rsidR="00000000" w:rsidRPr="00000000">
                    <w:rPr>
                      <w:color w:val="0000ff"/>
                      <w:u w:val="single"/>
                      <w:rtl w:val="0"/>
                    </w:rPr>
                    <w:t xml:space="preserve">g.apio@asareca.org</w:t>
                  </w:r>
                </w:hyperlink>
                <w:r w:rsidDel="00000000" w:rsidR="00000000" w:rsidRPr="00000000">
                  <w:rPr>
                    <w:rtl w:val="0"/>
                  </w:rPr>
                </w:r>
              </w:p>
            </w:sdtContent>
          </w:sdt>
        </w:tc>
        <w:tc>
          <w:tcPr/>
          <w:sdt>
            <w:sdtPr>
              <w:tag w:val="goog_rdk_2087"/>
            </w:sdtPr>
            <w:sdtContent>
              <w:p w:rsidR="00000000" w:rsidDel="00000000" w:rsidP="00000000" w:rsidRDefault="00000000" w:rsidRPr="00000000" w14:paraId="0000069D">
                <w:pPr>
                  <w:rPr/>
                </w:pPr>
                <w:r w:rsidDel="00000000" w:rsidR="00000000" w:rsidRPr="00000000">
                  <w:rPr>
                    <w:rtl w:val="0"/>
                  </w:rPr>
                  <w:t xml:space="preserve"> </w:t>
                </w:r>
              </w:p>
            </w:sdtContent>
          </w:sdt>
        </w:tc>
      </w:tr>
      <w:tr>
        <w:trPr>
          <w:cantSplit w:val="0"/>
          <w:trHeight w:val="322" w:hRule="atLeast"/>
          <w:tblHeader w:val="0"/>
        </w:trPr>
        <w:tc>
          <w:tcPr/>
          <w:sdt>
            <w:sdtPr>
              <w:tag w:val="goog_rdk_2088"/>
            </w:sdtPr>
            <w:sdtContent>
              <w:p w:rsidR="00000000" w:rsidDel="00000000" w:rsidP="00000000" w:rsidRDefault="00000000" w:rsidRPr="00000000" w14:paraId="0000069E">
                <w:pPr>
                  <w:rPr/>
                </w:pPr>
                <w:r w:rsidDel="00000000" w:rsidR="00000000" w:rsidRPr="00000000">
                  <w:rPr>
                    <w:rtl w:val="0"/>
                  </w:rPr>
                  <w:t xml:space="preserve">17</w:t>
                </w:r>
              </w:p>
            </w:sdtContent>
          </w:sdt>
        </w:tc>
        <w:tc>
          <w:tcPr/>
          <w:sdt>
            <w:sdtPr>
              <w:tag w:val="goog_rdk_2089"/>
            </w:sdtPr>
            <w:sdtContent>
              <w:p w:rsidR="00000000" w:rsidDel="00000000" w:rsidP="00000000" w:rsidRDefault="00000000" w:rsidRPr="00000000" w14:paraId="0000069F">
                <w:pPr>
                  <w:rPr/>
                </w:pPr>
                <w:r w:rsidDel="00000000" w:rsidR="00000000" w:rsidRPr="00000000">
                  <w:rPr>
                    <w:rtl w:val="0"/>
                  </w:rPr>
                  <w:t xml:space="preserve">Athanase Mukuralinda</w:t>
                </w:r>
              </w:p>
            </w:sdtContent>
          </w:sdt>
        </w:tc>
        <w:tc>
          <w:tcPr/>
          <w:sdt>
            <w:sdtPr>
              <w:tag w:val="goog_rdk_2090"/>
            </w:sdtPr>
            <w:sdtContent>
              <w:p w:rsidR="00000000" w:rsidDel="00000000" w:rsidP="00000000" w:rsidRDefault="00000000" w:rsidRPr="00000000" w14:paraId="000006A0">
                <w:pPr>
                  <w:rPr/>
                </w:pPr>
                <w:r w:rsidDel="00000000" w:rsidR="00000000" w:rsidRPr="00000000">
                  <w:rPr>
                    <w:rtl w:val="0"/>
                  </w:rPr>
                  <w:t xml:space="preserve"> ICRAF/World Agroforestry</w:t>
                </w:r>
              </w:p>
            </w:sdtContent>
          </w:sdt>
        </w:tc>
        <w:tc>
          <w:tcPr/>
          <w:sdt>
            <w:sdtPr>
              <w:tag w:val="goog_rdk_2091"/>
            </w:sdtPr>
            <w:sdtContent>
              <w:p w:rsidR="00000000" w:rsidDel="00000000" w:rsidP="00000000" w:rsidRDefault="00000000" w:rsidRPr="00000000" w14:paraId="000006A1">
                <w:pPr>
                  <w:rPr/>
                </w:pPr>
                <w:r w:rsidDel="00000000" w:rsidR="00000000" w:rsidRPr="00000000">
                  <w:rPr>
                    <w:rtl w:val="0"/>
                  </w:rPr>
                  <w:t xml:space="preserve">ICRAF/Rwanda</w:t>
                </w:r>
              </w:p>
            </w:sdtContent>
          </w:sdt>
        </w:tc>
        <w:tc>
          <w:tcPr/>
          <w:sdt>
            <w:sdtPr>
              <w:tag w:val="goog_rdk_2092"/>
            </w:sdtPr>
            <w:sdtContent>
              <w:p w:rsidR="00000000" w:rsidDel="00000000" w:rsidP="00000000" w:rsidRDefault="00000000" w:rsidRPr="00000000" w14:paraId="000006A2">
                <w:pPr>
                  <w:rPr>
                    <w:u w:val="single"/>
                  </w:rPr>
                </w:pPr>
                <w:hyperlink r:id="rId58">
                  <w:r w:rsidDel="00000000" w:rsidR="00000000" w:rsidRPr="00000000">
                    <w:rPr>
                      <w:color w:val="0000ff"/>
                      <w:u w:val="single"/>
                      <w:rtl w:val="0"/>
                    </w:rPr>
                    <w:t xml:space="preserve">a.mukuralinda@cgiar.org</w:t>
                  </w:r>
                </w:hyperlink>
                <w:r w:rsidDel="00000000" w:rsidR="00000000" w:rsidRPr="00000000">
                  <w:rPr>
                    <w:rtl w:val="0"/>
                  </w:rPr>
                </w:r>
              </w:p>
            </w:sdtContent>
          </w:sdt>
        </w:tc>
        <w:tc>
          <w:tcPr/>
          <w:sdt>
            <w:sdtPr>
              <w:tag w:val="goog_rdk_2093"/>
            </w:sdtPr>
            <w:sdtContent>
              <w:p w:rsidR="00000000" w:rsidDel="00000000" w:rsidP="00000000" w:rsidRDefault="00000000" w:rsidRPr="00000000" w14:paraId="000006A3">
                <w:pPr>
                  <w:rPr/>
                </w:pPr>
                <w:r w:rsidDel="00000000" w:rsidR="00000000" w:rsidRPr="00000000">
                  <w:rPr>
                    <w:rtl w:val="0"/>
                  </w:rPr>
                  <w:t xml:space="preserve"> </w:t>
                </w:r>
              </w:p>
            </w:sdtContent>
          </w:sdt>
        </w:tc>
      </w:tr>
      <w:tr>
        <w:trPr>
          <w:cantSplit w:val="0"/>
          <w:trHeight w:val="322" w:hRule="atLeast"/>
          <w:tblHeader w:val="0"/>
        </w:trPr>
        <w:tc>
          <w:tcPr/>
          <w:sdt>
            <w:sdtPr>
              <w:tag w:val="goog_rdk_2094"/>
            </w:sdtPr>
            <w:sdtContent>
              <w:p w:rsidR="00000000" w:rsidDel="00000000" w:rsidP="00000000" w:rsidRDefault="00000000" w:rsidRPr="00000000" w14:paraId="000006A4">
                <w:pPr>
                  <w:rPr/>
                </w:pPr>
                <w:r w:rsidDel="00000000" w:rsidR="00000000" w:rsidRPr="00000000">
                  <w:rPr>
                    <w:rtl w:val="0"/>
                  </w:rPr>
                  <w:t xml:space="preserve">18</w:t>
                </w:r>
              </w:p>
            </w:sdtContent>
          </w:sdt>
        </w:tc>
        <w:tc>
          <w:tcPr/>
          <w:sdt>
            <w:sdtPr>
              <w:tag w:val="goog_rdk_2095"/>
            </w:sdtPr>
            <w:sdtContent>
              <w:p w:rsidR="00000000" w:rsidDel="00000000" w:rsidP="00000000" w:rsidRDefault="00000000" w:rsidRPr="00000000" w14:paraId="000006A5">
                <w:pPr>
                  <w:rPr/>
                </w:pPr>
                <w:r w:rsidDel="00000000" w:rsidR="00000000" w:rsidRPr="00000000">
                  <w:rPr>
                    <w:rtl w:val="0"/>
                  </w:rPr>
                  <w:t xml:space="preserve">Ermias Betemariam </w:t>
                </w:r>
              </w:p>
            </w:sdtContent>
          </w:sdt>
        </w:tc>
        <w:tc>
          <w:tcPr/>
          <w:sdt>
            <w:sdtPr>
              <w:tag w:val="goog_rdk_2096"/>
            </w:sdtPr>
            <w:sdtContent>
              <w:p w:rsidR="00000000" w:rsidDel="00000000" w:rsidP="00000000" w:rsidRDefault="00000000" w:rsidRPr="00000000" w14:paraId="000006A6">
                <w:pPr>
                  <w:rPr/>
                </w:pPr>
                <w:r w:rsidDel="00000000" w:rsidR="00000000" w:rsidRPr="00000000">
                  <w:rPr>
                    <w:rtl w:val="0"/>
                  </w:rPr>
                  <w:t xml:space="preserve"> ICRAF/World Agroforestry</w:t>
                </w:r>
              </w:p>
            </w:sdtContent>
          </w:sdt>
        </w:tc>
        <w:tc>
          <w:tcPr/>
          <w:sdt>
            <w:sdtPr>
              <w:tag w:val="goog_rdk_2097"/>
            </w:sdtPr>
            <w:sdtContent>
              <w:p w:rsidR="00000000" w:rsidDel="00000000" w:rsidP="00000000" w:rsidRDefault="00000000" w:rsidRPr="00000000" w14:paraId="000006A7">
                <w:pPr>
                  <w:rPr/>
                </w:pPr>
                <w:r w:rsidDel="00000000" w:rsidR="00000000" w:rsidRPr="00000000">
                  <w:rPr>
                    <w:rtl w:val="0"/>
                  </w:rPr>
                  <w:t xml:space="preserve">ICRAF/Kenya</w:t>
                </w:r>
              </w:p>
            </w:sdtContent>
          </w:sdt>
        </w:tc>
        <w:tc>
          <w:tcPr/>
          <w:sdt>
            <w:sdtPr>
              <w:tag w:val="goog_rdk_2098"/>
            </w:sdtPr>
            <w:sdtContent>
              <w:p w:rsidR="00000000" w:rsidDel="00000000" w:rsidP="00000000" w:rsidRDefault="00000000" w:rsidRPr="00000000" w14:paraId="000006A8">
                <w:pPr>
                  <w:rPr>
                    <w:u w:val="single"/>
                  </w:rPr>
                </w:pPr>
                <w:hyperlink r:id="rId59">
                  <w:r w:rsidDel="00000000" w:rsidR="00000000" w:rsidRPr="00000000">
                    <w:rPr>
                      <w:color w:val="0000ff"/>
                      <w:u w:val="single"/>
                      <w:rtl w:val="0"/>
                    </w:rPr>
                    <w:t xml:space="preserve">e.betemariam@cgiar.org</w:t>
                  </w:r>
                </w:hyperlink>
                <w:r w:rsidDel="00000000" w:rsidR="00000000" w:rsidRPr="00000000">
                  <w:rPr>
                    <w:rtl w:val="0"/>
                  </w:rPr>
                </w:r>
              </w:p>
            </w:sdtContent>
          </w:sdt>
        </w:tc>
        <w:tc>
          <w:tcPr/>
          <w:sdt>
            <w:sdtPr>
              <w:tag w:val="goog_rdk_2099"/>
            </w:sdtPr>
            <w:sdtContent>
              <w:p w:rsidR="00000000" w:rsidDel="00000000" w:rsidP="00000000" w:rsidRDefault="00000000" w:rsidRPr="00000000" w14:paraId="000006A9">
                <w:pPr>
                  <w:rPr/>
                </w:pPr>
                <w:r w:rsidDel="00000000" w:rsidR="00000000" w:rsidRPr="00000000">
                  <w:rPr>
                    <w:rtl w:val="0"/>
                  </w:rPr>
                  <w:t xml:space="preserve"> </w:t>
                </w:r>
              </w:p>
            </w:sdtContent>
          </w:sdt>
        </w:tc>
      </w:tr>
      <w:tr>
        <w:trPr>
          <w:cantSplit w:val="0"/>
          <w:trHeight w:val="322" w:hRule="atLeast"/>
          <w:tblHeader w:val="0"/>
        </w:trPr>
        <w:tc>
          <w:tcPr/>
          <w:sdt>
            <w:sdtPr>
              <w:tag w:val="goog_rdk_2100"/>
            </w:sdtPr>
            <w:sdtContent>
              <w:p w:rsidR="00000000" w:rsidDel="00000000" w:rsidP="00000000" w:rsidRDefault="00000000" w:rsidRPr="00000000" w14:paraId="000006AA">
                <w:pPr>
                  <w:rPr/>
                </w:pPr>
                <w:r w:rsidDel="00000000" w:rsidR="00000000" w:rsidRPr="00000000">
                  <w:rPr>
                    <w:rtl w:val="0"/>
                  </w:rPr>
                  <w:t xml:space="preserve">19</w:t>
                </w:r>
              </w:p>
            </w:sdtContent>
          </w:sdt>
        </w:tc>
        <w:tc>
          <w:tcPr/>
          <w:sdt>
            <w:sdtPr>
              <w:tag w:val="goog_rdk_2101"/>
            </w:sdtPr>
            <w:sdtContent>
              <w:p w:rsidR="00000000" w:rsidDel="00000000" w:rsidP="00000000" w:rsidRDefault="00000000" w:rsidRPr="00000000" w14:paraId="000006AB">
                <w:pPr>
                  <w:rPr/>
                </w:pPr>
                <w:r w:rsidDel="00000000" w:rsidR="00000000" w:rsidRPr="00000000">
                  <w:rPr>
                    <w:rtl w:val="0"/>
                  </w:rPr>
                  <w:t xml:space="preserve"> John Recha</w:t>
                </w:r>
              </w:p>
            </w:sdtContent>
          </w:sdt>
        </w:tc>
        <w:tc>
          <w:tcPr/>
          <w:sdt>
            <w:sdtPr>
              <w:tag w:val="goog_rdk_2102"/>
            </w:sdtPr>
            <w:sdtContent>
              <w:p w:rsidR="00000000" w:rsidDel="00000000" w:rsidP="00000000" w:rsidRDefault="00000000" w:rsidRPr="00000000" w14:paraId="000006AC">
                <w:pPr>
                  <w:rPr/>
                </w:pPr>
                <w:r w:rsidDel="00000000" w:rsidR="00000000" w:rsidRPr="00000000">
                  <w:rPr>
                    <w:rtl w:val="0"/>
                  </w:rPr>
                  <w:t xml:space="preserve">ILRI</w:t>
                </w:r>
              </w:p>
            </w:sdtContent>
          </w:sdt>
        </w:tc>
        <w:tc>
          <w:tcPr/>
          <w:sdt>
            <w:sdtPr>
              <w:tag w:val="goog_rdk_2103"/>
            </w:sdtPr>
            <w:sdtContent>
              <w:p w:rsidR="00000000" w:rsidDel="00000000" w:rsidP="00000000" w:rsidRDefault="00000000" w:rsidRPr="00000000" w14:paraId="000006AD">
                <w:pPr>
                  <w:rPr/>
                </w:pPr>
                <w:r w:rsidDel="00000000" w:rsidR="00000000" w:rsidRPr="00000000">
                  <w:rPr>
                    <w:rtl w:val="0"/>
                  </w:rPr>
                  <w:t xml:space="preserve">IRLI/Kenya</w:t>
                </w:r>
              </w:p>
            </w:sdtContent>
          </w:sdt>
        </w:tc>
        <w:tc>
          <w:tcPr/>
          <w:sdt>
            <w:sdtPr>
              <w:tag w:val="goog_rdk_2104"/>
            </w:sdtPr>
            <w:sdtContent>
              <w:p w:rsidR="00000000" w:rsidDel="00000000" w:rsidP="00000000" w:rsidRDefault="00000000" w:rsidRPr="00000000" w14:paraId="000006AE">
                <w:pPr>
                  <w:rPr>
                    <w:u w:val="single"/>
                  </w:rPr>
                </w:pPr>
                <w:hyperlink r:id="rId60">
                  <w:r w:rsidDel="00000000" w:rsidR="00000000" w:rsidRPr="00000000">
                    <w:rPr>
                      <w:color w:val="0000ff"/>
                      <w:u w:val="single"/>
                      <w:rtl w:val="0"/>
                    </w:rPr>
                    <w:t xml:space="preserve"> j.recha@cgiar.org</w:t>
                  </w:r>
                </w:hyperlink>
                <w:r w:rsidDel="00000000" w:rsidR="00000000" w:rsidRPr="00000000">
                  <w:rPr>
                    <w:rtl w:val="0"/>
                  </w:rPr>
                </w:r>
              </w:p>
            </w:sdtContent>
          </w:sdt>
        </w:tc>
        <w:tc>
          <w:tcPr/>
          <w:sdt>
            <w:sdtPr>
              <w:tag w:val="goog_rdk_2105"/>
            </w:sdtPr>
            <w:sdtContent>
              <w:p w:rsidR="00000000" w:rsidDel="00000000" w:rsidP="00000000" w:rsidRDefault="00000000" w:rsidRPr="00000000" w14:paraId="000006AF">
                <w:pPr>
                  <w:rPr/>
                </w:pPr>
                <w:r w:rsidDel="00000000" w:rsidR="00000000" w:rsidRPr="00000000">
                  <w:rPr>
                    <w:rtl w:val="0"/>
                  </w:rPr>
                  <w:t xml:space="preserve"> </w:t>
                </w:r>
              </w:p>
            </w:sdtContent>
          </w:sdt>
        </w:tc>
      </w:tr>
      <w:tr>
        <w:trPr>
          <w:cantSplit w:val="0"/>
          <w:trHeight w:val="322" w:hRule="atLeast"/>
          <w:tblHeader w:val="0"/>
        </w:trPr>
        <w:tc>
          <w:tcPr/>
          <w:sdt>
            <w:sdtPr>
              <w:tag w:val="goog_rdk_2106"/>
            </w:sdtPr>
            <w:sdtContent>
              <w:p w:rsidR="00000000" w:rsidDel="00000000" w:rsidP="00000000" w:rsidRDefault="00000000" w:rsidRPr="00000000" w14:paraId="000006B0">
                <w:pPr>
                  <w:rPr/>
                </w:pPr>
                <w:r w:rsidDel="00000000" w:rsidR="00000000" w:rsidRPr="00000000">
                  <w:rPr>
                    <w:rtl w:val="0"/>
                  </w:rPr>
                  <w:t xml:space="preserve">20</w:t>
                </w:r>
              </w:p>
            </w:sdtContent>
          </w:sdt>
        </w:tc>
        <w:tc>
          <w:tcPr/>
          <w:sdt>
            <w:sdtPr>
              <w:tag w:val="goog_rdk_2107"/>
            </w:sdtPr>
            <w:sdtContent>
              <w:p w:rsidR="00000000" w:rsidDel="00000000" w:rsidP="00000000" w:rsidRDefault="00000000" w:rsidRPr="00000000" w14:paraId="000006B1">
                <w:pPr>
                  <w:rPr/>
                </w:pPr>
                <w:r w:rsidDel="00000000" w:rsidR="00000000" w:rsidRPr="00000000">
                  <w:rPr>
                    <w:rtl w:val="0"/>
                  </w:rPr>
                  <w:t xml:space="preserve">Abonesh Tesfaye</w:t>
                </w:r>
              </w:p>
            </w:sdtContent>
          </w:sdt>
        </w:tc>
        <w:tc>
          <w:tcPr/>
          <w:sdt>
            <w:sdtPr>
              <w:tag w:val="goog_rdk_2108"/>
            </w:sdtPr>
            <w:sdtContent>
              <w:p w:rsidR="00000000" w:rsidDel="00000000" w:rsidP="00000000" w:rsidRDefault="00000000" w:rsidRPr="00000000" w14:paraId="000006B2">
                <w:pPr>
                  <w:rPr/>
                </w:pPr>
                <w:r w:rsidDel="00000000" w:rsidR="00000000" w:rsidRPr="00000000">
                  <w:rPr>
                    <w:rtl w:val="0"/>
                  </w:rPr>
                  <w:t xml:space="preserve">ILRI</w:t>
                </w:r>
              </w:p>
            </w:sdtContent>
          </w:sdt>
        </w:tc>
        <w:tc>
          <w:tcPr/>
          <w:sdt>
            <w:sdtPr>
              <w:tag w:val="goog_rdk_2109"/>
            </w:sdtPr>
            <w:sdtContent>
              <w:p w:rsidR="00000000" w:rsidDel="00000000" w:rsidP="00000000" w:rsidRDefault="00000000" w:rsidRPr="00000000" w14:paraId="000006B3">
                <w:pPr>
                  <w:rPr/>
                </w:pPr>
                <w:r w:rsidDel="00000000" w:rsidR="00000000" w:rsidRPr="00000000">
                  <w:rPr>
                    <w:rtl w:val="0"/>
                  </w:rPr>
                  <w:t xml:space="preserve">ILRI/Ethiopia</w:t>
                </w:r>
              </w:p>
            </w:sdtContent>
          </w:sdt>
        </w:tc>
        <w:tc>
          <w:tcPr/>
          <w:sdt>
            <w:sdtPr>
              <w:tag w:val="goog_rdk_2110"/>
            </w:sdtPr>
            <w:sdtContent>
              <w:p w:rsidR="00000000" w:rsidDel="00000000" w:rsidP="00000000" w:rsidRDefault="00000000" w:rsidRPr="00000000" w14:paraId="000006B4">
                <w:pPr>
                  <w:rPr>
                    <w:u w:val="single"/>
                  </w:rPr>
                </w:pPr>
                <w:hyperlink r:id="rId61">
                  <w:r w:rsidDel="00000000" w:rsidR="00000000" w:rsidRPr="00000000">
                    <w:rPr>
                      <w:color w:val="0000ff"/>
                      <w:u w:val="single"/>
                      <w:rtl w:val="0"/>
                    </w:rPr>
                    <w:t xml:space="preserve">abonesh.tesfaye@gmail.com</w:t>
                  </w:r>
                </w:hyperlink>
                <w:r w:rsidDel="00000000" w:rsidR="00000000" w:rsidRPr="00000000">
                  <w:rPr>
                    <w:rtl w:val="0"/>
                  </w:rPr>
                </w:r>
              </w:p>
            </w:sdtContent>
          </w:sdt>
        </w:tc>
        <w:tc>
          <w:tcPr/>
          <w:sdt>
            <w:sdtPr>
              <w:tag w:val="goog_rdk_2111"/>
            </w:sdtPr>
            <w:sdtContent>
              <w:p w:rsidR="00000000" w:rsidDel="00000000" w:rsidP="00000000" w:rsidRDefault="00000000" w:rsidRPr="00000000" w14:paraId="000006B5">
                <w:pPr>
                  <w:rPr/>
                </w:pPr>
                <w:r w:rsidDel="00000000" w:rsidR="00000000" w:rsidRPr="00000000">
                  <w:rPr>
                    <w:rtl w:val="0"/>
                  </w:rPr>
                  <w:t xml:space="preserve"> </w:t>
                </w:r>
              </w:p>
            </w:sdtContent>
          </w:sdt>
        </w:tc>
      </w:tr>
      <w:tr>
        <w:trPr>
          <w:cantSplit w:val="0"/>
          <w:trHeight w:val="322" w:hRule="atLeast"/>
          <w:tblHeader w:val="0"/>
        </w:trPr>
        <w:tc>
          <w:tcPr/>
          <w:sdt>
            <w:sdtPr>
              <w:tag w:val="goog_rdk_2112"/>
            </w:sdtPr>
            <w:sdtContent>
              <w:p w:rsidR="00000000" w:rsidDel="00000000" w:rsidP="00000000" w:rsidRDefault="00000000" w:rsidRPr="00000000" w14:paraId="000006B6">
                <w:pPr>
                  <w:rPr/>
                </w:pPr>
                <w:r w:rsidDel="00000000" w:rsidR="00000000" w:rsidRPr="00000000">
                  <w:rPr>
                    <w:rtl w:val="0"/>
                  </w:rPr>
                  <w:t xml:space="preserve">21</w:t>
                </w:r>
              </w:p>
            </w:sdtContent>
          </w:sdt>
        </w:tc>
        <w:tc>
          <w:tcPr/>
          <w:sdt>
            <w:sdtPr>
              <w:tag w:val="goog_rdk_2113"/>
            </w:sdtPr>
            <w:sdtContent>
              <w:p w:rsidR="00000000" w:rsidDel="00000000" w:rsidP="00000000" w:rsidRDefault="00000000" w:rsidRPr="00000000" w14:paraId="000006B7">
                <w:pPr>
                  <w:rPr/>
                </w:pPr>
                <w:r w:rsidDel="00000000" w:rsidR="00000000" w:rsidRPr="00000000">
                  <w:rPr>
                    <w:rtl w:val="0"/>
                  </w:rPr>
                  <w:t xml:space="preserve">Brook Tesfaye </w:t>
                </w:r>
              </w:p>
            </w:sdtContent>
          </w:sdt>
        </w:tc>
        <w:tc>
          <w:tcPr/>
          <w:sdt>
            <w:sdtPr>
              <w:tag w:val="goog_rdk_2114"/>
            </w:sdtPr>
            <w:sdtContent>
              <w:p w:rsidR="00000000" w:rsidDel="00000000" w:rsidP="00000000" w:rsidRDefault="00000000" w:rsidRPr="00000000" w14:paraId="000006B8">
                <w:pPr>
                  <w:rPr/>
                </w:pPr>
                <w:r w:rsidDel="00000000" w:rsidR="00000000" w:rsidRPr="00000000">
                  <w:rPr>
                    <w:rtl w:val="0"/>
                  </w:rPr>
                  <w:t xml:space="preserve">ILRI</w:t>
                </w:r>
              </w:p>
            </w:sdtContent>
          </w:sdt>
        </w:tc>
        <w:tc>
          <w:tcPr/>
          <w:sdt>
            <w:sdtPr>
              <w:tag w:val="goog_rdk_2115"/>
            </w:sdtPr>
            <w:sdtContent>
              <w:p w:rsidR="00000000" w:rsidDel="00000000" w:rsidP="00000000" w:rsidRDefault="00000000" w:rsidRPr="00000000" w14:paraId="000006B9">
                <w:pPr>
                  <w:rPr/>
                </w:pPr>
                <w:r w:rsidDel="00000000" w:rsidR="00000000" w:rsidRPr="00000000">
                  <w:rPr>
                    <w:rtl w:val="0"/>
                  </w:rPr>
                  <w:t xml:space="preserve">ILRI/Ethiopia</w:t>
                </w:r>
              </w:p>
            </w:sdtContent>
          </w:sdt>
        </w:tc>
        <w:tc>
          <w:tcPr/>
          <w:sdt>
            <w:sdtPr>
              <w:tag w:val="goog_rdk_2116"/>
            </w:sdtPr>
            <w:sdtContent>
              <w:p w:rsidR="00000000" w:rsidDel="00000000" w:rsidP="00000000" w:rsidRDefault="00000000" w:rsidRPr="00000000" w14:paraId="000006BA">
                <w:pPr>
                  <w:rPr>
                    <w:u w:val="single"/>
                  </w:rPr>
                </w:pPr>
                <w:hyperlink r:id="rId62">
                  <w:r w:rsidDel="00000000" w:rsidR="00000000" w:rsidRPr="00000000">
                    <w:rPr>
                      <w:color w:val="0000ff"/>
                      <w:u w:val="single"/>
                      <w:rtl w:val="0"/>
                    </w:rPr>
                    <w:t xml:space="preserve">Brook.Tesfaye@cgiar.org</w:t>
                  </w:r>
                </w:hyperlink>
                <w:r w:rsidDel="00000000" w:rsidR="00000000" w:rsidRPr="00000000">
                  <w:rPr>
                    <w:rtl w:val="0"/>
                  </w:rPr>
                </w:r>
              </w:p>
            </w:sdtContent>
          </w:sdt>
        </w:tc>
        <w:tc>
          <w:tcPr/>
          <w:sdt>
            <w:sdtPr>
              <w:tag w:val="goog_rdk_2117"/>
            </w:sdtPr>
            <w:sdtContent>
              <w:p w:rsidR="00000000" w:rsidDel="00000000" w:rsidP="00000000" w:rsidRDefault="00000000" w:rsidRPr="00000000" w14:paraId="000006BB">
                <w:pPr>
                  <w:rPr/>
                </w:pPr>
                <w:r w:rsidDel="00000000" w:rsidR="00000000" w:rsidRPr="00000000">
                  <w:rPr>
                    <w:rtl w:val="0"/>
                  </w:rPr>
                  <w:t xml:space="preserve"> </w:t>
                </w:r>
              </w:p>
            </w:sdtContent>
          </w:sdt>
        </w:tc>
      </w:tr>
      <w:tr>
        <w:trPr>
          <w:cantSplit w:val="0"/>
          <w:trHeight w:val="322" w:hRule="atLeast"/>
          <w:tblHeader w:val="0"/>
        </w:trPr>
        <w:tc>
          <w:tcPr/>
          <w:sdt>
            <w:sdtPr>
              <w:tag w:val="goog_rdk_2118"/>
            </w:sdtPr>
            <w:sdtContent>
              <w:p w:rsidR="00000000" w:rsidDel="00000000" w:rsidP="00000000" w:rsidRDefault="00000000" w:rsidRPr="00000000" w14:paraId="000006BC">
                <w:pPr>
                  <w:rPr/>
                </w:pPr>
                <w:r w:rsidDel="00000000" w:rsidR="00000000" w:rsidRPr="00000000">
                  <w:rPr>
                    <w:rtl w:val="0"/>
                  </w:rPr>
                  <w:t xml:space="preserve">22</w:t>
                </w:r>
              </w:p>
            </w:sdtContent>
          </w:sdt>
        </w:tc>
        <w:tc>
          <w:tcPr/>
          <w:sdt>
            <w:sdtPr>
              <w:tag w:val="goog_rdk_2119"/>
            </w:sdtPr>
            <w:sdtContent>
              <w:p w:rsidR="00000000" w:rsidDel="00000000" w:rsidP="00000000" w:rsidRDefault="00000000" w:rsidRPr="00000000" w14:paraId="000006BD">
                <w:pPr>
                  <w:rPr/>
                </w:pPr>
                <w:r w:rsidDel="00000000" w:rsidR="00000000" w:rsidRPr="00000000">
                  <w:rPr>
                    <w:rtl w:val="0"/>
                  </w:rPr>
                  <w:t xml:space="preserve">Elizabeth Ngungu</w:t>
                </w:r>
              </w:p>
            </w:sdtContent>
          </w:sdt>
        </w:tc>
        <w:tc>
          <w:tcPr/>
          <w:sdt>
            <w:sdtPr>
              <w:tag w:val="goog_rdk_2120"/>
            </w:sdtPr>
            <w:sdtContent>
              <w:p w:rsidR="00000000" w:rsidDel="00000000" w:rsidP="00000000" w:rsidRDefault="00000000" w:rsidRPr="00000000" w14:paraId="000006BE">
                <w:pPr>
                  <w:rPr/>
                </w:pPr>
                <w:r w:rsidDel="00000000" w:rsidR="00000000" w:rsidRPr="00000000">
                  <w:rPr>
                    <w:rtl w:val="0"/>
                  </w:rPr>
                  <w:t xml:space="preserve">ILRI</w:t>
                </w:r>
              </w:p>
            </w:sdtContent>
          </w:sdt>
        </w:tc>
        <w:tc>
          <w:tcPr/>
          <w:sdt>
            <w:sdtPr>
              <w:tag w:val="goog_rdk_2121"/>
            </w:sdtPr>
            <w:sdtContent>
              <w:p w:rsidR="00000000" w:rsidDel="00000000" w:rsidP="00000000" w:rsidRDefault="00000000" w:rsidRPr="00000000" w14:paraId="000006BF">
                <w:pPr>
                  <w:rPr/>
                </w:pPr>
                <w:r w:rsidDel="00000000" w:rsidR="00000000" w:rsidRPr="00000000">
                  <w:rPr>
                    <w:rtl w:val="0"/>
                  </w:rPr>
                  <w:t xml:space="preserve">ILRI/Kenya</w:t>
                </w:r>
              </w:p>
            </w:sdtContent>
          </w:sdt>
        </w:tc>
        <w:tc>
          <w:tcPr/>
          <w:sdt>
            <w:sdtPr>
              <w:tag w:val="goog_rdk_2122"/>
            </w:sdtPr>
            <w:sdtContent>
              <w:p w:rsidR="00000000" w:rsidDel="00000000" w:rsidP="00000000" w:rsidRDefault="00000000" w:rsidRPr="00000000" w14:paraId="000006C0">
                <w:pPr>
                  <w:rPr>
                    <w:u w:val="single"/>
                  </w:rPr>
                </w:pPr>
                <w:hyperlink r:id="rId63">
                  <w:r w:rsidDel="00000000" w:rsidR="00000000" w:rsidRPr="00000000">
                    <w:rPr>
                      <w:color w:val="0000ff"/>
                      <w:u w:val="single"/>
                      <w:rtl w:val="0"/>
                    </w:rPr>
                    <w:t xml:space="preserve">e.ngungu@cgiar.org</w:t>
                  </w:r>
                </w:hyperlink>
                <w:r w:rsidDel="00000000" w:rsidR="00000000" w:rsidRPr="00000000">
                  <w:rPr>
                    <w:rtl w:val="0"/>
                  </w:rPr>
                </w:r>
              </w:p>
            </w:sdtContent>
          </w:sdt>
        </w:tc>
        <w:tc>
          <w:tcPr/>
          <w:sdt>
            <w:sdtPr>
              <w:tag w:val="goog_rdk_2123"/>
            </w:sdtPr>
            <w:sdtContent>
              <w:p w:rsidR="00000000" w:rsidDel="00000000" w:rsidP="00000000" w:rsidRDefault="00000000" w:rsidRPr="00000000" w14:paraId="000006C1">
                <w:pPr>
                  <w:rPr/>
                </w:pPr>
                <w:r w:rsidDel="00000000" w:rsidR="00000000" w:rsidRPr="00000000">
                  <w:rPr>
                    <w:rtl w:val="0"/>
                  </w:rPr>
                  <w:t xml:space="preserve"> </w:t>
                </w:r>
              </w:p>
            </w:sdtContent>
          </w:sdt>
        </w:tc>
      </w:tr>
      <w:tr>
        <w:trPr>
          <w:cantSplit w:val="0"/>
          <w:trHeight w:val="322" w:hRule="atLeast"/>
          <w:tblHeader w:val="0"/>
        </w:trPr>
        <w:tc>
          <w:tcPr/>
          <w:sdt>
            <w:sdtPr>
              <w:tag w:val="goog_rdk_2124"/>
            </w:sdtPr>
            <w:sdtContent>
              <w:p w:rsidR="00000000" w:rsidDel="00000000" w:rsidP="00000000" w:rsidRDefault="00000000" w:rsidRPr="00000000" w14:paraId="000006C2">
                <w:pPr>
                  <w:rPr/>
                </w:pPr>
                <w:r w:rsidDel="00000000" w:rsidR="00000000" w:rsidRPr="00000000">
                  <w:rPr>
                    <w:rtl w:val="0"/>
                  </w:rPr>
                  <w:t xml:space="preserve">23</w:t>
                </w:r>
              </w:p>
            </w:sdtContent>
          </w:sdt>
        </w:tc>
        <w:tc>
          <w:tcPr/>
          <w:sdt>
            <w:sdtPr>
              <w:tag w:val="goog_rdk_2125"/>
            </w:sdtPr>
            <w:sdtContent>
              <w:p w:rsidR="00000000" w:rsidDel="00000000" w:rsidP="00000000" w:rsidRDefault="00000000" w:rsidRPr="00000000" w14:paraId="000006C3">
                <w:pPr>
                  <w:rPr/>
                </w:pPr>
                <w:r w:rsidDel="00000000" w:rsidR="00000000" w:rsidRPr="00000000">
                  <w:rPr>
                    <w:rtl w:val="0"/>
                  </w:rPr>
                  <w:t xml:space="preserve">Addah Magawa</w:t>
                </w:r>
              </w:p>
            </w:sdtContent>
          </w:sdt>
        </w:tc>
        <w:tc>
          <w:tcPr/>
          <w:sdt>
            <w:sdtPr>
              <w:tag w:val="goog_rdk_2126"/>
            </w:sdtPr>
            <w:sdtContent>
              <w:p w:rsidR="00000000" w:rsidDel="00000000" w:rsidP="00000000" w:rsidRDefault="00000000" w:rsidRPr="00000000" w14:paraId="000006C4">
                <w:pPr>
                  <w:rPr/>
                </w:pPr>
                <w:r w:rsidDel="00000000" w:rsidR="00000000" w:rsidRPr="00000000">
                  <w:rPr>
                    <w:rtl w:val="0"/>
                  </w:rPr>
                  <w:t xml:space="preserve">ILRI</w:t>
                </w:r>
              </w:p>
            </w:sdtContent>
          </w:sdt>
        </w:tc>
        <w:tc>
          <w:tcPr/>
          <w:sdt>
            <w:sdtPr>
              <w:tag w:val="goog_rdk_2127"/>
            </w:sdtPr>
            <w:sdtContent>
              <w:p w:rsidR="00000000" w:rsidDel="00000000" w:rsidP="00000000" w:rsidRDefault="00000000" w:rsidRPr="00000000" w14:paraId="000006C5">
                <w:pPr>
                  <w:rPr/>
                </w:pPr>
                <w:r w:rsidDel="00000000" w:rsidR="00000000" w:rsidRPr="00000000">
                  <w:rPr>
                    <w:rtl w:val="0"/>
                  </w:rPr>
                  <w:t xml:space="preserve">ILRI/Kenya</w:t>
                </w:r>
              </w:p>
            </w:sdtContent>
          </w:sdt>
        </w:tc>
        <w:tc>
          <w:tcPr/>
          <w:sdt>
            <w:sdtPr>
              <w:tag w:val="goog_rdk_2128"/>
            </w:sdtPr>
            <w:sdtContent>
              <w:p w:rsidR="00000000" w:rsidDel="00000000" w:rsidP="00000000" w:rsidRDefault="00000000" w:rsidRPr="00000000" w14:paraId="000006C6">
                <w:pPr>
                  <w:rPr>
                    <w:u w:val="single"/>
                  </w:rPr>
                </w:pPr>
                <w:hyperlink r:id="rId64">
                  <w:r w:rsidDel="00000000" w:rsidR="00000000" w:rsidRPr="00000000">
                    <w:rPr>
                      <w:color w:val="0000ff"/>
                      <w:u w:val="single"/>
                      <w:rtl w:val="0"/>
                    </w:rPr>
                    <w:t xml:space="preserve">A.Magawa@cgiar.org</w:t>
                  </w:r>
                </w:hyperlink>
                <w:r w:rsidDel="00000000" w:rsidR="00000000" w:rsidRPr="00000000">
                  <w:rPr>
                    <w:rtl w:val="0"/>
                  </w:rPr>
                </w:r>
              </w:p>
            </w:sdtContent>
          </w:sdt>
        </w:tc>
        <w:tc>
          <w:tcPr/>
          <w:sdt>
            <w:sdtPr>
              <w:tag w:val="goog_rdk_2129"/>
            </w:sdtPr>
            <w:sdtContent>
              <w:p w:rsidR="00000000" w:rsidDel="00000000" w:rsidP="00000000" w:rsidRDefault="00000000" w:rsidRPr="00000000" w14:paraId="000006C7">
                <w:pPr>
                  <w:rPr/>
                </w:pPr>
                <w:r w:rsidDel="00000000" w:rsidR="00000000" w:rsidRPr="00000000">
                  <w:rPr>
                    <w:rtl w:val="0"/>
                  </w:rPr>
                  <w:t xml:space="preserve"> </w:t>
                </w:r>
              </w:p>
            </w:sdtContent>
          </w:sdt>
        </w:tc>
      </w:tr>
      <w:tr>
        <w:trPr>
          <w:cantSplit w:val="0"/>
          <w:trHeight w:val="291" w:hRule="atLeast"/>
          <w:tblHeader w:val="0"/>
        </w:trPr>
        <w:tc>
          <w:tcPr/>
          <w:sdt>
            <w:sdtPr>
              <w:tag w:val="goog_rdk_2130"/>
            </w:sdtPr>
            <w:sdtContent>
              <w:p w:rsidR="00000000" w:rsidDel="00000000" w:rsidP="00000000" w:rsidRDefault="00000000" w:rsidRPr="00000000" w14:paraId="000006C8">
                <w:pPr>
                  <w:rPr/>
                </w:pPr>
                <w:r w:rsidDel="00000000" w:rsidR="00000000" w:rsidRPr="00000000">
                  <w:rPr>
                    <w:rtl w:val="0"/>
                  </w:rPr>
                  <w:t xml:space="preserve">24</w:t>
                </w:r>
              </w:p>
            </w:sdtContent>
          </w:sdt>
        </w:tc>
        <w:tc>
          <w:tcPr/>
          <w:sdt>
            <w:sdtPr>
              <w:tag w:val="goog_rdk_2131"/>
            </w:sdtPr>
            <w:sdtContent>
              <w:p w:rsidR="00000000" w:rsidDel="00000000" w:rsidP="00000000" w:rsidRDefault="00000000" w:rsidRPr="00000000" w14:paraId="000006C9">
                <w:pPr>
                  <w:rPr/>
                </w:pPr>
                <w:r w:rsidDel="00000000" w:rsidR="00000000" w:rsidRPr="00000000">
                  <w:rPr>
                    <w:rtl w:val="0"/>
                  </w:rPr>
                  <w:t xml:space="preserve">Kennedy WERE</w:t>
                </w:r>
              </w:p>
            </w:sdtContent>
          </w:sdt>
        </w:tc>
        <w:tc>
          <w:tcPr/>
          <w:sdt>
            <w:sdtPr>
              <w:tag w:val="goog_rdk_2132"/>
            </w:sdtPr>
            <w:sdtContent>
              <w:p w:rsidR="00000000" w:rsidDel="00000000" w:rsidP="00000000" w:rsidRDefault="00000000" w:rsidRPr="00000000" w14:paraId="000006CA">
                <w:pPr>
                  <w:rPr/>
                </w:pPr>
                <w:r w:rsidDel="00000000" w:rsidR="00000000" w:rsidRPr="00000000">
                  <w:rPr>
                    <w:rtl w:val="0"/>
                  </w:rPr>
                  <w:t xml:space="preserve">KALRO</w:t>
                </w:r>
              </w:p>
            </w:sdtContent>
          </w:sdt>
        </w:tc>
        <w:tc>
          <w:tcPr/>
          <w:sdt>
            <w:sdtPr>
              <w:tag w:val="goog_rdk_2133"/>
            </w:sdtPr>
            <w:sdtContent>
              <w:p w:rsidR="00000000" w:rsidDel="00000000" w:rsidP="00000000" w:rsidRDefault="00000000" w:rsidRPr="00000000" w14:paraId="000006CB">
                <w:pPr>
                  <w:rPr/>
                </w:pPr>
                <w:r w:rsidDel="00000000" w:rsidR="00000000" w:rsidRPr="00000000">
                  <w:rPr>
                    <w:rtl w:val="0"/>
                  </w:rPr>
                  <w:t xml:space="preserve">ILRI/Kenya</w:t>
                </w:r>
              </w:p>
            </w:sdtContent>
          </w:sdt>
        </w:tc>
        <w:tc>
          <w:tcPr/>
          <w:sdt>
            <w:sdtPr>
              <w:tag w:val="goog_rdk_2134"/>
            </w:sdtPr>
            <w:sdtContent>
              <w:p w:rsidR="00000000" w:rsidDel="00000000" w:rsidP="00000000" w:rsidRDefault="00000000" w:rsidRPr="00000000" w14:paraId="000006CC">
                <w:pPr>
                  <w:rPr>
                    <w:u w:val="single"/>
                  </w:rPr>
                </w:pPr>
                <w:r w:rsidDel="00000000" w:rsidR="00000000" w:rsidRPr="00000000">
                  <w:rPr>
                    <w:u w:val="single"/>
                    <w:rtl w:val="0"/>
                  </w:rPr>
                  <w:t xml:space="preserve">kenwerez@gmail.com </w:t>
                </w:r>
              </w:p>
            </w:sdtContent>
          </w:sdt>
        </w:tc>
        <w:tc>
          <w:tcPr/>
          <w:sdt>
            <w:sdtPr>
              <w:tag w:val="goog_rdk_2135"/>
            </w:sdtPr>
            <w:sdtContent>
              <w:p w:rsidR="00000000" w:rsidDel="00000000" w:rsidP="00000000" w:rsidRDefault="00000000" w:rsidRPr="00000000" w14:paraId="000006CD">
                <w:pPr>
                  <w:rPr/>
                </w:pPr>
                <w:r w:rsidDel="00000000" w:rsidR="00000000" w:rsidRPr="00000000">
                  <w:rPr>
                    <w:rtl w:val="0"/>
                  </w:rPr>
                  <w:t xml:space="preserve"> </w:t>
                </w:r>
              </w:p>
            </w:sdtContent>
          </w:sdt>
        </w:tc>
      </w:tr>
      <w:tr>
        <w:trPr>
          <w:cantSplit w:val="0"/>
          <w:trHeight w:val="322" w:hRule="atLeast"/>
          <w:tblHeader w:val="0"/>
        </w:trPr>
        <w:tc>
          <w:tcPr/>
          <w:sdt>
            <w:sdtPr>
              <w:tag w:val="goog_rdk_2136"/>
            </w:sdtPr>
            <w:sdtContent>
              <w:p w:rsidR="00000000" w:rsidDel="00000000" w:rsidP="00000000" w:rsidRDefault="00000000" w:rsidRPr="00000000" w14:paraId="000006CE">
                <w:pPr>
                  <w:rPr/>
                </w:pPr>
                <w:r w:rsidDel="00000000" w:rsidR="00000000" w:rsidRPr="00000000">
                  <w:rPr>
                    <w:rtl w:val="0"/>
                  </w:rPr>
                  <w:t xml:space="preserve">25</w:t>
                </w:r>
              </w:p>
            </w:sdtContent>
          </w:sdt>
        </w:tc>
        <w:tc>
          <w:tcPr/>
          <w:sdt>
            <w:sdtPr>
              <w:tag w:val="goog_rdk_2137"/>
            </w:sdtPr>
            <w:sdtContent>
              <w:p w:rsidR="00000000" w:rsidDel="00000000" w:rsidP="00000000" w:rsidRDefault="00000000" w:rsidRPr="00000000" w14:paraId="000006CF">
                <w:pPr>
                  <w:rPr/>
                </w:pPr>
                <w:r w:rsidDel="00000000" w:rsidR="00000000" w:rsidRPr="00000000">
                  <w:rPr>
                    <w:rtl w:val="0"/>
                  </w:rPr>
                  <w:t xml:space="preserve">Maren Radeny </w:t>
                </w:r>
              </w:p>
            </w:sdtContent>
          </w:sdt>
        </w:tc>
        <w:tc>
          <w:tcPr/>
          <w:sdt>
            <w:sdtPr>
              <w:tag w:val="goog_rdk_2138"/>
            </w:sdtPr>
            <w:sdtContent>
              <w:p w:rsidR="00000000" w:rsidDel="00000000" w:rsidP="00000000" w:rsidRDefault="00000000" w:rsidRPr="00000000" w14:paraId="000006D0">
                <w:pPr>
                  <w:rPr/>
                </w:pPr>
                <w:r w:rsidDel="00000000" w:rsidR="00000000" w:rsidRPr="00000000">
                  <w:rPr>
                    <w:rtl w:val="0"/>
                  </w:rPr>
                  <w:t xml:space="preserve">ILRI</w:t>
                </w:r>
              </w:p>
            </w:sdtContent>
          </w:sdt>
        </w:tc>
        <w:tc>
          <w:tcPr/>
          <w:sdt>
            <w:sdtPr>
              <w:tag w:val="goog_rdk_2139"/>
            </w:sdtPr>
            <w:sdtContent>
              <w:p w:rsidR="00000000" w:rsidDel="00000000" w:rsidP="00000000" w:rsidRDefault="00000000" w:rsidRPr="00000000" w14:paraId="000006D1">
                <w:pPr>
                  <w:rPr/>
                </w:pPr>
                <w:r w:rsidDel="00000000" w:rsidR="00000000" w:rsidRPr="00000000">
                  <w:rPr>
                    <w:rtl w:val="0"/>
                  </w:rPr>
                  <w:t xml:space="preserve">ILRI/Kenya</w:t>
                </w:r>
              </w:p>
            </w:sdtContent>
          </w:sdt>
        </w:tc>
        <w:tc>
          <w:tcPr/>
          <w:sdt>
            <w:sdtPr>
              <w:tag w:val="goog_rdk_2140"/>
            </w:sdtPr>
            <w:sdtContent>
              <w:p w:rsidR="00000000" w:rsidDel="00000000" w:rsidP="00000000" w:rsidRDefault="00000000" w:rsidRPr="00000000" w14:paraId="000006D2">
                <w:pPr>
                  <w:rPr>
                    <w:u w:val="single"/>
                  </w:rPr>
                </w:pPr>
                <w:hyperlink r:id="rId65">
                  <w:r w:rsidDel="00000000" w:rsidR="00000000" w:rsidRPr="00000000">
                    <w:rPr>
                      <w:color w:val="0000ff"/>
                      <w:u w:val="single"/>
                      <w:rtl w:val="0"/>
                    </w:rPr>
                    <w:t xml:space="preserve">m.radeny@cgiar.org</w:t>
                  </w:r>
                </w:hyperlink>
                <w:r w:rsidDel="00000000" w:rsidR="00000000" w:rsidRPr="00000000">
                  <w:rPr>
                    <w:rtl w:val="0"/>
                  </w:rPr>
                </w:r>
              </w:p>
            </w:sdtContent>
          </w:sdt>
        </w:tc>
        <w:tc>
          <w:tcPr/>
          <w:sdt>
            <w:sdtPr>
              <w:tag w:val="goog_rdk_2141"/>
            </w:sdtPr>
            <w:sdtContent>
              <w:p w:rsidR="00000000" w:rsidDel="00000000" w:rsidP="00000000" w:rsidRDefault="00000000" w:rsidRPr="00000000" w14:paraId="000006D3">
                <w:pPr>
                  <w:rPr/>
                </w:pPr>
                <w:r w:rsidDel="00000000" w:rsidR="00000000" w:rsidRPr="00000000">
                  <w:rPr>
                    <w:rtl w:val="0"/>
                  </w:rPr>
                  <w:t xml:space="preserve"> </w:t>
                </w:r>
              </w:p>
            </w:sdtContent>
          </w:sdt>
        </w:tc>
      </w:tr>
      <w:tr>
        <w:trPr>
          <w:cantSplit w:val="0"/>
          <w:trHeight w:val="332" w:hRule="atLeast"/>
          <w:tblHeader w:val="0"/>
        </w:trPr>
        <w:tc>
          <w:tcPr/>
          <w:sdt>
            <w:sdtPr>
              <w:tag w:val="goog_rdk_2142"/>
            </w:sdtPr>
            <w:sdtContent>
              <w:p w:rsidR="00000000" w:rsidDel="00000000" w:rsidP="00000000" w:rsidRDefault="00000000" w:rsidRPr="00000000" w14:paraId="000006D4">
                <w:pPr>
                  <w:rPr/>
                </w:pPr>
                <w:r w:rsidDel="00000000" w:rsidR="00000000" w:rsidRPr="00000000">
                  <w:rPr>
                    <w:rtl w:val="0"/>
                  </w:rPr>
                  <w:t xml:space="preserve">26</w:t>
                </w:r>
              </w:p>
            </w:sdtContent>
          </w:sdt>
        </w:tc>
        <w:tc>
          <w:tcPr/>
          <w:sdt>
            <w:sdtPr>
              <w:tag w:val="goog_rdk_2143"/>
            </w:sdtPr>
            <w:sdtContent>
              <w:p w:rsidR="00000000" w:rsidDel="00000000" w:rsidP="00000000" w:rsidRDefault="00000000" w:rsidRPr="00000000" w14:paraId="000006D5">
                <w:pPr>
                  <w:rPr/>
                </w:pPr>
                <w:r w:rsidDel="00000000" w:rsidR="00000000" w:rsidRPr="00000000">
                  <w:rPr>
                    <w:rtl w:val="0"/>
                  </w:rPr>
                  <w:t xml:space="preserve">Angela Gitau </w:t>
                </w:r>
              </w:p>
            </w:sdtContent>
          </w:sdt>
        </w:tc>
        <w:tc>
          <w:tcPr/>
          <w:sdt>
            <w:sdtPr>
              <w:tag w:val="goog_rdk_2144"/>
            </w:sdtPr>
            <w:sdtContent>
              <w:p w:rsidR="00000000" w:rsidDel="00000000" w:rsidP="00000000" w:rsidRDefault="00000000" w:rsidRPr="00000000" w14:paraId="000006D6">
                <w:pPr>
                  <w:rPr/>
                </w:pPr>
                <w:r w:rsidDel="00000000" w:rsidR="00000000" w:rsidRPr="00000000">
                  <w:rPr>
                    <w:rtl w:val="0"/>
                  </w:rPr>
                  <w:t xml:space="preserve">ILRI</w:t>
                </w:r>
              </w:p>
            </w:sdtContent>
          </w:sdt>
        </w:tc>
        <w:tc>
          <w:tcPr/>
          <w:sdt>
            <w:sdtPr>
              <w:tag w:val="goog_rdk_2145"/>
            </w:sdtPr>
            <w:sdtContent>
              <w:p w:rsidR="00000000" w:rsidDel="00000000" w:rsidP="00000000" w:rsidRDefault="00000000" w:rsidRPr="00000000" w14:paraId="000006D7">
                <w:pPr>
                  <w:rPr/>
                </w:pPr>
                <w:r w:rsidDel="00000000" w:rsidR="00000000" w:rsidRPr="00000000">
                  <w:rPr>
                    <w:rtl w:val="0"/>
                  </w:rPr>
                  <w:t xml:space="preserve">ILRI/Kenya</w:t>
                </w:r>
              </w:p>
            </w:sdtContent>
          </w:sdt>
        </w:tc>
        <w:tc>
          <w:tcPr/>
          <w:sdt>
            <w:sdtPr>
              <w:tag w:val="goog_rdk_2146"/>
            </w:sdtPr>
            <w:sdtContent>
              <w:p w:rsidR="00000000" w:rsidDel="00000000" w:rsidP="00000000" w:rsidRDefault="00000000" w:rsidRPr="00000000" w14:paraId="000006D8">
                <w:pPr>
                  <w:rPr>
                    <w:u w:val="single"/>
                  </w:rPr>
                </w:pPr>
                <w:hyperlink r:id="rId66">
                  <w:r w:rsidDel="00000000" w:rsidR="00000000" w:rsidRPr="00000000">
                    <w:rPr>
                      <w:color w:val="0000ff"/>
                      <w:u w:val="single"/>
                      <w:rtl w:val="0"/>
                    </w:rPr>
                    <w:t xml:space="preserve">agitau039@gmail.com</w:t>
                  </w:r>
                </w:hyperlink>
                <w:r w:rsidDel="00000000" w:rsidR="00000000" w:rsidRPr="00000000">
                  <w:rPr>
                    <w:rtl w:val="0"/>
                  </w:rPr>
                </w:r>
              </w:p>
            </w:sdtContent>
          </w:sdt>
        </w:tc>
        <w:tc>
          <w:tcPr/>
          <w:sdt>
            <w:sdtPr>
              <w:tag w:val="goog_rdk_2147"/>
            </w:sdtPr>
            <w:sdtContent>
              <w:p w:rsidR="00000000" w:rsidDel="00000000" w:rsidP="00000000" w:rsidRDefault="00000000" w:rsidRPr="00000000" w14:paraId="000006D9">
                <w:pPr>
                  <w:rPr/>
                </w:pPr>
                <w:r w:rsidDel="00000000" w:rsidR="00000000" w:rsidRPr="00000000">
                  <w:rPr>
                    <w:rtl w:val="0"/>
                  </w:rPr>
                  <w:t xml:space="preserve"> </w:t>
                </w:r>
              </w:p>
            </w:sdtContent>
          </w:sdt>
        </w:tc>
      </w:tr>
      <w:tr>
        <w:trPr>
          <w:cantSplit w:val="0"/>
          <w:trHeight w:val="291" w:hRule="atLeast"/>
          <w:tblHeader w:val="0"/>
        </w:trPr>
        <w:tc>
          <w:tcPr/>
          <w:sdt>
            <w:sdtPr>
              <w:tag w:val="goog_rdk_2148"/>
            </w:sdtPr>
            <w:sdtContent>
              <w:p w:rsidR="00000000" w:rsidDel="00000000" w:rsidP="00000000" w:rsidRDefault="00000000" w:rsidRPr="00000000" w14:paraId="000006DA">
                <w:pPr>
                  <w:rPr/>
                </w:pPr>
                <w:r w:rsidDel="00000000" w:rsidR="00000000" w:rsidRPr="00000000">
                  <w:rPr>
                    <w:rtl w:val="0"/>
                  </w:rPr>
                  <w:t xml:space="preserve">27</w:t>
                </w:r>
              </w:p>
            </w:sdtContent>
          </w:sdt>
        </w:tc>
        <w:tc>
          <w:tcPr/>
          <w:sdt>
            <w:sdtPr>
              <w:tag w:val="goog_rdk_2149"/>
            </w:sdtPr>
            <w:sdtContent>
              <w:p w:rsidR="00000000" w:rsidDel="00000000" w:rsidP="00000000" w:rsidRDefault="00000000" w:rsidRPr="00000000" w14:paraId="000006DB">
                <w:pPr>
                  <w:rPr/>
                </w:pPr>
                <w:r w:rsidDel="00000000" w:rsidR="00000000" w:rsidRPr="00000000">
                  <w:rPr>
                    <w:rtl w:val="0"/>
                  </w:rPr>
                  <w:t xml:space="preserve">Frank van Weert</w:t>
                </w:r>
              </w:p>
            </w:sdtContent>
          </w:sdt>
        </w:tc>
        <w:tc>
          <w:tcPr/>
          <w:sdt>
            <w:sdtPr>
              <w:tag w:val="goog_rdk_2150"/>
            </w:sdtPr>
            <w:sdtContent>
              <w:p w:rsidR="00000000" w:rsidDel="00000000" w:rsidP="00000000" w:rsidRDefault="00000000" w:rsidRPr="00000000" w14:paraId="000006DC">
                <w:pPr>
                  <w:rPr/>
                </w:pPr>
                <w:r w:rsidDel="00000000" w:rsidR="00000000" w:rsidRPr="00000000">
                  <w:rPr>
                    <w:rtl w:val="0"/>
                  </w:rPr>
                  <w:t xml:space="preserve">WUR</w:t>
                </w:r>
              </w:p>
            </w:sdtContent>
          </w:sdt>
        </w:tc>
        <w:tc>
          <w:tcPr/>
          <w:sdt>
            <w:sdtPr>
              <w:tag w:val="goog_rdk_2151"/>
            </w:sdtPr>
            <w:sdtContent>
              <w:p w:rsidR="00000000" w:rsidDel="00000000" w:rsidP="00000000" w:rsidRDefault="00000000" w:rsidRPr="00000000" w14:paraId="000006DD">
                <w:pPr>
                  <w:rPr/>
                </w:pPr>
                <w:r w:rsidDel="00000000" w:rsidR="00000000" w:rsidRPr="00000000">
                  <w:rPr>
                    <w:rtl w:val="0"/>
                  </w:rPr>
                  <w:t xml:space="preserve">WUR staff</w:t>
                </w:r>
              </w:p>
            </w:sdtContent>
          </w:sdt>
        </w:tc>
        <w:tc>
          <w:tcPr/>
          <w:sdt>
            <w:sdtPr>
              <w:tag w:val="goog_rdk_2152"/>
            </w:sdtPr>
            <w:sdtContent>
              <w:p w:rsidR="00000000" w:rsidDel="00000000" w:rsidP="00000000" w:rsidRDefault="00000000" w:rsidRPr="00000000" w14:paraId="000006DE">
                <w:pPr>
                  <w:rPr>
                    <w:u w:val="single"/>
                  </w:rPr>
                </w:pPr>
                <w:hyperlink r:id="rId67">
                  <w:r w:rsidDel="00000000" w:rsidR="00000000" w:rsidRPr="00000000">
                    <w:rPr>
                      <w:color w:val="0000ff"/>
                      <w:u w:val="single"/>
                      <w:rtl w:val="0"/>
                    </w:rPr>
                    <w:t xml:space="preserve">frank.vanweert@wur.nl</w:t>
                  </w:r>
                </w:hyperlink>
                <w:r w:rsidDel="00000000" w:rsidR="00000000" w:rsidRPr="00000000">
                  <w:rPr>
                    <w:rtl w:val="0"/>
                  </w:rPr>
                </w:r>
              </w:p>
            </w:sdtContent>
          </w:sdt>
        </w:tc>
        <w:tc>
          <w:tcPr/>
          <w:sdt>
            <w:sdtPr>
              <w:tag w:val="goog_rdk_2153"/>
            </w:sdtPr>
            <w:sdtContent>
              <w:p w:rsidR="00000000" w:rsidDel="00000000" w:rsidP="00000000" w:rsidRDefault="00000000" w:rsidRPr="00000000" w14:paraId="000006DF">
                <w:pPr>
                  <w:rPr/>
                </w:pPr>
                <w:r w:rsidDel="00000000" w:rsidR="00000000" w:rsidRPr="00000000">
                  <w:rPr>
                    <w:rtl w:val="0"/>
                  </w:rPr>
                  <w:t xml:space="preserve"> </w:t>
                </w:r>
              </w:p>
            </w:sdtContent>
          </w:sdt>
        </w:tc>
      </w:tr>
      <w:tr>
        <w:trPr>
          <w:cantSplit w:val="0"/>
          <w:trHeight w:val="291" w:hRule="atLeast"/>
          <w:tblHeader w:val="0"/>
        </w:trPr>
        <w:tc>
          <w:tcPr/>
          <w:sdt>
            <w:sdtPr>
              <w:tag w:val="goog_rdk_2154"/>
            </w:sdtPr>
            <w:sdtContent>
              <w:p w:rsidR="00000000" w:rsidDel="00000000" w:rsidP="00000000" w:rsidRDefault="00000000" w:rsidRPr="00000000" w14:paraId="000006E0">
                <w:pPr>
                  <w:rPr/>
                </w:pPr>
                <w:r w:rsidDel="00000000" w:rsidR="00000000" w:rsidRPr="00000000">
                  <w:rPr>
                    <w:rtl w:val="0"/>
                  </w:rPr>
                  <w:t xml:space="preserve">28</w:t>
                </w:r>
              </w:p>
            </w:sdtContent>
          </w:sdt>
        </w:tc>
        <w:tc>
          <w:tcPr/>
          <w:sdt>
            <w:sdtPr>
              <w:tag w:val="goog_rdk_2155"/>
            </w:sdtPr>
            <w:sdtContent>
              <w:p w:rsidR="00000000" w:rsidDel="00000000" w:rsidP="00000000" w:rsidRDefault="00000000" w:rsidRPr="00000000" w14:paraId="000006E1">
                <w:pPr>
                  <w:rPr/>
                </w:pPr>
                <w:r w:rsidDel="00000000" w:rsidR="00000000" w:rsidRPr="00000000">
                  <w:rPr>
                    <w:rtl w:val="0"/>
                  </w:rPr>
                  <w:t xml:space="preserve">Mark van der Poel</w:t>
                </w:r>
              </w:p>
            </w:sdtContent>
          </w:sdt>
        </w:tc>
        <w:tc>
          <w:tcPr/>
          <w:sdt>
            <w:sdtPr>
              <w:tag w:val="goog_rdk_2156"/>
            </w:sdtPr>
            <w:sdtContent>
              <w:p w:rsidR="00000000" w:rsidDel="00000000" w:rsidP="00000000" w:rsidRDefault="00000000" w:rsidRPr="00000000" w14:paraId="000006E2">
                <w:pPr>
                  <w:rPr/>
                </w:pPr>
                <w:r w:rsidDel="00000000" w:rsidR="00000000" w:rsidRPr="00000000">
                  <w:rPr>
                    <w:rtl w:val="0"/>
                  </w:rPr>
                  <w:t xml:space="preserve">WUR</w:t>
                </w:r>
              </w:p>
            </w:sdtContent>
          </w:sdt>
        </w:tc>
        <w:tc>
          <w:tcPr/>
          <w:sdt>
            <w:sdtPr>
              <w:tag w:val="goog_rdk_2157"/>
            </w:sdtPr>
            <w:sdtContent>
              <w:p w:rsidR="00000000" w:rsidDel="00000000" w:rsidP="00000000" w:rsidRDefault="00000000" w:rsidRPr="00000000" w14:paraId="000006E3">
                <w:pPr>
                  <w:rPr/>
                </w:pPr>
                <w:r w:rsidDel="00000000" w:rsidR="00000000" w:rsidRPr="00000000">
                  <w:rPr>
                    <w:rtl w:val="0"/>
                  </w:rPr>
                  <w:t xml:space="preserve">WUR staff</w:t>
                </w:r>
              </w:p>
            </w:sdtContent>
          </w:sdt>
        </w:tc>
        <w:tc>
          <w:tcPr/>
          <w:sdt>
            <w:sdtPr>
              <w:tag w:val="goog_rdk_2158"/>
            </w:sdtPr>
            <w:sdtContent>
              <w:p w:rsidR="00000000" w:rsidDel="00000000" w:rsidP="00000000" w:rsidRDefault="00000000" w:rsidRPr="00000000" w14:paraId="000006E4">
                <w:pPr>
                  <w:rPr>
                    <w:u w:val="single"/>
                  </w:rPr>
                </w:pPr>
                <w:r w:rsidDel="00000000" w:rsidR="00000000" w:rsidRPr="00000000">
                  <w:rPr>
                    <w:u w:val="single"/>
                    <w:rtl w:val="0"/>
                  </w:rPr>
                  <w:t xml:space="preserve"> mark.vanderpoel@wur.nl</w:t>
                </w:r>
              </w:p>
            </w:sdtContent>
          </w:sdt>
        </w:tc>
        <w:tc>
          <w:tcPr/>
          <w:sdt>
            <w:sdtPr>
              <w:tag w:val="goog_rdk_2159"/>
            </w:sdtPr>
            <w:sdtContent>
              <w:p w:rsidR="00000000" w:rsidDel="00000000" w:rsidP="00000000" w:rsidRDefault="00000000" w:rsidRPr="00000000" w14:paraId="000006E5">
                <w:pPr>
                  <w:rPr/>
                </w:pPr>
                <w:r w:rsidDel="00000000" w:rsidR="00000000" w:rsidRPr="00000000">
                  <w:rPr>
                    <w:rtl w:val="0"/>
                  </w:rPr>
                  <w:t xml:space="preserve"> </w:t>
                </w:r>
              </w:p>
            </w:sdtContent>
          </w:sdt>
        </w:tc>
      </w:tr>
      <w:tr>
        <w:trPr>
          <w:cantSplit w:val="0"/>
          <w:trHeight w:val="291" w:hRule="atLeast"/>
          <w:tblHeader w:val="0"/>
        </w:trPr>
        <w:tc>
          <w:tcPr/>
          <w:sdt>
            <w:sdtPr>
              <w:tag w:val="goog_rdk_2160"/>
            </w:sdtPr>
            <w:sdtContent>
              <w:p w:rsidR="00000000" w:rsidDel="00000000" w:rsidP="00000000" w:rsidRDefault="00000000" w:rsidRPr="00000000" w14:paraId="000006E6">
                <w:pPr>
                  <w:rPr/>
                </w:pPr>
                <w:r w:rsidDel="00000000" w:rsidR="00000000" w:rsidRPr="00000000">
                  <w:rPr>
                    <w:rtl w:val="0"/>
                  </w:rPr>
                  <w:t xml:space="preserve">29</w:t>
                </w:r>
              </w:p>
            </w:sdtContent>
          </w:sdt>
        </w:tc>
        <w:tc>
          <w:tcPr/>
          <w:sdt>
            <w:sdtPr>
              <w:tag w:val="goog_rdk_2161"/>
            </w:sdtPr>
            <w:sdtContent>
              <w:p w:rsidR="00000000" w:rsidDel="00000000" w:rsidP="00000000" w:rsidRDefault="00000000" w:rsidRPr="00000000" w14:paraId="000006E7">
                <w:pPr>
                  <w:rPr/>
                </w:pPr>
                <w:r w:rsidDel="00000000" w:rsidR="00000000" w:rsidRPr="00000000">
                  <w:rPr>
                    <w:rtl w:val="0"/>
                  </w:rPr>
                  <w:t xml:space="preserve">Jean Honore Ndorimana</w:t>
                </w:r>
              </w:p>
            </w:sdtContent>
          </w:sdt>
        </w:tc>
        <w:tc>
          <w:tcPr/>
          <w:sdt>
            <w:sdtPr>
              <w:tag w:val="goog_rdk_2162"/>
            </w:sdtPr>
            <w:sdtContent>
              <w:p w:rsidR="00000000" w:rsidDel="00000000" w:rsidP="00000000" w:rsidRDefault="00000000" w:rsidRPr="00000000" w14:paraId="000006E8">
                <w:pPr>
                  <w:rPr/>
                </w:pPr>
                <w:r w:rsidDel="00000000" w:rsidR="00000000" w:rsidRPr="00000000">
                  <w:rPr>
                    <w:rtl w:val="0"/>
                  </w:rPr>
                  <w:t xml:space="preserve">One Acre Fund</w:t>
                </w:r>
              </w:p>
            </w:sdtContent>
          </w:sdt>
        </w:tc>
        <w:tc>
          <w:tcPr/>
          <w:sdt>
            <w:sdtPr>
              <w:tag w:val="goog_rdk_2163"/>
            </w:sdtPr>
            <w:sdtContent>
              <w:p w:rsidR="00000000" w:rsidDel="00000000" w:rsidP="00000000" w:rsidRDefault="00000000" w:rsidRPr="00000000" w14:paraId="000006E9">
                <w:pPr>
                  <w:rPr/>
                </w:pPr>
                <w:r w:rsidDel="00000000" w:rsidR="00000000" w:rsidRPr="00000000">
                  <w:rPr>
                    <w:rtl w:val="0"/>
                  </w:rPr>
                  <w:t xml:space="preserve">Soil Health Information Specialist</w:t>
                </w:r>
              </w:p>
            </w:sdtContent>
          </w:sdt>
        </w:tc>
        <w:tc>
          <w:tcPr/>
          <w:sdt>
            <w:sdtPr>
              <w:tag w:val="goog_rdk_2164"/>
            </w:sdtPr>
            <w:sdtContent>
              <w:p w:rsidR="00000000" w:rsidDel="00000000" w:rsidP="00000000" w:rsidRDefault="00000000" w:rsidRPr="00000000" w14:paraId="000006EA">
                <w:pPr>
                  <w:rPr>
                    <w:u w:val="single"/>
                  </w:rPr>
                </w:pPr>
                <w:hyperlink r:id="rId68">
                  <w:r w:rsidDel="00000000" w:rsidR="00000000" w:rsidRPr="00000000">
                    <w:rPr>
                      <w:color w:val="0000ff"/>
                      <w:u w:val="single"/>
                      <w:rtl w:val="0"/>
                    </w:rPr>
                    <w:t xml:space="preserve">jeanhonore.naorimana@oneacrefund.org</w:t>
                  </w:r>
                </w:hyperlink>
                <w:r w:rsidDel="00000000" w:rsidR="00000000" w:rsidRPr="00000000">
                  <w:rPr>
                    <w:rtl w:val="0"/>
                  </w:rPr>
                </w:r>
              </w:p>
            </w:sdtContent>
          </w:sdt>
        </w:tc>
        <w:tc>
          <w:tcPr/>
          <w:sdt>
            <w:sdtPr>
              <w:tag w:val="goog_rdk_2165"/>
            </w:sdtPr>
            <w:sdtContent>
              <w:p w:rsidR="00000000" w:rsidDel="00000000" w:rsidP="00000000" w:rsidRDefault="00000000" w:rsidRPr="00000000" w14:paraId="000006EB">
                <w:pPr>
                  <w:rPr/>
                </w:pPr>
                <w:r w:rsidDel="00000000" w:rsidR="00000000" w:rsidRPr="00000000">
                  <w:rPr>
                    <w:rtl w:val="0"/>
                  </w:rPr>
                  <w:t xml:space="preserve"> </w:t>
                </w:r>
              </w:p>
            </w:sdtContent>
          </w:sdt>
        </w:tc>
      </w:tr>
      <w:tr>
        <w:trPr>
          <w:cantSplit w:val="0"/>
          <w:trHeight w:val="371" w:hRule="atLeast"/>
          <w:tblHeader w:val="0"/>
        </w:trPr>
        <w:tc>
          <w:tcPr/>
          <w:sdt>
            <w:sdtPr>
              <w:tag w:val="goog_rdk_2166"/>
            </w:sdtPr>
            <w:sdtContent>
              <w:p w:rsidR="00000000" w:rsidDel="00000000" w:rsidP="00000000" w:rsidRDefault="00000000" w:rsidRPr="00000000" w14:paraId="000006EC">
                <w:pPr>
                  <w:rPr/>
                </w:pPr>
                <w:r w:rsidDel="00000000" w:rsidR="00000000" w:rsidRPr="00000000">
                  <w:rPr>
                    <w:rtl w:val="0"/>
                  </w:rPr>
                  <w:t xml:space="preserve">30</w:t>
                </w:r>
              </w:p>
            </w:sdtContent>
          </w:sdt>
        </w:tc>
        <w:tc>
          <w:tcPr/>
          <w:sdt>
            <w:sdtPr>
              <w:tag w:val="goog_rdk_2167"/>
            </w:sdtPr>
            <w:sdtContent>
              <w:p w:rsidR="00000000" w:rsidDel="00000000" w:rsidP="00000000" w:rsidRDefault="00000000" w:rsidRPr="00000000" w14:paraId="000006ED">
                <w:pPr>
                  <w:rPr/>
                </w:pPr>
                <w:r w:rsidDel="00000000" w:rsidR="00000000" w:rsidRPr="00000000">
                  <w:rPr>
                    <w:rtl w:val="0"/>
                  </w:rPr>
                  <w:t xml:space="preserve">Mujawamariya Providence</w:t>
                </w:r>
              </w:p>
            </w:sdtContent>
          </w:sdt>
        </w:tc>
        <w:tc>
          <w:tcPr/>
          <w:sdt>
            <w:sdtPr>
              <w:tag w:val="goog_rdk_2168"/>
            </w:sdtPr>
            <w:sdtContent>
              <w:p w:rsidR="00000000" w:rsidDel="00000000" w:rsidP="00000000" w:rsidRDefault="00000000" w:rsidRPr="00000000" w14:paraId="000006EE">
                <w:pPr>
                  <w:rPr/>
                </w:pPr>
                <w:r w:rsidDel="00000000" w:rsidR="00000000" w:rsidRPr="00000000">
                  <w:rPr>
                    <w:rtl w:val="0"/>
                  </w:rPr>
                  <w:t xml:space="preserve">ICRAF Rwanda</w:t>
                </w:r>
              </w:p>
            </w:sdtContent>
          </w:sdt>
        </w:tc>
        <w:tc>
          <w:tcPr/>
          <w:sdt>
            <w:sdtPr>
              <w:tag w:val="goog_rdk_2169"/>
            </w:sdtPr>
            <w:sdtContent>
              <w:p w:rsidR="00000000" w:rsidDel="00000000" w:rsidP="00000000" w:rsidRDefault="00000000" w:rsidRPr="00000000" w14:paraId="000006EF">
                <w:pPr>
                  <w:rPr/>
                </w:pPr>
                <w:r w:rsidDel="00000000" w:rsidR="00000000" w:rsidRPr="00000000">
                  <w:rPr>
                    <w:rtl w:val="0"/>
                  </w:rPr>
                  <w:t xml:space="preserve">Country Representative</w:t>
                </w:r>
              </w:p>
            </w:sdtContent>
          </w:sdt>
        </w:tc>
        <w:tc>
          <w:tcPr/>
          <w:sdt>
            <w:sdtPr>
              <w:tag w:val="goog_rdk_2170"/>
            </w:sdtPr>
            <w:sdtContent>
              <w:p w:rsidR="00000000" w:rsidDel="00000000" w:rsidP="00000000" w:rsidRDefault="00000000" w:rsidRPr="00000000" w14:paraId="000006F0">
                <w:pPr>
                  <w:rPr>
                    <w:u w:val="single"/>
                  </w:rPr>
                </w:pPr>
                <w:hyperlink r:id="rId69">
                  <w:r w:rsidDel="00000000" w:rsidR="00000000" w:rsidRPr="00000000">
                    <w:rPr>
                      <w:color w:val="0000ff"/>
                      <w:u w:val="single"/>
                      <w:rtl w:val="0"/>
                    </w:rPr>
                    <w:t xml:space="preserve">a.mukuralinda@cgiar.org</w:t>
                  </w:r>
                </w:hyperlink>
                <w:r w:rsidDel="00000000" w:rsidR="00000000" w:rsidRPr="00000000">
                  <w:rPr>
                    <w:rtl w:val="0"/>
                  </w:rPr>
                </w:r>
              </w:p>
            </w:sdtContent>
          </w:sdt>
        </w:tc>
        <w:tc>
          <w:tcPr/>
          <w:sdt>
            <w:sdtPr>
              <w:tag w:val="goog_rdk_2171"/>
            </w:sdtPr>
            <w:sdtContent>
              <w:p w:rsidR="00000000" w:rsidDel="00000000" w:rsidP="00000000" w:rsidRDefault="00000000" w:rsidRPr="00000000" w14:paraId="000006F1">
                <w:pPr>
                  <w:rPr/>
                </w:pPr>
                <w:r w:rsidDel="00000000" w:rsidR="00000000" w:rsidRPr="00000000">
                  <w:rPr>
                    <w:rtl w:val="0"/>
                  </w:rPr>
                  <w:t xml:space="preserve"> </w:t>
                </w:r>
              </w:p>
            </w:sdtContent>
          </w:sdt>
        </w:tc>
      </w:tr>
      <w:tr>
        <w:trPr>
          <w:cantSplit w:val="0"/>
          <w:trHeight w:val="485" w:hRule="atLeast"/>
          <w:tblHeader w:val="0"/>
        </w:trPr>
        <w:tc>
          <w:tcPr/>
          <w:sdt>
            <w:sdtPr>
              <w:tag w:val="goog_rdk_2172"/>
            </w:sdtPr>
            <w:sdtContent>
              <w:p w:rsidR="00000000" w:rsidDel="00000000" w:rsidP="00000000" w:rsidRDefault="00000000" w:rsidRPr="00000000" w14:paraId="000006F2">
                <w:pPr>
                  <w:rPr/>
                </w:pPr>
                <w:r w:rsidDel="00000000" w:rsidR="00000000" w:rsidRPr="00000000">
                  <w:rPr>
                    <w:rtl w:val="0"/>
                  </w:rPr>
                  <w:t xml:space="preserve">31</w:t>
                </w:r>
              </w:p>
            </w:sdtContent>
          </w:sdt>
        </w:tc>
        <w:tc>
          <w:tcPr/>
          <w:sdt>
            <w:sdtPr>
              <w:tag w:val="goog_rdk_2173"/>
            </w:sdtPr>
            <w:sdtContent>
              <w:p w:rsidR="00000000" w:rsidDel="00000000" w:rsidP="00000000" w:rsidRDefault="00000000" w:rsidRPr="00000000" w14:paraId="000006F3">
                <w:pPr>
                  <w:rPr/>
                </w:pPr>
                <w:r w:rsidDel="00000000" w:rsidR="00000000" w:rsidRPr="00000000">
                  <w:rPr>
                    <w:rtl w:val="0"/>
                  </w:rPr>
                  <w:t xml:space="preserve">Solange Zawadi</w:t>
                </w:r>
              </w:p>
            </w:sdtContent>
          </w:sdt>
        </w:tc>
        <w:tc>
          <w:tcPr/>
          <w:sdt>
            <w:sdtPr>
              <w:tag w:val="goog_rdk_2174"/>
            </w:sdtPr>
            <w:sdtContent>
              <w:p w:rsidR="00000000" w:rsidDel="00000000" w:rsidP="00000000" w:rsidRDefault="00000000" w:rsidRPr="00000000" w14:paraId="000006F4">
                <w:pPr>
                  <w:rPr/>
                </w:pPr>
                <w:r w:rsidDel="00000000" w:rsidR="00000000" w:rsidRPr="00000000">
                  <w:rPr>
                    <w:rtl w:val="0"/>
                  </w:rPr>
                  <w:t xml:space="preserve">CGIAR</w:t>
                </w:r>
              </w:p>
            </w:sdtContent>
          </w:sdt>
        </w:tc>
        <w:tc>
          <w:tcPr/>
          <w:sdt>
            <w:sdtPr>
              <w:tag w:val="goog_rdk_2175"/>
            </w:sdtPr>
            <w:sdtContent>
              <w:p w:rsidR="00000000" w:rsidDel="00000000" w:rsidP="00000000" w:rsidRDefault="00000000" w:rsidRPr="00000000" w14:paraId="000006F5">
                <w:pPr>
                  <w:rPr/>
                </w:pPr>
                <w:r w:rsidDel="00000000" w:rsidR="00000000" w:rsidRPr="00000000">
                  <w:rPr>
                    <w:rtl w:val="0"/>
                  </w:rPr>
                  <w:t xml:space="preserve">Project Officer</w:t>
                </w:r>
              </w:p>
            </w:sdtContent>
          </w:sdt>
        </w:tc>
        <w:tc>
          <w:tcPr/>
          <w:sdt>
            <w:sdtPr>
              <w:tag w:val="goog_rdk_2176"/>
            </w:sdtPr>
            <w:sdtContent>
              <w:p w:rsidR="00000000" w:rsidDel="00000000" w:rsidP="00000000" w:rsidRDefault="00000000" w:rsidRPr="00000000" w14:paraId="000006F6">
                <w:pPr>
                  <w:rPr>
                    <w:u w:val="single"/>
                  </w:rPr>
                </w:pPr>
                <w:r w:rsidDel="00000000" w:rsidR="00000000" w:rsidRPr="00000000">
                  <w:rPr>
                    <w:u w:val="single"/>
                    <w:rtl w:val="0"/>
                  </w:rPr>
                  <w:t xml:space="preserve">S.Zawadi@cgiar.org</w:t>
                </w:r>
              </w:p>
            </w:sdtContent>
          </w:sdt>
        </w:tc>
        <w:tc>
          <w:tcPr/>
          <w:sdt>
            <w:sdtPr>
              <w:tag w:val="goog_rdk_2177"/>
            </w:sdtPr>
            <w:sdtContent>
              <w:p w:rsidR="00000000" w:rsidDel="00000000" w:rsidP="00000000" w:rsidRDefault="00000000" w:rsidRPr="00000000" w14:paraId="000006F7">
                <w:pPr>
                  <w:rPr/>
                </w:pPr>
                <w:r w:rsidDel="00000000" w:rsidR="00000000" w:rsidRPr="00000000">
                  <w:rPr>
                    <w:rtl w:val="0"/>
                  </w:rPr>
                  <w:t xml:space="preserve">0788864712</w:t>
                </w:r>
              </w:p>
            </w:sdtContent>
          </w:sdt>
        </w:tc>
      </w:tr>
      <w:tr>
        <w:trPr>
          <w:cantSplit w:val="0"/>
          <w:trHeight w:val="554" w:hRule="atLeast"/>
          <w:tblHeader w:val="0"/>
        </w:trPr>
        <w:tc>
          <w:tcPr/>
          <w:sdt>
            <w:sdtPr>
              <w:tag w:val="goog_rdk_2178"/>
            </w:sdtPr>
            <w:sdtContent>
              <w:p w:rsidR="00000000" w:rsidDel="00000000" w:rsidP="00000000" w:rsidRDefault="00000000" w:rsidRPr="00000000" w14:paraId="000006F8">
                <w:pPr>
                  <w:rPr/>
                </w:pPr>
                <w:r w:rsidDel="00000000" w:rsidR="00000000" w:rsidRPr="00000000">
                  <w:rPr>
                    <w:rtl w:val="0"/>
                  </w:rPr>
                  <w:t xml:space="preserve">32</w:t>
                </w:r>
              </w:p>
            </w:sdtContent>
          </w:sdt>
        </w:tc>
        <w:tc>
          <w:tcPr/>
          <w:sdt>
            <w:sdtPr>
              <w:tag w:val="goog_rdk_2179"/>
            </w:sdtPr>
            <w:sdtContent>
              <w:p w:rsidR="00000000" w:rsidDel="00000000" w:rsidP="00000000" w:rsidRDefault="00000000" w:rsidRPr="00000000" w14:paraId="000006F9">
                <w:pPr>
                  <w:rPr/>
                </w:pPr>
                <w:r w:rsidDel="00000000" w:rsidR="00000000" w:rsidRPr="00000000">
                  <w:rPr>
                    <w:rtl w:val="0"/>
                  </w:rPr>
                  <w:t xml:space="preserve">Alexis Mugayi</w:t>
                </w:r>
              </w:p>
            </w:sdtContent>
          </w:sdt>
        </w:tc>
        <w:tc>
          <w:tcPr/>
          <w:sdt>
            <w:sdtPr>
              <w:tag w:val="goog_rdk_2180"/>
            </w:sdtPr>
            <w:sdtContent>
              <w:p w:rsidR="00000000" w:rsidDel="00000000" w:rsidP="00000000" w:rsidRDefault="00000000" w:rsidRPr="00000000" w14:paraId="000006FA">
                <w:pPr>
                  <w:rPr/>
                </w:pPr>
                <w:r w:rsidDel="00000000" w:rsidR="00000000" w:rsidRPr="00000000">
                  <w:rPr>
                    <w:rtl w:val="0"/>
                  </w:rPr>
                  <w:t xml:space="preserve">World Vision</w:t>
                </w:r>
              </w:p>
            </w:sdtContent>
          </w:sdt>
        </w:tc>
        <w:tc>
          <w:tcPr/>
          <w:sdt>
            <w:sdtPr>
              <w:tag w:val="goog_rdk_2181"/>
            </w:sdtPr>
            <w:sdtContent>
              <w:p w:rsidR="00000000" w:rsidDel="00000000" w:rsidP="00000000" w:rsidRDefault="00000000" w:rsidRPr="00000000" w14:paraId="000006FB">
                <w:pPr>
                  <w:rPr/>
                </w:pPr>
                <w:r w:rsidDel="00000000" w:rsidR="00000000" w:rsidRPr="00000000">
                  <w:rPr>
                    <w:rtl w:val="0"/>
                  </w:rPr>
                  <w:t xml:space="preserve">Officer</w:t>
                </w:r>
              </w:p>
            </w:sdtContent>
          </w:sdt>
        </w:tc>
        <w:tc>
          <w:tcPr/>
          <w:sdt>
            <w:sdtPr>
              <w:tag w:val="goog_rdk_2182"/>
            </w:sdtPr>
            <w:sdtContent>
              <w:p w:rsidR="00000000" w:rsidDel="00000000" w:rsidP="00000000" w:rsidRDefault="00000000" w:rsidRPr="00000000" w14:paraId="000006FC">
                <w:pPr>
                  <w:rPr>
                    <w:u w:val="single"/>
                  </w:rPr>
                </w:pPr>
                <w:hyperlink r:id="rId70">
                  <w:r w:rsidDel="00000000" w:rsidR="00000000" w:rsidRPr="00000000">
                    <w:rPr>
                      <w:color w:val="0000ff"/>
                      <w:u w:val="single"/>
                      <w:rtl w:val="0"/>
                    </w:rPr>
                    <w:t xml:space="preserve">infowvrwanda@wvi.org, alex.qmw@gmail.com</w:t>
                  </w:r>
                </w:hyperlink>
                <w:r w:rsidDel="00000000" w:rsidR="00000000" w:rsidRPr="00000000">
                  <w:rPr>
                    <w:rtl w:val="0"/>
                  </w:rPr>
                </w:r>
              </w:p>
            </w:sdtContent>
          </w:sdt>
        </w:tc>
        <w:tc>
          <w:tcPr/>
          <w:sdt>
            <w:sdtPr>
              <w:tag w:val="goog_rdk_2183"/>
            </w:sdtPr>
            <w:sdtContent>
              <w:p w:rsidR="00000000" w:rsidDel="00000000" w:rsidP="00000000" w:rsidRDefault="00000000" w:rsidRPr="00000000" w14:paraId="000006FD">
                <w:pPr>
                  <w:rPr/>
                </w:pPr>
                <w:r w:rsidDel="00000000" w:rsidR="00000000" w:rsidRPr="00000000">
                  <w:rPr>
                    <w:rtl w:val="0"/>
                  </w:rPr>
                  <w:t xml:space="preserve"> </w:t>
                </w:r>
              </w:p>
            </w:sdtContent>
          </w:sdt>
        </w:tc>
      </w:tr>
      <w:tr>
        <w:trPr>
          <w:cantSplit w:val="0"/>
          <w:trHeight w:val="371" w:hRule="atLeast"/>
          <w:tblHeader w:val="0"/>
        </w:trPr>
        <w:tc>
          <w:tcPr/>
          <w:sdt>
            <w:sdtPr>
              <w:tag w:val="goog_rdk_2184"/>
            </w:sdtPr>
            <w:sdtContent>
              <w:p w:rsidR="00000000" w:rsidDel="00000000" w:rsidP="00000000" w:rsidRDefault="00000000" w:rsidRPr="00000000" w14:paraId="000006FE">
                <w:pPr>
                  <w:rPr/>
                </w:pPr>
                <w:r w:rsidDel="00000000" w:rsidR="00000000" w:rsidRPr="00000000">
                  <w:rPr>
                    <w:rtl w:val="0"/>
                  </w:rPr>
                  <w:t xml:space="preserve">33</w:t>
                </w:r>
              </w:p>
            </w:sdtContent>
          </w:sdt>
        </w:tc>
        <w:tc>
          <w:tcPr/>
          <w:sdt>
            <w:sdtPr>
              <w:tag w:val="goog_rdk_2185"/>
            </w:sdtPr>
            <w:sdtContent>
              <w:p w:rsidR="00000000" w:rsidDel="00000000" w:rsidP="00000000" w:rsidRDefault="00000000" w:rsidRPr="00000000" w14:paraId="000006FF">
                <w:pPr>
                  <w:rPr/>
                </w:pPr>
                <w:r w:rsidDel="00000000" w:rsidR="00000000" w:rsidRPr="00000000">
                  <w:rPr>
                    <w:rtl w:val="0"/>
                  </w:rPr>
                  <w:t xml:space="preserve">Aurore Regine Ingabire</w:t>
                </w:r>
              </w:p>
            </w:sdtContent>
          </w:sdt>
        </w:tc>
        <w:tc>
          <w:tcPr/>
          <w:sdt>
            <w:sdtPr>
              <w:tag w:val="goog_rdk_2186"/>
            </w:sdtPr>
            <w:sdtContent>
              <w:p w:rsidR="00000000" w:rsidDel="00000000" w:rsidP="00000000" w:rsidRDefault="00000000" w:rsidRPr="00000000" w14:paraId="00000700">
                <w:pPr>
                  <w:rPr/>
                </w:pPr>
                <w:r w:rsidDel="00000000" w:rsidR="00000000" w:rsidRPr="00000000">
                  <w:rPr>
                    <w:rtl w:val="0"/>
                  </w:rPr>
                  <w:t xml:space="preserve">CNFA</w:t>
                </w:r>
              </w:p>
            </w:sdtContent>
          </w:sdt>
        </w:tc>
        <w:tc>
          <w:tcPr/>
          <w:sdt>
            <w:sdtPr>
              <w:tag w:val="goog_rdk_2187"/>
            </w:sdtPr>
            <w:sdtContent>
              <w:p w:rsidR="00000000" w:rsidDel="00000000" w:rsidP="00000000" w:rsidRDefault="00000000" w:rsidRPr="00000000" w14:paraId="00000701">
                <w:pPr>
                  <w:rPr/>
                </w:pPr>
                <w:r w:rsidDel="00000000" w:rsidR="00000000" w:rsidRPr="00000000">
                  <w:rPr>
                    <w:rtl w:val="0"/>
                  </w:rPr>
                  <w:t xml:space="preserve">Agronomist</w:t>
                </w:r>
              </w:p>
            </w:sdtContent>
          </w:sdt>
        </w:tc>
        <w:tc>
          <w:tcPr/>
          <w:sdt>
            <w:sdtPr>
              <w:tag w:val="goog_rdk_2188"/>
            </w:sdtPr>
            <w:sdtContent>
              <w:p w:rsidR="00000000" w:rsidDel="00000000" w:rsidP="00000000" w:rsidRDefault="00000000" w:rsidRPr="00000000" w14:paraId="00000702">
                <w:pPr>
                  <w:rPr>
                    <w:u w:val="single"/>
                  </w:rPr>
                </w:pPr>
                <w:hyperlink r:id="rId71">
                  <w:r w:rsidDel="00000000" w:rsidR="00000000" w:rsidRPr="00000000">
                    <w:rPr>
                      <w:color w:val="0000ff"/>
                      <w:u w:val="single"/>
                      <w:rtl w:val="0"/>
                    </w:rPr>
                    <w:t xml:space="preserve">aingabire@cnfarwanda.org</w:t>
                  </w:r>
                </w:hyperlink>
                <w:r w:rsidDel="00000000" w:rsidR="00000000" w:rsidRPr="00000000">
                  <w:rPr>
                    <w:rtl w:val="0"/>
                  </w:rPr>
                </w:r>
              </w:p>
            </w:sdtContent>
          </w:sdt>
        </w:tc>
        <w:tc>
          <w:tcPr/>
          <w:sdt>
            <w:sdtPr>
              <w:tag w:val="goog_rdk_2189"/>
            </w:sdtPr>
            <w:sdtContent>
              <w:p w:rsidR="00000000" w:rsidDel="00000000" w:rsidP="00000000" w:rsidRDefault="00000000" w:rsidRPr="00000000" w14:paraId="00000703">
                <w:pPr>
                  <w:rPr/>
                </w:pPr>
                <w:r w:rsidDel="00000000" w:rsidR="00000000" w:rsidRPr="00000000">
                  <w:rPr>
                    <w:rtl w:val="0"/>
                  </w:rPr>
                  <w:t xml:space="preserve"> </w:t>
                </w:r>
              </w:p>
            </w:sdtContent>
          </w:sdt>
        </w:tc>
      </w:tr>
      <w:tr>
        <w:trPr>
          <w:cantSplit w:val="0"/>
          <w:trHeight w:val="332" w:hRule="atLeast"/>
          <w:tblHeader w:val="0"/>
        </w:trPr>
        <w:tc>
          <w:tcPr/>
          <w:sdt>
            <w:sdtPr>
              <w:tag w:val="goog_rdk_2190"/>
            </w:sdtPr>
            <w:sdtContent>
              <w:p w:rsidR="00000000" w:rsidDel="00000000" w:rsidP="00000000" w:rsidRDefault="00000000" w:rsidRPr="00000000" w14:paraId="00000704">
                <w:pPr>
                  <w:rPr/>
                </w:pPr>
                <w:r w:rsidDel="00000000" w:rsidR="00000000" w:rsidRPr="00000000">
                  <w:rPr>
                    <w:rtl w:val="0"/>
                  </w:rPr>
                  <w:t xml:space="preserve">34</w:t>
                </w:r>
              </w:p>
            </w:sdtContent>
          </w:sdt>
        </w:tc>
        <w:tc>
          <w:tcPr/>
          <w:sdt>
            <w:sdtPr>
              <w:tag w:val="goog_rdk_2191"/>
            </w:sdtPr>
            <w:sdtContent>
              <w:p w:rsidR="00000000" w:rsidDel="00000000" w:rsidP="00000000" w:rsidRDefault="00000000" w:rsidRPr="00000000" w14:paraId="00000705">
                <w:pPr>
                  <w:rPr/>
                </w:pPr>
                <w:r w:rsidDel="00000000" w:rsidR="00000000" w:rsidRPr="00000000">
                  <w:rPr>
                    <w:rtl w:val="0"/>
                  </w:rPr>
                  <w:t xml:space="preserve">Milly Mbuliro</w:t>
                </w:r>
              </w:p>
            </w:sdtContent>
          </w:sdt>
        </w:tc>
        <w:tc>
          <w:tcPr/>
          <w:sdt>
            <w:sdtPr>
              <w:tag w:val="goog_rdk_2192"/>
            </w:sdtPr>
            <w:sdtContent>
              <w:p w:rsidR="00000000" w:rsidDel="00000000" w:rsidP="00000000" w:rsidRDefault="00000000" w:rsidRPr="00000000" w14:paraId="00000706">
                <w:pPr>
                  <w:rPr/>
                </w:pPr>
                <w:r w:rsidDel="00000000" w:rsidR="00000000" w:rsidRPr="00000000">
                  <w:rPr>
                    <w:rtl w:val="0"/>
                  </w:rPr>
                  <w:t xml:space="preserve">Nile Basin Initiative</w:t>
                </w:r>
              </w:p>
            </w:sdtContent>
          </w:sdt>
        </w:tc>
        <w:tc>
          <w:tcPr/>
          <w:sdt>
            <w:sdtPr>
              <w:tag w:val="goog_rdk_2193"/>
            </w:sdtPr>
            <w:sdtContent>
              <w:p w:rsidR="00000000" w:rsidDel="00000000" w:rsidP="00000000" w:rsidRDefault="00000000" w:rsidRPr="00000000" w14:paraId="00000707">
                <w:pPr>
                  <w:rPr/>
                </w:pPr>
                <w:r w:rsidDel="00000000" w:rsidR="00000000" w:rsidRPr="00000000">
                  <w:rPr>
                    <w:rtl w:val="0"/>
                  </w:rPr>
                  <w:t xml:space="preserve">Water Resources Officer (GIS/modeller)</w:t>
                </w:r>
              </w:p>
            </w:sdtContent>
          </w:sdt>
        </w:tc>
        <w:tc>
          <w:tcPr/>
          <w:sdt>
            <w:sdtPr>
              <w:tag w:val="goog_rdk_2194"/>
            </w:sdtPr>
            <w:sdtContent>
              <w:p w:rsidR="00000000" w:rsidDel="00000000" w:rsidP="00000000" w:rsidRDefault="00000000" w:rsidRPr="00000000" w14:paraId="00000708">
                <w:pPr>
                  <w:rPr>
                    <w:u w:val="single"/>
                  </w:rPr>
                </w:pPr>
                <w:r w:rsidDel="00000000" w:rsidR="00000000" w:rsidRPr="00000000">
                  <w:rPr>
                    <w:u w:val="single"/>
                    <w:rtl w:val="0"/>
                  </w:rPr>
                  <w:t xml:space="preserve">Mmbuliro@nilebasin.org</w:t>
                </w:r>
              </w:p>
            </w:sdtContent>
          </w:sdt>
        </w:tc>
        <w:tc>
          <w:tcPr/>
          <w:sdt>
            <w:sdtPr>
              <w:tag w:val="goog_rdk_2195"/>
            </w:sdtPr>
            <w:sdtContent>
              <w:p w:rsidR="00000000" w:rsidDel="00000000" w:rsidP="00000000" w:rsidRDefault="00000000" w:rsidRPr="00000000" w14:paraId="00000709">
                <w:pPr>
                  <w:rPr/>
                </w:pPr>
                <w:r w:rsidDel="00000000" w:rsidR="00000000" w:rsidRPr="00000000">
                  <w:rPr>
                    <w:rtl w:val="0"/>
                  </w:rPr>
                  <w:t xml:space="preserve"> </w:t>
                </w:r>
              </w:p>
            </w:sdtContent>
          </w:sdt>
        </w:tc>
      </w:tr>
      <w:tr>
        <w:trPr>
          <w:cantSplit w:val="0"/>
          <w:trHeight w:val="371" w:hRule="atLeast"/>
          <w:tblHeader w:val="0"/>
        </w:trPr>
        <w:tc>
          <w:tcPr/>
          <w:sdt>
            <w:sdtPr>
              <w:tag w:val="goog_rdk_2196"/>
            </w:sdtPr>
            <w:sdtContent>
              <w:p w:rsidR="00000000" w:rsidDel="00000000" w:rsidP="00000000" w:rsidRDefault="00000000" w:rsidRPr="00000000" w14:paraId="0000070A">
                <w:pPr>
                  <w:rPr/>
                </w:pPr>
                <w:r w:rsidDel="00000000" w:rsidR="00000000" w:rsidRPr="00000000">
                  <w:rPr>
                    <w:rtl w:val="0"/>
                  </w:rPr>
                  <w:t xml:space="preserve">35</w:t>
                </w:r>
              </w:p>
            </w:sdtContent>
          </w:sdt>
        </w:tc>
        <w:tc>
          <w:tcPr/>
          <w:sdt>
            <w:sdtPr>
              <w:tag w:val="goog_rdk_2197"/>
            </w:sdtPr>
            <w:sdtContent>
              <w:p w:rsidR="00000000" w:rsidDel="00000000" w:rsidP="00000000" w:rsidRDefault="00000000" w:rsidRPr="00000000" w14:paraId="0000070B">
                <w:pPr>
                  <w:rPr/>
                </w:pPr>
                <w:r w:rsidDel="00000000" w:rsidR="00000000" w:rsidRPr="00000000">
                  <w:rPr>
                    <w:rtl w:val="0"/>
                  </w:rPr>
                  <w:t xml:space="preserve">Ulan TURDUKULOV </w:t>
                </w:r>
              </w:p>
            </w:sdtContent>
          </w:sdt>
        </w:tc>
        <w:tc>
          <w:tcPr/>
          <w:sdt>
            <w:sdtPr>
              <w:tag w:val="goog_rdk_2198"/>
            </w:sdtPr>
            <w:sdtContent>
              <w:p w:rsidR="00000000" w:rsidDel="00000000" w:rsidP="00000000" w:rsidRDefault="00000000" w:rsidRPr="00000000" w14:paraId="0000070C">
                <w:pPr>
                  <w:rPr/>
                </w:pPr>
                <w:r w:rsidDel="00000000" w:rsidR="00000000" w:rsidRPr="00000000">
                  <w:rPr>
                    <w:rtl w:val="0"/>
                  </w:rPr>
                  <w:t xml:space="preserve">ISRIC </w:t>
                </w:r>
              </w:p>
            </w:sdtContent>
          </w:sdt>
        </w:tc>
        <w:tc>
          <w:tcPr/>
          <w:sdt>
            <w:sdtPr>
              <w:tag w:val="goog_rdk_2199"/>
            </w:sdtPr>
            <w:sdtContent>
              <w:p w:rsidR="00000000" w:rsidDel="00000000" w:rsidP="00000000" w:rsidRDefault="00000000" w:rsidRPr="00000000" w14:paraId="0000070D">
                <w:pPr>
                  <w:rPr/>
                </w:pPr>
                <w:r w:rsidDel="00000000" w:rsidR="00000000" w:rsidRPr="00000000">
                  <w:rPr>
                    <w:rtl w:val="0"/>
                  </w:rPr>
                  <w:t xml:space="preserve">Senior Expert Spatial Data Infrastructures </w:t>
                </w:r>
              </w:p>
            </w:sdtContent>
          </w:sdt>
        </w:tc>
        <w:tc>
          <w:tcPr/>
          <w:sdt>
            <w:sdtPr>
              <w:tag w:val="goog_rdk_2200"/>
            </w:sdtPr>
            <w:sdtContent>
              <w:p w:rsidR="00000000" w:rsidDel="00000000" w:rsidP="00000000" w:rsidRDefault="00000000" w:rsidRPr="00000000" w14:paraId="0000070E">
                <w:pPr>
                  <w:rPr>
                    <w:u w:val="single"/>
                  </w:rPr>
                </w:pPr>
                <w:r w:rsidDel="00000000" w:rsidR="00000000" w:rsidRPr="00000000">
                  <w:rPr>
                    <w:u w:val="single"/>
                    <w:rtl w:val="0"/>
                  </w:rPr>
                  <w:t xml:space="preserve">ulan.turdukulov@wur.nl </w:t>
                </w:r>
              </w:p>
            </w:sdtContent>
          </w:sdt>
        </w:tc>
        <w:tc>
          <w:tcPr/>
          <w:sdt>
            <w:sdtPr>
              <w:tag w:val="goog_rdk_2201"/>
            </w:sdtPr>
            <w:sdtContent>
              <w:p w:rsidR="00000000" w:rsidDel="00000000" w:rsidP="00000000" w:rsidRDefault="00000000" w:rsidRPr="00000000" w14:paraId="0000070F">
                <w:pPr>
                  <w:rPr/>
                </w:pPr>
                <w:r w:rsidDel="00000000" w:rsidR="00000000" w:rsidRPr="00000000">
                  <w:rPr>
                    <w:rtl w:val="0"/>
                  </w:rPr>
                  <w:t xml:space="preserve"> </w:t>
                </w:r>
              </w:p>
            </w:sdtContent>
          </w:sdt>
        </w:tc>
      </w:tr>
      <w:tr>
        <w:trPr>
          <w:cantSplit w:val="0"/>
          <w:trHeight w:val="371" w:hRule="atLeast"/>
          <w:tblHeader w:val="0"/>
        </w:trPr>
        <w:tc>
          <w:tcPr/>
          <w:sdt>
            <w:sdtPr>
              <w:tag w:val="goog_rdk_2202"/>
            </w:sdtPr>
            <w:sdtContent>
              <w:p w:rsidR="00000000" w:rsidDel="00000000" w:rsidP="00000000" w:rsidRDefault="00000000" w:rsidRPr="00000000" w14:paraId="00000710">
                <w:pPr>
                  <w:rPr/>
                </w:pPr>
                <w:r w:rsidDel="00000000" w:rsidR="00000000" w:rsidRPr="00000000">
                  <w:rPr>
                    <w:rtl w:val="0"/>
                  </w:rPr>
                  <w:t xml:space="preserve">36</w:t>
                </w:r>
              </w:p>
            </w:sdtContent>
          </w:sdt>
        </w:tc>
        <w:tc>
          <w:tcPr/>
          <w:sdt>
            <w:sdtPr>
              <w:tag w:val="goog_rdk_2203"/>
            </w:sdtPr>
            <w:sdtContent>
              <w:p w:rsidR="00000000" w:rsidDel="00000000" w:rsidP="00000000" w:rsidRDefault="00000000" w:rsidRPr="00000000" w14:paraId="00000711">
                <w:pPr>
                  <w:rPr/>
                </w:pPr>
                <w:r w:rsidDel="00000000" w:rsidR="00000000" w:rsidRPr="00000000">
                  <w:rPr>
                    <w:rtl w:val="0"/>
                  </w:rPr>
                  <w:t xml:space="preserve">Thaïsa van der Woude </w:t>
                </w:r>
              </w:p>
            </w:sdtContent>
          </w:sdt>
        </w:tc>
        <w:tc>
          <w:tcPr/>
          <w:sdt>
            <w:sdtPr>
              <w:tag w:val="goog_rdk_2204"/>
            </w:sdtPr>
            <w:sdtContent>
              <w:p w:rsidR="00000000" w:rsidDel="00000000" w:rsidP="00000000" w:rsidRDefault="00000000" w:rsidRPr="00000000" w14:paraId="00000712">
                <w:pPr>
                  <w:rPr/>
                </w:pPr>
                <w:r w:rsidDel="00000000" w:rsidR="00000000" w:rsidRPr="00000000">
                  <w:rPr>
                    <w:rtl w:val="0"/>
                  </w:rPr>
                  <w:t xml:space="preserve">ISRIC </w:t>
                </w:r>
              </w:p>
            </w:sdtContent>
          </w:sdt>
        </w:tc>
        <w:tc>
          <w:tcPr/>
          <w:sdt>
            <w:sdtPr>
              <w:tag w:val="goog_rdk_2205"/>
            </w:sdtPr>
            <w:sdtContent>
              <w:p w:rsidR="00000000" w:rsidDel="00000000" w:rsidP="00000000" w:rsidRDefault="00000000" w:rsidRPr="00000000" w14:paraId="00000713">
                <w:pPr>
                  <w:rPr/>
                </w:pPr>
                <w:r w:rsidDel="00000000" w:rsidR="00000000" w:rsidRPr="00000000">
                  <w:rPr>
                    <w:rtl w:val="0"/>
                  </w:rPr>
                  <w:t xml:space="preserve">Project manager</w:t>
                </w:r>
              </w:p>
            </w:sdtContent>
          </w:sdt>
        </w:tc>
        <w:tc>
          <w:tcPr/>
          <w:sdt>
            <w:sdtPr>
              <w:tag w:val="goog_rdk_2206"/>
            </w:sdtPr>
            <w:sdtContent>
              <w:p w:rsidR="00000000" w:rsidDel="00000000" w:rsidP="00000000" w:rsidRDefault="00000000" w:rsidRPr="00000000" w14:paraId="00000714">
                <w:pPr>
                  <w:rPr>
                    <w:u w:val="single"/>
                  </w:rPr>
                </w:pPr>
                <w:hyperlink r:id="rId72">
                  <w:r w:rsidDel="00000000" w:rsidR="00000000" w:rsidRPr="00000000">
                    <w:rPr>
                      <w:color w:val="0000ff"/>
                      <w:u w:val="single"/>
                      <w:rtl w:val="0"/>
                    </w:rPr>
                    <w:t xml:space="preserve">thaisa.vanderwoude@isric.org</w:t>
                  </w:r>
                </w:hyperlink>
                <w:r w:rsidDel="00000000" w:rsidR="00000000" w:rsidRPr="00000000">
                  <w:rPr>
                    <w:rtl w:val="0"/>
                  </w:rPr>
                </w:r>
              </w:p>
            </w:sdtContent>
          </w:sdt>
        </w:tc>
        <w:tc>
          <w:tcPr/>
          <w:sdt>
            <w:sdtPr>
              <w:tag w:val="goog_rdk_2207"/>
            </w:sdtPr>
            <w:sdtContent>
              <w:p w:rsidR="00000000" w:rsidDel="00000000" w:rsidP="00000000" w:rsidRDefault="00000000" w:rsidRPr="00000000" w14:paraId="00000715">
                <w:pPr>
                  <w:rPr/>
                </w:pPr>
                <w:r w:rsidDel="00000000" w:rsidR="00000000" w:rsidRPr="00000000">
                  <w:rPr>
                    <w:rtl w:val="0"/>
                  </w:rPr>
                  <w:t xml:space="preserve"> </w:t>
                </w:r>
              </w:p>
            </w:sdtContent>
          </w:sdt>
        </w:tc>
      </w:tr>
      <w:tr>
        <w:trPr>
          <w:cantSplit w:val="0"/>
          <w:trHeight w:val="371" w:hRule="atLeast"/>
          <w:tblHeader w:val="0"/>
        </w:trPr>
        <w:tc>
          <w:tcPr/>
          <w:sdt>
            <w:sdtPr>
              <w:tag w:val="goog_rdk_2208"/>
            </w:sdtPr>
            <w:sdtContent>
              <w:p w:rsidR="00000000" w:rsidDel="00000000" w:rsidP="00000000" w:rsidRDefault="00000000" w:rsidRPr="00000000" w14:paraId="00000716">
                <w:pPr>
                  <w:rPr/>
                </w:pPr>
                <w:r w:rsidDel="00000000" w:rsidR="00000000" w:rsidRPr="00000000">
                  <w:rPr>
                    <w:rtl w:val="0"/>
                  </w:rPr>
                  <w:t xml:space="preserve">37</w:t>
                </w:r>
              </w:p>
            </w:sdtContent>
          </w:sdt>
        </w:tc>
        <w:tc>
          <w:tcPr/>
          <w:sdt>
            <w:sdtPr>
              <w:tag w:val="goog_rdk_2209"/>
            </w:sdtPr>
            <w:sdtContent>
              <w:p w:rsidR="00000000" w:rsidDel="00000000" w:rsidP="00000000" w:rsidRDefault="00000000" w:rsidRPr="00000000" w14:paraId="00000717">
                <w:pPr>
                  <w:rPr/>
                </w:pPr>
                <w:r w:rsidDel="00000000" w:rsidR="00000000" w:rsidRPr="00000000">
                  <w:rPr>
                    <w:rtl w:val="0"/>
                  </w:rPr>
                  <w:t xml:space="preserve">Representative</w:t>
                </w:r>
              </w:p>
            </w:sdtContent>
          </w:sdt>
        </w:tc>
        <w:tc>
          <w:tcPr/>
          <w:sdt>
            <w:sdtPr>
              <w:tag w:val="goog_rdk_2210"/>
            </w:sdtPr>
            <w:sdtContent>
              <w:p w:rsidR="00000000" w:rsidDel="00000000" w:rsidP="00000000" w:rsidRDefault="00000000" w:rsidRPr="00000000" w14:paraId="00000718">
                <w:pPr>
                  <w:rPr/>
                </w:pPr>
                <w:r w:rsidDel="00000000" w:rsidR="00000000" w:rsidRPr="00000000">
                  <w:rPr>
                    <w:rtl w:val="0"/>
                  </w:rPr>
                  <w:t xml:space="preserve">IUCN Kigali</w:t>
                </w:r>
              </w:p>
            </w:sdtContent>
          </w:sdt>
        </w:tc>
        <w:tc>
          <w:tcPr/>
          <w:sdt>
            <w:sdtPr>
              <w:tag w:val="goog_rdk_2211"/>
            </w:sdtPr>
            <w:sdtContent>
              <w:p w:rsidR="00000000" w:rsidDel="00000000" w:rsidP="00000000" w:rsidRDefault="00000000" w:rsidRPr="00000000" w14:paraId="00000719">
                <w:pPr>
                  <w:rPr/>
                </w:pPr>
                <w:r w:rsidDel="00000000" w:rsidR="00000000" w:rsidRPr="00000000">
                  <w:rPr>
                    <w:rtl w:val="0"/>
                  </w:rPr>
                  <w:t xml:space="preserve">Program officer</w:t>
                </w:r>
              </w:p>
            </w:sdtContent>
          </w:sdt>
        </w:tc>
        <w:tc>
          <w:tcPr/>
          <w:sdt>
            <w:sdtPr>
              <w:tag w:val="goog_rdk_2212"/>
            </w:sdtPr>
            <w:sdtContent>
              <w:p w:rsidR="00000000" w:rsidDel="00000000" w:rsidP="00000000" w:rsidRDefault="00000000" w:rsidRPr="00000000" w14:paraId="0000071A">
                <w:pPr>
                  <w:rPr>
                    <w:u w:val="single"/>
                  </w:rPr>
                </w:pPr>
                <w:r w:rsidDel="00000000" w:rsidR="00000000" w:rsidRPr="00000000">
                  <w:rPr>
                    <w:u w:val="single"/>
                    <w:rtl w:val="0"/>
                  </w:rPr>
                  <w:t xml:space="preserve"> </w:t>
                </w:r>
              </w:p>
            </w:sdtContent>
          </w:sdt>
        </w:tc>
        <w:tc>
          <w:tcPr/>
          <w:sdt>
            <w:sdtPr>
              <w:tag w:val="goog_rdk_2213"/>
            </w:sdtPr>
            <w:sdtContent>
              <w:p w:rsidR="00000000" w:rsidDel="00000000" w:rsidP="00000000" w:rsidRDefault="00000000" w:rsidRPr="00000000" w14:paraId="0000071B">
                <w:pPr>
                  <w:rPr/>
                </w:pPr>
                <w:r w:rsidDel="00000000" w:rsidR="00000000" w:rsidRPr="00000000">
                  <w:rPr>
                    <w:rtl w:val="0"/>
                  </w:rPr>
                  <w:t xml:space="preserve"> </w:t>
                </w:r>
              </w:p>
            </w:sdtContent>
          </w:sdt>
        </w:tc>
      </w:tr>
      <w:tr>
        <w:trPr>
          <w:cantSplit w:val="0"/>
          <w:trHeight w:val="371" w:hRule="atLeast"/>
          <w:tblHeader w:val="0"/>
        </w:trPr>
        <w:tc>
          <w:tcPr>
            <w:gridSpan w:val="6"/>
            <w:shd w:fill="bfbfbf" w:val="clear"/>
          </w:tcPr>
          <w:sdt>
            <w:sdtPr>
              <w:tag w:val="goog_rdk_2214"/>
            </w:sdtPr>
            <w:sdtContent>
              <w:p w:rsidR="00000000" w:rsidDel="00000000" w:rsidP="00000000" w:rsidRDefault="00000000" w:rsidRPr="00000000" w14:paraId="0000071C">
                <w:pPr>
                  <w:rPr/>
                </w:pPr>
                <w:r w:rsidDel="00000000" w:rsidR="00000000" w:rsidRPr="00000000">
                  <w:rPr>
                    <w:rtl w:val="0"/>
                  </w:rPr>
                  <w:t xml:space="preserve"> </w:t>
                </w:r>
                <w:r w:rsidDel="00000000" w:rsidR="00000000" w:rsidRPr="00000000">
                  <w:rPr>
                    <w:b w:val="1"/>
                    <w:rtl w:val="0"/>
                  </w:rPr>
                  <w:t xml:space="preserve">AGRICULTURAL KNOWLEDGE INSTITUTIONS CATEGORY</w:t>
                </w:r>
                <w:r w:rsidDel="00000000" w:rsidR="00000000" w:rsidRPr="00000000">
                  <w:rPr>
                    <w:rtl w:val="0"/>
                  </w:rPr>
                  <w:t xml:space="preserve"> </w:t>
                </w:r>
              </w:p>
            </w:sdtContent>
          </w:sdt>
        </w:tc>
      </w:tr>
      <w:tr>
        <w:trPr>
          <w:cantSplit w:val="0"/>
          <w:trHeight w:val="371" w:hRule="atLeast"/>
          <w:tblHeader w:val="0"/>
        </w:trPr>
        <w:tc>
          <w:tcPr/>
          <w:sdt>
            <w:sdtPr>
              <w:tag w:val="goog_rdk_2220"/>
            </w:sdtPr>
            <w:sdtContent>
              <w:p w:rsidR="00000000" w:rsidDel="00000000" w:rsidP="00000000" w:rsidRDefault="00000000" w:rsidRPr="00000000" w14:paraId="00000722">
                <w:pPr>
                  <w:rPr/>
                </w:pPr>
                <w:r w:rsidDel="00000000" w:rsidR="00000000" w:rsidRPr="00000000">
                  <w:rPr>
                    <w:rtl w:val="0"/>
                  </w:rPr>
                  <w:t xml:space="preserve">38</w:t>
                </w:r>
              </w:p>
            </w:sdtContent>
          </w:sdt>
        </w:tc>
        <w:tc>
          <w:tcPr/>
          <w:sdt>
            <w:sdtPr>
              <w:tag w:val="goog_rdk_2221"/>
            </w:sdtPr>
            <w:sdtContent>
              <w:p w:rsidR="00000000" w:rsidDel="00000000" w:rsidP="00000000" w:rsidRDefault="00000000" w:rsidRPr="00000000" w14:paraId="00000723">
                <w:pPr>
                  <w:rPr/>
                </w:pPr>
                <w:r w:rsidDel="00000000" w:rsidR="00000000" w:rsidRPr="00000000">
                  <w:rPr>
                    <w:rtl w:val="0"/>
                  </w:rPr>
                  <w:t xml:space="preserve">Mugisha John baptiste</w:t>
                </w:r>
              </w:p>
            </w:sdtContent>
          </w:sdt>
        </w:tc>
        <w:tc>
          <w:tcPr/>
          <w:sdt>
            <w:sdtPr>
              <w:tag w:val="goog_rdk_2222"/>
            </w:sdtPr>
            <w:sdtContent>
              <w:p w:rsidR="00000000" w:rsidDel="00000000" w:rsidP="00000000" w:rsidRDefault="00000000" w:rsidRPr="00000000" w14:paraId="00000724">
                <w:pPr>
                  <w:rPr/>
                </w:pPr>
                <w:r w:rsidDel="00000000" w:rsidR="00000000" w:rsidRPr="00000000">
                  <w:rPr>
                    <w:rtl w:val="0"/>
                  </w:rPr>
                  <w:t xml:space="preserve">MINAGRI</w:t>
                </w:r>
              </w:p>
            </w:sdtContent>
          </w:sdt>
        </w:tc>
        <w:tc>
          <w:tcPr/>
          <w:sdt>
            <w:sdtPr>
              <w:tag w:val="goog_rdk_2223"/>
            </w:sdtPr>
            <w:sdtContent>
              <w:p w:rsidR="00000000" w:rsidDel="00000000" w:rsidP="00000000" w:rsidRDefault="00000000" w:rsidRPr="00000000" w14:paraId="00000725">
                <w:pPr>
                  <w:rPr/>
                </w:pPr>
                <w:r w:rsidDel="00000000" w:rsidR="00000000" w:rsidRPr="00000000">
                  <w:rPr>
                    <w:rtl w:val="0"/>
                  </w:rPr>
                  <w:t xml:space="preserve">Digital System Administration Specialist</w:t>
                </w:r>
              </w:p>
            </w:sdtContent>
          </w:sdt>
        </w:tc>
        <w:tc>
          <w:tcPr/>
          <w:sdt>
            <w:sdtPr>
              <w:tag w:val="goog_rdk_2224"/>
            </w:sdtPr>
            <w:sdtContent>
              <w:p w:rsidR="00000000" w:rsidDel="00000000" w:rsidP="00000000" w:rsidRDefault="00000000" w:rsidRPr="00000000" w14:paraId="00000726">
                <w:pPr>
                  <w:rPr>
                    <w:u w:val="single"/>
                  </w:rPr>
                </w:pPr>
                <w:hyperlink r:id="rId73">
                  <w:r w:rsidDel="00000000" w:rsidR="00000000" w:rsidRPr="00000000">
                    <w:rPr>
                      <w:color w:val="0000ff"/>
                      <w:u w:val="single"/>
                      <w:rtl w:val="0"/>
                    </w:rPr>
                    <w:t xml:space="preserve">jbmugisha@minagri.gov.rw</w:t>
                  </w:r>
                </w:hyperlink>
                <w:r w:rsidDel="00000000" w:rsidR="00000000" w:rsidRPr="00000000">
                  <w:rPr>
                    <w:rtl w:val="0"/>
                  </w:rPr>
                </w:r>
              </w:p>
            </w:sdtContent>
          </w:sdt>
        </w:tc>
        <w:tc>
          <w:tcPr/>
          <w:sdt>
            <w:sdtPr>
              <w:tag w:val="goog_rdk_2225"/>
            </w:sdtPr>
            <w:sdtContent>
              <w:p w:rsidR="00000000" w:rsidDel="00000000" w:rsidP="00000000" w:rsidRDefault="00000000" w:rsidRPr="00000000" w14:paraId="00000727">
                <w:pPr>
                  <w:rPr/>
                </w:pPr>
                <w:r w:rsidDel="00000000" w:rsidR="00000000" w:rsidRPr="00000000">
                  <w:rPr>
                    <w:rtl w:val="0"/>
                  </w:rPr>
                  <w:t xml:space="preserve"> </w:t>
                </w:r>
              </w:p>
            </w:sdtContent>
          </w:sdt>
        </w:tc>
      </w:tr>
      <w:tr>
        <w:trPr>
          <w:cantSplit w:val="0"/>
          <w:trHeight w:val="371" w:hRule="atLeast"/>
          <w:tblHeader w:val="0"/>
        </w:trPr>
        <w:tc>
          <w:tcPr/>
          <w:sdt>
            <w:sdtPr>
              <w:tag w:val="goog_rdk_2226"/>
            </w:sdtPr>
            <w:sdtContent>
              <w:p w:rsidR="00000000" w:rsidDel="00000000" w:rsidP="00000000" w:rsidRDefault="00000000" w:rsidRPr="00000000" w14:paraId="00000728">
                <w:pPr>
                  <w:rPr/>
                </w:pPr>
                <w:r w:rsidDel="00000000" w:rsidR="00000000" w:rsidRPr="00000000">
                  <w:rPr>
                    <w:rtl w:val="0"/>
                  </w:rPr>
                  <w:t xml:space="preserve">39</w:t>
                </w:r>
              </w:p>
            </w:sdtContent>
          </w:sdt>
        </w:tc>
        <w:tc>
          <w:tcPr/>
          <w:sdt>
            <w:sdtPr>
              <w:tag w:val="goog_rdk_2227"/>
            </w:sdtPr>
            <w:sdtContent>
              <w:p w:rsidR="00000000" w:rsidDel="00000000" w:rsidP="00000000" w:rsidRDefault="00000000" w:rsidRPr="00000000" w14:paraId="00000729">
                <w:pPr>
                  <w:rPr/>
                </w:pPr>
                <w:r w:rsidDel="00000000" w:rsidR="00000000" w:rsidRPr="00000000">
                  <w:rPr>
                    <w:rtl w:val="0"/>
                  </w:rPr>
                  <w:t xml:space="preserve">Bisangwa Innocent</w:t>
                </w:r>
              </w:p>
            </w:sdtContent>
          </w:sdt>
        </w:tc>
        <w:tc>
          <w:tcPr/>
          <w:sdt>
            <w:sdtPr>
              <w:tag w:val="goog_rdk_2228"/>
            </w:sdtPr>
            <w:sdtContent>
              <w:p w:rsidR="00000000" w:rsidDel="00000000" w:rsidP="00000000" w:rsidRDefault="00000000" w:rsidRPr="00000000" w14:paraId="0000072A">
                <w:pPr>
                  <w:rPr/>
                </w:pPr>
                <w:r w:rsidDel="00000000" w:rsidR="00000000" w:rsidRPr="00000000">
                  <w:rPr>
                    <w:rtl w:val="0"/>
                  </w:rPr>
                  <w:t xml:space="preserve">MINAGRI</w:t>
                </w:r>
              </w:p>
            </w:sdtContent>
          </w:sdt>
        </w:tc>
        <w:tc>
          <w:tcPr/>
          <w:sdt>
            <w:sdtPr>
              <w:tag w:val="goog_rdk_2229"/>
            </w:sdtPr>
            <w:sdtContent>
              <w:p w:rsidR="00000000" w:rsidDel="00000000" w:rsidP="00000000" w:rsidRDefault="00000000" w:rsidRPr="00000000" w14:paraId="0000072B">
                <w:pPr>
                  <w:rPr/>
                </w:pPr>
                <w:r w:rsidDel="00000000" w:rsidR="00000000" w:rsidRPr="00000000">
                  <w:rPr>
                    <w:rtl w:val="0"/>
                  </w:rPr>
                  <w:t xml:space="preserve">Environment Agriculture specialist</w:t>
                </w:r>
              </w:p>
            </w:sdtContent>
          </w:sdt>
        </w:tc>
        <w:tc>
          <w:tcPr/>
          <w:sdt>
            <w:sdtPr>
              <w:tag w:val="goog_rdk_2230"/>
            </w:sdtPr>
            <w:sdtContent>
              <w:p w:rsidR="00000000" w:rsidDel="00000000" w:rsidP="00000000" w:rsidRDefault="00000000" w:rsidRPr="00000000" w14:paraId="0000072C">
                <w:pPr>
                  <w:rPr>
                    <w:u w:val="single"/>
                  </w:rPr>
                </w:pPr>
                <w:hyperlink r:id="rId74">
                  <w:r w:rsidDel="00000000" w:rsidR="00000000" w:rsidRPr="00000000">
                    <w:rPr>
                      <w:color w:val="0000ff"/>
                      <w:u w:val="single"/>
                      <w:rtl w:val="0"/>
                    </w:rPr>
                    <w:t xml:space="preserve">innocentbisangwa@gmail.com </w:t>
                  </w:r>
                </w:hyperlink>
                <w:r w:rsidDel="00000000" w:rsidR="00000000" w:rsidRPr="00000000">
                  <w:rPr>
                    <w:rtl w:val="0"/>
                  </w:rPr>
                </w:r>
              </w:p>
            </w:sdtContent>
          </w:sdt>
        </w:tc>
        <w:tc>
          <w:tcPr/>
          <w:sdt>
            <w:sdtPr>
              <w:tag w:val="goog_rdk_2231"/>
            </w:sdtPr>
            <w:sdtContent>
              <w:p w:rsidR="00000000" w:rsidDel="00000000" w:rsidP="00000000" w:rsidRDefault="00000000" w:rsidRPr="00000000" w14:paraId="0000072D">
                <w:pPr>
                  <w:rPr/>
                </w:pPr>
                <w:r w:rsidDel="00000000" w:rsidR="00000000" w:rsidRPr="00000000">
                  <w:rPr>
                    <w:rtl w:val="0"/>
                  </w:rPr>
                  <w:t xml:space="preserve"> </w:t>
                </w:r>
              </w:p>
            </w:sdtContent>
          </w:sdt>
        </w:tc>
      </w:tr>
      <w:tr>
        <w:trPr>
          <w:cantSplit w:val="0"/>
          <w:trHeight w:val="371" w:hRule="atLeast"/>
          <w:tblHeader w:val="0"/>
        </w:trPr>
        <w:tc>
          <w:tcPr/>
          <w:sdt>
            <w:sdtPr>
              <w:tag w:val="goog_rdk_2232"/>
            </w:sdtPr>
            <w:sdtContent>
              <w:p w:rsidR="00000000" w:rsidDel="00000000" w:rsidP="00000000" w:rsidRDefault="00000000" w:rsidRPr="00000000" w14:paraId="0000072E">
                <w:pPr>
                  <w:rPr/>
                </w:pPr>
                <w:r w:rsidDel="00000000" w:rsidR="00000000" w:rsidRPr="00000000">
                  <w:rPr>
                    <w:rtl w:val="0"/>
                  </w:rPr>
                  <w:t xml:space="preserve">40</w:t>
                </w:r>
              </w:p>
            </w:sdtContent>
          </w:sdt>
        </w:tc>
        <w:tc>
          <w:tcPr/>
          <w:sdt>
            <w:sdtPr>
              <w:tag w:val="goog_rdk_2233"/>
            </w:sdtPr>
            <w:sdtContent>
              <w:p w:rsidR="00000000" w:rsidDel="00000000" w:rsidP="00000000" w:rsidRDefault="00000000" w:rsidRPr="00000000" w14:paraId="0000072F">
                <w:pPr>
                  <w:rPr/>
                </w:pPr>
                <w:r w:rsidDel="00000000" w:rsidR="00000000" w:rsidRPr="00000000">
                  <w:rPr>
                    <w:rtl w:val="0"/>
                  </w:rPr>
                  <w:t xml:space="preserve">Charles Bucagu</w:t>
                </w:r>
              </w:p>
            </w:sdtContent>
          </w:sdt>
        </w:tc>
        <w:tc>
          <w:tcPr/>
          <w:sdt>
            <w:sdtPr>
              <w:tag w:val="goog_rdk_2234"/>
            </w:sdtPr>
            <w:sdtContent>
              <w:p w:rsidR="00000000" w:rsidDel="00000000" w:rsidP="00000000" w:rsidRDefault="00000000" w:rsidRPr="00000000" w14:paraId="00000730">
                <w:pPr>
                  <w:rPr/>
                </w:pPr>
                <w:r w:rsidDel="00000000" w:rsidR="00000000" w:rsidRPr="00000000">
                  <w:rPr>
                    <w:rtl w:val="0"/>
                  </w:rPr>
                  <w:t xml:space="preserve">RAB</w:t>
                </w:r>
              </w:p>
            </w:sdtContent>
          </w:sdt>
        </w:tc>
        <w:tc>
          <w:tcPr/>
          <w:sdt>
            <w:sdtPr>
              <w:tag w:val="goog_rdk_2235"/>
            </w:sdtPr>
            <w:sdtContent>
              <w:p w:rsidR="00000000" w:rsidDel="00000000" w:rsidP="00000000" w:rsidRDefault="00000000" w:rsidRPr="00000000" w14:paraId="00000731">
                <w:pPr>
                  <w:rPr/>
                </w:pPr>
                <w:r w:rsidDel="00000000" w:rsidR="00000000" w:rsidRPr="00000000">
                  <w:rPr>
                    <w:rtl w:val="0"/>
                  </w:rPr>
                  <w:t xml:space="preserve">Deputy Director General RAB</w:t>
                </w:r>
              </w:p>
            </w:sdtContent>
          </w:sdt>
        </w:tc>
        <w:tc>
          <w:tcPr/>
          <w:sdt>
            <w:sdtPr>
              <w:tag w:val="goog_rdk_2236"/>
            </w:sdtPr>
            <w:sdtContent>
              <w:p w:rsidR="00000000" w:rsidDel="00000000" w:rsidP="00000000" w:rsidRDefault="00000000" w:rsidRPr="00000000" w14:paraId="00000732">
                <w:pPr>
                  <w:rPr>
                    <w:u w:val="single"/>
                  </w:rPr>
                </w:pPr>
                <w:hyperlink r:id="rId75">
                  <w:r w:rsidDel="00000000" w:rsidR="00000000" w:rsidRPr="00000000">
                    <w:rPr>
                      <w:color w:val="0000ff"/>
                      <w:u w:val="single"/>
                      <w:rtl w:val="0"/>
                    </w:rPr>
                    <w:t xml:space="preserve">charles.bucagu@rab.gov.rw</w:t>
                  </w:r>
                </w:hyperlink>
                <w:r w:rsidDel="00000000" w:rsidR="00000000" w:rsidRPr="00000000">
                  <w:rPr>
                    <w:rtl w:val="0"/>
                  </w:rPr>
                </w:r>
              </w:p>
            </w:sdtContent>
          </w:sdt>
        </w:tc>
        <w:tc>
          <w:tcPr/>
          <w:sdt>
            <w:sdtPr>
              <w:tag w:val="goog_rdk_2237"/>
            </w:sdtPr>
            <w:sdtContent>
              <w:p w:rsidR="00000000" w:rsidDel="00000000" w:rsidP="00000000" w:rsidRDefault="00000000" w:rsidRPr="00000000" w14:paraId="00000733">
                <w:pPr>
                  <w:rPr/>
                </w:pPr>
                <w:r w:rsidDel="00000000" w:rsidR="00000000" w:rsidRPr="00000000">
                  <w:rPr>
                    <w:rtl w:val="0"/>
                  </w:rPr>
                  <w:t xml:space="preserve"> </w:t>
                </w:r>
              </w:p>
            </w:sdtContent>
          </w:sdt>
        </w:tc>
      </w:tr>
      <w:tr>
        <w:trPr>
          <w:cantSplit w:val="0"/>
          <w:trHeight w:val="371" w:hRule="atLeast"/>
          <w:tblHeader w:val="0"/>
        </w:trPr>
        <w:tc>
          <w:tcPr/>
          <w:sdt>
            <w:sdtPr>
              <w:tag w:val="goog_rdk_2238"/>
            </w:sdtPr>
            <w:sdtContent>
              <w:p w:rsidR="00000000" w:rsidDel="00000000" w:rsidP="00000000" w:rsidRDefault="00000000" w:rsidRPr="00000000" w14:paraId="00000734">
                <w:pPr>
                  <w:rPr/>
                </w:pPr>
                <w:r w:rsidDel="00000000" w:rsidR="00000000" w:rsidRPr="00000000">
                  <w:rPr>
                    <w:rtl w:val="0"/>
                  </w:rPr>
                  <w:t xml:space="preserve">41</w:t>
                </w:r>
              </w:p>
            </w:sdtContent>
          </w:sdt>
        </w:tc>
        <w:tc>
          <w:tcPr/>
          <w:sdt>
            <w:sdtPr>
              <w:tag w:val="goog_rdk_2239"/>
            </w:sdtPr>
            <w:sdtContent>
              <w:p w:rsidR="00000000" w:rsidDel="00000000" w:rsidP="00000000" w:rsidRDefault="00000000" w:rsidRPr="00000000" w14:paraId="00000735">
                <w:pPr>
                  <w:rPr/>
                </w:pPr>
                <w:r w:rsidDel="00000000" w:rsidR="00000000" w:rsidRPr="00000000">
                  <w:rPr>
                    <w:rtl w:val="0"/>
                  </w:rPr>
                  <w:t xml:space="preserve">Emile Ruzibiza</w:t>
                </w:r>
              </w:p>
            </w:sdtContent>
          </w:sdt>
        </w:tc>
        <w:tc>
          <w:tcPr/>
          <w:sdt>
            <w:sdtPr>
              <w:tag w:val="goog_rdk_2240"/>
            </w:sdtPr>
            <w:sdtContent>
              <w:p w:rsidR="00000000" w:rsidDel="00000000" w:rsidP="00000000" w:rsidRDefault="00000000" w:rsidRPr="00000000" w14:paraId="00000736">
                <w:pPr>
                  <w:rPr/>
                </w:pPr>
                <w:r w:rsidDel="00000000" w:rsidR="00000000" w:rsidRPr="00000000">
                  <w:rPr>
                    <w:rtl w:val="0"/>
                  </w:rPr>
                  <w:t xml:space="preserve">RAB</w:t>
                </w:r>
              </w:p>
            </w:sdtContent>
          </w:sdt>
        </w:tc>
        <w:tc>
          <w:tcPr/>
          <w:sdt>
            <w:sdtPr>
              <w:tag w:val="goog_rdk_2241"/>
            </w:sdtPr>
            <w:sdtContent>
              <w:p w:rsidR="00000000" w:rsidDel="00000000" w:rsidP="00000000" w:rsidRDefault="00000000" w:rsidRPr="00000000" w14:paraId="00000737">
                <w:pPr>
                  <w:rPr/>
                </w:pPr>
                <w:r w:rsidDel="00000000" w:rsidR="00000000" w:rsidRPr="00000000">
                  <w:rPr>
                    <w:rtl w:val="0"/>
                  </w:rPr>
                  <w:t xml:space="preserve">Head od Department Land Husbandry &amp; irrigation Innovation Technology Transfer </w:t>
                </w:r>
              </w:p>
            </w:sdtContent>
          </w:sdt>
        </w:tc>
        <w:tc>
          <w:tcPr/>
          <w:sdt>
            <w:sdtPr>
              <w:tag w:val="goog_rdk_2242"/>
            </w:sdtPr>
            <w:sdtContent>
              <w:p w:rsidR="00000000" w:rsidDel="00000000" w:rsidP="00000000" w:rsidRDefault="00000000" w:rsidRPr="00000000" w14:paraId="00000738">
                <w:pPr>
                  <w:rPr>
                    <w:u w:val="single"/>
                  </w:rPr>
                </w:pPr>
                <w:hyperlink r:id="rId76">
                  <w:r w:rsidDel="00000000" w:rsidR="00000000" w:rsidRPr="00000000">
                    <w:rPr>
                      <w:color w:val="0000ff"/>
                      <w:u w:val="single"/>
                      <w:rtl w:val="0"/>
                    </w:rPr>
                    <w:t xml:space="preserve">emile.ruzibiza@rab.gov.rw</w:t>
                  </w:r>
                </w:hyperlink>
                <w:r w:rsidDel="00000000" w:rsidR="00000000" w:rsidRPr="00000000">
                  <w:rPr>
                    <w:rtl w:val="0"/>
                  </w:rPr>
                </w:r>
              </w:p>
            </w:sdtContent>
          </w:sdt>
        </w:tc>
        <w:tc>
          <w:tcPr/>
          <w:sdt>
            <w:sdtPr>
              <w:tag w:val="goog_rdk_2243"/>
            </w:sdtPr>
            <w:sdtContent>
              <w:p w:rsidR="00000000" w:rsidDel="00000000" w:rsidP="00000000" w:rsidRDefault="00000000" w:rsidRPr="00000000" w14:paraId="00000739">
                <w:pPr>
                  <w:rPr/>
                </w:pPr>
                <w:r w:rsidDel="00000000" w:rsidR="00000000" w:rsidRPr="00000000">
                  <w:rPr>
                    <w:rtl w:val="0"/>
                  </w:rPr>
                  <w:t xml:space="preserve"> </w:t>
                </w:r>
              </w:p>
            </w:sdtContent>
          </w:sdt>
        </w:tc>
      </w:tr>
      <w:tr>
        <w:trPr>
          <w:cantSplit w:val="0"/>
          <w:trHeight w:val="371" w:hRule="atLeast"/>
          <w:tblHeader w:val="0"/>
        </w:trPr>
        <w:tc>
          <w:tcPr/>
          <w:sdt>
            <w:sdtPr>
              <w:tag w:val="goog_rdk_2244"/>
            </w:sdtPr>
            <w:sdtContent>
              <w:p w:rsidR="00000000" w:rsidDel="00000000" w:rsidP="00000000" w:rsidRDefault="00000000" w:rsidRPr="00000000" w14:paraId="0000073A">
                <w:pPr>
                  <w:rPr/>
                </w:pPr>
                <w:r w:rsidDel="00000000" w:rsidR="00000000" w:rsidRPr="00000000">
                  <w:rPr>
                    <w:rtl w:val="0"/>
                  </w:rPr>
                  <w:t xml:space="preserve">42</w:t>
                </w:r>
              </w:p>
            </w:sdtContent>
          </w:sdt>
        </w:tc>
        <w:tc>
          <w:tcPr/>
          <w:sdt>
            <w:sdtPr>
              <w:tag w:val="goog_rdk_2245"/>
            </w:sdtPr>
            <w:sdtContent>
              <w:p w:rsidR="00000000" w:rsidDel="00000000" w:rsidP="00000000" w:rsidRDefault="00000000" w:rsidRPr="00000000" w14:paraId="0000073B">
                <w:pPr>
                  <w:rPr/>
                </w:pPr>
                <w:r w:rsidDel="00000000" w:rsidR="00000000" w:rsidRPr="00000000">
                  <w:rPr>
                    <w:rtl w:val="0"/>
                  </w:rPr>
                  <w:t xml:space="preserve">Mporana Jules</w:t>
                </w:r>
              </w:p>
            </w:sdtContent>
          </w:sdt>
        </w:tc>
        <w:tc>
          <w:tcPr/>
          <w:sdt>
            <w:sdtPr>
              <w:tag w:val="goog_rdk_2246"/>
            </w:sdtPr>
            <w:sdtContent>
              <w:p w:rsidR="00000000" w:rsidDel="00000000" w:rsidP="00000000" w:rsidRDefault="00000000" w:rsidRPr="00000000" w14:paraId="0000073C">
                <w:pPr>
                  <w:rPr/>
                </w:pPr>
                <w:r w:rsidDel="00000000" w:rsidR="00000000" w:rsidRPr="00000000">
                  <w:rPr>
                    <w:rtl w:val="0"/>
                  </w:rPr>
                  <w:t xml:space="preserve">RAB</w:t>
                </w:r>
              </w:p>
            </w:sdtContent>
          </w:sdt>
        </w:tc>
        <w:tc>
          <w:tcPr/>
          <w:sdt>
            <w:sdtPr>
              <w:tag w:val="goog_rdk_2247"/>
            </w:sdtPr>
            <w:sdtContent>
              <w:p w:rsidR="00000000" w:rsidDel="00000000" w:rsidP="00000000" w:rsidRDefault="00000000" w:rsidRPr="00000000" w14:paraId="0000073D">
                <w:pPr>
                  <w:rPr/>
                </w:pPr>
                <w:r w:rsidDel="00000000" w:rsidR="00000000" w:rsidRPr="00000000">
                  <w:rPr>
                    <w:rtl w:val="0"/>
                  </w:rPr>
                  <w:t xml:space="preserve">WUAS Irrigation specialist</w:t>
                </w:r>
              </w:p>
            </w:sdtContent>
          </w:sdt>
        </w:tc>
        <w:tc>
          <w:tcPr/>
          <w:sdt>
            <w:sdtPr>
              <w:tag w:val="goog_rdk_2248"/>
            </w:sdtPr>
            <w:sdtContent>
              <w:p w:rsidR="00000000" w:rsidDel="00000000" w:rsidP="00000000" w:rsidRDefault="00000000" w:rsidRPr="00000000" w14:paraId="0000073E">
                <w:pPr>
                  <w:rPr>
                    <w:u w:val="single"/>
                  </w:rPr>
                </w:pPr>
                <w:hyperlink r:id="rId77">
                  <w:r w:rsidDel="00000000" w:rsidR="00000000" w:rsidRPr="00000000">
                    <w:rPr>
                      <w:color w:val="0000ff"/>
                      <w:u w:val="single"/>
                      <w:rtl w:val="0"/>
                    </w:rPr>
                    <w:t xml:space="preserve">jules.mporana@rab.gov.rw</w:t>
                  </w:r>
                </w:hyperlink>
                <w:r w:rsidDel="00000000" w:rsidR="00000000" w:rsidRPr="00000000">
                  <w:rPr>
                    <w:rtl w:val="0"/>
                  </w:rPr>
                </w:r>
              </w:p>
            </w:sdtContent>
          </w:sdt>
        </w:tc>
        <w:tc>
          <w:tcPr/>
          <w:sdt>
            <w:sdtPr>
              <w:tag w:val="goog_rdk_2249"/>
            </w:sdtPr>
            <w:sdtContent>
              <w:p w:rsidR="00000000" w:rsidDel="00000000" w:rsidP="00000000" w:rsidRDefault="00000000" w:rsidRPr="00000000" w14:paraId="0000073F">
                <w:pPr>
                  <w:rPr/>
                </w:pPr>
                <w:r w:rsidDel="00000000" w:rsidR="00000000" w:rsidRPr="00000000">
                  <w:rPr>
                    <w:rtl w:val="0"/>
                  </w:rPr>
                  <w:t xml:space="preserve"> </w:t>
                </w:r>
              </w:p>
            </w:sdtContent>
          </w:sdt>
        </w:tc>
      </w:tr>
      <w:tr>
        <w:trPr>
          <w:cantSplit w:val="0"/>
          <w:trHeight w:val="371" w:hRule="atLeast"/>
          <w:tblHeader w:val="0"/>
        </w:trPr>
        <w:tc>
          <w:tcPr/>
          <w:sdt>
            <w:sdtPr>
              <w:tag w:val="goog_rdk_2250"/>
            </w:sdtPr>
            <w:sdtContent>
              <w:p w:rsidR="00000000" w:rsidDel="00000000" w:rsidP="00000000" w:rsidRDefault="00000000" w:rsidRPr="00000000" w14:paraId="00000740">
                <w:pPr>
                  <w:rPr/>
                </w:pPr>
                <w:r w:rsidDel="00000000" w:rsidR="00000000" w:rsidRPr="00000000">
                  <w:rPr>
                    <w:rtl w:val="0"/>
                  </w:rPr>
                  <w:t xml:space="preserve">43</w:t>
                </w:r>
              </w:p>
            </w:sdtContent>
          </w:sdt>
        </w:tc>
        <w:tc>
          <w:tcPr/>
          <w:sdt>
            <w:sdtPr>
              <w:tag w:val="goog_rdk_2251"/>
            </w:sdtPr>
            <w:sdtContent>
              <w:p w:rsidR="00000000" w:rsidDel="00000000" w:rsidP="00000000" w:rsidRDefault="00000000" w:rsidRPr="00000000" w14:paraId="00000741">
                <w:pPr>
                  <w:rPr/>
                </w:pPr>
                <w:r w:rsidDel="00000000" w:rsidR="00000000" w:rsidRPr="00000000">
                  <w:rPr>
                    <w:rtl w:val="0"/>
                  </w:rPr>
                  <w:t xml:space="preserve">Claver Ngaboyisonga</w:t>
                </w:r>
              </w:p>
            </w:sdtContent>
          </w:sdt>
        </w:tc>
        <w:tc>
          <w:tcPr/>
          <w:sdt>
            <w:sdtPr>
              <w:tag w:val="goog_rdk_2252"/>
            </w:sdtPr>
            <w:sdtContent>
              <w:p w:rsidR="00000000" w:rsidDel="00000000" w:rsidP="00000000" w:rsidRDefault="00000000" w:rsidRPr="00000000" w14:paraId="00000742">
                <w:pPr>
                  <w:rPr/>
                </w:pPr>
                <w:r w:rsidDel="00000000" w:rsidR="00000000" w:rsidRPr="00000000">
                  <w:rPr>
                    <w:rtl w:val="0"/>
                  </w:rPr>
                  <w:t xml:space="preserve">RAB</w:t>
                </w:r>
              </w:p>
            </w:sdtContent>
          </w:sdt>
        </w:tc>
        <w:tc>
          <w:tcPr/>
          <w:sdt>
            <w:sdtPr>
              <w:tag w:val="goog_rdk_2253"/>
            </w:sdtPr>
            <w:sdtContent>
              <w:p w:rsidR="00000000" w:rsidDel="00000000" w:rsidP="00000000" w:rsidRDefault="00000000" w:rsidRPr="00000000" w14:paraId="00000743">
                <w:pPr>
                  <w:rPr/>
                </w:pPr>
                <w:r w:rsidDel="00000000" w:rsidR="00000000" w:rsidRPr="00000000">
                  <w:rPr>
                    <w:rtl w:val="0"/>
                  </w:rPr>
                  <w:t xml:space="preserve">Senior Principal Research Fellow / Cereal Program Coordinator</w:t>
                </w:r>
              </w:p>
            </w:sdtContent>
          </w:sdt>
        </w:tc>
        <w:tc>
          <w:tcPr/>
          <w:sdt>
            <w:sdtPr>
              <w:tag w:val="goog_rdk_2254"/>
            </w:sdtPr>
            <w:sdtContent>
              <w:p w:rsidR="00000000" w:rsidDel="00000000" w:rsidP="00000000" w:rsidRDefault="00000000" w:rsidRPr="00000000" w14:paraId="00000744">
                <w:pPr>
                  <w:rPr>
                    <w:u w:val="single"/>
                  </w:rPr>
                </w:pPr>
                <w:r w:rsidDel="00000000" w:rsidR="00000000" w:rsidRPr="00000000">
                  <w:rPr>
                    <w:u w:val="single"/>
                    <w:rtl w:val="0"/>
                  </w:rPr>
                  <w:t xml:space="preserve">c.ngaboyisonga@rab.gov.rw; </w:t>
                </w:r>
              </w:p>
            </w:sdtContent>
          </w:sdt>
        </w:tc>
        <w:tc>
          <w:tcPr/>
          <w:sdt>
            <w:sdtPr>
              <w:tag w:val="goog_rdk_2255"/>
            </w:sdtPr>
            <w:sdtContent>
              <w:p w:rsidR="00000000" w:rsidDel="00000000" w:rsidP="00000000" w:rsidRDefault="00000000" w:rsidRPr="00000000" w14:paraId="00000745">
                <w:pPr>
                  <w:rPr/>
                </w:pPr>
                <w:r w:rsidDel="00000000" w:rsidR="00000000" w:rsidRPr="00000000">
                  <w:rPr>
                    <w:rtl w:val="0"/>
                  </w:rPr>
                  <w:t xml:space="preserve"> </w:t>
                </w:r>
              </w:p>
            </w:sdtContent>
          </w:sdt>
        </w:tc>
      </w:tr>
      <w:tr>
        <w:trPr>
          <w:cantSplit w:val="0"/>
          <w:trHeight w:val="371" w:hRule="atLeast"/>
          <w:tblHeader w:val="0"/>
        </w:trPr>
        <w:tc>
          <w:tcPr/>
          <w:sdt>
            <w:sdtPr>
              <w:tag w:val="goog_rdk_2256"/>
            </w:sdtPr>
            <w:sdtContent>
              <w:p w:rsidR="00000000" w:rsidDel="00000000" w:rsidP="00000000" w:rsidRDefault="00000000" w:rsidRPr="00000000" w14:paraId="00000746">
                <w:pPr>
                  <w:rPr/>
                </w:pPr>
                <w:r w:rsidDel="00000000" w:rsidR="00000000" w:rsidRPr="00000000">
                  <w:rPr>
                    <w:rtl w:val="0"/>
                  </w:rPr>
                  <w:t xml:space="preserve">44</w:t>
                </w:r>
              </w:p>
            </w:sdtContent>
          </w:sdt>
        </w:tc>
        <w:tc>
          <w:tcPr/>
          <w:sdt>
            <w:sdtPr>
              <w:tag w:val="goog_rdk_2257"/>
            </w:sdtPr>
            <w:sdtContent>
              <w:p w:rsidR="00000000" w:rsidDel="00000000" w:rsidP="00000000" w:rsidRDefault="00000000" w:rsidRPr="00000000" w14:paraId="00000747">
                <w:pPr>
                  <w:rPr/>
                </w:pPr>
                <w:r w:rsidDel="00000000" w:rsidR="00000000" w:rsidRPr="00000000">
                  <w:rPr>
                    <w:rtl w:val="0"/>
                  </w:rPr>
                  <w:t xml:space="preserve">Innocent Habarurema</w:t>
                </w:r>
              </w:p>
            </w:sdtContent>
          </w:sdt>
        </w:tc>
        <w:tc>
          <w:tcPr/>
          <w:sdt>
            <w:sdtPr>
              <w:tag w:val="goog_rdk_2258"/>
            </w:sdtPr>
            <w:sdtContent>
              <w:p w:rsidR="00000000" w:rsidDel="00000000" w:rsidP="00000000" w:rsidRDefault="00000000" w:rsidRPr="00000000" w14:paraId="00000748">
                <w:pPr>
                  <w:rPr/>
                </w:pPr>
                <w:r w:rsidDel="00000000" w:rsidR="00000000" w:rsidRPr="00000000">
                  <w:rPr>
                    <w:rtl w:val="0"/>
                  </w:rPr>
                  <w:t xml:space="preserve">RAB</w:t>
                </w:r>
              </w:p>
            </w:sdtContent>
          </w:sdt>
        </w:tc>
        <w:tc>
          <w:tcPr/>
          <w:sdt>
            <w:sdtPr>
              <w:tag w:val="goog_rdk_2259"/>
            </w:sdtPr>
            <w:sdtContent>
              <w:p w:rsidR="00000000" w:rsidDel="00000000" w:rsidP="00000000" w:rsidRDefault="00000000" w:rsidRPr="00000000" w14:paraId="00000749">
                <w:pPr>
                  <w:rPr/>
                </w:pPr>
                <w:r w:rsidDel="00000000" w:rsidR="00000000" w:rsidRPr="00000000">
                  <w:rPr>
                    <w:rtl w:val="0"/>
                  </w:rPr>
                  <w:t xml:space="preserve">Researcher Wheat Program Coordinator</w:t>
                </w:r>
              </w:p>
            </w:sdtContent>
          </w:sdt>
        </w:tc>
        <w:tc>
          <w:tcPr/>
          <w:sdt>
            <w:sdtPr>
              <w:tag w:val="goog_rdk_2260"/>
            </w:sdtPr>
            <w:sdtContent>
              <w:p w:rsidR="00000000" w:rsidDel="00000000" w:rsidP="00000000" w:rsidRDefault="00000000" w:rsidRPr="00000000" w14:paraId="0000074A">
                <w:pPr>
                  <w:rPr>
                    <w:u w:val="single"/>
                  </w:rPr>
                </w:pPr>
                <w:hyperlink r:id="rId78">
                  <w:r w:rsidDel="00000000" w:rsidR="00000000" w:rsidRPr="00000000">
                    <w:rPr>
                      <w:color w:val="0000ff"/>
                      <w:u w:val="single"/>
                      <w:rtl w:val="0"/>
                    </w:rPr>
                    <w:t xml:space="preserve">innocent.habarurema@rab.gov.rw</w:t>
                  </w:r>
                </w:hyperlink>
                <w:r w:rsidDel="00000000" w:rsidR="00000000" w:rsidRPr="00000000">
                  <w:rPr>
                    <w:rtl w:val="0"/>
                  </w:rPr>
                </w:r>
              </w:p>
            </w:sdtContent>
          </w:sdt>
        </w:tc>
        <w:tc>
          <w:tcPr/>
          <w:sdt>
            <w:sdtPr>
              <w:tag w:val="goog_rdk_2261"/>
            </w:sdtPr>
            <w:sdtContent>
              <w:p w:rsidR="00000000" w:rsidDel="00000000" w:rsidP="00000000" w:rsidRDefault="00000000" w:rsidRPr="00000000" w14:paraId="0000074B">
                <w:pPr>
                  <w:rPr/>
                </w:pPr>
                <w:r w:rsidDel="00000000" w:rsidR="00000000" w:rsidRPr="00000000">
                  <w:rPr>
                    <w:rtl w:val="0"/>
                  </w:rPr>
                  <w:t xml:space="preserve"> </w:t>
                </w:r>
              </w:p>
            </w:sdtContent>
          </w:sdt>
        </w:tc>
      </w:tr>
      <w:tr>
        <w:trPr>
          <w:cantSplit w:val="0"/>
          <w:trHeight w:val="371" w:hRule="atLeast"/>
          <w:tblHeader w:val="0"/>
        </w:trPr>
        <w:tc>
          <w:tcPr/>
          <w:sdt>
            <w:sdtPr>
              <w:tag w:val="goog_rdk_2262"/>
            </w:sdtPr>
            <w:sdtContent>
              <w:p w:rsidR="00000000" w:rsidDel="00000000" w:rsidP="00000000" w:rsidRDefault="00000000" w:rsidRPr="00000000" w14:paraId="0000074C">
                <w:pPr>
                  <w:rPr/>
                </w:pPr>
                <w:r w:rsidDel="00000000" w:rsidR="00000000" w:rsidRPr="00000000">
                  <w:rPr>
                    <w:rtl w:val="0"/>
                  </w:rPr>
                  <w:t xml:space="preserve">45</w:t>
                </w:r>
              </w:p>
            </w:sdtContent>
          </w:sdt>
        </w:tc>
        <w:tc>
          <w:tcPr/>
          <w:sdt>
            <w:sdtPr>
              <w:tag w:val="goog_rdk_2263"/>
            </w:sdtPr>
            <w:sdtContent>
              <w:p w:rsidR="00000000" w:rsidDel="00000000" w:rsidP="00000000" w:rsidRDefault="00000000" w:rsidRPr="00000000" w14:paraId="0000074D">
                <w:pPr>
                  <w:rPr/>
                </w:pPr>
                <w:r w:rsidDel="00000000" w:rsidR="00000000" w:rsidRPr="00000000">
                  <w:rPr>
                    <w:rtl w:val="0"/>
                  </w:rPr>
                  <w:t xml:space="preserve">Chantal Mukantamabyariro</w:t>
                </w:r>
              </w:p>
            </w:sdtContent>
          </w:sdt>
        </w:tc>
        <w:tc>
          <w:tcPr/>
          <w:sdt>
            <w:sdtPr>
              <w:tag w:val="goog_rdk_2264"/>
            </w:sdtPr>
            <w:sdtContent>
              <w:p w:rsidR="00000000" w:rsidDel="00000000" w:rsidP="00000000" w:rsidRDefault="00000000" w:rsidRPr="00000000" w14:paraId="0000074E">
                <w:pPr>
                  <w:rPr/>
                </w:pPr>
                <w:r w:rsidDel="00000000" w:rsidR="00000000" w:rsidRPr="00000000">
                  <w:rPr>
                    <w:rtl w:val="0"/>
                  </w:rPr>
                  <w:t xml:space="preserve">RAB</w:t>
                </w:r>
              </w:p>
            </w:sdtContent>
          </w:sdt>
        </w:tc>
        <w:tc>
          <w:tcPr/>
          <w:sdt>
            <w:sdtPr>
              <w:tag w:val="goog_rdk_2265"/>
            </w:sdtPr>
            <w:sdtContent>
              <w:p w:rsidR="00000000" w:rsidDel="00000000" w:rsidP="00000000" w:rsidRDefault="00000000" w:rsidRPr="00000000" w14:paraId="0000074F">
                <w:pPr>
                  <w:rPr/>
                </w:pPr>
                <w:r w:rsidDel="00000000" w:rsidR="00000000" w:rsidRPr="00000000">
                  <w:rPr>
                    <w:rtl w:val="0"/>
                  </w:rPr>
                  <w:t xml:space="preserve">Administrative Assistant</w:t>
                </w:r>
              </w:p>
            </w:sdtContent>
          </w:sdt>
        </w:tc>
        <w:tc>
          <w:tcPr/>
          <w:sdt>
            <w:sdtPr>
              <w:tag w:val="goog_rdk_2266"/>
            </w:sdtPr>
            <w:sdtContent>
              <w:p w:rsidR="00000000" w:rsidDel="00000000" w:rsidP="00000000" w:rsidRDefault="00000000" w:rsidRPr="00000000" w14:paraId="00000750">
                <w:pPr>
                  <w:rPr>
                    <w:u w:val="single"/>
                  </w:rPr>
                </w:pPr>
                <w:hyperlink r:id="rId79">
                  <w:r w:rsidDel="00000000" w:rsidR="00000000" w:rsidRPr="00000000">
                    <w:rPr>
                      <w:color w:val="0000ff"/>
                      <w:u w:val="single"/>
                      <w:rtl w:val="0"/>
                    </w:rPr>
                    <w:t xml:space="preserve">chantus25@gmail.com</w:t>
                  </w:r>
                </w:hyperlink>
                <w:r w:rsidDel="00000000" w:rsidR="00000000" w:rsidRPr="00000000">
                  <w:rPr>
                    <w:rtl w:val="0"/>
                  </w:rPr>
                </w:r>
              </w:p>
            </w:sdtContent>
          </w:sdt>
        </w:tc>
        <w:tc>
          <w:tcPr/>
          <w:sdt>
            <w:sdtPr>
              <w:tag w:val="goog_rdk_2267"/>
            </w:sdtPr>
            <w:sdtContent>
              <w:p w:rsidR="00000000" w:rsidDel="00000000" w:rsidP="00000000" w:rsidRDefault="00000000" w:rsidRPr="00000000" w14:paraId="00000751">
                <w:pPr>
                  <w:rPr/>
                </w:pPr>
                <w:r w:rsidDel="00000000" w:rsidR="00000000" w:rsidRPr="00000000">
                  <w:rPr>
                    <w:rtl w:val="0"/>
                  </w:rPr>
                  <w:t xml:space="preserve">0788458648</w:t>
                </w:r>
              </w:p>
            </w:sdtContent>
          </w:sdt>
        </w:tc>
      </w:tr>
      <w:tr>
        <w:trPr>
          <w:cantSplit w:val="0"/>
          <w:trHeight w:val="371" w:hRule="atLeast"/>
          <w:tblHeader w:val="0"/>
        </w:trPr>
        <w:tc>
          <w:tcPr/>
          <w:sdt>
            <w:sdtPr>
              <w:tag w:val="goog_rdk_2268"/>
            </w:sdtPr>
            <w:sdtContent>
              <w:p w:rsidR="00000000" w:rsidDel="00000000" w:rsidP="00000000" w:rsidRDefault="00000000" w:rsidRPr="00000000" w14:paraId="00000752">
                <w:pPr>
                  <w:rPr/>
                </w:pPr>
                <w:r w:rsidDel="00000000" w:rsidR="00000000" w:rsidRPr="00000000">
                  <w:rPr>
                    <w:rtl w:val="0"/>
                  </w:rPr>
                  <w:t xml:space="preserve">46</w:t>
                </w:r>
              </w:p>
            </w:sdtContent>
          </w:sdt>
        </w:tc>
        <w:tc>
          <w:tcPr/>
          <w:sdt>
            <w:sdtPr>
              <w:tag w:val="goog_rdk_2269"/>
            </w:sdtPr>
            <w:sdtContent>
              <w:p w:rsidR="00000000" w:rsidDel="00000000" w:rsidP="00000000" w:rsidRDefault="00000000" w:rsidRPr="00000000" w14:paraId="00000753">
                <w:pPr>
                  <w:rPr/>
                </w:pPr>
                <w:r w:rsidDel="00000000" w:rsidR="00000000" w:rsidRPr="00000000">
                  <w:rPr>
                    <w:rtl w:val="0"/>
                  </w:rPr>
                  <w:t xml:space="preserve">Josette Uwimana</w:t>
                </w:r>
              </w:p>
            </w:sdtContent>
          </w:sdt>
        </w:tc>
        <w:tc>
          <w:tcPr/>
          <w:sdt>
            <w:sdtPr>
              <w:tag w:val="goog_rdk_2270"/>
            </w:sdtPr>
            <w:sdtContent>
              <w:p w:rsidR="00000000" w:rsidDel="00000000" w:rsidP="00000000" w:rsidRDefault="00000000" w:rsidRPr="00000000" w14:paraId="00000754">
                <w:pPr>
                  <w:rPr/>
                </w:pPr>
                <w:r w:rsidDel="00000000" w:rsidR="00000000" w:rsidRPr="00000000">
                  <w:rPr>
                    <w:rtl w:val="0"/>
                  </w:rPr>
                  <w:t xml:space="preserve">RAB</w:t>
                </w:r>
              </w:p>
            </w:sdtContent>
          </w:sdt>
        </w:tc>
        <w:tc>
          <w:tcPr/>
          <w:sdt>
            <w:sdtPr>
              <w:tag w:val="goog_rdk_2271"/>
            </w:sdtPr>
            <w:sdtContent>
              <w:p w:rsidR="00000000" w:rsidDel="00000000" w:rsidP="00000000" w:rsidRDefault="00000000" w:rsidRPr="00000000" w14:paraId="00000755">
                <w:pPr>
                  <w:rPr/>
                </w:pPr>
                <w:r w:rsidDel="00000000" w:rsidR="00000000" w:rsidRPr="00000000">
                  <w:rPr>
                    <w:rtl w:val="0"/>
                  </w:rPr>
                  <w:t xml:space="preserve">Root and Tubers Program Coordinator</w:t>
                </w:r>
              </w:p>
            </w:sdtContent>
          </w:sdt>
        </w:tc>
        <w:tc>
          <w:tcPr/>
          <w:sdt>
            <w:sdtPr>
              <w:tag w:val="goog_rdk_2272"/>
            </w:sdtPr>
            <w:sdtContent>
              <w:p w:rsidR="00000000" w:rsidDel="00000000" w:rsidP="00000000" w:rsidRDefault="00000000" w:rsidRPr="00000000" w14:paraId="00000756">
                <w:pPr>
                  <w:rPr>
                    <w:u w:val="single"/>
                  </w:rPr>
                </w:pPr>
                <w:hyperlink r:id="rId80">
                  <w:r w:rsidDel="00000000" w:rsidR="00000000" w:rsidRPr="00000000">
                    <w:rPr>
                      <w:color w:val="0000ff"/>
                      <w:u w:val="single"/>
                      <w:rtl w:val="0"/>
                    </w:rPr>
                    <w:t xml:space="preserve">athanase.nduwumuremyi@rab.gov.rw</w:t>
                  </w:r>
                </w:hyperlink>
                <w:r w:rsidDel="00000000" w:rsidR="00000000" w:rsidRPr="00000000">
                  <w:rPr>
                    <w:rtl w:val="0"/>
                  </w:rPr>
                </w:r>
              </w:p>
            </w:sdtContent>
          </w:sdt>
        </w:tc>
        <w:tc>
          <w:tcPr/>
          <w:sdt>
            <w:sdtPr>
              <w:tag w:val="goog_rdk_2273"/>
            </w:sdtPr>
            <w:sdtContent>
              <w:p w:rsidR="00000000" w:rsidDel="00000000" w:rsidP="00000000" w:rsidRDefault="00000000" w:rsidRPr="00000000" w14:paraId="00000757">
                <w:pPr>
                  <w:rPr/>
                </w:pPr>
                <w:r w:rsidDel="00000000" w:rsidR="00000000" w:rsidRPr="00000000">
                  <w:rPr>
                    <w:rtl w:val="0"/>
                  </w:rPr>
                  <w:t xml:space="preserve"> </w:t>
                </w:r>
              </w:p>
            </w:sdtContent>
          </w:sdt>
        </w:tc>
      </w:tr>
      <w:tr>
        <w:trPr>
          <w:cantSplit w:val="0"/>
          <w:trHeight w:val="371" w:hRule="atLeast"/>
          <w:tblHeader w:val="0"/>
        </w:trPr>
        <w:tc>
          <w:tcPr/>
          <w:sdt>
            <w:sdtPr>
              <w:tag w:val="goog_rdk_2274"/>
            </w:sdtPr>
            <w:sdtContent>
              <w:p w:rsidR="00000000" w:rsidDel="00000000" w:rsidP="00000000" w:rsidRDefault="00000000" w:rsidRPr="00000000" w14:paraId="00000758">
                <w:pPr>
                  <w:rPr/>
                </w:pPr>
                <w:r w:rsidDel="00000000" w:rsidR="00000000" w:rsidRPr="00000000">
                  <w:rPr>
                    <w:rtl w:val="0"/>
                  </w:rPr>
                  <w:t xml:space="preserve">47</w:t>
                </w:r>
              </w:p>
            </w:sdtContent>
          </w:sdt>
        </w:tc>
        <w:tc>
          <w:tcPr/>
          <w:sdt>
            <w:sdtPr>
              <w:tag w:val="goog_rdk_2275"/>
            </w:sdtPr>
            <w:sdtContent>
              <w:p w:rsidR="00000000" w:rsidDel="00000000" w:rsidP="00000000" w:rsidRDefault="00000000" w:rsidRPr="00000000" w14:paraId="00000759">
                <w:pPr>
                  <w:rPr/>
                </w:pPr>
                <w:r w:rsidDel="00000000" w:rsidR="00000000" w:rsidRPr="00000000">
                  <w:rPr>
                    <w:rtl w:val="0"/>
                  </w:rPr>
                  <w:t xml:space="preserve">Innocent Ndikumana</w:t>
                </w:r>
              </w:p>
            </w:sdtContent>
          </w:sdt>
        </w:tc>
        <w:tc>
          <w:tcPr/>
          <w:sdt>
            <w:sdtPr>
              <w:tag w:val="goog_rdk_2276"/>
            </w:sdtPr>
            <w:sdtContent>
              <w:p w:rsidR="00000000" w:rsidDel="00000000" w:rsidP="00000000" w:rsidRDefault="00000000" w:rsidRPr="00000000" w14:paraId="0000075A">
                <w:pPr>
                  <w:rPr/>
                </w:pPr>
                <w:r w:rsidDel="00000000" w:rsidR="00000000" w:rsidRPr="00000000">
                  <w:rPr>
                    <w:rtl w:val="0"/>
                  </w:rPr>
                  <w:t xml:space="preserve">RAB</w:t>
                </w:r>
              </w:p>
            </w:sdtContent>
          </w:sdt>
        </w:tc>
        <w:tc>
          <w:tcPr/>
          <w:sdt>
            <w:sdtPr>
              <w:tag w:val="goog_rdk_2277"/>
            </w:sdtPr>
            <w:sdtContent>
              <w:p w:rsidR="00000000" w:rsidDel="00000000" w:rsidP="00000000" w:rsidRDefault="00000000" w:rsidRPr="00000000" w14:paraId="0000075B">
                <w:pPr>
                  <w:rPr/>
                </w:pPr>
                <w:r w:rsidDel="00000000" w:rsidR="00000000" w:rsidRPr="00000000">
                  <w:rPr>
                    <w:rtl w:val="0"/>
                  </w:rPr>
                  <w:t xml:space="preserve">Rice Program Coordinator</w:t>
                </w:r>
              </w:p>
            </w:sdtContent>
          </w:sdt>
        </w:tc>
        <w:tc>
          <w:tcPr/>
          <w:sdt>
            <w:sdtPr>
              <w:tag w:val="goog_rdk_2278"/>
            </w:sdtPr>
            <w:sdtContent>
              <w:p w:rsidR="00000000" w:rsidDel="00000000" w:rsidP="00000000" w:rsidRDefault="00000000" w:rsidRPr="00000000" w14:paraId="0000075C">
                <w:pPr>
                  <w:rPr>
                    <w:u w:val="single"/>
                  </w:rPr>
                </w:pPr>
                <w:hyperlink r:id="rId81">
                  <w:r w:rsidDel="00000000" w:rsidR="00000000" w:rsidRPr="00000000">
                    <w:rPr>
                      <w:color w:val="0000ff"/>
                      <w:u w:val="single"/>
                      <w:rtl w:val="0"/>
                    </w:rPr>
                    <w:t xml:space="preserve">innocent.ndikumana@rab.gov.rw</w:t>
                  </w:r>
                </w:hyperlink>
                <w:r w:rsidDel="00000000" w:rsidR="00000000" w:rsidRPr="00000000">
                  <w:rPr>
                    <w:rtl w:val="0"/>
                  </w:rPr>
                </w:r>
              </w:p>
            </w:sdtContent>
          </w:sdt>
        </w:tc>
        <w:tc>
          <w:tcPr/>
          <w:sdt>
            <w:sdtPr>
              <w:tag w:val="goog_rdk_2279"/>
            </w:sdtPr>
            <w:sdtContent>
              <w:p w:rsidR="00000000" w:rsidDel="00000000" w:rsidP="00000000" w:rsidRDefault="00000000" w:rsidRPr="00000000" w14:paraId="0000075D">
                <w:pPr>
                  <w:rPr/>
                </w:pPr>
                <w:r w:rsidDel="00000000" w:rsidR="00000000" w:rsidRPr="00000000">
                  <w:rPr>
                    <w:rtl w:val="0"/>
                  </w:rPr>
                  <w:t xml:space="preserve"> </w:t>
                </w:r>
              </w:p>
            </w:sdtContent>
          </w:sdt>
        </w:tc>
      </w:tr>
      <w:tr>
        <w:trPr>
          <w:cantSplit w:val="0"/>
          <w:trHeight w:val="371" w:hRule="atLeast"/>
          <w:tblHeader w:val="0"/>
        </w:trPr>
        <w:tc>
          <w:tcPr/>
          <w:sdt>
            <w:sdtPr>
              <w:tag w:val="goog_rdk_2280"/>
            </w:sdtPr>
            <w:sdtContent>
              <w:p w:rsidR="00000000" w:rsidDel="00000000" w:rsidP="00000000" w:rsidRDefault="00000000" w:rsidRPr="00000000" w14:paraId="0000075E">
                <w:pPr>
                  <w:rPr/>
                </w:pPr>
                <w:r w:rsidDel="00000000" w:rsidR="00000000" w:rsidRPr="00000000">
                  <w:rPr>
                    <w:rtl w:val="0"/>
                  </w:rPr>
                  <w:t xml:space="preserve">48</w:t>
                </w:r>
              </w:p>
            </w:sdtContent>
          </w:sdt>
        </w:tc>
        <w:tc>
          <w:tcPr/>
          <w:sdt>
            <w:sdtPr>
              <w:tag w:val="goog_rdk_2281"/>
            </w:sdtPr>
            <w:sdtContent>
              <w:p w:rsidR="00000000" w:rsidDel="00000000" w:rsidP="00000000" w:rsidRDefault="00000000" w:rsidRPr="00000000" w14:paraId="0000075F">
                <w:pPr>
                  <w:rPr/>
                </w:pPr>
                <w:r w:rsidDel="00000000" w:rsidR="00000000" w:rsidRPr="00000000">
                  <w:rPr>
                    <w:rtl w:val="0"/>
                  </w:rPr>
                  <w:t xml:space="preserve">Edouard Rurangwa</w:t>
                </w:r>
              </w:p>
            </w:sdtContent>
          </w:sdt>
        </w:tc>
        <w:tc>
          <w:tcPr/>
          <w:sdt>
            <w:sdtPr>
              <w:tag w:val="goog_rdk_2282"/>
            </w:sdtPr>
            <w:sdtContent>
              <w:p w:rsidR="00000000" w:rsidDel="00000000" w:rsidP="00000000" w:rsidRDefault="00000000" w:rsidRPr="00000000" w14:paraId="00000760">
                <w:pPr>
                  <w:rPr/>
                </w:pPr>
                <w:r w:rsidDel="00000000" w:rsidR="00000000" w:rsidRPr="00000000">
                  <w:rPr>
                    <w:rtl w:val="0"/>
                  </w:rPr>
                  <w:t xml:space="preserve">RAB</w:t>
                </w:r>
              </w:p>
            </w:sdtContent>
          </w:sdt>
        </w:tc>
        <w:tc>
          <w:tcPr/>
          <w:sdt>
            <w:sdtPr>
              <w:tag w:val="goog_rdk_2283"/>
            </w:sdtPr>
            <w:sdtContent>
              <w:p w:rsidR="00000000" w:rsidDel="00000000" w:rsidP="00000000" w:rsidRDefault="00000000" w:rsidRPr="00000000" w14:paraId="00000761">
                <w:pPr>
                  <w:rPr/>
                </w:pPr>
                <w:r w:rsidDel="00000000" w:rsidR="00000000" w:rsidRPr="00000000">
                  <w:rPr>
                    <w:rtl w:val="0"/>
                  </w:rPr>
                  <w:t xml:space="preserve">Pulses and Oil program Coordinator</w:t>
                </w:r>
              </w:p>
            </w:sdtContent>
          </w:sdt>
        </w:tc>
        <w:tc>
          <w:tcPr/>
          <w:sdt>
            <w:sdtPr>
              <w:tag w:val="goog_rdk_2284"/>
            </w:sdtPr>
            <w:sdtContent>
              <w:p w:rsidR="00000000" w:rsidDel="00000000" w:rsidP="00000000" w:rsidRDefault="00000000" w:rsidRPr="00000000" w14:paraId="00000762">
                <w:pPr>
                  <w:rPr>
                    <w:u w:val="single"/>
                  </w:rPr>
                </w:pPr>
                <w:hyperlink r:id="rId82">
                  <w:r w:rsidDel="00000000" w:rsidR="00000000" w:rsidRPr="00000000">
                    <w:rPr>
                      <w:color w:val="0000ff"/>
                      <w:u w:val="single"/>
                      <w:rtl w:val="0"/>
                    </w:rPr>
                    <w:t xml:space="preserve">edouard.rurangwa@rab.gov.rw</w:t>
                  </w:r>
                </w:hyperlink>
                <w:r w:rsidDel="00000000" w:rsidR="00000000" w:rsidRPr="00000000">
                  <w:rPr>
                    <w:rtl w:val="0"/>
                  </w:rPr>
                </w:r>
              </w:p>
            </w:sdtContent>
          </w:sdt>
        </w:tc>
        <w:tc>
          <w:tcPr/>
          <w:sdt>
            <w:sdtPr>
              <w:tag w:val="goog_rdk_2285"/>
            </w:sdtPr>
            <w:sdtContent>
              <w:p w:rsidR="00000000" w:rsidDel="00000000" w:rsidP="00000000" w:rsidRDefault="00000000" w:rsidRPr="00000000" w14:paraId="00000763">
                <w:pPr>
                  <w:rPr/>
                </w:pPr>
                <w:r w:rsidDel="00000000" w:rsidR="00000000" w:rsidRPr="00000000">
                  <w:rPr>
                    <w:rtl w:val="0"/>
                  </w:rPr>
                  <w:t xml:space="preserve"> </w:t>
                </w:r>
              </w:p>
            </w:sdtContent>
          </w:sdt>
        </w:tc>
      </w:tr>
      <w:tr>
        <w:trPr>
          <w:cantSplit w:val="0"/>
          <w:trHeight w:val="371" w:hRule="atLeast"/>
          <w:tblHeader w:val="0"/>
        </w:trPr>
        <w:tc>
          <w:tcPr/>
          <w:sdt>
            <w:sdtPr>
              <w:tag w:val="goog_rdk_2286"/>
            </w:sdtPr>
            <w:sdtContent>
              <w:p w:rsidR="00000000" w:rsidDel="00000000" w:rsidP="00000000" w:rsidRDefault="00000000" w:rsidRPr="00000000" w14:paraId="00000764">
                <w:pPr>
                  <w:rPr/>
                </w:pPr>
                <w:r w:rsidDel="00000000" w:rsidR="00000000" w:rsidRPr="00000000">
                  <w:rPr>
                    <w:rtl w:val="0"/>
                  </w:rPr>
                  <w:t xml:space="preserve">49</w:t>
                </w:r>
              </w:p>
            </w:sdtContent>
          </w:sdt>
        </w:tc>
        <w:tc>
          <w:tcPr/>
          <w:sdt>
            <w:sdtPr>
              <w:tag w:val="goog_rdk_2287"/>
            </w:sdtPr>
            <w:sdtContent>
              <w:p w:rsidR="00000000" w:rsidDel="00000000" w:rsidP="00000000" w:rsidRDefault="00000000" w:rsidRPr="00000000" w14:paraId="00000765">
                <w:pPr>
                  <w:rPr/>
                </w:pPr>
                <w:r w:rsidDel="00000000" w:rsidR="00000000" w:rsidRPr="00000000">
                  <w:rPr>
                    <w:rtl w:val="0"/>
                  </w:rPr>
                  <w:t xml:space="preserve">Sirikare Sylvere</w:t>
                </w:r>
              </w:p>
            </w:sdtContent>
          </w:sdt>
        </w:tc>
        <w:tc>
          <w:tcPr/>
          <w:sdt>
            <w:sdtPr>
              <w:tag w:val="goog_rdk_2288"/>
            </w:sdtPr>
            <w:sdtContent>
              <w:p w:rsidR="00000000" w:rsidDel="00000000" w:rsidP="00000000" w:rsidRDefault="00000000" w:rsidRPr="00000000" w14:paraId="00000766">
                <w:pPr>
                  <w:rPr/>
                </w:pPr>
                <w:r w:rsidDel="00000000" w:rsidR="00000000" w:rsidRPr="00000000">
                  <w:rPr>
                    <w:rtl w:val="0"/>
                  </w:rPr>
                  <w:t xml:space="preserve">RAB</w:t>
                </w:r>
              </w:p>
            </w:sdtContent>
          </w:sdt>
        </w:tc>
        <w:tc>
          <w:tcPr/>
          <w:sdt>
            <w:sdtPr>
              <w:tag w:val="goog_rdk_2289"/>
            </w:sdtPr>
            <w:sdtContent>
              <w:p w:rsidR="00000000" w:rsidDel="00000000" w:rsidP="00000000" w:rsidRDefault="00000000" w:rsidRPr="00000000" w14:paraId="00000767">
                <w:pPr>
                  <w:rPr/>
                </w:pPr>
                <w:r w:rsidDel="00000000" w:rsidR="00000000" w:rsidRPr="00000000">
                  <w:rPr>
                    <w:rtl w:val="0"/>
                  </w:rPr>
                  <w:t xml:space="preserve">Senior Researcher, Soil Plant Laboratory Coordinator</w:t>
                </w:r>
              </w:p>
            </w:sdtContent>
          </w:sdt>
        </w:tc>
        <w:tc>
          <w:tcPr/>
          <w:sdt>
            <w:sdtPr>
              <w:tag w:val="goog_rdk_2290"/>
            </w:sdtPr>
            <w:sdtContent>
              <w:p w:rsidR="00000000" w:rsidDel="00000000" w:rsidP="00000000" w:rsidRDefault="00000000" w:rsidRPr="00000000" w14:paraId="00000768">
                <w:pPr>
                  <w:rPr>
                    <w:u w:val="single"/>
                  </w:rPr>
                </w:pPr>
                <w:hyperlink r:id="rId83">
                  <w:r w:rsidDel="00000000" w:rsidR="00000000" w:rsidRPr="00000000">
                    <w:rPr>
                      <w:color w:val="0000ff"/>
                      <w:u w:val="single"/>
                      <w:rtl w:val="0"/>
                    </w:rPr>
                    <w:t xml:space="preserve">sylvere.sirikare@rab.gov.rw</w:t>
                  </w:r>
                </w:hyperlink>
                <w:r w:rsidDel="00000000" w:rsidR="00000000" w:rsidRPr="00000000">
                  <w:rPr>
                    <w:rtl w:val="0"/>
                  </w:rPr>
                </w:r>
              </w:p>
            </w:sdtContent>
          </w:sdt>
        </w:tc>
        <w:tc>
          <w:tcPr/>
          <w:sdt>
            <w:sdtPr>
              <w:tag w:val="goog_rdk_2291"/>
            </w:sdtPr>
            <w:sdtContent>
              <w:p w:rsidR="00000000" w:rsidDel="00000000" w:rsidP="00000000" w:rsidRDefault="00000000" w:rsidRPr="00000000" w14:paraId="00000769">
                <w:pPr>
                  <w:rPr/>
                </w:pPr>
                <w:r w:rsidDel="00000000" w:rsidR="00000000" w:rsidRPr="00000000">
                  <w:rPr>
                    <w:rtl w:val="0"/>
                  </w:rPr>
                  <w:t xml:space="preserve"> </w:t>
                </w:r>
              </w:p>
            </w:sdtContent>
          </w:sdt>
        </w:tc>
      </w:tr>
      <w:tr>
        <w:trPr>
          <w:cantSplit w:val="0"/>
          <w:trHeight w:val="371" w:hRule="atLeast"/>
          <w:tblHeader w:val="0"/>
        </w:trPr>
        <w:tc>
          <w:tcPr/>
          <w:sdt>
            <w:sdtPr>
              <w:tag w:val="goog_rdk_2292"/>
            </w:sdtPr>
            <w:sdtContent>
              <w:p w:rsidR="00000000" w:rsidDel="00000000" w:rsidP="00000000" w:rsidRDefault="00000000" w:rsidRPr="00000000" w14:paraId="0000076A">
                <w:pPr>
                  <w:rPr/>
                </w:pPr>
                <w:r w:rsidDel="00000000" w:rsidR="00000000" w:rsidRPr="00000000">
                  <w:rPr>
                    <w:rtl w:val="0"/>
                  </w:rPr>
                  <w:t xml:space="preserve">50</w:t>
                </w:r>
              </w:p>
            </w:sdtContent>
          </w:sdt>
        </w:tc>
        <w:tc>
          <w:tcPr/>
          <w:sdt>
            <w:sdtPr>
              <w:tag w:val="goog_rdk_2293"/>
            </w:sdtPr>
            <w:sdtContent>
              <w:p w:rsidR="00000000" w:rsidDel="00000000" w:rsidP="00000000" w:rsidRDefault="00000000" w:rsidRPr="00000000" w14:paraId="0000076B">
                <w:pPr>
                  <w:rPr/>
                </w:pPr>
                <w:r w:rsidDel="00000000" w:rsidR="00000000" w:rsidRPr="00000000">
                  <w:rPr>
                    <w:rtl w:val="0"/>
                  </w:rPr>
                  <w:t xml:space="preserve">Maurice Barikwisi</w:t>
                </w:r>
              </w:p>
            </w:sdtContent>
          </w:sdt>
        </w:tc>
        <w:tc>
          <w:tcPr/>
          <w:sdt>
            <w:sdtPr>
              <w:tag w:val="goog_rdk_2294"/>
            </w:sdtPr>
            <w:sdtContent>
              <w:p w:rsidR="00000000" w:rsidDel="00000000" w:rsidP="00000000" w:rsidRDefault="00000000" w:rsidRPr="00000000" w14:paraId="0000076C">
                <w:pPr>
                  <w:rPr/>
                </w:pPr>
                <w:r w:rsidDel="00000000" w:rsidR="00000000" w:rsidRPr="00000000">
                  <w:rPr>
                    <w:rtl w:val="0"/>
                  </w:rPr>
                  <w:t xml:space="preserve">RAB</w:t>
                </w:r>
              </w:p>
            </w:sdtContent>
          </w:sdt>
        </w:tc>
        <w:tc>
          <w:tcPr/>
          <w:sdt>
            <w:sdtPr>
              <w:tag w:val="goog_rdk_2295"/>
            </w:sdtPr>
            <w:sdtContent>
              <w:p w:rsidR="00000000" w:rsidDel="00000000" w:rsidP="00000000" w:rsidRDefault="00000000" w:rsidRPr="00000000" w14:paraId="0000076D">
                <w:pPr>
                  <w:rPr/>
                </w:pPr>
                <w:r w:rsidDel="00000000" w:rsidR="00000000" w:rsidRPr="00000000">
                  <w:rPr>
                    <w:rtl w:val="0"/>
                  </w:rPr>
                  <w:t xml:space="preserve">RwaSIS Technician</w:t>
                </w:r>
              </w:p>
            </w:sdtContent>
          </w:sdt>
        </w:tc>
        <w:tc>
          <w:tcPr/>
          <w:sdt>
            <w:sdtPr>
              <w:tag w:val="goog_rdk_2296"/>
            </w:sdtPr>
            <w:sdtContent>
              <w:p w:rsidR="00000000" w:rsidDel="00000000" w:rsidP="00000000" w:rsidRDefault="00000000" w:rsidRPr="00000000" w14:paraId="0000076E">
                <w:pPr>
                  <w:rPr>
                    <w:u w:val="single"/>
                  </w:rPr>
                </w:pPr>
                <w:hyperlink r:id="rId84">
                  <w:r w:rsidDel="00000000" w:rsidR="00000000" w:rsidRPr="00000000">
                    <w:rPr>
                      <w:color w:val="0000ff"/>
                      <w:u w:val="single"/>
                      <w:rtl w:val="0"/>
                    </w:rPr>
                    <w:t xml:space="preserve">maurice.barikwisi@rab.gov.rw</w:t>
                  </w:r>
                </w:hyperlink>
                <w:r w:rsidDel="00000000" w:rsidR="00000000" w:rsidRPr="00000000">
                  <w:rPr>
                    <w:rtl w:val="0"/>
                  </w:rPr>
                </w:r>
              </w:p>
            </w:sdtContent>
          </w:sdt>
        </w:tc>
        <w:tc>
          <w:tcPr/>
          <w:sdt>
            <w:sdtPr>
              <w:tag w:val="goog_rdk_2297"/>
            </w:sdtPr>
            <w:sdtContent>
              <w:p w:rsidR="00000000" w:rsidDel="00000000" w:rsidP="00000000" w:rsidRDefault="00000000" w:rsidRPr="00000000" w14:paraId="0000076F">
                <w:pPr>
                  <w:rPr/>
                </w:pPr>
                <w:r w:rsidDel="00000000" w:rsidR="00000000" w:rsidRPr="00000000">
                  <w:rPr>
                    <w:rtl w:val="0"/>
                  </w:rPr>
                  <w:t xml:space="preserve"> </w:t>
                </w:r>
              </w:p>
            </w:sdtContent>
          </w:sdt>
        </w:tc>
      </w:tr>
      <w:tr>
        <w:trPr>
          <w:cantSplit w:val="0"/>
          <w:trHeight w:val="371" w:hRule="atLeast"/>
          <w:tblHeader w:val="0"/>
        </w:trPr>
        <w:tc>
          <w:tcPr/>
          <w:sdt>
            <w:sdtPr>
              <w:tag w:val="goog_rdk_2298"/>
            </w:sdtPr>
            <w:sdtContent>
              <w:p w:rsidR="00000000" w:rsidDel="00000000" w:rsidP="00000000" w:rsidRDefault="00000000" w:rsidRPr="00000000" w14:paraId="00000770">
                <w:pPr>
                  <w:rPr/>
                </w:pPr>
                <w:r w:rsidDel="00000000" w:rsidR="00000000" w:rsidRPr="00000000">
                  <w:rPr>
                    <w:rtl w:val="0"/>
                  </w:rPr>
                  <w:t xml:space="preserve">51</w:t>
                </w:r>
              </w:p>
            </w:sdtContent>
          </w:sdt>
        </w:tc>
        <w:tc>
          <w:tcPr/>
          <w:sdt>
            <w:sdtPr>
              <w:tag w:val="goog_rdk_2299"/>
            </w:sdtPr>
            <w:sdtContent>
              <w:p w:rsidR="00000000" w:rsidDel="00000000" w:rsidP="00000000" w:rsidRDefault="00000000" w:rsidRPr="00000000" w14:paraId="00000771">
                <w:pPr>
                  <w:rPr/>
                </w:pPr>
                <w:r w:rsidDel="00000000" w:rsidR="00000000" w:rsidRPr="00000000">
                  <w:rPr>
                    <w:rtl w:val="0"/>
                  </w:rPr>
                  <w:t xml:space="preserve">Theophile Ndacyayisenga</w:t>
                </w:r>
              </w:p>
            </w:sdtContent>
          </w:sdt>
        </w:tc>
        <w:tc>
          <w:tcPr/>
          <w:sdt>
            <w:sdtPr>
              <w:tag w:val="goog_rdk_2300"/>
            </w:sdtPr>
            <w:sdtContent>
              <w:p w:rsidR="00000000" w:rsidDel="00000000" w:rsidP="00000000" w:rsidRDefault="00000000" w:rsidRPr="00000000" w14:paraId="00000772">
                <w:pPr>
                  <w:rPr/>
                </w:pPr>
                <w:r w:rsidDel="00000000" w:rsidR="00000000" w:rsidRPr="00000000">
                  <w:rPr>
                    <w:rtl w:val="0"/>
                  </w:rPr>
                  <w:t xml:space="preserve">RAB</w:t>
                </w:r>
              </w:p>
            </w:sdtContent>
          </w:sdt>
        </w:tc>
        <w:tc>
          <w:tcPr/>
          <w:sdt>
            <w:sdtPr>
              <w:tag w:val="goog_rdk_2301"/>
            </w:sdtPr>
            <w:sdtContent>
              <w:p w:rsidR="00000000" w:rsidDel="00000000" w:rsidP="00000000" w:rsidRDefault="00000000" w:rsidRPr="00000000" w14:paraId="00000773">
                <w:pPr>
                  <w:rPr/>
                </w:pPr>
                <w:r w:rsidDel="00000000" w:rsidR="00000000" w:rsidRPr="00000000">
                  <w:rPr>
                    <w:rtl w:val="0"/>
                  </w:rPr>
                  <w:t xml:space="preserve">Researcher /Potato Program</w:t>
                </w:r>
              </w:p>
            </w:sdtContent>
          </w:sdt>
        </w:tc>
        <w:tc>
          <w:tcPr/>
          <w:sdt>
            <w:sdtPr>
              <w:tag w:val="goog_rdk_2302"/>
            </w:sdtPr>
            <w:sdtContent>
              <w:p w:rsidR="00000000" w:rsidDel="00000000" w:rsidP="00000000" w:rsidRDefault="00000000" w:rsidRPr="00000000" w14:paraId="00000774">
                <w:pPr>
                  <w:rPr>
                    <w:u w:val="single"/>
                  </w:rPr>
                </w:pPr>
                <w:hyperlink r:id="rId85">
                  <w:r w:rsidDel="00000000" w:rsidR="00000000" w:rsidRPr="00000000">
                    <w:rPr>
                      <w:color w:val="0000ff"/>
                      <w:u w:val="single"/>
                      <w:rtl w:val="0"/>
                    </w:rPr>
                    <w:t xml:space="preserve">theophile.ndacyayiseng@rab.gov.rw</w:t>
                  </w:r>
                </w:hyperlink>
                <w:r w:rsidDel="00000000" w:rsidR="00000000" w:rsidRPr="00000000">
                  <w:rPr>
                    <w:rtl w:val="0"/>
                  </w:rPr>
                </w:r>
              </w:p>
            </w:sdtContent>
          </w:sdt>
        </w:tc>
        <w:tc>
          <w:tcPr/>
          <w:sdt>
            <w:sdtPr>
              <w:tag w:val="goog_rdk_2303"/>
            </w:sdtPr>
            <w:sdtContent>
              <w:p w:rsidR="00000000" w:rsidDel="00000000" w:rsidP="00000000" w:rsidRDefault="00000000" w:rsidRPr="00000000" w14:paraId="00000775">
                <w:pPr>
                  <w:rPr/>
                </w:pPr>
                <w:r w:rsidDel="00000000" w:rsidR="00000000" w:rsidRPr="00000000">
                  <w:rPr>
                    <w:rtl w:val="0"/>
                  </w:rPr>
                  <w:t xml:space="preserve"> </w:t>
                </w:r>
              </w:p>
            </w:sdtContent>
          </w:sdt>
        </w:tc>
      </w:tr>
      <w:tr>
        <w:trPr>
          <w:cantSplit w:val="0"/>
          <w:trHeight w:val="371" w:hRule="atLeast"/>
          <w:tblHeader w:val="0"/>
        </w:trPr>
        <w:tc>
          <w:tcPr/>
          <w:sdt>
            <w:sdtPr>
              <w:tag w:val="goog_rdk_2304"/>
            </w:sdtPr>
            <w:sdtContent>
              <w:p w:rsidR="00000000" w:rsidDel="00000000" w:rsidP="00000000" w:rsidRDefault="00000000" w:rsidRPr="00000000" w14:paraId="00000776">
                <w:pPr>
                  <w:rPr/>
                </w:pPr>
                <w:r w:rsidDel="00000000" w:rsidR="00000000" w:rsidRPr="00000000">
                  <w:rPr>
                    <w:rtl w:val="0"/>
                  </w:rPr>
                  <w:t xml:space="preserve">52</w:t>
                </w:r>
              </w:p>
            </w:sdtContent>
          </w:sdt>
        </w:tc>
        <w:tc>
          <w:tcPr/>
          <w:sdt>
            <w:sdtPr>
              <w:tag w:val="goog_rdk_2305"/>
            </w:sdtPr>
            <w:sdtContent>
              <w:p w:rsidR="00000000" w:rsidDel="00000000" w:rsidP="00000000" w:rsidRDefault="00000000" w:rsidRPr="00000000" w14:paraId="00000777">
                <w:pPr>
                  <w:rPr/>
                </w:pPr>
                <w:r w:rsidDel="00000000" w:rsidR="00000000" w:rsidRPr="00000000">
                  <w:rPr>
                    <w:rtl w:val="0"/>
                  </w:rPr>
                  <w:t xml:space="preserve">Twizerimana Alexis</w:t>
                </w:r>
              </w:p>
            </w:sdtContent>
          </w:sdt>
        </w:tc>
        <w:tc>
          <w:tcPr/>
          <w:sdt>
            <w:sdtPr>
              <w:tag w:val="goog_rdk_2306"/>
            </w:sdtPr>
            <w:sdtContent>
              <w:p w:rsidR="00000000" w:rsidDel="00000000" w:rsidP="00000000" w:rsidRDefault="00000000" w:rsidRPr="00000000" w14:paraId="00000778">
                <w:pPr>
                  <w:rPr/>
                </w:pPr>
                <w:r w:rsidDel="00000000" w:rsidR="00000000" w:rsidRPr="00000000">
                  <w:rPr>
                    <w:rtl w:val="0"/>
                  </w:rPr>
                  <w:t xml:space="preserve">RAB</w:t>
                </w:r>
              </w:p>
            </w:sdtContent>
          </w:sdt>
        </w:tc>
        <w:tc>
          <w:tcPr/>
          <w:sdt>
            <w:sdtPr>
              <w:tag w:val="goog_rdk_2307"/>
            </w:sdtPr>
            <w:sdtContent>
              <w:p w:rsidR="00000000" w:rsidDel="00000000" w:rsidP="00000000" w:rsidRDefault="00000000" w:rsidRPr="00000000" w14:paraId="00000779">
                <w:pPr>
                  <w:rPr/>
                </w:pPr>
                <w:r w:rsidDel="00000000" w:rsidR="00000000" w:rsidRPr="00000000">
                  <w:rPr>
                    <w:rtl w:val="0"/>
                  </w:rPr>
                  <w:t xml:space="preserve">Research Technician</w:t>
                </w:r>
              </w:p>
            </w:sdtContent>
          </w:sdt>
        </w:tc>
        <w:tc>
          <w:tcPr/>
          <w:sdt>
            <w:sdtPr>
              <w:tag w:val="goog_rdk_2308"/>
            </w:sdtPr>
            <w:sdtContent>
              <w:p w:rsidR="00000000" w:rsidDel="00000000" w:rsidP="00000000" w:rsidRDefault="00000000" w:rsidRPr="00000000" w14:paraId="0000077A">
                <w:pPr>
                  <w:rPr>
                    <w:u w:val="single"/>
                  </w:rPr>
                </w:pPr>
                <w:hyperlink r:id="rId86">
                  <w:r w:rsidDel="00000000" w:rsidR="00000000" w:rsidRPr="00000000">
                    <w:rPr>
                      <w:color w:val="0000ff"/>
                      <w:u w:val="single"/>
                      <w:rtl w:val="0"/>
                    </w:rPr>
                    <w:t xml:space="preserve">alexis.twizerimana@rab.gov.rw</w:t>
                  </w:r>
                </w:hyperlink>
                <w:r w:rsidDel="00000000" w:rsidR="00000000" w:rsidRPr="00000000">
                  <w:rPr>
                    <w:rtl w:val="0"/>
                  </w:rPr>
                </w:r>
              </w:p>
            </w:sdtContent>
          </w:sdt>
        </w:tc>
        <w:tc>
          <w:tcPr/>
          <w:sdt>
            <w:sdtPr>
              <w:tag w:val="goog_rdk_2309"/>
            </w:sdtPr>
            <w:sdtContent>
              <w:p w:rsidR="00000000" w:rsidDel="00000000" w:rsidP="00000000" w:rsidRDefault="00000000" w:rsidRPr="00000000" w14:paraId="0000077B">
                <w:pPr>
                  <w:rPr/>
                </w:pPr>
                <w:r w:rsidDel="00000000" w:rsidR="00000000" w:rsidRPr="00000000">
                  <w:rPr>
                    <w:rtl w:val="0"/>
                  </w:rPr>
                  <w:t xml:space="preserve"> </w:t>
                </w:r>
              </w:p>
            </w:sdtContent>
          </w:sdt>
        </w:tc>
      </w:tr>
      <w:tr>
        <w:trPr>
          <w:cantSplit w:val="0"/>
          <w:trHeight w:val="371" w:hRule="atLeast"/>
          <w:tblHeader w:val="0"/>
        </w:trPr>
        <w:tc>
          <w:tcPr/>
          <w:sdt>
            <w:sdtPr>
              <w:tag w:val="goog_rdk_2310"/>
            </w:sdtPr>
            <w:sdtContent>
              <w:p w:rsidR="00000000" w:rsidDel="00000000" w:rsidP="00000000" w:rsidRDefault="00000000" w:rsidRPr="00000000" w14:paraId="0000077C">
                <w:pPr>
                  <w:rPr/>
                </w:pPr>
                <w:r w:rsidDel="00000000" w:rsidR="00000000" w:rsidRPr="00000000">
                  <w:rPr>
                    <w:rtl w:val="0"/>
                  </w:rPr>
                  <w:t xml:space="preserve">53</w:t>
                </w:r>
              </w:p>
            </w:sdtContent>
          </w:sdt>
        </w:tc>
        <w:tc>
          <w:tcPr/>
          <w:sdt>
            <w:sdtPr>
              <w:tag w:val="goog_rdk_2311"/>
            </w:sdtPr>
            <w:sdtContent>
              <w:p w:rsidR="00000000" w:rsidDel="00000000" w:rsidP="00000000" w:rsidRDefault="00000000" w:rsidRPr="00000000" w14:paraId="0000077D">
                <w:pPr>
                  <w:rPr/>
                </w:pPr>
                <w:r w:rsidDel="00000000" w:rsidR="00000000" w:rsidRPr="00000000">
                  <w:rPr>
                    <w:rtl w:val="0"/>
                  </w:rPr>
                  <w:t xml:space="preserve">Chantal Karigirwa</w:t>
                </w:r>
              </w:p>
            </w:sdtContent>
          </w:sdt>
        </w:tc>
        <w:tc>
          <w:tcPr/>
          <w:sdt>
            <w:sdtPr>
              <w:tag w:val="goog_rdk_2312"/>
            </w:sdtPr>
            <w:sdtContent>
              <w:p w:rsidR="00000000" w:rsidDel="00000000" w:rsidP="00000000" w:rsidRDefault="00000000" w:rsidRPr="00000000" w14:paraId="0000077E">
                <w:pPr>
                  <w:rPr/>
                </w:pPr>
                <w:r w:rsidDel="00000000" w:rsidR="00000000" w:rsidRPr="00000000">
                  <w:rPr>
                    <w:rtl w:val="0"/>
                  </w:rPr>
                  <w:t xml:space="preserve">RAB</w:t>
                </w:r>
              </w:p>
            </w:sdtContent>
          </w:sdt>
        </w:tc>
        <w:tc>
          <w:tcPr/>
          <w:sdt>
            <w:sdtPr>
              <w:tag w:val="goog_rdk_2313"/>
            </w:sdtPr>
            <w:sdtContent>
              <w:p w:rsidR="00000000" w:rsidDel="00000000" w:rsidP="00000000" w:rsidRDefault="00000000" w:rsidRPr="00000000" w14:paraId="0000077F">
                <w:pPr>
                  <w:rPr/>
                </w:pPr>
                <w:r w:rsidDel="00000000" w:rsidR="00000000" w:rsidRPr="00000000">
                  <w:rPr>
                    <w:rtl w:val="0"/>
                  </w:rPr>
                  <w:t xml:space="preserve">Adm. Assistant</w:t>
                </w:r>
              </w:p>
            </w:sdtContent>
          </w:sdt>
        </w:tc>
        <w:tc>
          <w:tcPr/>
          <w:sdt>
            <w:sdtPr>
              <w:tag w:val="goog_rdk_2314"/>
            </w:sdtPr>
            <w:sdtContent>
              <w:p w:rsidR="00000000" w:rsidDel="00000000" w:rsidP="00000000" w:rsidRDefault="00000000" w:rsidRPr="00000000" w14:paraId="00000780">
                <w:pPr>
                  <w:rPr>
                    <w:u w:val="single"/>
                  </w:rPr>
                </w:pPr>
                <w:hyperlink r:id="rId87">
                  <w:r w:rsidDel="00000000" w:rsidR="00000000" w:rsidRPr="00000000">
                    <w:rPr>
                      <w:color w:val="0000ff"/>
                      <w:u w:val="single"/>
                      <w:rtl w:val="0"/>
                    </w:rPr>
                    <w:t xml:space="preserve">chantal.karigirwa@rab.gov.rw</w:t>
                  </w:r>
                </w:hyperlink>
                <w:r w:rsidDel="00000000" w:rsidR="00000000" w:rsidRPr="00000000">
                  <w:rPr>
                    <w:rtl w:val="0"/>
                  </w:rPr>
                </w:r>
              </w:p>
            </w:sdtContent>
          </w:sdt>
        </w:tc>
        <w:tc>
          <w:tcPr/>
          <w:sdt>
            <w:sdtPr>
              <w:tag w:val="goog_rdk_2315"/>
            </w:sdtPr>
            <w:sdtContent>
              <w:p w:rsidR="00000000" w:rsidDel="00000000" w:rsidP="00000000" w:rsidRDefault="00000000" w:rsidRPr="00000000" w14:paraId="00000781">
                <w:pPr>
                  <w:rPr/>
                </w:pPr>
                <w:r w:rsidDel="00000000" w:rsidR="00000000" w:rsidRPr="00000000">
                  <w:rPr>
                    <w:rtl w:val="0"/>
                  </w:rPr>
                  <w:t xml:space="preserve"> </w:t>
                </w:r>
              </w:p>
            </w:sdtContent>
          </w:sdt>
        </w:tc>
      </w:tr>
      <w:tr>
        <w:trPr>
          <w:cantSplit w:val="0"/>
          <w:trHeight w:val="371" w:hRule="atLeast"/>
          <w:tblHeader w:val="0"/>
        </w:trPr>
        <w:tc>
          <w:tcPr/>
          <w:sdt>
            <w:sdtPr>
              <w:tag w:val="goog_rdk_2316"/>
            </w:sdtPr>
            <w:sdtContent>
              <w:p w:rsidR="00000000" w:rsidDel="00000000" w:rsidP="00000000" w:rsidRDefault="00000000" w:rsidRPr="00000000" w14:paraId="00000782">
                <w:pPr>
                  <w:rPr/>
                </w:pPr>
                <w:r w:rsidDel="00000000" w:rsidR="00000000" w:rsidRPr="00000000">
                  <w:rPr>
                    <w:rtl w:val="0"/>
                  </w:rPr>
                  <w:t xml:space="preserve">54</w:t>
                </w:r>
              </w:p>
            </w:sdtContent>
          </w:sdt>
        </w:tc>
        <w:tc>
          <w:tcPr/>
          <w:sdt>
            <w:sdtPr>
              <w:tag w:val="goog_rdk_2317"/>
            </w:sdtPr>
            <w:sdtContent>
              <w:p w:rsidR="00000000" w:rsidDel="00000000" w:rsidP="00000000" w:rsidRDefault="00000000" w:rsidRPr="00000000" w14:paraId="00000783">
                <w:pPr>
                  <w:rPr/>
                </w:pPr>
                <w:r w:rsidDel="00000000" w:rsidR="00000000" w:rsidRPr="00000000">
                  <w:rPr>
                    <w:rtl w:val="0"/>
                  </w:rPr>
                  <w:t xml:space="preserve">Karangwa Janvier</w:t>
                </w:r>
              </w:p>
            </w:sdtContent>
          </w:sdt>
        </w:tc>
        <w:tc>
          <w:tcPr/>
          <w:sdt>
            <w:sdtPr>
              <w:tag w:val="goog_rdk_2318"/>
            </w:sdtPr>
            <w:sdtContent>
              <w:p w:rsidR="00000000" w:rsidDel="00000000" w:rsidP="00000000" w:rsidRDefault="00000000" w:rsidRPr="00000000" w14:paraId="00000784">
                <w:pPr>
                  <w:rPr/>
                </w:pPr>
                <w:r w:rsidDel="00000000" w:rsidR="00000000" w:rsidRPr="00000000">
                  <w:rPr>
                    <w:rtl w:val="0"/>
                  </w:rPr>
                  <w:t xml:space="preserve">RAB</w:t>
                </w:r>
              </w:p>
            </w:sdtContent>
          </w:sdt>
        </w:tc>
        <w:tc>
          <w:tcPr/>
          <w:sdt>
            <w:sdtPr>
              <w:tag w:val="goog_rdk_2319"/>
            </w:sdtPr>
            <w:sdtContent>
              <w:p w:rsidR="00000000" w:rsidDel="00000000" w:rsidP="00000000" w:rsidRDefault="00000000" w:rsidRPr="00000000" w14:paraId="00000785">
                <w:pPr>
                  <w:rPr/>
                </w:pPr>
                <w:r w:rsidDel="00000000" w:rsidR="00000000" w:rsidRPr="00000000">
                  <w:rPr>
                    <w:rtl w:val="0"/>
                  </w:rPr>
                  <w:t xml:space="preserve">Communication Director</w:t>
                </w:r>
              </w:p>
            </w:sdtContent>
          </w:sdt>
        </w:tc>
        <w:tc>
          <w:tcPr/>
          <w:sdt>
            <w:sdtPr>
              <w:tag w:val="goog_rdk_2320"/>
            </w:sdtPr>
            <w:sdtContent>
              <w:p w:rsidR="00000000" w:rsidDel="00000000" w:rsidP="00000000" w:rsidRDefault="00000000" w:rsidRPr="00000000" w14:paraId="00000786">
                <w:pPr>
                  <w:rPr>
                    <w:u w:val="single"/>
                  </w:rPr>
                </w:pPr>
                <w:hyperlink r:id="rId88">
                  <w:r w:rsidDel="00000000" w:rsidR="00000000" w:rsidRPr="00000000">
                    <w:rPr>
                      <w:color w:val="0000ff"/>
                      <w:u w:val="single"/>
                      <w:rtl w:val="0"/>
                    </w:rPr>
                    <w:t xml:space="preserve">janvier.karangwa@rab.gov.rw</w:t>
                  </w:r>
                </w:hyperlink>
                <w:r w:rsidDel="00000000" w:rsidR="00000000" w:rsidRPr="00000000">
                  <w:rPr>
                    <w:rtl w:val="0"/>
                  </w:rPr>
                </w:r>
              </w:p>
            </w:sdtContent>
          </w:sdt>
        </w:tc>
        <w:tc>
          <w:tcPr/>
          <w:sdt>
            <w:sdtPr>
              <w:tag w:val="goog_rdk_2321"/>
            </w:sdtPr>
            <w:sdtContent>
              <w:p w:rsidR="00000000" w:rsidDel="00000000" w:rsidP="00000000" w:rsidRDefault="00000000" w:rsidRPr="00000000" w14:paraId="00000787">
                <w:pPr>
                  <w:rPr/>
                </w:pPr>
                <w:r w:rsidDel="00000000" w:rsidR="00000000" w:rsidRPr="00000000">
                  <w:rPr>
                    <w:rtl w:val="0"/>
                  </w:rPr>
                  <w:t xml:space="preserve"> </w:t>
                </w:r>
              </w:p>
            </w:sdtContent>
          </w:sdt>
        </w:tc>
      </w:tr>
      <w:tr>
        <w:trPr>
          <w:cantSplit w:val="0"/>
          <w:trHeight w:val="371" w:hRule="atLeast"/>
          <w:tblHeader w:val="0"/>
        </w:trPr>
        <w:tc>
          <w:tcPr/>
          <w:sdt>
            <w:sdtPr>
              <w:tag w:val="goog_rdk_2322"/>
            </w:sdtPr>
            <w:sdtContent>
              <w:p w:rsidR="00000000" w:rsidDel="00000000" w:rsidP="00000000" w:rsidRDefault="00000000" w:rsidRPr="00000000" w14:paraId="00000788">
                <w:pPr>
                  <w:rPr/>
                </w:pPr>
                <w:r w:rsidDel="00000000" w:rsidR="00000000" w:rsidRPr="00000000">
                  <w:rPr>
                    <w:rtl w:val="0"/>
                  </w:rPr>
                  <w:t xml:space="preserve">55</w:t>
                </w:r>
              </w:p>
            </w:sdtContent>
          </w:sdt>
        </w:tc>
        <w:tc>
          <w:tcPr/>
          <w:sdt>
            <w:sdtPr>
              <w:tag w:val="goog_rdk_2323"/>
            </w:sdtPr>
            <w:sdtContent>
              <w:p w:rsidR="00000000" w:rsidDel="00000000" w:rsidP="00000000" w:rsidRDefault="00000000" w:rsidRPr="00000000" w14:paraId="00000789">
                <w:pPr>
                  <w:rPr/>
                </w:pPr>
                <w:r w:rsidDel="00000000" w:rsidR="00000000" w:rsidRPr="00000000">
                  <w:rPr>
                    <w:rtl w:val="0"/>
                  </w:rPr>
                  <w:t xml:space="preserve">HATEGEKIMANA Athanase</w:t>
                </w:r>
              </w:p>
            </w:sdtContent>
          </w:sdt>
        </w:tc>
        <w:tc>
          <w:tcPr/>
          <w:sdt>
            <w:sdtPr>
              <w:tag w:val="goog_rdk_2324"/>
            </w:sdtPr>
            <w:sdtContent>
              <w:p w:rsidR="00000000" w:rsidDel="00000000" w:rsidP="00000000" w:rsidRDefault="00000000" w:rsidRPr="00000000" w14:paraId="0000078A">
                <w:pPr>
                  <w:rPr/>
                </w:pPr>
                <w:r w:rsidDel="00000000" w:rsidR="00000000" w:rsidRPr="00000000">
                  <w:rPr>
                    <w:rtl w:val="0"/>
                  </w:rPr>
                  <w:t xml:space="preserve">RAB</w:t>
                </w:r>
              </w:p>
            </w:sdtContent>
          </w:sdt>
        </w:tc>
        <w:tc>
          <w:tcPr/>
          <w:sdt>
            <w:sdtPr>
              <w:tag w:val="goog_rdk_2325"/>
            </w:sdtPr>
            <w:sdtContent>
              <w:p w:rsidR="00000000" w:rsidDel="00000000" w:rsidP="00000000" w:rsidRDefault="00000000" w:rsidRPr="00000000" w14:paraId="0000078B">
                <w:pPr>
                  <w:rPr/>
                </w:pPr>
                <w:r w:rsidDel="00000000" w:rsidR="00000000" w:rsidRPr="00000000">
                  <w:rPr>
                    <w:rtl w:val="0"/>
                  </w:rPr>
                  <w:t xml:space="preserve">Crop Protection Program Coordinator</w:t>
                </w:r>
              </w:p>
            </w:sdtContent>
          </w:sdt>
        </w:tc>
        <w:tc>
          <w:tcPr/>
          <w:sdt>
            <w:sdtPr>
              <w:tag w:val="goog_rdk_2326"/>
            </w:sdtPr>
            <w:sdtContent>
              <w:p w:rsidR="00000000" w:rsidDel="00000000" w:rsidP="00000000" w:rsidRDefault="00000000" w:rsidRPr="00000000" w14:paraId="0000078C">
                <w:pPr>
                  <w:rPr>
                    <w:u w:val="single"/>
                  </w:rPr>
                </w:pPr>
                <w:hyperlink r:id="rId89">
                  <w:r w:rsidDel="00000000" w:rsidR="00000000" w:rsidRPr="00000000">
                    <w:rPr>
                      <w:color w:val="0000ff"/>
                      <w:u w:val="single"/>
                      <w:rtl w:val="0"/>
                    </w:rPr>
                    <w:t xml:space="preserve">athanase.hategekimana@rab.gov.rw</w:t>
                  </w:r>
                </w:hyperlink>
                <w:r w:rsidDel="00000000" w:rsidR="00000000" w:rsidRPr="00000000">
                  <w:rPr>
                    <w:rtl w:val="0"/>
                  </w:rPr>
                </w:r>
              </w:p>
            </w:sdtContent>
          </w:sdt>
        </w:tc>
        <w:tc>
          <w:tcPr/>
          <w:sdt>
            <w:sdtPr>
              <w:tag w:val="goog_rdk_2327"/>
            </w:sdtPr>
            <w:sdtContent>
              <w:p w:rsidR="00000000" w:rsidDel="00000000" w:rsidP="00000000" w:rsidRDefault="00000000" w:rsidRPr="00000000" w14:paraId="0000078D">
                <w:pPr>
                  <w:rPr/>
                </w:pPr>
                <w:r w:rsidDel="00000000" w:rsidR="00000000" w:rsidRPr="00000000">
                  <w:rPr>
                    <w:rtl w:val="0"/>
                  </w:rPr>
                  <w:t xml:space="preserve"> </w:t>
                </w:r>
              </w:p>
            </w:sdtContent>
          </w:sdt>
        </w:tc>
      </w:tr>
      <w:tr>
        <w:trPr>
          <w:cantSplit w:val="0"/>
          <w:trHeight w:val="371" w:hRule="atLeast"/>
          <w:tblHeader w:val="0"/>
        </w:trPr>
        <w:tc>
          <w:tcPr/>
          <w:sdt>
            <w:sdtPr>
              <w:tag w:val="goog_rdk_2328"/>
            </w:sdtPr>
            <w:sdtContent>
              <w:p w:rsidR="00000000" w:rsidDel="00000000" w:rsidP="00000000" w:rsidRDefault="00000000" w:rsidRPr="00000000" w14:paraId="0000078E">
                <w:pPr>
                  <w:rPr/>
                </w:pPr>
                <w:r w:rsidDel="00000000" w:rsidR="00000000" w:rsidRPr="00000000">
                  <w:rPr>
                    <w:rtl w:val="0"/>
                  </w:rPr>
                  <w:t xml:space="preserve">56</w:t>
                </w:r>
              </w:p>
            </w:sdtContent>
          </w:sdt>
        </w:tc>
        <w:tc>
          <w:tcPr/>
          <w:sdt>
            <w:sdtPr>
              <w:tag w:val="goog_rdk_2329"/>
            </w:sdtPr>
            <w:sdtContent>
              <w:p w:rsidR="00000000" w:rsidDel="00000000" w:rsidP="00000000" w:rsidRDefault="00000000" w:rsidRPr="00000000" w14:paraId="0000078F">
                <w:pPr>
                  <w:rPr/>
                </w:pPr>
                <w:r w:rsidDel="00000000" w:rsidR="00000000" w:rsidRPr="00000000">
                  <w:rPr>
                    <w:rtl w:val="0"/>
                  </w:rPr>
                  <w:t xml:space="preserve">NDEREYIMANA Assinapol</w:t>
                </w:r>
              </w:p>
            </w:sdtContent>
          </w:sdt>
        </w:tc>
        <w:tc>
          <w:tcPr/>
          <w:sdt>
            <w:sdtPr>
              <w:tag w:val="goog_rdk_2330"/>
            </w:sdtPr>
            <w:sdtContent>
              <w:p w:rsidR="00000000" w:rsidDel="00000000" w:rsidP="00000000" w:rsidRDefault="00000000" w:rsidRPr="00000000" w14:paraId="00000790">
                <w:pPr>
                  <w:rPr/>
                </w:pPr>
                <w:r w:rsidDel="00000000" w:rsidR="00000000" w:rsidRPr="00000000">
                  <w:rPr>
                    <w:rtl w:val="0"/>
                  </w:rPr>
                  <w:t xml:space="preserve">RAB</w:t>
                </w:r>
              </w:p>
            </w:sdtContent>
          </w:sdt>
        </w:tc>
        <w:tc>
          <w:tcPr/>
          <w:sdt>
            <w:sdtPr>
              <w:tag w:val="goog_rdk_2331"/>
            </w:sdtPr>
            <w:sdtContent>
              <w:p w:rsidR="00000000" w:rsidDel="00000000" w:rsidP="00000000" w:rsidRDefault="00000000" w:rsidRPr="00000000" w14:paraId="00000791">
                <w:pPr>
                  <w:rPr/>
                </w:pPr>
                <w:r w:rsidDel="00000000" w:rsidR="00000000" w:rsidRPr="00000000">
                  <w:rPr>
                    <w:rtl w:val="0"/>
                  </w:rPr>
                  <w:t xml:space="preserve">Horticulture Program Coordinator, Senior Research Fellow, FFS Master Trainer</w:t>
                </w:r>
              </w:p>
            </w:sdtContent>
          </w:sdt>
        </w:tc>
        <w:tc>
          <w:tcPr/>
          <w:sdt>
            <w:sdtPr>
              <w:tag w:val="goog_rdk_2332"/>
            </w:sdtPr>
            <w:sdtContent>
              <w:p w:rsidR="00000000" w:rsidDel="00000000" w:rsidP="00000000" w:rsidRDefault="00000000" w:rsidRPr="00000000" w14:paraId="00000792">
                <w:pPr>
                  <w:rPr>
                    <w:u w:val="single"/>
                  </w:rPr>
                </w:pPr>
                <w:hyperlink r:id="rId90">
                  <w:r w:rsidDel="00000000" w:rsidR="00000000" w:rsidRPr="00000000">
                    <w:rPr>
                      <w:color w:val="0000ff"/>
                      <w:u w:val="single"/>
                      <w:rtl w:val="0"/>
                    </w:rPr>
                    <w:t xml:space="preserve">assinapol.ndereyimana@rab.gov.rw</w:t>
                  </w:r>
                </w:hyperlink>
                <w:r w:rsidDel="00000000" w:rsidR="00000000" w:rsidRPr="00000000">
                  <w:rPr>
                    <w:rtl w:val="0"/>
                  </w:rPr>
                </w:r>
              </w:p>
            </w:sdtContent>
          </w:sdt>
        </w:tc>
        <w:tc>
          <w:tcPr/>
          <w:sdt>
            <w:sdtPr>
              <w:tag w:val="goog_rdk_2333"/>
            </w:sdtPr>
            <w:sdtContent>
              <w:p w:rsidR="00000000" w:rsidDel="00000000" w:rsidP="00000000" w:rsidRDefault="00000000" w:rsidRPr="00000000" w14:paraId="00000793">
                <w:pPr>
                  <w:rPr/>
                </w:pPr>
                <w:r w:rsidDel="00000000" w:rsidR="00000000" w:rsidRPr="00000000">
                  <w:rPr>
                    <w:rtl w:val="0"/>
                  </w:rPr>
                  <w:t xml:space="preserve"> </w:t>
                </w:r>
              </w:p>
            </w:sdtContent>
          </w:sdt>
        </w:tc>
      </w:tr>
      <w:tr>
        <w:trPr>
          <w:cantSplit w:val="0"/>
          <w:trHeight w:val="371" w:hRule="atLeast"/>
          <w:tblHeader w:val="0"/>
        </w:trPr>
        <w:tc>
          <w:tcPr/>
          <w:sdt>
            <w:sdtPr>
              <w:tag w:val="goog_rdk_2334"/>
            </w:sdtPr>
            <w:sdtContent>
              <w:p w:rsidR="00000000" w:rsidDel="00000000" w:rsidP="00000000" w:rsidRDefault="00000000" w:rsidRPr="00000000" w14:paraId="00000794">
                <w:pPr>
                  <w:rPr/>
                </w:pPr>
                <w:r w:rsidDel="00000000" w:rsidR="00000000" w:rsidRPr="00000000">
                  <w:rPr>
                    <w:rtl w:val="0"/>
                  </w:rPr>
                  <w:t xml:space="preserve">57</w:t>
                </w:r>
              </w:p>
            </w:sdtContent>
          </w:sdt>
        </w:tc>
        <w:tc>
          <w:tcPr/>
          <w:sdt>
            <w:sdtPr>
              <w:tag w:val="goog_rdk_2335"/>
            </w:sdtPr>
            <w:sdtContent>
              <w:p w:rsidR="00000000" w:rsidDel="00000000" w:rsidP="00000000" w:rsidRDefault="00000000" w:rsidRPr="00000000" w14:paraId="00000795">
                <w:pPr>
                  <w:rPr/>
                </w:pPr>
                <w:r w:rsidDel="00000000" w:rsidR="00000000" w:rsidRPr="00000000">
                  <w:rPr>
                    <w:rtl w:val="0"/>
                  </w:rPr>
                  <w:t xml:space="preserve">Agnes Mukayiranga</w:t>
                </w:r>
              </w:p>
            </w:sdtContent>
          </w:sdt>
        </w:tc>
        <w:tc>
          <w:tcPr/>
          <w:sdt>
            <w:sdtPr>
              <w:tag w:val="goog_rdk_2336"/>
            </w:sdtPr>
            <w:sdtContent>
              <w:p w:rsidR="00000000" w:rsidDel="00000000" w:rsidP="00000000" w:rsidRDefault="00000000" w:rsidRPr="00000000" w14:paraId="00000796">
                <w:pPr>
                  <w:rPr/>
                </w:pPr>
                <w:r w:rsidDel="00000000" w:rsidR="00000000" w:rsidRPr="00000000">
                  <w:rPr>
                    <w:rtl w:val="0"/>
                  </w:rPr>
                  <w:t xml:space="preserve">RAB</w:t>
                </w:r>
              </w:p>
            </w:sdtContent>
          </w:sdt>
        </w:tc>
        <w:tc>
          <w:tcPr/>
          <w:sdt>
            <w:sdtPr>
              <w:tag w:val="goog_rdk_2337"/>
            </w:sdtPr>
            <w:sdtContent>
              <w:p w:rsidR="00000000" w:rsidDel="00000000" w:rsidP="00000000" w:rsidRDefault="00000000" w:rsidRPr="00000000" w14:paraId="00000797">
                <w:pPr>
                  <w:rPr/>
                </w:pPr>
                <w:r w:rsidDel="00000000" w:rsidR="00000000" w:rsidRPr="00000000">
                  <w:rPr>
                    <w:rtl w:val="0"/>
                  </w:rPr>
                  <w:t xml:space="preserve">Crop Innovation andTechnology Transfer cooridination specialist</w:t>
                </w:r>
              </w:p>
            </w:sdtContent>
          </w:sdt>
        </w:tc>
        <w:tc>
          <w:tcPr/>
          <w:sdt>
            <w:sdtPr>
              <w:tag w:val="goog_rdk_2338"/>
            </w:sdtPr>
            <w:sdtContent>
              <w:p w:rsidR="00000000" w:rsidDel="00000000" w:rsidP="00000000" w:rsidRDefault="00000000" w:rsidRPr="00000000" w14:paraId="00000798">
                <w:pPr>
                  <w:rPr>
                    <w:u w:val="single"/>
                  </w:rPr>
                </w:pPr>
                <w:hyperlink r:id="rId91">
                  <w:r w:rsidDel="00000000" w:rsidR="00000000" w:rsidRPr="00000000">
                    <w:rPr>
                      <w:color w:val="0000ff"/>
                      <w:u w:val="single"/>
                      <w:rtl w:val="0"/>
                    </w:rPr>
                    <w:t xml:space="preserve">agnes.mukayiranga@rab.gov.rw</w:t>
                  </w:r>
                </w:hyperlink>
                <w:r w:rsidDel="00000000" w:rsidR="00000000" w:rsidRPr="00000000">
                  <w:rPr>
                    <w:rtl w:val="0"/>
                  </w:rPr>
                </w:r>
              </w:p>
            </w:sdtContent>
          </w:sdt>
        </w:tc>
        <w:tc>
          <w:tcPr/>
          <w:sdt>
            <w:sdtPr>
              <w:tag w:val="goog_rdk_2339"/>
            </w:sdtPr>
            <w:sdtContent>
              <w:p w:rsidR="00000000" w:rsidDel="00000000" w:rsidP="00000000" w:rsidRDefault="00000000" w:rsidRPr="00000000" w14:paraId="00000799">
                <w:pPr>
                  <w:rPr/>
                </w:pPr>
                <w:r w:rsidDel="00000000" w:rsidR="00000000" w:rsidRPr="00000000">
                  <w:rPr>
                    <w:rtl w:val="0"/>
                  </w:rPr>
                  <w:t xml:space="preserve"> </w:t>
                </w:r>
              </w:p>
            </w:sdtContent>
          </w:sdt>
        </w:tc>
      </w:tr>
      <w:tr>
        <w:trPr>
          <w:cantSplit w:val="0"/>
          <w:trHeight w:val="371" w:hRule="atLeast"/>
          <w:tblHeader w:val="0"/>
        </w:trPr>
        <w:tc>
          <w:tcPr/>
          <w:sdt>
            <w:sdtPr>
              <w:tag w:val="goog_rdk_2340"/>
            </w:sdtPr>
            <w:sdtContent>
              <w:p w:rsidR="00000000" w:rsidDel="00000000" w:rsidP="00000000" w:rsidRDefault="00000000" w:rsidRPr="00000000" w14:paraId="0000079A">
                <w:pPr>
                  <w:rPr/>
                </w:pPr>
                <w:r w:rsidDel="00000000" w:rsidR="00000000" w:rsidRPr="00000000">
                  <w:rPr>
                    <w:rtl w:val="0"/>
                  </w:rPr>
                  <w:t xml:space="preserve">58</w:t>
                </w:r>
              </w:p>
            </w:sdtContent>
          </w:sdt>
        </w:tc>
        <w:tc>
          <w:tcPr/>
          <w:sdt>
            <w:sdtPr>
              <w:tag w:val="goog_rdk_2341"/>
            </w:sdtPr>
            <w:sdtContent>
              <w:p w:rsidR="00000000" w:rsidDel="00000000" w:rsidP="00000000" w:rsidRDefault="00000000" w:rsidRPr="00000000" w14:paraId="0000079B">
                <w:pPr>
                  <w:rPr/>
                </w:pPr>
                <w:r w:rsidDel="00000000" w:rsidR="00000000" w:rsidRPr="00000000">
                  <w:rPr>
                    <w:rtl w:val="0"/>
                  </w:rPr>
                  <w:t xml:space="preserve">Mutigerwa Jolie</w:t>
                </w:r>
              </w:p>
            </w:sdtContent>
          </w:sdt>
        </w:tc>
        <w:tc>
          <w:tcPr/>
          <w:sdt>
            <w:sdtPr>
              <w:tag w:val="goog_rdk_2342"/>
            </w:sdtPr>
            <w:sdtContent>
              <w:p w:rsidR="00000000" w:rsidDel="00000000" w:rsidP="00000000" w:rsidRDefault="00000000" w:rsidRPr="00000000" w14:paraId="0000079C">
                <w:pPr>
                  <w:rPr/>
                </w:pPr>
                <w:r w:rsidDel="00000000" w:rsidR="00000000" w:rsidRPr="00000000">
                  <w:rPr>
                    <w:rtl w:val="0"/>
                  </w:rPr>
                  <w:t xml:space="preserve">RAB</w:t>
                </w:r>
              </w:p>
            </w:sdtContent>
          </w:sdt>
        </w:tc>
        <w:tc>
          <w:tcPr/>
          <w:sdt>
            <w:sdtPr>
              <w:tag w:val="goog_rdk_2343"/>
            </w:sdtPr>
            <w:sdtContent>
              <w:p w:rsidR="00000000" w:rsidDel="00000000" w:rsidP="00000000" w:rsidRDefault="00000000" w:rsidRPr="00000000" w14:paraId="0000079D">
                <w:pPr>
                  <w:rPr/>
                </w:pPr>
                <w:r w:rsidDel="00000000" w:rsidR="00000000" w:rsidRPr="00000000">
                  <w:rPr>
                    <w:rtl w:val="0"/>
                  </w:rPr>
                  <w:t xml:space="preserve">Irrigation Specialist</w:t>
                </w:r>
              </w:p>
            </w:sdtContent>
          </w:sdt>
        </w:tc>
        <w:tc>
          <w:tcPr/>
          <w:sdt>
            <w:sdtPr>
              <w:tag w:val="goog_rdk_2344"/>
            </w:sdtPr>
            <w:sdtContent>
              <w:p w:rsidR="00000000" w:rsidDel="00000000" w:rsidP="00000000" w:rsidRDefault="00000000" w:rsidRPr="00000000" w14:paraId="0000079E">
                <w:pPr>
                  <w:rPr>
                    <w:u w:val="single"/>
                  </w:rPr>
                </w:pPr>
                <w:hyperlink r:id="rId92">
                  <w:r w:rsidDel="00000000" w:rsidR="00000000" w:rsidRPr="00000000">
                    <w:rPr>
                      <w:color w:val="0000ff"/>
                      <w:u w:val="single"/>
                      <w:rtl w:val="0"/>
                    </w:rPr>
                    <w:t xml:space="preserve">jolie.mutigerwa@rab.gov.rw</w:t>
                  </w:r>
                </w:hyperlink>
                <w:r w:rsidDel="00000000" w:rsidR="00000000" w:rsidRPr="00000000">
                  <w:rPr>
                    <w:rtl w:val="0"/>
                  </w:rPr>
                </w:r>
              </w:p>
            </w:sdtContent>
          </w:sdt>
        </w:tc>
        <w:tc>
          <w:tcPr/>
          <w:sdt>
            <w:sdtPr>
              <w:tag w:val="goog_rdk_2345"/>
            </w:sdtPr>
            <w:sdtContent>
              <w:p w:rsidR="00000000" w:rsidDel="00000000" w:rsidP="00000000" w:rsidRDefault="00000000" w:rsidRPr="00000000" w14:paraId="0000079F">
                <w:pPr>
                  <w:rPr/>
                </w:pPr>
                <w:r w:rsidDel="00000000" w:rsidR="00000000" w:rsidRPr="00000000">
                  <w:rPr>
                    <w:rtl w:val="0"/>
                  </w:rPr>
                  <w:t xml:space="preserve"> </w:t>
                </w:r>
              </w:p>
            </w:sdtContent>
          </w:sdt>
        </w:tc>
      </w:tr>
      <w:tr>
        <w:trPr>
          <w:cantSplit w:val="0"/>
          <w:trHeight w:val="360" w:hRule="atLeast"/>
          <w:tblHeader w:val="0"/>
        </w:trPr>
        <w:tc>
          <w:tcPr/>
          <w:sdt>
            <w:sdtPr>
              <w:tag w:val="goog_rdk_2346"/>
            </w:sdtPr>
            <w:sdtContent>
              <w:p w:rsidR="00000000" w:rsidDel="00000000" w:rsidP="00000000" w:rsidRDefault="00000000" w:rsidRPr="00000000" w14:paraId="000007A0">
                <w:pPr>
                  <w:rPr/>
                </w:pPr>
                <w:r w:rsidDel="00000000" w:rsidR="00000000" w:rsidRPr="00000000">
                  <w:rPr>
                    <w:rtl w:val="0"/>
                  </w:rPr>
                  <w:t xml:space="preserve">59</w:t>
                </w:r>
              </w:p>
            </w:sdtContent>
          </w:sdt>
        </w:tc>
        <w:tc>
          <w:tcPr/>
          <w:sdt>
            <w:sdtPr>
              <w:tag w:val="goog_rdk_2347"/>
            </w:sdtPr>
            <w:sdtContent>
              <w:p w:rsidR="00000000" w:rsidDel="00000000" w:rsidP="00000000" w:rsidRDefault="00000000" w:rsidRPr="00000000" w14:paraId="000007A1">
                <w:pPr>
                  <w:rPr/>
                </w:pPr>
                <w:r w:rsidDel="00000000" w:rsidR="00000000" w:rsidRPr="00000000">
                  <w:rPr>
                    <w:rtl w:val="0"/>
                  </w:rPr>
                  <w:t xml:space="preserve">Bazimenyera Jean de Dieu</w:t>
                </w:r>
              </w:p>
            </w:sdtContent>
          </w:sdt>
        </w:tc>
        <w:tc>
          <w:tcPr/>
          <w:sdt>
            <w:sdtPr>
              <w:tag w:val="goog_rdk_2348"/>
            </w:sdtPr>
            <w:sdtContent>
              <w:p w:rsidR="00000000" w:rsidDel="00000000" w:rsidP="00000000" w:rsidRDefault="00000000" w:rsidRPr="00000000" w14:paraId="000007A2">
                <w:pPr>
                  <w:rPr/>
                </w:pPr>
                <w:r w:rsidDel="00000000" w:rsidR="00000000" w:rsidRPr="00000000">
                  <w:rPr>
                    <w:rtl w:val="0"/>
                  </w:rPr>
                  <w:t xml:space="preserve">UR-CAVM</w:t>
                </w:r>
              </w:p>
            </w:sdtContent>
          </w:sdt>
        </w:tc>
        <w:tc>
          <w:tcPr/>
          <w:sdt>
            <w:sdtPr>
              <w:tag w:val="goog_rdk_2349"/>
            </w:sdtPr>
            <w:sdtContent>
              <w:p w:rsidR="00000000" w:rsidDel="00000000" w:rsidP="00000000" w:rsidRDefault="00000000" w:rsidRPr="00000000" w14:paraId="000007A3">
                <w:pPr>
                  <w:rPr/>
                </w:pPr>
                <w:r w:rsidDel="00000000" w:rsidR="00000000" w:rsidRPr="00000000">
                  <w:rPr>
                    <w:rtl w:val="0"/>
                  </w:rPr>
                  <w:t xml:space="preserve">Senior Lecturer</w:t>
                </w:r>
              </w:p>
            </w:sdtContent>
          </w:sdt>
        </w:tc>
        <w:tc>
          <w:tcPr/>
          <w:sdt>
            <w:sdtPr>
              <w:tag w:val="goog_rdk_2350"/>
            </w:sdtPr>
            <w:sdtContent>
              <w:p w:rsidR="00000000" w:rsidDel="00000000" w:rsidP="00000000" w:rsidRDefault="00000000" w:rsidRPr="00000000" w14:paraId="000007A4">
                <w:pPr>
                  <w:rPr>
                    <w:u w:val="single"/>
                  </w:rPr>
                </w:pPr>
                <w:r w:rsidDel="00000000" w:rsidR="00000000" w:rsidRPr="00000000">
                  <w:rPr>
                    <w:u w:val="single"/>
                    <w:rtl w:val="0"/>
                  </w:rPr>
                  <w:t xml:space="preserve">bazidieu@gmail.com</w:t>
                </w:r>
              </w:p>
            </w:sdtContent>
          </w:sdt>
        </w:tc>
        <w:tc>
          <w:tcPr/>
          <w:sdt>
            <w:sdtPr>
              <w:tag w:val="goog_rdk_2351"/>
            </w:sdtPr>
            <w:sdtContent>
              <w:p w:rsidR="00000000" w:rsidDel="00000000" w:rsidP="00000000" w:rsidRDefault="00000000" w:rsidRPr="00000000" w14:paraId="000007A5">
                <w:pPr>
                  <w:rPr/>
                </w:pPr>
                <w:r w:rsidDel="00000000" w:rsidR="00000000" w:rsidRPr="00000000">
                  <w:rPr>
                    <w:rtl w:val="0"/>
                  </w:rPr>
                  <w:t xml:space="preserve">0785375898</w:t>
                </w:r>
              </w:p>
            </w:sdtContent>
          </w:sdt>
        </w:tc>
      </w:tr>
      <w:tr>
        <w:trPr>
          <w:cantSplit w:val="0"/>
          <w:trHeight w:val="371" w:hRule="atLeast"/>
          <w:tblHeader w:val="0"/>
        </w:trPr>
        <w:tc>
          <w:tcPr/>
          <w:sdt>
            <w:sdtPr>
              <w:tag w:val="goog_rdk_2352"/>
            </w:sdtPr>
            <w:sdtContent>
              <w:p w:rsidR="00000000" w:rsidDel="00000000" w:rsidP="00000000" w:rsidRDefault="00000000" w:rsidRPr="00000000" w14:paraId="000007A6">
                <w:pPr>
                  <w:rPr/>
                </w:pPr>
                <w:r w:rsidDel="00000000" w:rsidR="00000000" w:rsidRPr="00000000">
                  <w:rPr>
                    <w:rtl w:val="0"/>
                  </w:rPr>
                  <w:t xml:space="preserve">60</w:t>
                </w:r>
              </w:p>
            </w:sdtContent>
          </w:sdt>
        </w:tc>
        <w:tc>
          <w:tcPr/>
          <w:sdt>
            <w:sdtPr>
              <w:tag w:val="goog_rdk_2353"/>
            </w:sdtPr>
            <w:sdtContent>
              <w:p w:rsidR="00000000" w:rsidDel="00000000" w:rsidP="00000000" w:rsidRDefault="00000000" w:rsidRPr="00000000" w14:paraId="000007A7">
                <w:pPr>
                  <w:rPr/>
                </w:pPr>
                <w:r w:rsidDel="00000000" w:rsidR="00000000" w:rsidRPr="00000000">
                  <w:rPr>
                    <w:rtl w:val="0"/>
                  </w:rPr>
                  <w:t xml:space="preserve">NAEB Representative</w:t>
                </w:r>
              </w:p>
            </w:sdtContent>
          </w:sdt>
        </w:tc>
        <w:tc>
          <w:tcPr/>
          <w:sdt>
            <w:sdtPr>
              <w:tag w:val="goog_rdk_2354"/>
            </w:sdtPr>
            <w:sdtContent>
              <w:p w:rsidR="00000000" w:rsidDel="00000000" w:rsidP="00000000" w:rsidRDefault="00000000" w:rsidRPr="00000000" w14:paraId="000007A8">
                <w:pPr>
                  <w:rPr/>
                </w:pPr>
                <w:r w:rsidDel="00000000" w:rsidR="00000000" w:rsidRPr="00000000">
                  <w:rPr>
                    <w:rtl w:val="0"/>
                  </w:rPr>
                  <w:t xml:space="preserve">NAEB</w:t>
                </w:r>
              </w:p>
            </w:sdtContent>
          </w:sdt>
        </w:tc>
        <w:tc>
          <w:tcPr/>
          <w:sdt>
            <w:sdtPr>
              <w:tag w:val="goog_rdk_2355"/>
            </w:sdtPr>
            <w:sdtContent>
              <w:p w:rsidR="00000000" w:rsidDel="00000000" w:rsidP="00000000" w:rsidRDefault="00000000" w:rsidRPr="00000000" w14:paraId="000007A9">
                <w:pPr>
                  <w:rPr/>
                </w:pPr>
                <w:r w:rsidDel="00000000" w:rsidR="00000000" w:rsidRPr="00000000">
                  <w:rPr>
                    <w:rtl w:val="0"/>
                  </w:rPr>
                  <w:t xml:space="preserve">TBD</w:t>
                </w:r>
              </w:p>
            </w:sdtContent>
          </w:sdt>
        </w:tc>
        <w:tc>
          <w:tcPr/>
          <w:sdt>
            <w:sdtPr>
              <w:tag w:val="goog_rdk_2356"/>
            </w:sdtPr>
            <w:sdtContent>
              <w:p w:rsidR="00000000" w:rsidDel="00000000" w:rsidP="00000000" w:rsidRDefault="00000000" w:rsidRPr="00000000" w14:paraId="000007AA">
                <w:pPr>
                  <w:rPr>
                    <w:u w:val="single"/>
                  </w:rPr>
                </w:pPr>
                <w:r w:rsidDel="00000000" w:rsidR="00000000" w:rsidRPr="00000000">
                  <w:rPr>
                    <w:u w:val="single"/>
                    <w:rtl w:val="0"/>
                  </w:rPr>
                  <w:t xml:space="preserve"> </w:t>
                </w:r>
              </w:p>
            </w:sdtContent>
          </w:sdt>
        </w:tc>
        <w:tc>
          <w:tcPr/>
          <w:sdt>
            <w:sdtPr>
              <w:tag w:val="goog_rdk_2357"/>
            </w:sdtPr>
            <w:sdtContent>
              <w:p w:rsidR="00000000" w:rsidDel="00000000" w:rsidP="00000000" w:rsidRDefault="00000000" w:rsidRPr="00000000" w14:paraId="000007AB">
                <w:pPr>
                  <w:rPr/>
                </w:pPr>
                <w:r w:rsidDel="00000000" w:rsidR="00000000" w:rsidRPr="00000000">
                  <w:rPr>
                    <w:rtl w:val="0"/>
                  </w:rPr>
                  <w:t xml:space="preserve"> </w:t>
                </w:r>
              </w:p>
            </w:sdtContent>
          </w:sdt>
        </w:tc>
      </w:tr>
      <w:tr>
        <w:trPr>
          <w:cantSplit w:val="0"/>
          <w:trHeight w:val="371" w:hRule="atLeast"/>
          <w:tblHeader w:val="0"/>
        </w:trPr>
        <w:tc>
          <w:tcPr/>
          <w:sdt>
            <w:sdtPr>
              <w:tag w:val="goog_rdk_2358"/>
            </w:sdtPr>
            <w:sdtContent>
              <w:p w:rsidR="00000000" w:rsidDel="00000000" w:rsidP="00000000" w:rsidRDefault="00000000" w:rsidRPr="00000000" w14:paraId="000007AC">
                <w:pPr>
                  <w:rPr/>
                </w:pPr>
                <w:r w:rsidDel="00000000" w:rsidR="00000000" w:rsidRPr="00000000">
                  <w:rPr>
                    <w:rtl w:val="0"/>
                  </w:rPr>
                  <w:t xml:space="preserve">61</w:t>
                </w:r>
              </w:p>
            </w:sdtContent>
          </w:sdt>
        </w:tc>
        <w:tc>
          <w:tcPr/>
          <w:sdt>
            <w:sdtPr>
              <w:tag w:val="goog_rdk_2359"/>
            </w:sdtPr>
            <w:sdtContent>
              <w:p w:rsidR="00000000" w:rsidDel="00000000" w:rsidP="00000000" w:rsidRDefault="00000000" w:rsidRPr="00000000" w14:paraId="000007AD">
                <w:pPr>
                  <w:rPr/>
                </w:pPr>
                <w:r w:rsidDel="00000000" w:rsidR="00000000" w:rsidRPr="00000000">
                  <w:rPr>
                    <w:rtl w:val="0"/>
                  </w:rPr>
                  <w:t xml:space="preserve">Uwase Aline</w:t>
                </w:r>
              </w:p>
            </w:sdtContent>
          </w:sdt>
        </w:tc>
        <w:tc>
          <w:tcPr/>
          <w:sdt>
            <w:sdtPr>
              <w:tag w:val="goog_rdk_2360"/>
            </w:sdtPr>
            <w:sdtContent>
              <w:p w:rsidR="00000000" w:rsidDel="00000000" w:rsidP="00000000" w:rsidRDefault="00000000" w:rsidRPr="00000000" w14:paraId="000007AE">
                <w:pPr>
                  <w:rPr/>
                </w:pPr>
                <w:r w:rsidDel="00000000" w:rsidR="00000000" w:rsidRPr="00000000">
                  <w:rPr>
                    <w:rtl w:val="0"/>
                  </w:rPr>
                  <w:t xml:space="preserve">AGRIFOP</w:t>
                </w:r>
              </w:p>
            </w:sdtContent>
          </w:sdt>
        </w:tc>
        <w:tc>
          <w:tcPr/>
          <w:sdt>
            <w:sdtPr>
              <w:tag w:val="goog_rdk_2361"/>
            </w:sdtPr>
            <w:sdtContent>
              <w:p w:rsidR="00000000" w:rsidDel="00000000" w:rsidP="00000000" w:rsidRDefault="00000000" w:rsidRPr="00000000" w14:paraId="000007AF">
                <w:pPr>
                  <w:rPr/>
                </w:pPr>
                <w:r w:rsidDel="00000000" w:rsidR="00000000" w:rsidRPr="00000000">
                  <w:rPr>
                    <w:rtl w:val="0"/>
                  </w:rPr>
                  <w:t xml:space="preserve">Operation Manager</w:t>
                </w:r>
              </w:p>
            </w:sdtContent>
          </w:sdt>
        </w:tc>
        <w:tc>
          <w:tcPr/>
          <w:sdt>
            <w:sdtPr>
              <w:tag w:val="goog_rdk_2362"/>
            </w:sdtPr>
            <w:sdtContent>
              <w:p w:rsidR="00000000" w:rsidDel="00000000" w:rsidP="00000000" w:rsidRDefault="00000000" w:rsidRPr="00000000" w14:paraId="000007B0">
                <w:pPr>
                  <w:rPr>
                    <w:u w:val="single"/>
                  </w:rPr>
                </w:pPr>
                <w:hyperlink r:id="rId93">
                  <w:r w:rsidDel="00000000" w:rsidR="00000000" w:rsidRPr="00000000">
                    <w:rPr>
                      <w:color w:val="0000ff"/>
                      <w:u w:val="single"/>
                      <w:rtl w:val="0"/>
                    </w:rPr>
                    <w:t xml:space="preserve">uwasealineons@gmail.com</w:t>
                  </w:r>
                </w:hyperlink>
                <w:r w:rsidDel="00000000" w:rsidR="00000000" w:rsidRPr="00000000">
                  <w:rPr>
                    <w:rtl w:val="0"/>
                  </w:rPr>
                </w:r>
              </w:p>
            </w:sdtContent>
          </w:sdt>
        </w:tc>
        <w:tc>
          <w:tcPr/>
          <w:sdt>
            <w:sdtPr>
              <w:tag w:val="goog_rdk_2363"/>
            </w:sdtPr>
            <w:sdtContent>
              <w:p w:rsidR="00000000" w:rsidDel="00000000" w:rsidP="00000000" w:rsidRDefault="00000000" w:rsidRPr="00000000" w14:paraId="000007B1">
                <w:pPr>
                  <w:rPr/>
                </w:pPr>
                <w:r w:rsidDel="00000000" w:rsidR="00000000" w:rsidRPr="00000000">
                  <w:rPr>
                    <w:rtl w:val="0"/>
                  </w:rPr>
                  <w:t xml:space="preserve"> </w:t>
                </w:r>
              </w:p>
            </w:sdtContent>
          </w:sdt>
        </w:tc>
      </w:tr>
      <w:tr>
        <w:trPr>
          <w:cantSplit w:val="0"/>
          <w:trHeight w:val="305" w:hRule="atLeast"/>
          <w:tblHeader w:val="0"/>
        </w:trPr>
        <w:tc>
          <w:tcPr/>
          <w:sdt>
            <w:sdtPr>
              <w:tag w:val="goog_rdk_2364"/>
            </w:sdtPr>
            <w:sdtContent>
              <w:p w:rsidR="00000000" w:rsidDel="00000000" w:rsidP="00000000" w:rsidRDefault="00000000" w:rsidRPr="00000000" w14:paraId="000007B2">
                <w:pPr>
                  <w:rPr/>
                </w:pPr>
                <w:r w:rsidDel="00000000" w:rsidR="00000000" w:rsidRPr="00000000">
                  <w:rPr>
                    <w:rtl w:val="0"/>
                  </w:rPr>
                  <w:t xml:space="preserve">62</w:t>
                </w:r>
              </w:p>
            </w:sdtContent>
          </w:sdt>
        </w:tc>
        <w:tc>
          <w:tcPr/>
          <w:sdt>
            <w:sdtPr>
              <w:tag w:val="goog_rdk_2365"/>
            </w:sdtPr>
            <w:sdtContent>
              <w:p w:rsidR="00000000" w:rsidDel="00000000" w:rsidP="00000000" w:rsidRDefault="00000000" w:rsidRPr="00000000" w14:paraId="000007B3">
                <w:pPr>
                  <w:rPr/>
                </w:pPr>
                <w:r w:rsidDel="00000000" w:rsidR="00000000" w:rsidRPr="00000000">
                  <w:rPr>
                    <w:rtl w:val="0"/>
                  </w:rPr>
                  <w:t xml:space="preserve">Elke Van Damme</w:t>
                </w:r>
              </w:p>
            </w:sdtContent>
          </w:sdt>
        </w:tc>
        <w:tc>
          <w:tcPr/>
          <w:sdt>
            <w:sdtPr>
              <w:tag w:val="goog_rdk_2366"/>
            </w:sdtPr>
            <w:sdtContent>
              <w:p w:rsidR="00000000" w:rsidDel="00000000" w:rsidP="00000000" w:rsidRDefault="00000000" w:rsidRPr="00000000" w14:paraId="000007B4">
                <w:pPr>
                  <w:rPr/>
                </w:pPr>
                <w:r w:rsidDel="00000000" w:rsidR="00000000" w:rsidRPr="00000000">
                  <w:rPr>
                    <w:rtl w:val="0"/>
                  </w:rPr>
                  <w:t xml:space="preserve">CGIAR</w:t>
                </w:r>
              </w:p>
            </w:sdtContent>
          </w:sdt>
        </w:tc>
        <w:tc>
          <w:tcPr/>
          <w:sdt>
            <w:sdtPr>
              <w:tag w:val="goog_rdk_2367"/>
            </w:sdtPr>
            <w:sdtContent>
              <w:p w:rsidR="00000000" w:rsidDel="00000000" w:rsidP="00000000" w:rsidRDefault="00000000" w:rsidRPr="00000000" w14:paraId="000007B5">
                <w:pPr>
                  <w:rPr/>
                </w:pPr>
                <w:r w:rsidDel="00000000" w:rsidR="00000000" w:rsidRPr="00000000">
                  <w:rPr>
                    <w:rtl w:val="0"/>
                  </w:rPr>
                  <w:t xml:space="preserve">EiA Rwanda Scientist</w:t>
                </w:r>
              </w:p>
            </w:sdtContent>
          </w:sdt>
        </w:tc>
        <w:tc>
          <w:tcPr/>
          <w:sdt>
            <w:sdtPr>
              <w:tag w:val="goog_rdk_2368"/>
            </w:sdtPr>
            <w:sdtContent>
              <w:p w:rsidR="00000000" w:rsidDel="00000000" w:rsidP="00000000" w:rsidRDefault="00000000" w:rsidRPr="00000000" w14:paraId="000007B6">
                <w:pPr>
                  <w:rPr>
                    <w:u w:val="single"/>
                  </w:rPr>
                </w:pPr>
                <w:r w:rsidDel="00000000" w:rsidR="00000000" w:rsidRPr="00000000">
                  <w:rPr>
                    <w:u w:val="single"/>
                    <w:rtl w:val="0"/>
                  </w:rPr>
                  <w:t xml:space="preserve">e.vandamme@cgiar.org</w:t>
                </w:r>
              </w:p>
            </w:sdtContent>
          </w:sdt>
        </w:tc>
        <w:tc>
          <w:tcPr/>
          <w:sdt>
            <w:sdtPr>
              <w:tag w:val="goog_rdk_2369"/>
            </w:sdtPr>
            <w:sdtContent>
              <w:p w:rsidR="00000000" w:rsidDel="00000000" w:rsidP="00000000" w:rsidRDefault="00000000" w:rsidRPr="00000000" w14:paraId="000007B7">
                <w:pPr>
                  <w:rPr/>
                </w:pPr>
                <w:r w:rsidDel="00000000" w:rsidR="00000000" w:rsidRPr="00000000">
                  <w:rPr>
                    <w:rtl w:val="0"/>
                  </w:rPr>
                  <w:t xml:space="preserve"> </w:t>
                </w:r>
              </w:p>
            </w:sdtContent>
          </w:sdt>
        </w:tc>
      </w:tr>
      <w:tr>
        <w:trPr>
          <w:cantSplit w:val="0"/>
          <w:trHeight w:val="291" w:hRule="atLeast"/>
          <w:tblHeader w:val="0"/>
        </w:trPr>
        <w:tc>
          <w:tcPr/>
          <w:sdt>
            <w:sdtPr>
              <w:tag w:val="goog_rdk_2370"/>
            </w:sdtPr>
            <w:sdtContent>
              <w:p w:rsidR="00000000" w:rsidDel="00000000" w:rsidP="00000000" w:rsidRDefault="00000000" w:rsidRPr="00000000" w14:paraId="000007B8">
                <w:pPr>
                  <w:rPr/>
                </w:pPr>
                <w:r w:rsidDel="00000000" w:rsidR="00000000" w:rsidRPr="00000000">
                  <w:rPr>
                    <w:rtl w:val="0"/>
                  </w:rPr>
                  <w:t xml:space="preserve">63</w:t>
                </w:r>
              </w:p>
            </w:sdtContent>
          </w:sdt>
        </w:tc>
        <w:tc>
          <w:tcPr/>
          <w:sdt>
            <w:sdtPr>
              <w:tag w:val="goog_rdk_2371"/>
            </w:sdtPr>
            <w:sdtContent>
              <w:p w:rsidR="00000000" w:rsidDel="00000000" w:rsidP="00000000" w:rsidRDefault="00000000" w:rsidRPr="00000000" w14:paraId="000007B9">
                <w:pPr>
                  <w:rPr/>
                </w:pPr>
                <w:r w:rsidDel="00000000" w:rsidR="00000000" w:rsidRPr="00000000">
                  <w:rPr>
                    <w:rtl w:val="0"/>
                  </w:rPr>
                  <w:t xml:space="preserve">Dr Mupenzi Christophe</w:t>
                </w:r>
              </w:p>
            </w:sdtContent>
          </w:sdt>
        </w:tc>
        <w:tc>
          <w:tcPr/>
          <w:sdt>
            <w:sdtPr>
              <w:tag w:val="goog_rdk_2372"/>
            </w:sdtPr>
            <w:sdtContent>
              <w:p w:rsidR="00000000" w:rsidDel="00000000" w:rsidP="00000000" w:rsidRDefault="00000000" w:rsidRPr="00000000" w14:paraId="000007BA">
                <w:pPr>
                  <w:rPr/>
                </w:pPr>
                <w:r w:rsidDel="00000000" w:rsidR="00000000" w:rsidRPr="00000000">
                  <w:rPr>
                    <w:rtl w:val="0"/>
                  </w:rPr>
                  <w:t xml:space="preserve">UNILAK</w:t>
                </w:r>
              </w:p>
            </w:sdtContent>
          </w:sdt>
        </w:tc>
        <w:tc>
          <w:tcPr/>
          <w:sdt>
            <w:sdtPr>
              <w:tag w:val="goog_rdk_2373"/>
            </w:sdtPr>
            <w:sdtContent>
              <w:p w:rsidR="00000000" w:rsidDel="00000000" w:rsidP="00000000" w:rsidRDefault="00000000" w:rsidRPr="00000000" w14:paraId="000007BB">
                <w:pPr>
                  <w:rPr/>
                </w:pPr>
                <w:r w:rsidDel="00000000" w:rsidR="00000000" w:rsidRPr="00000000">
                  <w:rPr>
                    <w:rtl w:val="0"/>
                  </w:rPr>
                  <w:t xml:space="preserve">Senior Lecturer</w:t>
                </w:r>
              </w:p>
            </w:sdtContent>
          </w:sdt>
        </w:tc>
        <w:tc>
          <w:tcPr/>
          <w:sdt>
            <w:sdtPr>
              <w:tag w:val="goog_rdk_2374"/>
            </w:sdtPr>
            <w:sdtContent>
              <w:p w:rsidR="00000000" w:rsidDel="00000000" w:rsidP="00000000" w:rsidRDefault="00000000" w:rsidRPr="00000000" w14:paraId="000007BC">
                <w:pPr>
                  <w:rPr>
                    <w:u w:val="single"/>
                  </w:rPr>
                </w:pPr>
                <w:r w:rsidDel="00000000" w:rsidR="00000000" w:rsidRPr="00000000">
                  <w:rPr>
                    <w:u w:val="single"/>
                    <w:rtl w:val="0"/>
                  </w:rPr>
                  <w:t xml:space="preserve">mupenzic@gmail.com</w:t>
                </w:r>
              </w:p>
            </w:sdtContent>
          </w:sdt>
        </w:tc>
        <w:tc>
          <w:tcPr/>
          <w:sdt>
            <w:sdtPr>
              <w:tag w:val="goog_rdk_2375"/>
            </w:sdtPr>
            <w:sdtContent>
              <w:p w:rsidR="00000000" w:rsidDel="00000000" w:rsidP="00000000" w:rsidRDefault="00000000" w:rsidRPr="00000000" w14:paraId="000007BD">
                <w:pPr>
                  <w:rPr/>
                </w:pPr>
                <w:r w:rsidDel="00000000" w:rsidR="00000000" w:rsidRPr="00000000">
                  <w:rPr>
                    <w:rtl w:val="0"/>
                  </w:rPr>
                  <w:t xml:space="preserve"> </w:t>
                </w:r>
              </w:p>
            </w:sdtContent>
          </w:sdt>
        </w:tc>
      </w:tr>
      <w:tr>
        <w:trPr>
          <w:cantSplit w:val="0"/>
          <w:trHeight w:val="291" w:hRule="atLeast"/>
          <w:tblHeader w:val="0"/>
        </w:trPr>
        <w:tc>
          <w:tcPr/>
          <w:sdt>
            <w:sdtPr>
              <w:tag w:val="goog_rdk_2376"/>
            </w:sdtPr>
            <w:sdtContent>
              <w:p w:rsidR="00000000" w:rsidDel="00000000" w:rsidP="00000000" w:rsidRDefault="00000000" w:rsidRPr="00000000" w14:paraId="000007BE">
                <w:pPr>
                  <w:rPr/>
                </w:pPr>
                <w:r w:rsidDel="00000000" w:rsidR="00000000" w:rsidRPr="00000000">
                  <w:rPr>
                    <w:rtl w:val="0"/>
                  </w:rPr>
                  <w:t xml:space="preserve">64</w:t>
                </w:r>
              </w:p>
            </w:sdtContent>
          </w:sdt>
        </w:tc>
        <w:tc>
          <w:tcPr/>
          <w:sdt>
            <w:sdtPr>
              <w:tag w:val="goog_rdk_2377"/>
            </w:sdtPr>
            <w:sdtContent>
              <w:p w:rsidR="00000000" w:rsidDel="00000000" w:rsidP="00000000" w:rsidRDefault="00000000" w:rsidRPr="00000000" w14:paraId="000007BF">
                <w:pPr>
                  <w:rPr/>
                </w:pPr>
                <w:r w:rsidDel="00000000" w:rsidR="00000000" w:rsidRPr="00000000">
                  <w:rPr>
                    <w:rtl w:val="0"/>
                  </w:rPr>
                  <w:t xml:space="preserve">Eugene Niyitegeka</w:t>
                </w:r>
              </w:p>
            </w:sdtContent>
          </w:sdt>
        </w:tc>
        <w:tc>
          <w:tcPr/>
          <w:sdt>
            <w:sdtPr>
              <w:tag w:val="goog_rdk_2378"/>
            </w:sdtPr>
            <w:sdtContent>
              <w:p w:rsidR="00000000" w:rsidDel="00000000" w:rsidP="00000000" w:rsidRDefault="00000000" w:rsidRPr="00000000" w14:paraId="000007C0">
                <w:pPr>
                  <w:rPr/>
                </w:pPr>
                <w:r w:rsidDel="00000000" w:rsidR="00000000" w:rsidRPr="00000000">
                  <w:rPr>
                    <w:rtl w:val="0"/>
                  </w:rPr>
                  <w:t xml:space="preserve">RAB</w:t>
                </w:r>
              </w:p>
            </w:sdtContent>
          </w:sdt>
        </w:tc>
        <w:tc>
          <w:tcPr/>
          <w:sdt>
            <w:sdtPr>
              <w:tag w:val="goog_rdk_2379"/>
            </w:sdtPr>
            <w:sdtContent>
              <w:p w:rsidR="00000000" w:rsidDel="00000000" w:rsidP="00000000" w:rsidRDefault="00000000" w:rsidRPr="00000000" w14:paraId="000007C1">
                <w:pPr>
                  <w:rPr/>
                </w:pPr>
                <w:r w:rsidDel="00000000" w:rsidR="00000000" w:rsidRPr="00000000">
                  <w:rPr>
                    <w:rtl w:val="0"/>
                  </w:rPr>
                  <w:t xml:space="preserve">Specialist</w:t>
                </w:r>
              </w:p>
            </w:sdtContent>
          </w:sdt>
        </w:tc>
        <w:tc>
          <w:tcPr/>
          <w:sdt>
            <w:sdtPr>
              <w:tag w:val="goog_rdk_2380"/>
            </w:sdtPr>
            <w:sdtContent>
              <w:p w:rsidR="00000000" w:rsidDel="00000000" w:rsidP="00000000" w:rsidRDefault="00000000" w:rsidRPr="00000000" w14:paraId="000007C2">
                <w:pPr>
                  <w:rPr>
                    <w:u w:val="single"/>
                  </w:rPr>
                </w:pPr>
                <w:hyperlink r:id="rId94">
                  <w:r w:rsidDel="00000000" w:rsidR="00000000" w:rsidRPr="00000000">
                    <w:rPr>
                      <w:color w:val="0000ff"/>
                      <w:u w:val="single"/>
                      <w:rtl w:val="0"/>
                    </w:rPr>
                    <w:t xml:space="preserve">eugene.niyitegeka@rab.gov.rw</w:t>
                  </w:r>
                </w:hyperlink>
                <w:r w:rsidDel="00000000" w:rsidR="00000000" w:rsidRPr="00000000">
                  <w:rPr>
                    <w:rtl w:val="0"/>
                  </w:rPr>
                </w:r>
              </w:p>
            </w:sdtContent>
          </w:sdt>
        </w:tc>
        <w:tc>
          <w:tcPr/>
          <w:sdt>
            <w:sdtPr>
              <w:tag w:val="goog_rdk_2381"/>
            </w:sdtPr>
            <w:sdtContent>
              <w:p w:rsidR="00000000" w:rsidDel="00000000" w:rsidP="00000000" w:rsidRDefault="00000000" w:rsidRPr="00000000" w14:paraId="000007C3">
                <w:pPr>
                  <w:rPr/>
                </w:pPr>
                <w:r w:rsidDel="00000000" w:rsidR="00000000" w:rsidRPr="00000000">
                  <w:rPr>
                    <w:rtl w:val="0"/>
                  </w:rPr>
                  <w:t xml:space="preserve"> </w:t>
                </w:r>
              </w:p>
            </w:sdtContent>
          </w:sdt>
        </w:tc>
      </w:tr>
      <w:tr>
        <w:trPr>
          <w:cantSplit w:val="0"/>
          <w:trHeight w:val="291" w:hRule="atLeast"/>
          <w:tblHeader w:val="0"/>
        </w:trPr>
        <w:tc>
          <w:tcPr/>
          <w:sdt>
            <w:sdtPr>
              <w:tag w:val="goog_rdk_2382"/>
            </w:sdtPr>
            <w:sdtContent>
              <w:p w:rsidR="00000000" w:rsidDel="00000000" w:rsidP="00000000" w:rsidRDefault="00000000" w:rsidRPr="00000000" w14:paraId="000007C4">
                <w:pPr>
                  <w:rPr/>
                </w:pPr>
                <w:r w:rsidDel="00000000" w:rsidR="00000000" w:rsidRPr="00000000">
                  <w:rPr>
                    <w:rtl w:val="0"/>
                  </w:rPr>
                  <w:t xml:space="preserve">65</w:t>
                </w:r>
              </w:p>
            </w:sdtContent>
          </w:sdt>
        </w:tc>
        <w:tc>
          <w:tcPr/>
          <w:sdt>
            <w:sdtPr>
              <w:tag w:val="goog_rdk_2383"/>
            </w:sdtPr>
            <w:sdtContent>
              <w:p w:rsidR="00000000" w:rsidDel="00000000" w:rsidP="00000000" w:rsidRDefault="00000000" w:rsidRPr="00000000" w14:paraId="000007C5">
                <w:pPr>
                  <w:rPr/>
                </w:pPr>
                <w:r w:rsidDel="00000000" w:rsidR="00000000" w:rsidRPr="00000000">
                  <w:rPr>
                    <w:rtl w:val="0"/>
                  </w:rPr>
                  <w:t xml:space="preserve">Alice Mukayiranga</w:t>
                </w:r>
              </w:p>
            </w:sdtContent>
          </w:sdt>
        </w:tc>
        <w:tc>
          <w:tcPr/>
          <w:sdt>
            <w:sdtPr>
              <w:tag w:val="goog_rdk_2384"/>
            </w:sdtPr>
            <w:sdtContent>
              <w:p w:rsidR="00000000" w:rsidDel="00000000" w:rsidP="00000000" w:rsidRDefault="00000000" w:rsidRPr="00000000" w14:paraId="000007C6">
                <w:pPr>
                  <w:rPr/>
                </w:pPr>
                <w:r w:rsidDel="00000000" w:rsidR="00000000" w:rsidRPr="00000000">
                  <w:rPr>
                    <w:rtl w:val="0"/>
                  </w:rPr>
                  <w:t xml:space="preserve">RAB Huye</w:t>
                </w:r>
              </w:p>
            </w:sdtContent>
          </w:sdt>
        </w:tc>
        <w:tc>
          <w:tcPr/>
          <w:sdt>
            <w:sdtPr>
              <w:tag w:val="goog_rdk_2385"/>
            </w:sdtPr>
            <w:sdtContent>
              <w:p w:rsidR="00000000" w:rsidDel="00000000" w:rsidP="00000000" w:rsidRDefault="00000000" w:rsidRPr="00000000" w14:paraId="000007C7">
                <w:pPr>
                  <w:rPr/>
                </w:pPr>
                <w:r w:rsidDel="00000000" w:rsidR="00000000" w:rsidRPr="00000000">
                  <w:rPr>
                    <w:rtl w:val="0"/>
                  </w:rPr>
                  <w:t xml:space="preserve">Research Technician</w:t>
                </w:r>
              </w:p>
            </w:sdtContent>
          </w:sdt>
        </w:tc>
        <w:tc>
          <w:tcPr/>
          <w:sdt>
            <w:sdtPr>
              <w:tag w:val="goog_rdk_2386"/>
            </w:sdtPr>
            <w:sdtContent>
              <w:p w:rsidR="00000000" w:rsidDel="00000000" w:rsidP="00000000" w:rsidRDefault="00000000" w:rsidRPr="00000000" w14:paraId="000007C8">
                <w:pPr>
                  <w:rPr>
                    <w:u w:val="single"/>
                  </w:rPr>
                </w:pPr>
                <w:hyperlink r:id="rId95">
                  <w:r w:rsidDel="00000000" w:rsidR="00000000" w:rsidRPr="00000000">
                    <w:rPr>
                      <w:color w:val="0000ff"/>
                      <w:u w:val="single"/>
                      <w:rtl w:val="0"/>
                    </w:rPr>
                    <w:t xml:space="preserve">alice.mukayiranga@rab.gov.rw</w:t>
                  </w:r>
                </w:hyperlink>
                <w:r w:rsidDel="00000000" w:rsidR="00000000" w:rsidRPr="00000000">
                  <w:rPr>
                    <w:rtl w:val="0"/>
                  </w:rPr>
                </w:r>
              </w:p>
            </w:sdtContent>
          </w:sdt>
        </w:tc>
        <w:tc>
          <w:tcPr/>
          <w:sdt>
            <w:sdtPr>
              <w:tag w:val="goog_rdk_2387"/>
            </w:sdtPr>
            <w:sdtContent>
              <w:p w:rsidR="00000000" w:rsidDel="00000000" w:rsidP="00000000" w:rsidRDefault="00000000" w:rsidRPr="00000000" w14:paraId="000007C9">
                <w:pPr>
                  <w:rPr/>
                </w:pPr>
                <w:r w:rsidDel="00000000" w:rsidR="00000000" w:rsidRPr="00000000">
                  <w:rPr>
                    <w:rtl w:val="0"/>
                  </w:rPr>
                  <w:t xml:space="preserve"> </w:t>
                </w:r>
              </w:p>
            </w:sdtContent>
          </w:sdt>
        </w:tc>
      </w:tr>
      <w:tr>
        <w:trPr>
          <w:cantSplit w:val="0"/>
          <w:trHeight w:val="291" w:hRule="atLeast"/>
          <w:tblHeader w:val="0"/>
        </w:trPr>
        <w:tc>
          <w:tcPr>
            <w:gridSpan w:val="6"/>
            <w:shd w:fill="bfbfbf" w:val="clear"/>
          </w:tcPr>
          <w:sdt>
            <w:sdtPr>
              <w:tag w:val="goog_rdk_2388"/>
            </w:sdtPr>
            <w:sdtContent>
              <w:p w:rsidR="00000000" w:rsidDel="00000000" w:rsidP="00000000" w:rsidRDefault="00000000" w:rsidRPr="00000000" w14:paraId="000007CA">
                <w:pPr>
                  <w:rPr/>
                </w:pPr>
                <w:r w:rsidDel="00000000" w:rsidR="00000000" w:rsidRPr="00000000">
                  <w:rPr>
                    <w:rtl w:val="0"/>
                  </w:rPr>
                  <w:t xml:space="preserve"> </w:t>
                </w:r>
                <w:r w:rsidDel="00000000" w:rsidR="00000000" w:rsidRPr="00000000">
                  <w:rPr>
                    <w:b w:val="1"/>
                    <w:rtl w:val="0"/>
                  </w:rPr>
                  <w:t xml:space="preserve">FARMER COOPERATIVES AND FARMER ORGANIZATIONS CATEGORY</w:t>
                </w:r>
                <w:r w:rsidDel="00000000" w:rsidR="00000000" w:rsidRPr="00000000">
                  <w:rPr>
                    <w:rtl w:val="0"/>
                  </w:rPr>
                  <w:t xml:space="preserve"> </w:t>
                </w:r>
              </w:p>
            </w:sdtContent>
          </w:sdt>
        </w:tc>
      </w:tr>
      <w:tr>
        <w:trPr>
          <w:cantSplit w:val="0"/>
          <w:trHeight w:val="291" w:hRule="atLeast"/>
          <w:tblHeader w:val="0"/>
        </w:trPr>
        <w:tc>
          <w:tcPr/>
          <w:sdt>
            <w:sdtPr>
              <w:tag w:val="goog_rdk_2394"/>
            </w:sdtPr>
            <w:sdtContent>
              <w:p w:rsidR="00000000" w:rsidDel="00000000" w:rsidP="00000000" w:rsidRDefault="00000000" w:rsidRPr="00000000" w14:paraId="000007D0">
                <w:pPr>
                  <w:rPr/>
                </w:pPr>
                <w:r w:rsidDel="00000000" w:rsidR="00000000" w:rsidRPr="00000000">
                  <w:rPr>
                    <w:rtl w:val="0"/>
                  </w:rPr>
                  <w:t xml:space="preserve">66</w:t>
                </w:r>
              </w:p>
            </w:sdtContent>
          </w:sdt>
        </w:tc>
        <w:tc>
          <w:tcPr/>
          <w:sdt>
            <w:sdtPr>
              <w:tag w:val="goog_rdk_2395"/>
            </w:sdtPr>
            <w:sdtContent>
              <w:p w:rsidR="00000000" w:rsidDel="00000000" w:rsidP="00000000" w:rsidRDefault="00000000" w:rsidRPr="00000000" w14:paraId="000007D1">
                <w:pPr>
                  <w:rPr/>
                </w:pPr>
                <w:r w:rsidDel="00000000" w:rsidR="00000000" w:rsidRPr="00000000">
                  <w:rPr>
                    <w:rtl w:val="0"/>
                  </w:rPr>
                  <w:t xml:space="preserve">Joseph Gafaranga</w:t>
                </w:r>
              </w:p>
            </w:sdtContent>
          </w:sdt>
        </w:tc>
        <w:tc>
          <w:tcPr/>
          <w:sdt>
            <w:sdtPr>
              <w:tag w:val="goog_rdk_2396"/>
            </w:sdtPr>
            <w:sdtContent>
              <w:p w:rsidR="00000000" w:rsidDel="00000000" w:rsidP="00000000" w:rsidRDefault="00000000" w:rsidRPr="00000000" w14:paraId="000007D2">
                <w:pPr>
                  <w:rPr/>
                </w:pPr>
                <w:r w:rsidDel="00000000" w:rsidR="00000000" w:rsidRPr="00000000">
                  <w:rPr>
                    <w:rtl w:val="0"/>
                  </w:rPr>
                  <w:t xml:space="preserve">Imbaraga Urugaga</w:t>
                </w:r>
              </w:p>
            </w:sdtContent>
          </w:sdt>
        </w:tc>
        <w:tc>
          <w:tcPr/>
          <w:sdt>
            <w:sdtPr>
              <w:tag w:val="goog_rdk_2397"/>
            </w:sdtPr>
            <w:sdtContent>
              <w:p w:rsidR="00000000" w:rsidDel="00000000" w:rsidP="00000000" w:rsidRDefault="00000000" w:rsidRPr="00000000" w14:paraId="000007D3">
                <w:pPr>
                  <w:rPr/>
                </w:pPr>
                <w:r w:rsidDel="00000000" w:rsidR="00000000" w:rsidRPr="00000000">
                  <w:rPr>
                    <w:rtl w:val="0"/>
                  </w:rPr>
                  <w:t xml:space="preserve">Secretary General</w:t>
                </w:r>
              </w:p>
            </w:sdtContent>
          </w:sdt>
        </w:tc>
        <w:tc>
          <w:tcPr/>
          <w:sdt>
            <w:sdtPr>
              <w:tag w:val="goog_rdk_2398"/>
            </w:sdtPr>
            <w:sdtContent>
              <w:p w:rsidR="00000000" w:rsidDel="00000000" w:rsidP="00000000" w:rsidRDefault="00000000" w:rsidRPr="00000000" w14:paraId="000007D4">
                <w:pPr>
                  <w:rPr>
                    <w:u w:val="single"/>
                  </w:rPr>
                </w:pPr>
                <w:hyperlink r:id="rId96">
                  <w:r w:rsidDel="00000000" w:rsidR="00000000" w:rsidRPr="00000000">
                    <w:rPr>
                      <w:color w:val="0000ff"/>
                      <w:u w:val="single"/>
                      <w:rtl w:val="0"/>
                    </w:rPr>
                    <w:t xml:space="preserve">gafarangajo@yahoo.fr</w:t>
                  </w:r>
                </w:hyperlink>
                <w:r w:rsidDel="00000000" w:rsidR="00000000" w:rsidRPr="00000000">
                  <w:rPr>
                    <w:rtl w:val="0"/>
                  </w:rPr>
                </w:r>
              </w:p>
            </w:sdtContent>
          </w:sdt>
        </w:tc>
        <w:tc>
          <w:tcPr/>
          <w:sdt>
            <w:sdtPr>
              <w:tag w:val="goog_rdk_2399"/>
            </w:sdtPr>
            <w:sdtContent>
              <w:p w:rsidR="00000000" w:rsidDel="00000000" w:rsidP="00000000" w:rsidRDefault="00000000" w:rsidRPr="00000000" w14:paraId="000007D5">
                <w:pPr>
                  <w:rPr/>
                </w:pPr>
                <w:r w:rsidDel="00000000" w:rsidR="00000000" w:rsidRPr="00000000">
                  <w:rPr>
                    <w:rtl w:val="0"/>
                  </w:rPr>
                  <w:t xml:space="preserve"> </w:t>
                </w:r>
              </w:p>
            </w:sdtContent>
          </w:sdt>
        </w:tc>
      </w:tr>
      <w:tr>
        <w:trPr>
          <w:cantSplit w:val="0"/>
          <w:trHeight w:val="332" w:hRule="atLeast"/>
          <w:tblHeader w:val="0"/>
        </w:trPr>
        <w:tc>
          <w:tcPr/>
          <w:sdt>
            <w:sdtPr>
              <w:tag w:val="goog_rdk_2400"/>
            </w:sdtPr>
            <w:sdtContent>
              <w:p w:rsidR="00000000" w:rsidDel="00000000" w:rsidP="00000000" w:rsidRDefault="00000000" w:rsidRPr="00000000" w14:paraId="000007D6">
                <w:pPr>
                  <w:rPr/>
                </w:pPr>
                <w:r w:rsidDel="00000000" w:rsidR="00000000" w:rsidRPr="00000000">
                  <w:rPr>
                    <w:rtl w:val="0"/>
                  </w:rPr>
                  <w:t xml:space="preserve">67</w:t>
                </w:r>
              </w:p>
            </w:sdtContent>
          </w:sdt>
        </w:tc>
        <w:tc>
          <w:tcPr/>
          <w:sdt>
            <w:sdtPr>
              <w:tag w:val="goog_rdk_2401"/>
            </w:sdtPr>
            <w:sdtContent>
              <w:p w:rsidR="00000000" w:rsidDel="00000000" w:rsidP="00000000" w:rsidRDefault="00000000" w:rsidRPr="00000000" w14:paraId="000007D7">
                <w:pPr>
                  <w:rPr/>
                </w:pPr>
                <w:r w:rsidDel="00000000" w:rsidR="00000000" w:rsidRPr="00000000">
                  <w:rPr>
                    <w:rtl w:val="0"/>
                  </w:rPr>
                  <w:t xml:space="preserve">Egide Nkurunziza</w:t>
                </w:r>
              </w:p>
            </w:sdtContent>
          </w:sdt>
        </w:tc>
        <w:tc>
          <w:tcPr/>
          <w:sdt>
            <w:sdtPr>
              <w:tag w:val="goog_rdk_2402"/>
            </w:sdtPr>
            <w:sdtContent>
              <w:p w:rsidR="00000000" w:rsidDel="00000000" w:rsidP="00000000" w:rsidRDefault="00000000" w:rsidRPr="00000000" w14:paraId="000007D8">
                <w:pPr>
                  <w:rPr/>
                </w:pPr>
                <w:r w:rsidDel="00000000" w:rsidR="00000000" w:rsidRPr="00000000">
                  <w:rPr>
                    <w:rtl w:val="0"/>
                  </w:rPr>
                  <w:t xml:space="preserve">HORECO</w:t>
                </w:r>
              </w:p>
            </w:sdtContent>
          </w:sdt>
        </w:tc>
        <w:tc>
          <w:tcPr/>
          <w:sdt>
            <w:sdtPr>
              <w:tag w:val="goog_rdk_2403"/>
            </w:sdtPr>
            <w:sdtContent>
              <w:p w:rsidR="00000000" w:rsidDel="00000000" w:rsidP="00000000" w:rsidRDefault="00000000" w:rsidRPr="00000000" w14:paraId="000007D9">
                <w:pPr>
                  <w:rPr/>
                </w:pPr>
                <w:r w:rsidDel="00000000" w:rsidR="00000000" w:rsidRPr="00000000">
                  <w:rPr>
                    <w:rtl w:val="0"/>
                  </w:rPr>
                  <w:t xml:space="preserve">Senior Agronomist</w:t>
                </w:r>
              </w:p>
            </w:sdtContent>
          </w:sdt>
        </w:tc>
        <w:tc>
          <w:tcPr/>
          <w:sdt>
            <w:sdtPr>
              <w:tag w:val="goog_rdk_2404"/>
            </w:sdtPr>
            <w:sdtContent>
              <w:p w:rsidR="00000000" w:rsidDel="00000000" w:rsidP="00000000" w:rsidRDefault="00000000" w:rsidRPr="00000000" w14:paraId="000007DA">
                <w:pPr>
                  <w:rPr>
                    <w:u w:val="single"/>
                  </w:rPr>
                </w:pPr>
                <w:hyperlink r:id="rId97">
                  <w:r w:rsidDel="00000000" w:rsidR="00000000" w:rsidRPr="00000000">
                    <w:rPr>
                      <w:color w:val="0000ff"/>
                      <w:u w:val="single"/>
                      <w:rtl w:val="0"/>
                    </w:rPr>
                    <w:t xml:space="preserve">nkuruegide@horeco.rw</w:t>
                  </w:r>
                </w:hyperlink>
                <w:r w:rsidDel="00000000" w:rsidR="00000000" w:rsidRPr="00000000">
                  <w:rPr>
                    <w:rtl w:val="0"/>
                  </w:rPr>
                </w:r>
              </w:p>
            </w:sdtContent>
          </w:sdt>
        </w:tc>
        <w:tc>
          <w:tcPr/>
          <w:sdt>
            <w:sdtPr>
              <w:tag w:val="goog_rdk_2405"/>
            </w:sdtPr>
            <w:sdtContent>
              <w:p w:rsidR="00000000" w:rsidDel="00000000" w:rsidP="00000000" w:rsidRDefault="00000000" w:rsidRPr="00000000" w14:paraId="000007DB">
                <w:pPr>
                  <w:rPr/>
                </w:pPr>
                <w:r w:rsidDel="00000000" w:rsidR="00000000" w:rsidRPr="00000000">
                  <w:rPr>
                    <w:rtl w:val="0"/>
                  </w:rPr>
                  <w:t xml:space="preserve"> </w:t>
                </w:r>
              </w:p>
            </w:sdtContent>
          </w:sdt>
        </w:tc>
      </w:tr>
      <w:tr>
        <w:trPr>
          <w:cantSplit w:val="0"/>
          <w:trHeight w:val="291" w:hRule="atLeast"/>
          <w:tblHeader w:val="0"/>
        </w:trPr>
        <w:tc>
          <w:tcPr/>
          <w:sdt>
            <w:sdtPr>
              <w:tag w:val="goog_rdk_2406"/>
            </w:sdtPr>
            <w:sdtContent>
              <w:p w:rsidR="00000000" w:rsidDel="00000000" w:rsidP="00000000" w:rsidRDefault="00000000" w:rsidRPr="00000000" w14:paraId="000007DC">
                <w:pPr>
                  <w:rPr/>
                </w:pPr>
                <w:r w:rsidDel="00000000" w:rsidR="00000000" w:rsidRPr="00000000">
                  <w:rPr>
                    <w:rtl w:val="0"/>
                  </w:rPr>
                  <w:t xml:space="preserve">68</w:t>
                </w:r>
              </w:p>
            </w:sdtContent>
          </w:sdt>
        </w:tc>
        <w:tc>
          <w:tcPr/>
          <w:sdt>
            <w:sdtPr>
              <w:tag w:val="goog_rdk_2407"/>
            </w:sdtPr>
            <w:sdtContent>
              <w:p w:rsidR="00000000" w:rsidDel="00000000" w:rsidP="00000000" w:rsidRDefault="00000000" w:rsidRPr="00000000" w14:paraId="000007DD">
                <w:pPr>
                  <w:rPr/>
                </w:pPr>
                <w:r w:rsidDel="00000000" w:rsidR="00000000" w:rsidRPr="00000000">
                  <w:rPr>
                    <w:rtl w:val="0"/>
                  </w:rPr>
                  <w:t xml:space="preserve">Sugira Mukunzi Christian</w:t>
                </w:r>
              </w:p>
            </w:sdtContent>
          </w:sdt>
        </w:tc>
        <w:tc>
          <w:tcPr/>
          <w:sdt>
            <w:sdtPr>
              <w:tag w:val="goog_rdk_2408"/>
            </w:sdtPr>
            <w:sdtContent>
              <w:p w:rsidR="00000000" w:rsidDel="00000000" w:rsidP="00000000" w:rsidRDefault="00000000" w:rsidRPr="00000000" w14:paraId="000007DE">
                <w:pPr>
                  <w:rPr/>
                </w:pPr>
                <w:r w:rsidDel="00000000" w:rsidR="00000000" w:rsidRPr="00000000">
                  <w:rPr>
                    <w:rtl w:val="0"/>
                  </w:rPr>
                  <w:t xml:space="preserve">RYAF</w:t>
                </w:r>
              </w:p>
            </w:sdtContent>
          </w:sdt>
        </w:tc>
        <w:tc>
          <w:tcPr/>
          <w:sdt>
            <w:sdtPr>
              <w:tag w:val="goog_rdk_2409"/>
            </w:sdtPr>
            <w:sdtContent>
              <w:p w:rsidR="00000000" w:rsidDel="00000000" w:rsidP="00000000" w:rsidRDefault="00000000" w:rsidRPr="00000000" w14:paraId="000007DF">
                <w:pPr>
                  <w:rPr/>
                </w:pPr>
                <w:r w:rsidDel="00000000" w:rsidR="00000000" w:rsidRPr="00000000">
                  <w:rPr>
                    <w:rtl w:val="0"/>
                  </w:rPr>
                  <w:t xml:space="preserve">Kamonyi representative</w:t>
                </w:r>
              </w:p>
            </w:sdtContent>
          </w:sdt>
        </w:tc>
        <w:tc>
          <w:tcPr/>
          <w:sdt>
            <w:sdtPr>
              <w:tag w:val="goog_rdk_2410"/>
            </w:sdtPr>
            <w:sdtContent>
              <w:p w:rsidR="00000000" w:rsidDel="00000000" w:rsidP="00000000" w:rsidRDefault="00000000" w:rsidRPr="00000000" w14:paraId="000007E0">
                <w:pPr>
                  <w:rPr>
                    <w:u w:val="single"/>
                  </w:rPr>
                </w:pPr>
                <w:r w:rsidDel="00000000" w:rsidR="00000000" w:rsidRPr="00000000">
                  <w:rPr>
                    <w:u w:val="single"/>
                    <w:rtl w:val="0"/>
                  </w:rPr>
                  <w:t xml:space="preserve"> </w:t>
                </w:r>
              </w:p>
            </w:sdtContent>
          </w:sdt>
        </w:tc>
        <w:tc>
          <w:tcPr/>
          <w:sdt>
            <w:sdtPr>
              <w:tag w:val="goog_rdk_2411"/>
            </w:sdtPr>
            <w:sdtContent>
              <w:p w:rsidR="00000000" w:rsidDel="00000000" w:rsidP="00000000" w:rsidRDefault="00000000" w:rsidRPr="00000000" w14:paraId="000007E1">
                <w:pPr>
                  <w:rPr/>
                </w:pPr>
                <w:r w:rsidDel="00000000" w:rsidR="00000000" w:rsidRPr="00000000">
                  <w:rPr>
                    <w:rtl w:val="0"/>
                  </w:rPr>
                  <w:t xml:space="preserve">0788215810</w:t>
                </w:r>
              </w:p>
            </w:sdtContent>
          </w:sdt>
        </w:tc>
      </w:tr>
      <w:tr>
        <w:trPr>
          <w:cantSplit w:val="0"/>
          <w:trHeight w:val="291" w:hRule="atLeast"/>
          <w:tblHeader w:val="0"/>
        </w:trPr>
        <w:tc>
          <w:tcPr/>
          <w:sdt>
            <w:sdtPr>
              <w:tag w:val="goog_rdk_2412"/>
            </w:sdtPr>
            <w:sdtContent>
              <w:p w:rsidR="00000000" w:rsidDel="00000000" w:rsidP="00000000" w:rsidRDefault="00000000" w:rsidRPr="00000000" w14:paraId="000007E2">
                <w:pPr>
                  <w:rPr/>
                </w:pPr>
                <w:r w:rsidDel="00000000" w:rsidR="00000000" w:rsidRPr="00000000">
                  <w:rPr>
                    <w:rtl w:val="0"/>
                  </w:rPr>
                  <w:t xml:space="preserve">69</w:t>
                </w:r>
              </w:p>
            </w:sdtContent>
          </w:sdt>
        </w:tc>
        <w:tc>
          <w:tcPr/>
          <w:sdt>
            <w:sdtPr>
              <w:tag w:val="goog_rdk_2413"/>
            </w:sdtPr>
            <w:sdtContent>
              <w:p w:rsidR="00000000" w:rsidDel="00000000" w:rsidP="00000000" w:rsidRDefault="00000000" w:rsidRPr="00000000" w14:paraId="000007E3">
                <w:pPr>
                  <w:rPr/>
                </w:pPr>
                <w:r w:rsidDel="00000000" w:rsidR="00000000" w:rsidRPr="00000000">
                  <w:rPr>
                    <w:rtl w:val="0"/>
                  </w:rPr>
                  <w:t xml:space="preserve">Hitimana Celestin</w:t>
                </w:r>
              </w:p>
            </w:sdtContent>
          </w:sdt>
        </w:tc>
        <w:tc>
          <w:tcPr/>
          <w:sdt>
            <w:sdtPr>
              <w:tag w:val="goog_rdk_2414"/>
            </w:sdtPr>
            <w:sdtContent>
              <w:p w:rsidR="00000000" w:rsidDel="00000000" w:rsidP="00000000" w:rsidRDefault="00000000" w:rsidRPr="00000000" w14:paraId="000007E4">
                <w:pPr>
                  <w:rPr/>
                </w:pPr>
                <w:r w:rsidDel="00000000" w:rsidR="00000000" w:rsidRPr="00000000">
                  <w:rPr>
                    <w:rtl w:val="0"/>
                  </w:rPr>
                  <w:t xml:space="preserve">RWARRI</w:t>
                </w:r>
              </w:p>
            </w:sdtContent>
          </w:sdt>
        </w:tc>
        <w:tc>
          <w:tcPr/>
          <w:sdt>
            <w:sdtPr>
              <w:tag w:val="goog_rdk_2415"/>
            </w:sdtPr>
            <w:sdtContent>
              <w:p w:rsidR="00000000" w:rsidDel="00000000" w:rsidP="00000000" w:rsidRDefault="00000000" w:rsidRPr="00000000" w14:paraId="000007E5">
                <w:pPr>
                  <w:rPr/>
                </w:pPr>
                <w:r w:rsidDel="00000000" w:rsidR="00000000" w:rsidRPr="00000000">
                  <w:rPr>
                    <w:rtl w:val="0"/>
                  </w:rPr>
                  <w:t xml:space="preserve">Staff</w:t>
                </w:r>
              </w:p>
            </w:sdtContent>
          </w:sdt>
        </w:tc>
        <w:tc>
          <w:tcPr/>
          <w:sdt>
            <w:sdtPr>
              <w:tag w:val="goog_rdk_2416"/>
            </w:sdtPr>
            <w:sdtContent>
              <w:p w:rsidR="00000000" w:rsidDel="00000000" w:rsidP="00000000" w:rsidRDefault="00000000" w:rsidRPr="00000000" w14:paraId="000007E6">
                <w:pPr>
                  <w:rPr>
                    <w:u w:val="single"/>
                  </w:rPr>
                </w:pPr>
                <w:r w:rsidDel="00000000" w:rsidR="00000000" w:rsidRPr="00000000">
                  <w:rPr>
                    <w:u w:val="single"/>
                    <w:rtl w:val="0"/>
                  </w:rPr>
                  <w:t xml:space="preserve">hicelestin@gmail.com, info@rwarri.com</w:t>
                </w:r>
              </w:p>
            </w:sdtContent>
          </w:sdt>
        </w:tc>
        <w:tc>
          <w:tcPr/>
          <w:sdt>
            <w:sdtPr>
              <w:tag w:val="goog_rdk_2417"/>
            </w:sdtPr>
            <w:sdtContent>
              <w:p w:rsidR="00000000" w:rsidDel="00000000" w:rsidP="00000000" w:rsidRDefault="00000000" w:rsidRPr="00000000" w14:paraId="000007E7">
                <w:pPr>
                  <w:rPr/>
                </w:pPr>
                <w:r w:rsidDel="00000000" w:rsidR="00000000" w:rsidRPr="00000000">
                  <w:rPr>
                    <w:rtl w:val="0"/>
                  </w:rPr>
                  <w:t xml:space="preserve">0788507086</w:t>
                </w:r>
              </w:p>
            </w:sdtContent>
          </w:sdt>
        </w:tc>
      </w:tr>
      <w:tr>
        <w:trPr>
          <w:cantSplit w:val="0"/>
          <w:trHeight w:val="291" w:hRule="atLeast"/>
          <w:tblHeader w:val="0"/>
        </w:trPr>
        <w:tc>
          <w:tcPr/>
          <w:sdt>
            <w:sdtPr>
              <w:tag w:val="goog_rdk_2418"/>
            </w:sdtPr>
            <w:sdtContent>
              <w:p w:rsidR="00000000" w:rsidDel="00000000" w:rsidP="00000000" w:rsidRDefault="00000000" w:rsidRPr="00000000" w14:paraId="000007E8">
                <w:pPr>
                  <w:rPr/>
                </w:pPr>
                <w:r w:rsidDel="00000000" w:rsidR="00000000" w:rsidRPr="00000000">
                  <w:rPr>
                    <w:rtl w:val="0"/>
                  </w:rPr>
                  <w:t xml:space="preserve"> </w:t>
                </w:r>
              </w:p>
            </w:sdtContent>
          </w:sdt>
        </w:tc>
        <w:tc>
          <w:tcPr>
            <w:gridSpan w:val="3"/>
          </w:tcPr>
          <w:sdt>
            <w:sdtPr>
              <w:tag w:val="goog_rdk_2419"/>
            </w:sdtPr>
            <w:sdtContent>
              <w:p w:rsidR="00000000" w:rsidDel="00000000" w:rsidP="00000000" w:rsidRDefault="00000000" w:rsidRPr="00000000" w14:paraId="000007E9">
                <w:pPr>
                  <w:rPr>
                    <w:b w:val="1"/>
                  </w:rPr>
                </w:pPr>
                <w:r w:rsidDel="00000000" w:rsidR="00000000" w:rsidRPr="00000000">
                  <w:rPr>
                    <w:b w:val="1"/>
                    <w:rtl w:val="0"/>
                  </w:rPr>
                  <w:t xml:space="preserve">RAB PROJECT CORE TEAM</w:t>
                </w:r>
              </w:p>
            </w:sdtContent>
          </w:sdt>
        </w:tc>
        <w:tc>
          <w:tcPr/>
          <w:sdt>
            <w:sdtPr>
              <w:tag w:val="goog_rdk_2422"/>
            </w:sdtPr>
            <w:sdtContent>
              <w:p w:rsidR="00000000" w:rsidDel="00000000" w:rsidP="00000000" w:rsidRDefault="00000000" w:rsidRPr="00000000" w14:paraId="000007EC">
                <w:pPr>
                  <w:rPr>
                    <w:u w:val="single"/>
                  </w:rPr>
                </w:pPr>
                <w:r w:rsidDel="00000000" w:rsidR="00000000" w:rsidRPr="00000000">
                  <w:rPr>
                    <w:u w:val="single"/>
                    <w:rtl w:val="0"/>
                  </w:rPr>
                  <w:t xml:space="preserve"> </w:t>
                </w:r>
              </w:p>
            </w:sdtContent>
          </w:sdt>
        </w:tc>
        <w:tc>
          <w:tcPr/>
          <w:sdt>
            <w:sdtPr>
              <w:tag w:val="goog_rdk_2423"/>
            </w:sdtPr>
            <w:sdtContent>
              <w:p w:rsidR="00000000" w:rsidDel="00000000" w:rsidP="00000000" w:rsidRDefault="00000000" w:rsidRPr="00000000" w14:paraId="000007ED">
                <w:pPr>
                  <w:rPr/>
                </w:pPr>
                <w:r w:rsidDel="00000000" w:rsidR="00000000" w:rsidRPr="00000000">
                  <w:rPr>
                    <w:rtl w:val="0"/>
                  </w:rPr>
                  <w:t xml:space="preserve"> </w:t>
                </w:r>
              </w:p>
            </w:sdtContent>
          </w:sdt>
        </w:tc>
      </w:tr>
      <w:tr>
        <w:trPr>
          <w:cantSplit w:val="0"/>
          <w:trHeight w:val="291" w:hRule="atLeast"/>
          <w:tblHeader w:val="0"/>
        </w:trPr>
        <w:tc>
          <w:tcPr/>
          <w:sdt>
            <w:sdtPr>
              <w:tag w:val="goog_rdk_2424"/>
            </w:sdtPr>
            <w:sdtContent>
              <w:p w:rsidR="00000000" w:rsidDel="00000000" w:rsidP="00000000" w:rsidRDefault="00000000" w:rsidRPr="00000000" w14:paraId="000007EE">
                <w:pPr>
                  <w:rPr/>
                </w:pPr>
                <w:r w:rsidDel="00000000" w:rsidR="00000000" w:rsidRPr="00000000">
                  <w:rPr>
                    <w:rtl w:val="0"/>
                  </w:rPr>
                  <w:t xml:space="preserve">70</w:t>
                </w:r>
              </w:p>
            </w:sdtContent>
          </w:sdt>
        </w:tc>
        <w:tc>
          <w:tcPr/>
          <w:sdt>
            <w:sdtPr>
              <w:tag w:val="goog_rdk_2425"/>
            </w:sdtPr>
            <w:sdtContent>
              <w:p w:rsidR="00000000" w:rsidDel="00000000" w:rsidP="00000000" w:rsidRDefault="00000000" w:rsidRPr="00000000" w14:paraId="000007EF">
                <w:pPr>
                  <w:rPr/>
                </w:pPr>
                <w:r w:rsidDel="00000000" w:rsidR="00000000" w:rsidRPr="00000000">
                  <w:rPr>
                    <w:rtl w:val="0"/>
                  </w:rPr>
                  <w:t xml:space="preserve">Jules Rutebuka</w:t>
                </w:r>
              </w:p>
            </w:sdtContent>
          </w:sdt>
        </w:tc>
        <w:tc>
          <w:tcPr/>
          <w:sdt>
            <w:sdtPr>
              <w:tag w:val="goog_rdk_2426"/>
            </w:sdtPr>
            <w:sdtContent>
              <w:p w:rsidR="00000000" w:rsidDel="00000000" w:rsidP="00000000" w:rsidRDefault="00000000" w:rsidRPr="00000000" w14:paraId="000007F0">
                <w:pPr>
                  <w:rPr/>
                </w:pPr>
                <w:r w:rsidDel="00000000" w:rsidR="00000000" w:rsidRPr="00000000">
                  <w:rPr>
                    <w:rtl w:val="0"/>
                  </w:rPr>
                  <w:t xml:space="preserve">RAB</w:t>
                </w:r>
              </w:p>
            </w:sdtContent>
          </w:sdt>
        </w:tc>
        <w:tc>
          <w:tcPr/>
          <w:sdt>
            <w:sdtPr>
              <w:tag w:val="goog_rdk_2427"/>
            </w:sdtPr>
            <w:sdtContent>
              <w:p w:rsidR="00000000" w:rsidDel="00000000" w:rsidP="00000000" w:rsidRDefault="00000000" w:rsidRPr="00000000" w14:paraId="000007F1">
                <w:pPr>
                  <w:rPr/>
                </w:pPr>
                <w:r w:rsidDel="00000000" w:rsidR="00000000" w:rsidRPr="00000000">
                  <w:rPr>
                    <w:rtl w:val="0"/>
                  </w:rPr>
                  <w:t xml:space="preserve">RwaSIS Project Coordinator</w:t>
                </w:r>
              </w:p>
            </w:sdtContent>
          </w:sdt>
        </w:tc>
        <w:tc>
          <w:tcPr/>
          <w:sdt>
            <w:sdtPr>
              <w:tag w:val="goog_rdk_2428"/>
            </w:sdtPr>
            <w:sdtContent>
              <w:p w:rsidR="00000000" w:rsidDel="00000000" w:rsidP="00000000" w:rsidRDefault="00000000" w:rsidRPr="00000000" w14:paraId="000007F2">
                <w:pPr>
                  <w:rPr>
                    <w:u w:val="single"/>
                  </w:rPr>
                </w:pPr>
                <w:hyperlink r:id="rId98">
                  <w:r w:rsidDel="00000000" w:rsidR="00000000" w:rsidRPr="00000000">
                    <w:rPr>
                      <w:color w:val="0000ff"/>
                      <w:u w:val="single"/>
                      <w:rtl w:val="0"/>
                    </w:rPr>
                    <w:t xml:space="preserve">jules.rutebuja@rab.gov.rw</w:t>
                  </w:r>
                </w:hyperlink>
                <w:r w:rsidDel="00000000" w:rsidR="00000000" w:rsidRPr="00000000">
                  <w:rPr>
                    <w:rtl w:val="0"/>
                  </w:rPr>
                </w:r>
              </w:p>
            </w:sdtContent>
          </w:sdt>
        </w:tc>
        <w:tc>
          <w:tcPr/>
          <w:sdt>
            <w:sdtPr>
              <w:tag w:val="goog_rdk_2429"/>
            </w:sdtPr>
            <w:sdtContent>
              <w:p w:rsidR="00000000" w:rsidDel="00000000" w:rsidP="00000000" w:rsidRDefault="00000000" w:rsidRPr="00000000" w14:paraId="000007F3">
                <w:pPr>
                  <w:rPr/>
                </w:pPr>
                <w:r w:rsidDel="00000000" w:rsidR="00000000" w:rsidRPr="00000000">
                  <w:rPr>
                    <w:rtl w:val="0"/>
                  </w:rPr>
                  <w:t xml:space="preserve">0788620529</w:t>
                </w:r>
              </w:p>
            </w:sdtContent>
          </w:sdt>
        </w:tc>
      </w:tr>
      <w:tr>
        <w:trPr>
          <w:cantSplit w:val="0"/>
          <w:trHeight w:val="291" w:hRule="atLeast"/>
          <w:tblHeader w:val="0"/>
        </w:trPr>
        <w:tc>
          <w:tcPr/>
          <w:sdt>
            <w:sdtPr>
              <w:tag w:val="goog_rdk_2430"/>
            </w:sdtPr>
            <w:sdtContent>
              <w:p w:rsidR="00000000" w:rsidDel="00000000" w:rsidP="00000000" w:rsidRDefault="00000000" w:rsidRPr="00000000" w14:paraId="000007F4">
                <w:pPr>
                  <w:rPr/>
                </w:pPr>
                <w:r w:rsidDel="00000000" w:rsidR="00000000" w:rsidRPr="00000000">
                  <w:rPr>
                    <w:rtl w:val="0"/>
                  </w:rPr>
                  <w:t xml:space="preserve">71</w:t>
                </w:r>
              </w:p>
            </w:sdtContent>
          </w:sdt>
        </w:tc>
        <w:tc>
          <w:tcPr/>
          <w:sdt>
            <w:sdtPr>
              <w:tag w:val="goog_rdk_2431"/>
            </w:sdtPr>
            <w:sdtContent>
              <w:p w:rsidR="00000000" w:rsidDel="00000000" w:rsidP="00000000" w:rsidRDefault="00000000" w:rsidRPr="00000000" w14:paraId="000007F5">
                <w:pPr>
                  <w:rPr/>
                </w:pPr>
                <w:r w:rsidDel="00000000" w:rsidR="00000000" w:rsidRPr="00000000">
                  <w:rPr>
                    <w:rtl w:val="0"/>
                  </w:rPr>
                  <w:t xml:space="preserve">Pierre Celestin Ndayisaba</w:t>
                </w:r>
              </w:p>
            </w:sdtContent>
          </w:sdt>
        </w:tc>
        <w:tc>
          <w:tcPr/>
          <w:sdt>
            <w:sdtPr>
              <w:tag w:val="goog_rdk_2432"/>
            </w:sdtPr>
            <w:sdtContent>
              <w:p w:rsidR="00000000" w:rsidDel="00000000" w:rsidP="00000000" w:rsidRDefault="00000000" w:rsidRPr="00000000" w14:paraId="000007F6">
                <w:pPr>
                  <w:rPr/>
                </w:pPr>
                <w:r w:rsidDel="00000000" w:rsidR="00000000" w:rsidRPr="00000000">
                  <w:rPr>
                    <w:rtl w:val="0"/>
                  </w:rPr>
                  <w:t xml:space="preserve">RAB</w:t>
                </w:r>
              </w:p>
            </w:sdtContent>
          </w:sdt>
        </w:tc>
        <w:tc>
          <w:tcPr/>
          <w:sdt>
            <w:sdtPr>
              <w:tag w:val="goog_rdk_2433"/>
            </w:sdtPr>
            <w:sdtContent>
              <w:p w:rsidR="00000000" w:rsidDel="00000000" w:rsidP="00000000" w:rsidRDefault="00000000" w:rsidRPr="00000000" w14:paraId="000007F7">
                <w:pPr>
                  <w:rPr/>
                </w:pPr>
                <w:r w:rsidDel="00000000" w:rsidR="00000000" w:rsidRPr="00000000">
                  <w:rPr>
                    <w:rtl w:val="0"/>
                  </w:rPr>
                  <w:t xml:space="preserve">Researcher</w:t>
                </w:r>
              </w:p>
            </w:sdtContent>
          </w:sdt>
        </w:tc>
        <w:tc>
          <w:tcPr/>
          <w:sdt>
            <w:sdtPr>
              <w:tag w:val="goog_rdk_2434"/>
            </w:sdtPr>
            <w:sdtContent>
              <w:p w:rsidR="00000000" w:rsidDel="00000000" w:rsidP="00000000" w:rsidRDefault="00000000" w:rsidRPr="00000000" w14:paraId="000007F8">
                <w:pPr>
                  <w:rPr>
                    <w:u w:val="single"/>
                  </w:rPr>
                </w:pPr>
                <w:r w:rsidDel="00000000" w:rsidR="00000000" w:rsidRPr="00000000">
                  <w:rPr>
                    <w:u w:val="single"/>
                    <w:rtl w:val="0"/>
                  </w:rPr>
                  <w:t xml:space="preserve"> </w:t>
                </w:r>
              </w:p>
            </w:sdtContent>
          </w:sdt>
        </w:tc>
        <w:tc>
          <w:tcPr/>
          <w:sdt>
            <w:sdtPr>
              <w:tag w:val="goog_rdk_2435"/>
            </w:sdtPr>
            <w:sdtContent>
              <w:p w:rsidR="00000000" w:rsidDel="00000000" w:rsidP="00000000" w:rsidRDefault="00000000" w:rsidRPr="00000000" w14:paraId="000007F9">
                <w:pPr>
                  <w:rPr/>
                </w:pPr>
                <w:r w:rsidDel="00000000" w:rsidR="00000000" w:rsidRPr="00000000">
                  <w:rPr>
                    <w:rtl w:val="0"/>
                  </w:rPr>
                  <w:t xml:space="preserve">0788501345</w:t>
                </w:r>
              </w:p>
            </w:sdtContent>
          </w:sdt>
        </w:tc>
      </w:tr>
      <w:tr>
        <w:trPr>
          <w:cantSplit w:val="0"/>
          <w:trHeight w:val="291" w:hRule="atLeast"/>
          <w:tblHeader w:val="0"/>
        </w:trPr>
        <w:tc>
          <w:tcPr/>
          <w:sdt>
            <w:sdtPr>
              <w:tag w:val="goog_rdk_2436"/>
            </w:sdtPr>
            <w:sdtContent>
              <w:p w:rsidR="00000000" w:rsidDel="00000000" w:rsidP="00000000" w:rsidRDefault="00000000" w:rsidRPr="00000000" w14:paraId="000007FA">
                <w:pPr>
                  <w:rPr/>
                </w:pPr>
                <w:r w:rsidDel="00000000" w:rsidR="00000000" w:rsidRPr="00000000">
                  <w:rPr>
                    <w:rtl w:val="0"/>
                  </w:rPr>
                  <w:t xml:space="preserve">72</w:t>
                </w:r>
              </w:p>
            </w:sdtContent>
          </w:sdt>
        </w:tc>
        <w:tc>
          <w:tcPr/>
          <w:sdt>
            <w:sdtPr>
              <w:tag w:val="goog_rdk_2437"/>
            </w:sdtPr>
            <w:sdtContent>
              <w:p w:rsidR="00000000" w:rsidDel="00000000" w:rsidP="00000000" w:rsidRDefault="00000000" w:rsidRPr="00000000" w14:paraId="000007FB">
                <w:pPr>
                  <w:rPr/>
                </w:pPr>
                <w:r w:rsidDel="00000000" w:rsidR="00000000" w:rsidRPr="00000000">
                  <w:rPr>
                    <w:rtl w:val="0"/>
                  </w:rPr>
                  <w:t xml:space="preserve">Kayumba John</w:t>
                </w:r>
              </w:p>
            </w:sdtContent>
          </w:sdt>
        </w:tc>
        <w:tc>
          <w:tcPr/>
          <w:sdt>
            <w:sdtPr>
              <w:tag w:val="goog_rdk_2438"/>
            </w:sdtPr>
            <w:sdtContent>
              <w:p w:rsidR="00000000" w:rsidDel="00000000" w:rsidP="00000000" w:rsidRDefault="00000000" w:rsidRPr="00000000" w14:paraId="000007FC">
                <w:pPr>
                  <w:rPr/>
                </w:pPr>
                <w:r w:rsidDel="00000000" w:rsidR="00000000" w:rsidRPr="00000000">
                  <w:rPr>
                    <w:rtl w:val="0"/>
                  </w:rPr>
                  <w:t xml:space="preserve">RAB</w:t>
                </w:r>
              </w:p>
            </w:sdtContent>
          </w:sdt>
        </w:tc>
        <w:tc>
          <w:tcPr/>
          <w:sdt>
            <w:sdtPr>
              <w:tag w:val="goog_rdk_2439"/>
            </w:sdtPr>
            <w:sdtContent>
              <w:p w:rsidR="00000000" w:rsidDel="00000000" w:rsidP="00000000" w:rsidRDefault="00000000" w:rsidRPr="00000000" w14:paraId="000007FD">
                <w:pPr>
                  <w:rPr/>
                </w:pPr>
                <w:r w:rsidDel="00000000" w:rsidR="00000000" w:rsidRPr="00000000">
                  <w:rPr>
                    <w:rtl w:val="0"/>
                  </w:rPr>
                  <w:t xml:space="preserve">Researcher</w:t>
                </w:r>
              </w:p>
            </w:sdtContent>
          </w:sdt>
        </w:tc>
        <w:tc>
          <w:tcPr/>
          <w:sdt>
            <w:sdtPr>
              <w:tag w:val="goog_rdk_2440"/>
            </w:sdtPr>
            <w:sdtContent>
              <w:p w:rsidR="00000000" w:rsidDel="00000000" w:rsidP="00000000" w:rsidRDefault="00000000" w:rsidRPr="00000000" w14:paraId="000007FE">
                <w:pPr>
                  <w:rPr>
                    <w:u w:val="single"/>
                  </w:rPr>
                </w:pPr>
                <w:hyperlink r:id="rId99">
                  <w:r w:rsidDel="00000000" w:rsidR="00000000" w:rsidRPr="00000000">
                    <w:rPr>
                      <w:color w:val="0000ff"/>
                      <w:u w:val="single"/>
                      <w:rtl w:val="0"/>
                    </w:rPr>
                    <w:t xml:space="preserve">john.kayumba@rab.gov.rw</w:t>
                  </w:r>
                </w:hyperlink>
                <w:r w:rsidDel="00000000" w:rsidR="00000000" w:rsidRPr="00000000">
                  <w:rPr>
                    <w:rtl w:val="0"/>
                  </w:rPr>
                </w:r>
              </w:p>
            </w:sdtContent>
          </w:sdt>
        </w:tc>
        <w:tc>
          <w:tcPr/>
          <w:sdt>
            <w:sdtPr>
              <w:tag w:val="goog_rdk_2441"/>
            </w:sdtPr>
            <w:sdtContent>
              <w:p w:rsidR="00000000" w:rsidDel="00000000" w:rsidP="00000000" w:rsidRDefault="00000000" w:rsidRPr="00000000" w14:paraId="000007FF">
                <w:pPr>
                  <w:rPr/>
                </w:pPr>
                <w:r w:rsidDel="00000000" w:rsidR="00000000" w:rsidRPr="00000000">
                  <w:rPr>
                    <w:rtl w:val="0"/>
                  </w:rPr>
                  <w:t xml:space="preserve">0788768854</w:t>
                </w:r>
              </w:p>
            </w:sdtContent>
          </w:sdt>
        </w:tc>
      </w:tr>
      <w:tr>
        <w:trPr>
          <w:cantSplit w:val="0"/>
          <w:trHeight w:val="291" w:hRule="atLeast"/>
          <w:tblHeader w:val="0"/>
        </w:trPr>
        <w:tc>
          <w:tcPr/>
          <w:sdt>
            <w:sdtPr>
              <w:tag w:val="goog_rdk_2442"/>
            </w:sdtPr>
            <w:sdtContent>
              <w:p w:rsidR="00000000" w:rsidDel="00000000" w:rsidP="00000000" w:rsidRDefault="00000000" w:rsidRPr="00000000" w14:paraId="00000800">
                <w:pPr>
                  <w:rPr/>
                </w:pPr>
                <w:r w:rsidDel="00000000" w:rsidR="00000000" w:rsidRPr="00000000">
                  <w:rPr>
                    <w:rtl w:val="0"/>
                  </w:rPr>
                  <w:t xml:space="preserve">73</w:t>
                </w:r>
              </w:p>
            </w:sdtContent>
          </w:sdt>
        </w:tc>
        <w:tc>
          <w:tcPr/>
          <w:sdt>
            <w:sdtPr>
              <w:tag w:val="goog_rdk_2443"/>
            </w:sdtPr>
            <w:sdtContent>
              <w:p w:rsidR="00000000" w:rsidDel="00000000" w:rsidP="00000000" w:rsidRDefault="00000000" w:rsidRPr="00000000" w14:paraId="00000801">
                <w:pPr>
                  <w:rPr/>
                </w:pPr>
                <w:r w:rsidDel="00000000" w:rsidR="00000000" w:rsidRPr="00000000">
                  <w:rPr>
                    <w:rtl w:val="0"/>
                  </w:rPr>
                  <w:t xml:space="preserve">Eric Nsabimana</w:t>
                </w:r>
              </w:p>
            </w:sdtContent>
          </w:sdt>
        </w:tc>
        <w:tc>
          <w:tcPr/>
          <w:sdt>
            <w:sdtPr>
              <w:tag w:val="goog_rdk_2444"/>
            </w:sdtPr>
            <w:sdtContent>
              <w:p w:rsidR="00000000" w:rsidDel="00000000" w:rsidP="00000000" w:rsidRDefault="00000000" w:rsidRPr="00000000" w14:paraId="00000802">
                <w:pPr>
                  <w:rPr/>
                </w:pPr>
                <w:r w:rsidDel="00000000" w:rsidR="00000000" w:rsidRPr="00000000">
                  <w:rPr>
                    <w:rtl w:val="0"/>
                  </w:rPr>
                  <w:t xml:space="preserve">RAB</w:t>
                </w:r>
              </w:p>
            </w:sdtContent>
          </w:sdt>
        </w:tc>
        <w:tc>
          <w:tcPr/>
          <w:sdt>
            <w:sdtPr>
              <w:tag w:val="goog_rdk_2445"/>
            </w:sdtPr>
            <w:sdtContent>
              <w:p w:rsidR="00000000" w:rsidDel="00000000" w:rsidP="00000000" w:rsidRDefault="00000000" w:rsidRPr="00000000" w14:paraId="00000803">
                <w:pPr>
                  <w:rPr/>
                </w:pPr>
                <w:r w:rsidDel="00000000" w:rsidR="00000000" w:rsidRPr="00000000">
                  <w:rPr>
                    <w:rtl w:val="0"/>
                  </w:rPr>
                  <w:t xml:space="preserve">Data and GIS specialist</w:t>
                </w:r>
              </w:p>
            </w:sdtContent>
          </w:sdt>
        </w:tc>
        <w:tc>
          <w:tcPr/>
          <w:sdt>
            <w:sdtPr>
              <w:tag w:val="goog_rdk_2446"/>
            </w:sdtPr>
            <w:sdtContent>
              <w:p w:rsidR="00000000" w:rsidDel="00000000" w:rsidP="00000000" w:rsidRDefault="00000000" w:rsidRPr="00000000" w14:paraId="00000804">
                <w:pPr>
                  <w:rPr>
                    <w:u w:val="single"/>
                  </w:rPr>
                </w:pPr>
                <w:hyperlink r:id="rId100">
                  <w:r w:rsidDel="00000000" w:rsidR="00000000" w:rsidRPr="00000000">
                    <w:rPr>
                      <w:color w:val="0000ff"/>
                      <w:u w:val="single"/>
                      <w:rtl w:val="0"/>
                    </w:rPr>
                    <w:t xml:space="preserve">eric.nsabimana@rab.gov.rw</w:t>
                  </w:r>
                </w:hyperlink>
                <w:r w:rsidDel="00000000" w:rsidR="00000000" w:rsidRPr="00000000">
                  <w:rPr>
                    <w:rtl w:val="0"/>
                  </w:rPr>
                </w:r>
              </w:p>
            </w:sdtContent>
          </w:sdt>
        </w:tc>
        <w:tc>
          <w:tcPr/>
          <w:sdt>
            <w:sdtPr>
              <w:tag w:val="goog_rdk_2447"/>
            </w:sdtPr>
            <w:sdtContent>
              <w:p w:rsidR="00000000" w:rsidDel="00000000" w:rsidP="00000000" w:rsidRDefault="00000000" w:rsidRPr="00000000" w14:paraId="00000805">
                <w:pPr>
                  <w:rPr/>
                </w:pPr>
                <w:r w:rsidDel="00000000" w:rsidR="00000000" w:rsidRPr="00000000">
                  <w:rPr>
                    <w:rtl w:val="0"/>
                  </w:rPr>
                  <w:t xml:space="preserve">0788582021</w:t>
                </w:r>
              </w:p>
            </w:sdtContent>
          </w:sdt>
        </w:tc>
      </w:tr>
      <w:tr>
        <w:trPr>
          <w:cantSplit w:val="0"/>
          <w:trHeight w:val="291" w:hRule="atLeast"/>
          <w:tblHeader w:val="0"/>
        </w:trPr>
        <w:tc>
          <w:tcPr/>
          <w:sdt>
            <w:sdtPr>
              <w:tag w:val="goog_rdk_2448"/>
            </w:sdtPr>
            <w:sdtContent>
              <w:p w:rsidR="00000000" w:rsidDel="00000000" w:rsidP="00000000" w:rsidRDefault="00000000" w:rsidRPr="00000000" w14:paraId="00000806">
                <w:pPr>
                  <w:rPr/>
                </w:pPr>
                <w:r w:rsidDel="00000000" w:rsidR="00000000" w:rsidRPr="00000000">
                  <w:rPr>
                    <w:rtl w:val="0"/>
                  </w:rPr>
                  <w:t xml:space="preserve">74</w:t>
                </w:r>
              </w:p>
            </w:sdtContent>
          </w:sdt>
        </w:tc>
        <w:tc>
          <w:tcPr/>
          <w:sdt>
            <w:sdtPr>
              <w:tag w:val="goog_rdk_2449"/>
            </w:sdtPr>
            <w:sdtContent>
              <w:p w:rsidR="00000000" w:rsidDel="00000000" w:rsidP="00000000" w:rsidRDefault="00000000" w:rsidRPr="00000000" w14:paraId="00000807">
                <w:pPr>
                  <w:rPr/>
                </w:pPr>
                <w:r w:rsidDel="00000000" w:rsidR="00000000" w:rsidRPr="00000000">
                  <w:rPr>
                    <w:rtl w:val="0"/>
                  </w:rPr>
                  <w:t xml:space="preserve">Mwungura Marc</w:t>
                </w:r>
              </w:p>
            </w:sdtContent>
          </w:sdt>
        </w:tc>
        <w:tc>
          <w:tcPr/>
          <w:sdt>
            <w:sdtPr>
              <w:tag w:val="goog_rdk_2450"/>
            </w:sdtPr>
            <w:sdtContent>
              <w:p w:rsidR="00000000" w:rsidDel="00000000" w:rsidP="00000000" w:rsidRDefault="00000000" w:rsidRPr="00000000" w14:paraId="00000808">
                <w:pPr>
                  <w:rPr/>
                </w:pPr>
                <w:r w:rsidDel="00000000" w:rsidR="00000000" w:rsidRPr="00000000">
                  <w:rPr>
                    <w:rtl w:val="0"/>
                  </w:rPr>
                  <w:t xml:space="preserve">RAB</w:t>
                </w:r>
              </w:p>
            </w:sdtContent>
          </w:sdt>
        </w:tc>
        <w:tc>
          <w:tcPr/>
          <w:sdt>
            <w:sdtPr>
              <w:tag w:val="goog_rdk_2451"/>
            </w:sdtPr>
            <w:sdtContent>
              <w:p w:rsidR="00000000" w:rsidDel="00000000" w:rsidP="00000000" w:rsidRDefault="00000000" w:rsidRPr="00000000" w14:paraId="00000809">
                <w:pPr>
                  <w:rPr/>
                </w:pPr>
                <w:r w:rsidDel="00000000" w:rsidR="00000000" w:rsidRPr="00000000">
                  <w:rPr>
                    <w:rtl w:val="0"/>
                  </w:rPr>
                  <w:t xml:space="preserve">Research Technician</w:t>
                </w:r>
              </w:p>
            </w:sdtContent>
          </w:sdt>
        </w:tc>
        <w:tc>
          <w:tcPr/>
          <w:sdt>
            <w:sdtPr>
              <w:tag w:val="goog_rdk_2452"/>
            </w:sdtPr>
            <w:sdtContent>
              <w:p w:rsidR="00000000" w:rsidDel="00000000" w:rsidP="00000000" w:rsidRDefault="00000000" w:rsidRPr="00000000" w14:paraId="0000080A">
                <w:pPr>
                  <w:rPr>
                    <w:u w:val="single"/>
                  </w:rPr>
                </w:pPr>
                <w:hyperlink r:id="rId101">
                  <w:r w:rsidDel="00000000" w:rsidR="00000000" w:rsidRPr="00000000">
                    <w:rPr>
                      <w:color w:val="0000ff"/>
                      <w:u w:val="single"/>
                      <w:rtl w:val="0"/>
                    </w:rPr>
                    <w:t xml:space="preserve">marc.mwungura@rab.gov.rw</w:t>
                  </w:r>
                </w:hyperlink>
                <w:r w:rsidDel="00000000" w:rsidR="00000000" w:rsidRPr="00000000">
                  <w:rPr>
                    <w:rtl w:val="0"/>
                  </w:rPr>
                </w:r>
              </w:p>
            </w:sdtContent>
          </w:sdt>
        </w:tc>
        <w:tc>
          <w:tcPr/>
          <w:sdt>
            <w:sdtPr>
              <w:tag w:val="goog_rdk_2453"/>
            </w:sdtPr>
            <w:sdtContent>
              <w:p w:rsidR="00000000" w:rsidDel="00000000" w:rsidP="00000000" w:rsidRDefault="00000000" w:rsidRPr="00000000" w14:paraId="0000080B">
                <w:pPr>
                  <w:rPr/>
                </w:pPr>
                <w:r w:rsidDel="00000000" w:rsidR="00000000" w:rsidRPr="00000000">
                  <w:rPr>
                    <w:rtl w:val="0"/>
                  </w:rPr>
                  <w:t xml:space="preserve">0785325751</w:t>
                </w:r>
              </w:p>
            </w:sdtContent>
          </w:sdt>
        </w:tc>
      </w:tr>
      <w:tr>
        <w:trPr>
          <w:cantSplit w:val="0"/>
          <w:trHeight w:val="291" w:hRule="atLeast"/>
          <w:tblHeader w:val="0"/>
        </w:trPr>
        <w:tc>
          <w:tcPr/>
          <w:sdt>
            <w:sdtPr>
              <w:tag w:val="goog_rdk_2454"/>
            </w:sdtPr>
            <w:sdtContent>
              <w:p w:rsidR="00000000" w:rsidDel="00000000" w:rsidP="00000000" w:rsidRDefault="00000000" w:rsidRPr="00000000" w14:paraId="0000080C">
                <w:pPr>
                  <w:rPr/>
                </w:pPr>
                <w:r w:rsidDel="00000000" w:rsidR="00000000" w:rsidRPr="00000000">
                  <w:rPr>
                    <w:rtl w:val="0"/>
                  </w:rPr>
                  <w:t xml:space="preserve">75</w:t>
                </w:r>
              </w:p>
            </w:sdtContent>
          </w:sdt>
        </w:tc>
        <w:tc>
          <w:tcPr/>
          <w:sdt>
            <w:sdtPr>
              <w:tag w:val="goog_rdk_2455"/>
            </w:sdtPr>
            <w:sdtContent>
              <w:p w:rsidR="00000000" w:rsidDel="00000000" w:rsidP="00000000" w:rsidRDefault="00000000" w:rsidRPr="00000000" w14:paraId="0000080D">
                <w:pPr>
                  <w:rPr/>
                </w:pPr>
                <w:r w:rsidDel="00000000" w:rsidR="00000000" w:rsidRPr="00000000">
                  <w:rPr>
                    <w:rtl w:val="0"/>
                  </w:rPr>
                  <w:t xml:space="preserve">Olivier Ndayitegeye</w:t>
                </w:r>
              </w:p>
            </w:sdtContent>
          </w:sdt>
        </w:tc>
        <w:tc>
          <w:tcPr/>
          <w:sdt>
            <w:sdtPr>
              <w:tag w:val="goog_rdk_2456"/>
            </w:sdtPr>
            <w:sdtContent>
              <w:p w:rsidR="00000000" w:rsidDel="00000000" w:rsidP="00000000" w:rsidRDefault="00000000" w:rsidRPr="00000000" w14:paraId="0000080E">
                <w:pPr>
                  <w:rPr/>
                </w:pPr>
                <w:r w:rsidDel="00000000" w:rsidR="00000000" w:rsidRPr="00000000">
                  <w:rPr>
                    <w:rtl w:val="0"/>
                  </w:rPr>
                  <w:t xml:space="preserve">RAB</w:t>
                </w:r>
              </w:p>
            </w:sdtContent>
          </w:sdt>
        </w:tc>
        <w:tc>
          <w:tcPr/>
          <w:sdt>
            <w:sdtPr>
              <w:tag w:val="goog_rdk_2457"/>
            </w:sdtPr>
            <w:sdtContent>
              <w:p w:rsidR="00000000" w:rsidDel="00000000" w:rsidP="00000000" w:rsidRDefault="00000000" w:rsidRPr="00000000" w14:paraId="0000080F">
                <w:pPr>
                  <w:rPr/>
                </w:pPr>
                <w:r w:rsidDel="00000000" w:rsidR="00000000" w:rsidRPr="00000000">
                  <w:rPr>
                    <w:rtl w:val="0"/>
                  </w:rPr>
                  <w:t xml:space="preserve">Researcher</w:t>
                </w:r>
              </w:p>
            </w:sdtContent>
          </w:sdt>
        </w:tc>
        <w:tc>
          <w:tcPr/>
          <w:sdt>
            <w:sdtPr>
              <w:tag w:val="goog_rdk_2458"/>
            </w:sdtPr>
            <w:sdtContent>
              <w:p w:rsidR="00000000" w:rsidDel="00000000" w:rsidP="00000000" w:rsidRDefault="00000000" w:rsidRPr="00000000" w14:paraId="00000810">
                <w:pPr>
                  <w:rPr>
                    <w:u w:val="single"/>
                  </w:rPr>
                </w:pPr>
                <w:hyperlink r:id="rId102">
                  <w:r w:rsidDel="00000000" w:rsidR="00000000" w:rsidRPr="00000000">
                    <w:rPr>
                      <w:color w:val="0000ff"/>
                      <w:u w:val="single"/>
                      <w:rtl w:val="0"/>
                    </w:rPr>
                    <w:t xml:space="preserve">olivier.ndayitegeye@rab.gov.rw</w:t>
                  </w:r>
                </w:hyperlink>
                <w:r w:rsidDel="00000000" w:rsidR="00000000" w:rsidRPr="00000000">
                  <w:rPr>
                    <w:rtl w:val="0"/>
                  </w:rPr>
                </w:r>
              </w:p>
            </w:sdtContent>
          </w:sdt>
        </w:tc>
        <w:tc>
          <w:tcPr/>
          <w:sdt>
            <w:sdtPr>
              <w:tag w:val="goog_rdk_2459"/>
            </w:sdtPr>
            <w:sdtContent>
              <w:p w:rsidR="00000000" w:rsidDel="00000000" w:rsidP="00000000" w:rsidRDefault="00000000" w:rsidRPr="00000000" w14:paraId="00000811">
                <w:pPr>
                  <w:rPr/>
                </w:pPr>
                <w:r w:rsidDel="00000000" w:rsidR="00000000" w:rsidRPr="00000000">
                  <w:rPr>
                    <w:rtl w:val="0"/>
                  </w:rPr>
                  <w:t xml:space="preserve">0788653615</w:t>
                </w:r>
              </w:p>
            </w:sdtContent>
          </w:sdt>
        </w:tc>
      </w:tr>
    </w:tbl>
    <w:sdt>
      <w:sdtPr>
        <w:tag w:val="goog_rdk_2460"/>
      </w:sdtPr>
      <w:sdtContent>
        <w:p w:rsidR="00000000" w:rsidDel="00000000" w:rsidP="00000000" w:rsidRDefault="00000000" w:rsidRPr="00000000" w14:paraId="00000812">
          <w:pPr>
            <w:rPr>
              <w:b w:val="1"/>
              <w:color w:val="000000"/>
            </w:rPr>
            <w:sectPr>
              <w:type w:val="nextPage"/>
              <w:pgSz w:h="11906" w:w="16838" w:orient="landscape"/>
              <w:pgMar w:bottom="1418" w:top="1418" w:left="1276" w:right="1418" w:header="567" w:footer="567"/>
              <w:titlePg w:val="1"/>
            </w:sectPr>
          </w:pPr>
          <w:r w:rsidDel="00000000" w:rsidR="00000000" w:rsidRPr="00000000">
            <w:rPr>
              <w:rtl w:val="0"/>
            </w:rPr>
          </w:r>
        </w:p>
      </w:sdtContent>
    </w:sdt>
    <w:sdt>
      <w:sdtPr>
        <w:tag w:val="goog_rdk_2461"/>
      </w:sdtPr>
      <w:sdtContent>
        <w:p w:rsidR="00000000" w:rsidDel="00000000" w:rsidP="00000000" w:rsidRDefault="00000000" w:rsidRPr="00000000" w14:paraId="00000813">
          <w:pPr>
            <w:rPr>
              <w:b w:val="1"/>
              <w:color w:val="000000"/>
            </w:rPr>
          </w:pPr>
          <w:r w:rsidDel="00000000" w:rsidR="00000000" w:rsidRPr="00000000">
            <w:rPr>
              <w:b w:val="1"/>
              <w:color w:val="000000"/>
              <w:rtl w:val="0"/>
            </w:rPr>
            <w:t xml:space="preserve">List of participants for the national workshop in Musanze</w:t>
          </w:r>
        </w:p>
      </w:sdtContent>
    </w:sdt>
    <w:tbl>
      <w:tblPr>
        <w:tblStyle w:val="Table12"/>
        <w:tblW w:w="126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
        <w:gridCol w:w="1825"/>
        <w:gridCol w:w="2494"/>
        <w:gridCol w:w="1625"/>
        <w:gridCol w:w="3584"/>
        <w:gridCol w:w="2587"/>
        <w:tblGridChange w:id="0">
          <w:tblGrid>
            <w:gridCol w:w="492"/>
            <w:gridCol w:w="1825"/>
            <w:gridCol w:w="2494"/>
            <w:gridCol w:w="1625"/>
            <w:gridCol w:w="3584"/>
            <w:gridCol w:w="2587"/>
          </w:tblGrid>
        </w:tblGridChange>
      </w:tblGrid>
      <w:tr>
        <w:trPr>
          <w:cantSplit w:val="0"/>
          <w:trHeight w:val="346" w:hRule="atLeast"/>
          <w:tblHeader w:val="0"/>
        </w:trPr>
        <w:tc>
          <w:tcPr>
            <w:shd w:fill="bfbfbf" w:val="clear"/>
          </w:tcPr>
          <w:sdt>
            <w:sdtPr>
              <w:tag w:val="goog_rdk_2462"/>
            </w:sdtPr>
            <w:sdtContent>
              <w:p w:rsidR="00000000" w:rsidDel="00000000" w:rsidP="00000000" w:rsidRDefault="00000000" w:rsidRPr="00000000" w14:paraId="00000814">
                <w:pPr>
                  <w:spacing w:after="0" w:line="240" w:lineRule="auto"/>
                  <w:rPr>
                    <w:b w:val="1"/>
                    <w:color w:val="000000"/>
                  </w:rPr>
                </w:pPr>
                <w:r w:rsidDel="00000000" w:rsidR="00000000" w:rsidRPr="00000000">
                  <w:rPr>
                    <w:b w:val="1"/>
                    <w:color w:val="000000"/>
                    <w:rtl w:val="0"/>
                  </w:rPr>
                  <w:t xml:space="preserve">No</w:t>
                </w:r>
              </w:p>
            </w:sdtContent>
          </w:sdt>
        </w:tc>
        <w:tc>
          <w:tcPr>
            <w:shd w:fill="bfbfbf" w:val="clear"/>
          </w:tcPr>
          <w:sdt>
            <w:sdtPr>
              <w:tag w:val="goog_rdk_2463"/>
            </w:sdtPr>
            <w:sdtContent>
              <w:p w:rsidR="00000000" w:rsidDel="00000000" w:rsidP="00000000" w:rsidRDefault="00000000" w:rsidRPr="00000000" w14:paraId="00000815">
                <w:pPr>
                  <w:spacing w:after="0" w:line="240" w:lineRule="auto"/>
                  <w:rPr>
                    <w:b w:val="1"/>
                    <w:color w:val="000000"/>
                  </w:rPr>
                </w:pPr>
                <w:r w:rsidDel="00000000" w:rsidR="00000000" w:rsidRPr="00000000">
                  <w:rPr>
                    <w:b w:val="1"/>
                    <w:color w:val="000000"/>
                    <w:rtl w:val="0"/>
                  </w:rPr>
                  <w:t xml:space="preserve">GOVERNMENT OFFICERS CATEGORY</w:t>
                </w:r>
              </w:p>
            </w:sdtContent>
          </w:sdt>
        </w:tc>
        <w:tc>
          <w:tcPr>
            <w:shd w:fill="bfbfbf" w:val="clear"/>
          </w:tcPr>
          <w:sdt>
            <w:sdtPr>
              <w:tag w:val="goog_rdk_2464"/>
            </w:sdtPr>
            <w:sdtContent>
              <w:p w:rsidR="00000000" w:rsidDel="00000000" w:rsidP="00000000" w:rsidRDefault="00000000" w:rsidRPr="00000000" w14:paraId="00000816">
                <w:pPr>
                  <w:spacing w:after="0" w:line="240" w:lineRule="auto"/>
                  <w:rPr>
                    <w:b w:val="1"/>
                    <w:color w:val="000000"/>
                  </w:rPr>
                </w:pPr>
                <w:r w:rsidDel="00000000" w:rsidR="00000000" w:rsidRPr="00000000">
                  <w:rPr>
                    <w:b w:val="1"/>
                    <w:color w:val="000000"/>
                    <w:rtl w:val="0"/>
                  </w:rPr>
                  <w:t xml:space="preserve">Organization</w:t>
                </w:r>
              </w:p>
            </w:sdtContent>
          </w:sdt>
        </w:tc>
        <w:tc>
          <w:tcPr>
            <w:shd w:fill="bfbfbf" w:val="clear"/>
          </w:tcPr>
          <w:sdt>
            <w:sdtPr>
              <w:tag w:val="goog_rdk_2465"/>
            </w:sdtPr>
            <w:sdtContent>
              <w:p w:rsidR="00000000" w:rsidDel="00000000" w:rsidP="00000000" w:rsidRDefault="00000000" w:rsidRPr="00000000" w14:paraId="00000817">
                <w:pPr>
                  <w:spacing w:after="0" w:line="240" w:lineRule="auto"/>
                  <w:rPr>
                    <w:b w:val="1"/>
                    <w:color w:val="000000"/>
                  </w:rPr>
                </w:pPr>
                <w:r w:rsidDel="00000000" w:rsidR="00000000" w:rsidRPr="00000000">
                  <w:rPr>
                    <w:b w:val="1"/>
                    <w:color w:val="000000"/>
                    <w:rtl w:val="0"/>
                  </w:rPr>
                  <w:t xml:space="preserve">Position</w:t>
                </w:r>
              </w:p>
            </w:sdtContent>
          </w:sdt>
        </w:tc>
        <w:tc>
          <w:tcPr>
            <w:shd w:fill="bfbfbf" w:val="clear"/>
          </w:tcPr>
          <w:sdt>
            <w:sdtPr>
              <w:tag w:val="goog_rdk_2466"/>
            </w:sdtPr>
            <w:sdtContent>
              <w:p w:rsidR="00000000" w:rsidDel="00000000" w:rsidP="00000000" w:rsidRDefault="00000000" w:rsidRPr="00000000" w14:paraId="00000818">
                <w:pPr>
                  <w:spacing w:after="0" w:line="240" w:lineRule="auto"/>
                  <w:rPr>
                    <w:b w:val="1"/>
                    <w:color w:val="000000"/>
                  </w:rPr>
                </w:pPr>
                <w:r w:rsidDel="00000000" w:rsidR="00000000" w:rsidRPr="00000000">
                  <w:rPr>
                    <w:b w:val="1"/>
                    <w:color w:val="000000"/>
                    <w:rtl w:val="0"/>
                  </w:rPr>
                  <w:t xml:space="preserve">Email Address</w:t>
                </w:r>
              </w:p>
            </w:sdtContent>
          </w:sdt>
        </w:tc>
        <w:tc>
          <w:tcPr>
            <w:shd w:fill="bfbfbf" w:val="clear"/>
          </w:tcPr>
          <w:sdt>
            <w:sdtPr>
              <w:tag w:val="goog_rdk_2467"/>
            </w:sdtPr>
            <w:sdtContent>
              <w:p w:rsidR="00000000" w:rsidDel="00000000" w:rsidP="00000000" w:rsidRDefault="00000000" w:rsidRPr="00000000" w14:paraId="00000819">
                <w:pPr>
                  <w:spacing w:after="0" w:line="240" w:lineRule="auto"/>
                  <w:rPr>
                    <w:b w:val="1"/>
                    <w:color w:val="000000"/>
                  </w:rPr>
                </w:pPr>
                <w:r w:rsidDel="00000000" w:rsidR="00000000" w:rsidRPr="00000000">
                  <w:rPr>
                    <w:b w:val="1"/>
                    <w:color w:val="000000"/>
                    <w:rtl w:val="0"/>
                  </w:rPr>
                  <w:t xml:space="preserve">Telephone</w:t>
                </w:r>
              </w:p>
            </w:sdtContent>
          </w:sdt>
        </w:tc>
      </w:tr>
      <w:tr>
        <w:trPr>
          <w:cantSplit w:val="0"/>
          <w:trHeight w:val="346" w:hRule="atLeast"/>
          <w:tblHeader w:val="0"/>
        </w:trPr>
        <w:tc>
          <w:tcPr>
            <w:shd w:fill="auto" w:val="clear"/>
          </w:tcPr>
          <w:sdt>
            <w:sdtPr>
              <w:tag w:val="goog_rdk_2468"/>
            </w:sdtPr>
            <w:sdtContent>
              <w:p w:rsidR="00000000" w:rsidDel="00000000" w:rsidP="00000000" w:rsidRDefault="00000000" w:rsidRPr="00000000" w14:paraId="0000081A">
                <w:pPr>
                  <w:spacing w:after="0" w:line="240" w:lineRule="auto"/>
                  <w:rPr>
                    <w:color w:val="000000"/>
                  </w:rPr>
                </w:pPr>
                <w:r w:rsidDel="00000000" w:rsidR="00000000" w:rsidRPr="00000000">
                  <w:rPr>
                    <w:color w:val="000000"/>
                    <w:rtl w:val="0"/>
                  </w:rPr>
                  <w:t xml:space="preserve">1</w:t>
                </w:r>
              </w:p>
            </w:sdtContent>
          </w:sdt>
        </w:tc>
        <w:tc>
          <w:tcPr>
            <w:shd w:fill="auto" w:val="clear"/>
          </w:tcPr>
          <w:sdt>
            <w:sdtPr>
              <w:tag w:val="goog_rdk_2469"/>
            </w:sdtPr>
            <w:sdtContent>
              <w:p w:rsidR="00000000" w:rsidDel="00000000" w:rsidP="00000000" w:rsidRDefault="00000000" w:rsidRPr="00000000" w14:paraId="0000081B">
                <w:pPr>
                  <w:spacing w:after="0" w:line="240" w:lineRule="auto"/>
                  <w:rPr>
                    <w:color w:val="000000"/>
                  </w:rPr>
                </w:pPr>
                <w:r w:rsidDel="00000000" w:rsidR="00000000" w:rsidRPr="00000000">
                  <w:rPr>
                    <w:color w:val="000000"/>
                    <w:rtl w:val="0"/>
                  </w:rPr>
                  <w:t xml:space="preserve">District High Official</w:t>
                </w:r>
              </w:p>
            </w:sdtContent>
          </w:sdt>
        </w:tc>
        <w:tc>
          <w:tcPr>
            <w:shd w:fill="auto" w:val="clear"/>
          </w:tcPr>
          <w:sdt>
            <w:sdtPr>
              <w:tag w:val="goog_rdk_2470"/>
            </w:sdtPr>
            <w:sdtContent>
              <w:p w:rsidR="00000000" w:rsidDel="00000000" w:rsidP="00000000" w:rsidRDefault="00000000" w:rsidRPr="00000000" w14:paraId="0000081C">
                <w:pPr>
                  <w:spacing w:after="0" w:line="240" w:lineRule="auto"/>
                  <w:rPr>
                    <w:color w:val="000000"/>
                  </w:rPr>
                </w:pPr>
                <w:r w:rsidDel="00000000" w:rsidR="00000000" w:rsidRPr="00000000">
                  <w:rPr>
                    <w:color w:val="000000"/>
                    <w:rtl w:val="0"/>
                  </w:rPr>
                  <w:t xml:space="preserve">MUSANZE District</w:t>
                </w:r>
              </w:p>
            </w:sdtContent>
          </w:sdt>
        </w:tc>
        <w:tc>
          <w:tcPr>
            <w:shd w:fill="auto" w:val="clear"/>
          </w:tcPr>
          <w:sdt>
            <w:sdtPr>
              <w:tag w:val="goog_rdk_2471"/>
            </w:sdtPr>
            <w:sdtContent>
              <w:p w:rsidR="00000000" w:rsidDel="00000000" w:rsidP="00000000" w:rsidRDefault="00000000" w:rsidRPr="00000000" w14:paraId="0000081D">
                <w:pPr>
                  <w:spacing w:after="0" w:line="240" w:lineRule="auto"/>
                  <w:rPr>
                    <w:color w:val="000000"/>
                  </w:rPr>
                </w:pPr>
                <w:r w:rsidDel="00000000" w:rsidR="00000000" w:rsidRPr="00000000">
                  <w:rPr>
                    <w:color w:val="000000"/>
                    <w:rtl w:val="0"/>
                  </w:rPr>
                  <w:t xml:space="preserve">VM FED</w:t>
                </w:r>
              </w:p>
            </w:sdtContent>
          </w:sdt>
        </w:tc>
        <w:tc>
          <w:tcPr>
            <w:shd w:fill="auto" w:val="clear"/>
          </w:tcPr>
          <w:sdt>
            <w:sdtPr>
              <w:tag w:val="goog_rdk_2472"/>
            </w:sdtPr>
            <w:sdtContent>
              <w:p w:rsidR="00000000" w:rsidDel="00000000" w:rsidP="00000000" w:rsidRDefault="00000000" w:rsidRPr="00000000" w14:paraId="0000081E">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473"/>
            </w:sdtPr>
            <w:sdtContent>
              <w:p w:rsidR="00000000" w:rsidDel="00000000" w:rsidP="00000000" w:rsidRDefault="00000000" w:rsidRPr="00000000" w14:paraId="0000081F">
                <w:pPr>
                  <w:spacing w:after="0" w:line="240" w:lineRule="auto"/>
                  <w:rPr>
                    <w:color w:val="000000"/>
                  </w:rPr>
                </w:pPr>
                <w:r w:rsidDel="00000000" w:rsidR="00000000" w:rsidRPr="00000000">
                  <w:rPr>
                    <w:rtl w:val="0"/>
                  </w:rPr>
                </w:r>
              </w:p>
            </w:sdtContent>
          </w:sdt>
        </w:tc>
      </w:tr>
      <w:tr>
        <w:trPr>
          <w:cantSplit w:val="0"/>
          <w:trHeight w:val="328" w:hRule="atLeast"/>
          <w:tblHeader w:val="0"/>
        </w:trPr>
        <w:tc>
          <w:tcPr>
            <w:shd w:fill="auto" w:val="clear"/>
          </w:tcPr>
          <w:sdt>
            <w:sdtPr>
              <w:tag w:val="goog_rdk_2474"/>
            </w:sdtPr>
            <w:sdtContent>
              <w:p w:rsidR="00000000" w:rsidDel="00000000" w:rsidP="00000000" w:rsidRDefault="00000000" w:rsidRPr="00000000" w14:paraId="00000820">
                <w:pPr>
                  <w:spacing w:after="0" w:line="240" w:lineRule="auto"/>
                  <w:rPr>
                    <w:color w:val="000000"/>
                  </w:rPr>
                </w:pPr>
                <w:r w:rsidDel="00000000" w:rsidR="00000000" w:rsidRPr="00000000">
                  <w:rPr>
                    <w:color w:val="000000"/>
                    <w:rtl w:val="0"/>
                  </w:rPr>
                  <w:t xml:space="preserve">2</w:t>
                </w:r>
              </w:p>
            </w:sdtContent>
          </w:sdt>
        </w:tc>
        <w:tc>
          <w:tcPr>
            <w:shd w:fill="auto" w:val="clear"/>
          </w:tcPr>
          <w:sdt>
            <w:sdtPr>
              <w:tag w:val="goog_rdk_2475"/>
            </w:sdtPr>
            <w:sdtContent>
              <w:p w:rsidR="00000000" w:rsidDel="00000000" w:rsidP="00000000" w:rsidRDefault="00000000" w:rsidRPr="00000000" w14:paraId="00000821">
                <w:pPr>
                  <w:spacing w:after="0" w:line="240" w:lineRule="auto"/>
                  <w:rPr>
                    <w:color w:val="000000"/>
                  </w:rPr>
                </w:pPr>
                <w:r w:rsidDel="00000000" w:rsidR="00000000" w:rsidRPr="00000000">
                  <w:rPr>
                    <w:color w:val="000000"/>
                    <w:rtl w:val="0"/>
                  </w:rPr>
                  <w:t xml:space="preserve">Musoni James</w:t>
                </w:r>
              </w:p>
            </w:sdtContent>
          </w:sdt>
        </w:tc>
        <w:tc>
          <w:tcPr>
            <w:shd w:fill="auto" w:val="clear"/>
          </w:tcPr>
          <w:sdt>
            <w:sdtPr>
              <w:tag w:val="goog_rdk_2476"/>
            </w:sdtPr>
            <w:sdtContent>
              <w:p w:rsidR="00000000" w:rsidDel="00000000" w:rsidP="00000000" w:rsidRDefault="00000000" w:rsidRPr="00000000" w14:paraId="00000822">
                <w:pPr>
                  <w:spacing w:after="0" w:line="240" w:lineRule="auto"/>
                  <w:rPr>
                    <w:color w:val="000000"/>
                  </w:rPr>
                </w:pPr>
                <w:r w:rsidDel="00000000" w:rsidR="00000000" w:rsidRPr="00000000">
                  <w:rPr>
                    <w:color w:val="000000"/>
                    <w:rtl w:val="0"/>
                  </w:rPr>
                  <w:t xml:space="preserve">Musanze District</w:t>
                </w:r>
              </w:p>
            </w:sdtContent>
          </w:sdt>
        </w:tc>
        <w:tc>
          <w:tcPr>
            <w:shd w:fill="auto" w:val="clear"/>
          </w:tcPr>
          <w:sdt>
            <w:sdtPr>
              <w:tag w:val="goog_rdk_2477"/>
            </w:sdtPr>
            <w:sdtContent>
              <w:p w:rsidR="00000000" w:rsidDel="00000000" w:rsidP="00000000" w:rsidRDefault="00000000" w:rsidRPr="00000000" w14:paraId="00000823">
                <w:pPr>
                  <w:spacing w:after="0" w:line="240" w:lineRule="auto"/>
                  <w:rPr>
                    <w:color w:val="000000"/>
                  </w:rPr>
                </w:pPr>
                <w:r w:rsidDel="00000000" w:rsidR="00000000" w:rsidRPr="00000000">
                  <w:rPr>
                    <w:color w:val="000000"/>
                    <w:rtl w:val="0"/>
                  </w:rPr>
                  <w:t xml:space="preserve">Environment officer</w:t>
                </w:r>
              </w:p>
            </w:sdtContent>
          </w:sdt>
        </w:tc>
        <w:tc>
          <w:tcPr>
            <w:shd w:fill="auto" w:val="clear"/>
          </w:tcPr>
          <w:sdt>
            <w:sdtPr>
              <w:tag w:val="goog_rdk_2478"/>
            </w:sdtPr>
            <w:sdtContent>
              <w:p w:rsidR="00000000" w:rsidDel="00000000" w:rsidP="00000000" w:rsidRDefault="00000000" w:rsidRPr="00000000" w14:paraId="00000824">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479"/>
            </w:sdtPr>
            <w:sdtContent>
              <w:p w:rsidR="00000000" w:rsidDel="00000000" w:rsidP="00000000" w:rsidRDefault="00000000" w:rsidRPr="00000000" w14:paraId="00000825">
                <w:pPr>
                  <w:spacing w:after="0" w:line="240" w:lineRule="auto"/>
                  <w:rPr>
                    <w:color w:val="000000"/>
                  </w:rPr>
                </w:pPr>
                <w:r w:rsidDel="00000000" w:rsidR="00000000" w:rsidRPr="00000000">
                  <w:rPr>
                    <w:color w:val="000000"/>
                    <w:rtl w:val="0"/>
                  </w:rPr>
                  <w:t xml:space="preserve">0788448493</w:t>
                </w:r>
              </w:p>
            </w:sdtContent>
          </w:sdt>
        </w:tc>
      </w:tr>
      <w:tr>
        <w:trPr>
          <w:cantSplit w:val="0"/>
          <w:trHeight w:val="328" w:hRule="atLeast"/>
          <w:tblHeader w:val="0"/>
        </w:trPr>
        <w:tc>
          <w:tcPr>
            <w:shd w:fill="auto" w:val="clear"/>
          </w:tcPr>
          <w:sdt>
            <w:sdtPr>
              <w:tag w:val="goog_rdk_2480"/>
            </w:sdtPr>
            <w:sdtContent>
              <w:p w:rsidR="00000000" w:rsidDel="00000000" w:rsidP="00000000" w:rsidRDefault="00000000" w:rsidRPr="00000000" w14:paraId="00000826">
                <w:pPr>
                  <w:spacing w:after="0" w:line="240" w:lineRule="auto"/>
                  <w:rPr>
                    <w:color w:val="000000"/>
                  </w:rPr>
                </w:pPr>
                <w:r w:rsidDel="00000000" w:rsidR="00000000" w:rsidRPr="00000000">
                  <w:rPr>
                    <w:color w:val="000000"/>
                    <w:rtl w:val="0"/>
                  </w:rPr>
                  <w:t xml:space="preserve">3</w:t>
                </w:r>
              </w:p>
            </w:sdtContent>
          </w:sdt>
        </w:tc>
        <w:tc>
          <w:tcPr>
            <w:shd w:fill="auto" w:val="clear"/>
          </w:tcPr>
          <w:sdt>
            <w:sdtPr>
              <w:tag w:val="goog_rdk_2481"/>
            </w:sdtPr>
            <w:sdtContent>
              <w:p w:rsidR="00000000" w:rsidDel="00000000" w:rsidP="00000000" w:rsidRDefault="00000000" w:rsidRPr="00000000" w14:paraId="00000827">
                <w:pPr>
                  <w:spacing w:after="0" w:line="240" w:lineRule="auto"/>
                  <w:rPr>
                    <w:color w:val="000000"/>
                  </w:rPr>
                </w:pPr>
                <w:r w:rsidDel="00000000" w:rsidR="00000000" w:rsidRPr="00000000">
                  <w:rPr>
                    <w:color w:val="000000"/>
                    <w:rtl w:val="0"/>
                  </w:rPr>
                  <w:t xml:space="preserve">Agronomist</w:t>
                </w:r>
              </w:p>
            </w:sdtContent>
          </w:sdt>
        </w:tc>
        <w:tc>
          <w:tcPr>
            <w:shd w:fill="auto" w:val="clear"/>
          </w:tcPr>
          <w:sdt>
            <w:sdtPr>
              <w:tag w:val="goog_rdk_2482"/>
            </w:sdtPr>
            <w:sdtContent>
              <w:p w:rsidR="00000000" w:rsidDel="00000000" w:rsidP="00000000" w:rsidRDefault="00000000" w:rsidRPr="00000000" w14:paraId="00000828">
                <w:pPr>
                  <w:spacing w:after="0" w:line="240" w:lineRule="auto"/>
                  <w:rPr>
                    <w:color w:val="000000"/>
                  </w:rPr>
                </w:pPr>
                <w:r w:rsidDel="00000000" w:rsidR="00000000" w:rsidRPr="00000000">
                  <w:rPr>
                    <w:color w:val="000000"/>
                    <w:rtl w:val="0"/>
                  </w:rPr>
                  <w:t xml:space="preserve">Burera District</w:t>
                </w:r>
              </w:p>
            </w:sdtContent>
          </w:sdt>
        </w:tc>
        <w:tc>
          <w:tcPr>
            <w:shd w:fill="auto" w:val="clear"/>
          </w:tcPr>
          <w:sdt>
            <w:sdtPr>
              <w:tag w:val="goog_rdk_2483"/>
            </w:sdtPr>
            <w:sdtContent>
              <w:p w:rsidR="00000000" w:rsidDel="00000000" w:rsidP="00000000" w:rsidRDefault="00000000" w:rsidRPr="00000000" w14:paraId="00000829">
                <w:pPr>
                  <w:spacing w:after="0" w:line="240" w:lineRule="auto"/>
                  <w:rPr>
                    <w:color w:val="000000"/>
                  </w:rPr>
                </w:pPr>
                <w:r w:rsidDel="00000000" w:rsidR="00000000" w:rsidRPr="00000000">
                  <w:rPr>
                    <w:color w:val="000000"/>
                    <w:rtl w:val="0"/>
                  </w:rPr>
                  <w:t xml:space="preserve">District Agronomist a</w:t>
                </w:r>
              </w:p>
            </w:sdtContent>
          </w:sdt>
        </w:tc>
        <w:tc>
          <w:tcPr>
            <w:shd w:fill="auto" w:val="clear"/>
          </w:tcPr>
          <w:sdt>
            <w:sdtPr>
              <w:tag w:val="goog_rdk_2484"/>
            </w:sdtPr>
            <w:sdtContent>
              <w:p w:rsidR="00000000" w:rsidDel="00000000" w:rsidP="00000000" w:rsidRDefault="00000000" w:rsidRPr="00000000" w14:paraId="0000082A">
                <w:pPr>
                  <w:spacing w:after="0" w:line="240" w:lineRule="auto"/>
                  <w:rPr>
                    <w:color w:val="0563c1"/>
                    <w:u w:val="single"/>
                  </w:rPr>
                </w:pPr>
                <w:hyperlink r:id="rId103">
                  <w:r w:rsidDel="00000000" w:rsidR="00000000" w:rsidRPr="00000000">
                    <w:rPr>
                      <w:color w:val="0563c1"/>
                      <w:u w:val="single"/>
                      <w:rtl w:val="0"/>
                    </w:rPr>
                    <w:t xml:space="preserve">simpenzwe2014@gmail.com</w:t>
                  </w:r>
                </w:hyperlink>
                <w:r w:rsidDel="00000000" w:rsidR="00000000" w:rsidRPr="00000000">
                  <w:rPr>
                    <w:rtl w:val="0"/>
                  </w:rPr>
                </w:r>
              </w:p>
            </w:sdtContent>
          </w:sdt>
        </w:tc>
        <w:tc>
          <w:tcPr>
            <w:shd w:fill="auto" w:val="clear"/>
          </w:tcPr>
          <w:sdt>
            <w:sdtPr>
              <w:tag w:val="goog_rdk_2485"/>
            </w:sdtPr>
            <w:sdtContent>
              <w:p w:rsidR="00000000" w:rsidDel="00000000" w:rsidP="00000000" w:rsidRDefault="00000000" w:rsidRPr="00000000" w14:paraId="0000082B">
                <w:pPr>
                  <w:spacing w:after="0" w:line="240" w:lineRule="auto"/>
                  <w:rPr>
                    <w:color w:val="000000"/>
                  </w:rPr>
                </w:pPr>
                <w:r w:rsidDel="00000000" w:rsidR="00000000" w:rsidRPr="00000000">
                  <w:rPr>
                    <w:color w:val="000000"/>
                    <w:rtl w:val="0"/>
                  </w:rPr>
                  <w:t xml:space="preserve">788630022</w:t>
                </w:r>
              </w:p>
            </w:sdtContent>
          </w:sdt>
        </w:tc>
      </w:tr>
      <w:tr>
        <w:trPr>
          <w:cantSplit w:val="0"/>
          <w:trHeight w:val="328" w:hRule="atLeast"/>
          <w:tblHeader w:val="0"/>
        </w:trPr>
        <w:tc>
          <w:tcPr>
            <w:shd w:fill="auto" w:val="clear"/>
          </w:tcPr>
          <w:sdt>
            <w:sdtPr>
              <w:tag w:val="goog_rdk_2486"/>
            </w:sdtPr>
            <w:sdtContent>
              <w:p w:rsidR="00000000" w:rsidDel="00000000" w:rsidP="00000000" w:rsidRDefault="00000000" w:rsidRPr="00000000" w14:paraId="0000082C">
                <w:pPr>
                  <w:spacing w:after="0" w:line="240" w:lineRule="auto"/>
                  <w:rPr>
                    <w:color w:val="000000"/>
                  </w:rPr>
                </w:pPr>
                <w:r w:rsidDel="00000000" w:rsidR="00000000" w:rsidRPr="00000000">
                  <w:rPr>
                    <w:color w:val="000000"/>
                    <w:rtl w:val="0"/>
                  </w:rPr>
                  <w:t xml:space="preserve">4</w:t>
                </w:r>
              </w:p>
            </w:sdtContent>
          </w:sdt>
        </w:tc>
        <w:tc>
          <w:tcPr>
            <w:shd w:fill="auto" w:val="clear"/>
          </w:tcPr>
          <w:sdt>
            <w:sdtPr>
              <w:tag w:val="goog_rdk_2487"/>
            </w:sdtPr>
            <w:sdtContent>
              <w:p w:rsidR="00000000" w:rsidDel="00000000" w:rsidP="00000000" w:rsidRDefault="00000000" w:rsidRPr="00000000" w14:paraId="0000082D">
                <w:pPr>
                  <w:spacing w:after="0" w:line="240" w:lineRule="auto"/>
                  <w:rPr>
                    <w:color w:val="000000"/>
                  </w:rPr>
                </w:pPr>
                <w:r w:rsidDel="00000000" w:rsidR="00000000" w:rsidRPr="00000000">
                  <w:rPr>
                    <w:color w:val="000000"/>
                    <w:rtl w:val="0"/>
                  </w:rPr>
                  <w:t xml:space="preserve">Environmentalist Alexandre</w:t>
                </w:r>
              </w:p>
            </w:sdtContent>
          </w:sdt>
        </w:tc>
        <w:tc>
          <w:tcPr>
            <w:shd w:fill="auto" w:val="clear"/>
          </w:tcPr>
          <w:sdt>
            <w:sdtPr>
              <w:tag w:val="goog_rdk_2488"/>
            </w:sdtPr>
            <w:sdtContent>
              <w:p w:rsidR="00000000" w:rsidDel="00000000" w:rsidP="00000000" w:rsidRDefault="00000000" w:rsidRPr="00000000" w14:paraId="0000082E">
                <w:pPr>
                  <w:spacing w:after="0" w:line="240" w:lineRule="auto"/>
                  <w:rPr>
                    <w:color w:val="000000"/>
                  </w:rPr>
                </w:pPr>
                <w:r w:rsidDel="00000000" w:rsidR="00000000" w:rsidRPr="00000000">
                  <w:rPr>
                    <w:color w:val="000000"/>
                    <w:rtl w:val="0"/>
                  </w:rPr>
                  <w:t xml:space="preserve">Burera District</w:t>
                </w:r>
              </w:p>
            </w:sdtContent>
          </w:sdt>
        </w:tc>
        <w:tc>
          <w:tcPr>
            <w:shd w:fill="auto" w:val="clear"/>
          </w:tcPr>
          <w:sdt>
            <w:sdtPr>
              <w:tag w:val="goog_rdk_2489"/>
            </w:sdtPr>
            <w:sdtContent>
              <w:p w:rsidR="00000000" w:rsidDel="00000000" w:rsidP="00000000" w:rsidRDefault="00000000" w:rsidRPr="00000000" w14:paraId="0000082F">
                <w:pPr>
                  <w:spacing w:after="0" w:line="240" w:lineRule="auto"/>
                  <w:rPr>
                    <w:color w:val="000000"/>
                  </w:rPr>
                </w:pPr>
                <w:r w:rsidDel="00000000" w:rsidR="00000000" w:rsidRPr="00000000">
                  <w:rPr>
                    <w:color w:val="000000"/>
                    <w:rtl w:val="0"/>
                  </w:rPr>
                  <w:t xml:space="preserve">District  Environemtalist</w:t>
                </w:r>
              </w:p>
            </w:sdtContent>
          </w:sdt>
        </w:tc>
        <w:tc>
          <w:tcPr>
            <w:shd w:fill="auto" w:val="clear"/>
          </w:tcPr>
          <w:sdt>
            <w:sdtPr>
              <w:tag w:val="goog_rdk_2490"/>
            </w:sdtPr>
            <w:sdtContent>
              <w:p w:rsidR="00000000" w:rsidDel="00000000" w:rsidP="00000000" w:rsidRDefault="00000000" w:rsidRPr="00000000" w14:paraId="00000830">
                <w:pPr>
                  <w:spacing w:after="0" w:line="240" w:lineRule="auto"/>
                  <w:rPr>
                    <w:color w:val="0563c1"/>
                    <w:u w:val="single"/>
                  </w:rPr>
                </w:pPr>
                <w:hyperlink r:id="rId104">
                  <w:r w:rsidDel="00000000" w:rsidR="00000000" w:rsidRPr="00000000">
                    <w:rPr>
                      <w:color w:val="0563c1"/>
                      <w:u w:val="single"/>
                      <w:rtl w:val="0"/>
                    </w:rPr>
                    <w:t xml:space="preserve">aletuyi01@gmail.com</w:t>
                  </w:r>
                </w:hyperlink>
                <w:r w:rsidDel="00000000" w:rsidR="00000000" w:rsidRPr="00000000">
                  <w:rPr>
                    <w:rtl w:val="0"/>
                  </w:rPr>
                </w:r>
              </w:p>
            </w:sdtContent>
          </w:sdt>
        </w:tc>
        <w:tc>
          <w:tcPr>
            <w:shd w:fill="auto" w:val="clear"/>
          </w:tcPr>
          <w:sdt>
            <w:sdtPr>
              <w:tag w:val="goog_rdk_2491"/>
            </w:sdtPr>
            <w:sdtContent>
              <w:p w:rsidR="00000000" w:rsidDel="00000000" w:rsidP="00000000" w:rsidRDefault="00000000" w:rsidRPr="00000000" w14:paraId="00000831">
                <w:pPr>
                  <w:spacing w:after="0" w:line="240" w:lineRule="auto"/>
                  <w:rPr>
                    <w:color w:val="000000"/>
                  </w:rPr>
                </w:pPr>
                <w:r w:rsidDel="00000000" w:rsidR="00000000" w:rsidRPr="00000000">
                  <w:rPr>
                    <w:color w:val="000000"/>
                    <w:rtl w:val="0"/>
                  </w:rPr>
                  <w:t xml:space="preserve"> </w:t>
                </w:r>
              </w:p>
            </w:sdtContent>
          </w:sdt>
        </w:tc>
      </w:tr>
      <w:tr>
        <w:trPr>
          <w:cantSplit w:val="0"/>
          <w:trHeight w:val="328" w:hRule="atLeast"/>
          <w:tblHeader w:val="0"/>
        </w:trPr>
        <w:tc>
          <w:tcPr>
            <w:shd w:fill="auto" w:val="clear"/>
          </w:tcPr>
          <w:sdt>
            <w:sdtPr>
              <w:tag w:val="goog_rdk_2492"/>
            </w:sdtPr>
            <w:sdtContent>
              <w:p w:rsidR="00000000" w:rsidDel="00000000" w:rsidP="00000000" w:rsidRDefault="00000000" w:rsidRPr="00000000" w14:paraId="00000832">
                <w:pPr>
                  <w:spacing w:after="0" w:line="240" w:lineRule="auto"/>
                  <w:rPr>
                    <w:color w:val="000000"/>
                  </w:rPr>
                </w:pPr>
                <w:r w:rsidDel="00000000" w:rsidR="00000000" w:rsidRPr="00000000">
                  <w:rPr>
                    <w:color w:val="000000"/>
                    <w:rtl w:val="0"/>
                  </w:rPr>
                  <w:t xml:space="preserve">5</w:t>
                </w:r>
              </w:p>
            </w:sdtContent>
          </w:sdt>
        </w:tc>
        <w:tc>
          <w:tcPr>
            <w:shd w:fill="auto" w:val="clear"/>
          </w:tcPr>
          <w:sdt>
            <w:sdtPr>
              <w:tag w:val="goog_rdk_2493"/>
            </w:sdtPr>
            <w:sdtContent>
              <w:p w:rsidR="00000000" w:rsidDel="00000000" w:rsidP="00000000" w:rsidRDefault="00000000" w:rsidRPr="00000000" w14:paraId="00000833">
                <w:pPr>
                  <w:spacing w:after="0" w:line="240" w:lineRule="auto"/>
                  <w:rPr>
                    <w:color w:val="000000"/>
                  </w:rPr>
                </w:pPr>
                <w:r w:rsidDel="00000000" w:rsidR="00000000" w:rsidRPr="00000000">
                  <w:rPr>
                    <w:color w:val="000000"/>
                    <w:rtl w:val="0"/>
                  </w:rPr>
                  <w:t xml:space="preserve">Jean Ngendahayo</w:t>
                </w:r>
              </w:p>
            </w:sdtContent>
          </w:sdt>
        </w:tc>
        <w:tc>
          <w:tcPr>
            <w:shd w:fill="auto" w:val="clear"/>
          </w:tcPr>
          <w:sdt>
            <w:sdtPr>
              <w:tag w:val="goog_rdk_2494"/>
            </w:sdtPr>
            <w:sdtContent>
              <w:p w:rsidR="00000000" w:rsidDel="00000000" w:rsidP="00000000" w:rsidRDefault="00000000" w:rsidRPr="00000000" w14:paraId="00000834">
                <w:pPr>
                  <w:spacing w:after="0" w:line="240" w:lineRule="auto"/>
                  <w:rPr>
                    <w:color w:val="000000"/>
                  </w:rPr>
                </w:pPr>
                <w:r w:rsidDel="00000000" w:rsidR="00000000" w:rsidRPr="00000000">
                  <w:rPr>
                    <w:color w:val="000000"/>
                    <w:rtl w:val="0"/>
                  </w:rPr>
                  <w:t xml:space="preserve">Musanze District</w:t>
                </w:r>
              </w:p>
            </w:sdtContent>
          </w:sdt>
        </w:tc>
        <w:tc>
          <w:tcPr>
            <w:shd w:fill="auto" w:val="clear"/>
          </w:tcPr>
          <w:sdt>
            <w:sdtPr>
              <w:tag w:val="goog_rdk_2495"/>
            </w:sdtPr>
            <w:sdtContent>
              <w:p w:rsidR="00000000" w:rsidDel="00000000" w:rsidP="00000000" w:rsidRDefault="00000000" w:rsidRPr="00000000" w14:paraId="00000835">
                <w:pPr>
                  <w:spacing w:after="0" w:line="240" w:lineRule="auto"/>
                  <w:rPr>
                    <w:color w:val="000000"/>
                  </w:rPr>
                </w:pPr>
                <w:r w:rsidDel="00000000" w:rsidR="00000000" w:rsidRPr="00000000">
                  <w:rPr>
                    <w:color w:val="000000"/>
                    <w:rtl w:val="0"/>
                  </w:rPr>
                  <w:t xml:space="preserve">Director of Agriculture and NRs</w:t>
                </w:r>
              </w:p>
            </w:sdtContent>
          </w:sdt>
        </w:tc>
        <w:tc>
          <w:tcPr>
            <w:shd w:fill="auto" w:val="clear"/>
          </w:tcPr>
          <w:sdt>
            <w:sdtPr>
              <w:tag w:val="goog_rdk_2496"/>
            </w:sdtPr>
            <w:sdtContent>
              <w:p w:rsidR="00000000" w:rsidDel="00000000" w:rsidP="00000000" w:rsidRDefault="00000000" w:rsidRPr="00000000" w14:paraId="00000836">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497"/>
            </w:sdtPr>
            <w:sdtContent>
              <w:p w:rsidR="00000000" w:rsidDel="00000000" w:rsidP="00000000" w:rsidRDefault="00000000" w:rsidRPr="00000000" w14:paraId="00000837">
                <w:pPr>
                  <w:spacing w:after="0" w:line="240" w:lineRule="auto"/>
                  <w:rPr>
                    <w:color w:val="000000"/>
                  </w:rPr>
                </w:pPr>
                <w:r w:rsidDel="00000000" w:rsidR="00000000" w:rsidRPr="00000000">
                  <w:rPr>
                    <w:color w:val="000000"/>
                    <w:rtl w:val="0"/>
                  </w:rPr>
                  <w:t xml:space="preserve">0787209263</w:t>
                </w:r>
              </w:p>
            </w:sdtContent>
          </w:sdt>
        </w:tc>
      </w:tr>
      <w:tr>
        <w:trPr>
          <w:cantSplit w:val="0"/>
          <w:trHeight w:val="328" w:hRule="atLeast"/>
          <w:tblHeader w:val="0"/>
        </w:trPr>
        <w:tc>
          <w:tcPr>
            <w:shd w:fill="auto" w:val="clear"/>
          </w:tcPr>
          <w:sdt>
            <w:sdtPr>
              <w:tag w:val="goog_rdk_2498"/>
            </w:sdtPr>
            <w:sdtContent>
              <w:p w:rsidR="00000000" w:rsidDel="00000000" w:rsidP="00000000" w:rsidRDefault="00000000" w:rsidRPr="00000000" w14:paraId="00000838">
                <w:pPr>
                  <w:spacing w:after="0" w:line="240" w:lineRule="auto"/>
                  <w:rPr>
                    <w:color w:val="000000"/>
                  </w:rPr>
                </w:pPr>
                <w:r w:rsidDel="00000000" w:rsidR="00000000" w:rsidRPr="00000000">
                  <w:rPr>
                    <w:color w:val="000000"/>
                    <w:rtl w:val="0"/>
                  </w:rPr>
                  <w:t xml:space="preserve">6</w:t>
                </w:r>
              </w:p>
            </w:sdtContent>
          </w:sdt>
        </w:tc>
        <w:tc>
          <w:tcPr>
            <w:shd w:fill="auto" w:val="clear"/>
          </w:tcPr>
          <w:sdt>
            <w:sdtPr>
              <w:tag w:val="goog_rdk_2499"/>
            </w:sdtPr>
            <w:sdtContent>
              <w:p w:rsidR="00000000" w:rsidDel="00000000" w:rsidP="00000000" w:rsidRDefault="00000000" w:rsidRPr="00000000" w14:paraId="00000839">
                <w:pPr>
                  <w:spacing w:after="0" w:line="240" w:lineRule="auto"/>
                  <w:rPr>
                    <w:color w:val="000000"/>
                  </w:rPr>
                </w:pPr>
                <w:r w:rsidDel="00000000" w:rsidR="00000000" w:rsidRPr="00000000">
                  <w:rPr>
                    <w:color w:val="000000"/>
                    <w:rtl w:val="0"/>
                  </w:rPr>
                  <w:t xml:space="preserve">MUSANGO Didace </w:t>
                </w:r>
              </w:p>
            </w:sdtContent>
          </w:sdt>
        </w:tc>
        <w:tc>
          <w:tcPr>
            <w:shd w:fill="auto" w:val="clear"/>
          </w:tcPr>
          <w:sdt>
            <w:sdtPr>
              <w:tag w:val="goog_rdk_2500"/>
            </w:sdtPr>
            <w:sdtContent>
              <w:p w:rsidR="00000000" w:rsidDel="00000000" w:rsidP="00000000" w:rsidRDefault="00000000" w:rsidRPr="00000000" w14:paraId="0000083A">
                <w:pPr>
                  <w:spacing w:after="0" w:line="240" w:lineRule="auto"/>
                  <w:rPr>
                    <w:color w:val="000000"/>
                  </w:rPr>
                </w:pPr>
                <w:r w:rsidDel="00000000" w:rsidR="00000000" w:rsidRPr="00000000">
                  <w:rPr>
                    <w:color w:val="000000"/>
                    <w:rtl w:val="0"/>
                  </w:rPr>
                  <w:t xml:space="preserve">Nyabihu District</w:t>
                </w:r>
              </w:p>
            </w:sdtContent>
          </w:sdt>
        </w:tc>
        <w:tc>
          <w:tcPr>
            <w:shd w:fill="auto" w:val="clear"/>
          </w:tcPr>
          <w:sdt>
            <w:sdtPr>
              <w:tag w:val="goog_rdk_2501"/>
            </w:sdtPr>
            <w:sdtContent>
              <w:p w:rsidR="00000000" w:rsidDel="00000000" w:rsidP="00000000" w:rsidRDefault="00000000" w:rsidRPr="00000000" w14:paraId="0000083B">
                <w:pPr>
                  <w:spacing w:after="0" w:line="240" w:lineRule="auto"/>
                  <w:rPr>
                    <w:color w:val="000000"/>
                  </w:rPr>
                </w:pPr>
                <w:r w:rsidDel="00000000" w:rsidR="00000000" w:rsidRPr="00000000">
                  <w:rPr>
                    <w:color w:val="000000"/>
                    <w:rtl w:val="0"/>
                  </w:rPr>
                  <w:t xml:space="preserve">Director of Agriculture and Natural Resources Unit</w:t>
                </w:r>
              </w:p>
            </w:sdtContent>
          </w:sdt>
        </w:tc>
        <w:tc>
          <w:tcPr>
            <w:shd w:fill="auto" w:val="clear"/>
          </w:tcPr>
          <w:sdt>
            <w:sdtPr>
              <w:tag w:val="goog_rdk_2502"/>
            </w:sdtPr>
            <w:sdtContent>
              <w:p w:rsidR="00000000" w:rsidDel="00000000" w:rsidP="00000000" w:rsidRDefault="00000000" w:rsidRPr="00000000" w14:paraId="0000083C">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503"/>
            </w:sdtPr>
            <w:sdtContent>
              <w:p w:rsidR="00000000" w:rsidDel="00000000" w:rsidP="00000000" w:rsidRDefault="00000000" w:rsidRPr="00000000" w14:paraId="0000083D">
                <w:pPr>
                  <w:spacing w:after="0" w:line="240" w:lineRule="auto"/>
                  <w:rPr>
                    <w:color w:val="000000"/>
                  </w:rPr>
                </w:pPr>
                <w:r w:rsidDel="00000000" w:rsidR="00000000" w:rsidRPr="00000000">
                  <w:rPr>
                    <w:color w:val="000000"/>
                    <w:rtl w:val="0"/>
                  </w:rPr>
                  <w:t xml:space="preserve">+250 788 894 960</w:t>
                </w:r>
              </w:p>
            </w:sdtContent>
          </w:sdt>
        </w:tc>
      </w:tr>
      <w:tr>
        <w:trPr>
          <w:cantSplit w:val="0"/>
          <w:trHeight w:val="373" w:hRule="atLeast"/>
          <w:tblHeader w:val="0"/>
        </w:trPr>
        <w:tc>
          <w:tcPr>
            <w:gridSpan w:val="6"/>
            <w:shd w:fill="d0cece" w:val="clear"/>
          </w:tcPr>
          <w:sdt>
            <w:sdtPr>
              <w:tag w:val="goog_rdk_2504"/>
            </w:sdtPr>
            <w:sdtContent>
              <w:p w:rsidR="00000000" w:rsidDel="00000000" w:rsidP="00000000" w:rsidRDefault="00000000" w:rsidRPr="00000000" w14:paraId="0000083E">
                <w:pPr>
                  <w:spacing w:after="0" w:line="240" w:lineRule="auto"/>
                  <w:rPr>
                    <w:color w:val="000000"/>
                  </w:rPr>
                </w:pPr>
                <w:r w:rsidDel="00000000" w:rsidR="00000000" w:rsidRPr="00000000">
                  <w:rPr>
                    <w:color w:val="000000"/>
                    <w:rtl w:val="0"/>
                  </w:rPr>
                  <w:t xml:space="preserve"> </w:t>
                </w:r>
                <w:r w:rsidDel="00000000" w:rsidR="00000000" w:rsidRPr="00000000">
                  <w:rPr>
                    <w:b w:val="1"/>
                    <w:color w:val="000000"/>
                    <w:rtl w:val="0"/>
                  </w:rPr>
                  <w:t xml:space="preserve">PRIVATE SECTOR CATEGORY</w:t>
                </w:r>
                <w:r w:rsidDel="00000000" w:rsidR="00000000" w:rsidRPr="00000000">
                  <w:rPr>
                    <w:rtl w:val="0"/>
                  </w:rPr>
                </w:r>
              </w:p>
            </w:sdtContent>
          </w:sdt>
        </w:tc>
      </w:tr>
      <w:tr>
        <w:trPr>
          <w:cantSplit w:val="0"/>
          <w:trHeight w:val="377" w:hRule="atLeast"/>
          <w:tblHeader w:val="0"/>
        </w:trPr>
        <w:tc>
          <w:tcPr>
            <w:shd w:fill="auto" w:val="clear"/>
          </w:tcPr>
          <w:sdt>
            <w:sdtPr>
              <w:tag w:val="goog_rdk_2510"/>
            </w:sdtPr>
            <w:sdtContent>
              <w:p w:rsidR="00000000" w:rsidDel="00000000" w:rsidP="00000000" w:rsidRDefault="00000000" w:rsidRPr="00000000" w14:paraId="00000844">
                <w:pPr>
                  <w:spacing w:after="0" w:line="240" w:lineRule="auto"/>
                  <w:rPr>
                    <w:color w:val="000000"/>
                  </w:rPr>
                </w:pPr>
                <w:r w:rsidDel="00000000" w:rsidR="00000000" w:rsidRPr="00000000">
                  <w:rPr>
                    <w:color w:val="000000"/>
                    <w:rtl w:val="0"/>
                  </w:rPr>
                  <w:t xml:space="preserve">7</w:t>
                </w:r>
              </w:p>
            </w:sdtContent>
          </w:sdt>
        </w:tc>
        <w:tc>
          <w:tcPr>
            <w:shd w:fill="auto" w:val="clear"/>
          </w:tcPr>
          <w:sdt>
            <w:sdtPr>
              <w:tag w:val="goog_rdk_2511"/>
            </w:sdtPr>
            <w:sdtContent>
              <w:p w:rsidR="00000000" w:rsidDel="00000000" w:rsidP="00000000" w:rsidRDefault="00000000" w:rsidRPr="00000000" w14:paraId="00000845">
                <w:pPr>
                  <w:spacing w:after="0" w:line="240" w:lineRule="auto"/>
                  <w:rPr>
                    <w:color w:val="000000"/>
                  </w:rPr>
                </w:pPr>
                <w:r w:rsidDel="00000000" w:rsidR="00000000" w:rsidRPr="00000000">
                  <w:rPr>
                    <w:color w:val="000000"/>
                    <w:rtl w:val="0"/>
                  </w:rPr>
                  <w:t xml:space="preserve">NIYIBIZI  Egide NICOLE</w:t>
                </w:r>
              </w:p>
            </w:sdtContent>
          </w:sdt>
        </w:tc>
        <w:tc>
          <w:tcPr>
            <w:shd w:fill="auto" w:val="clear"/>
          </w:tcPr>
          <w:sdt>
            <w:sdtPr>
              <w:tag w:val="goog_rdk_2512"/>
            </w:sdtPr>
            <w:sdtContent>
              <w:p w:rsidR="00000000" w:rsidDel="00000000" w:rsidP="00000000" w:rsidRDefault="00000000" w:rsidRPr="00000000" w14:paraId="00000846">
                <w:pPr>
                  <w:spacing w:after="0" w:line="240" w:lineRule="auto"/>
                  <w:rPr>
                    <w:color w:val="000000"/>
                  </w:rPr>
                </w:pPr>
                <w:r w:rsidDel="00000000" w:rsidR="00000000" w:rsidRPr="00000000">
                  <w:rPr>
                    <w:color w:val="000000"/>
                    <w:rtl w:val="0"/>
                  </w:rPr>
                  <w:t xml:space="preserve">Hollanda Fairfood/ big</w:t>
                </w:r>
              </w:p>
            </w:sdtContent>
          </w:sdt>
        </w:tc>
        <w:tc>
          <w:tcPr>
            <w:shd w:fill="auto" w:val="clear"/>
          </w:tcPr>
          <w:sdt>
            <w:sdtPr>
              <w:tag w:val="goog_rdk_2513"/>
            </w:sdtPr>
            <w:sdtContent>
              <w:p w:rsidR="00000000" w:rsidDel="00000000" w:rsidP="00000000" w:rsidRDefault="00000000" w:rsidRPr="00000000" w14:paraId="00000847">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514"/>
            </w:sdtPr>
            <w:sdtContent>
              <w:p w:rsidR="00000000" w:rsidDel="00000000" w:rsidP="00000000" w:rsidRDefault="00000000" w:rsidRPr="00000000" w14:paraId="00000848">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515"/>
            </w:sdtPr>
            <w:sdtContent>
              <w:p w:rsidR="00000000" w:rsidDel="00000000" w:rsidP="00000000" w:rsidRDefault="00000000" w:rsidRPr="00000000" w14:paraId="00000849">
                <w:pPr>
                  <w:spacing w:after="0" w:line="240" w:lineRule="auto"/>
                  <w:rPr>
                    <w:color w:val="000000"/>
                  </w:rPr>
                </w:pPr>
                <w:r w:rsidDel="00000000" w:rsidR="00000000" w:rsidRPr="00000000">
                  <w:rPr>
                    <w:color w:val="000000"/>
                    <w:rtl w:val="0"/>
                  </w:rPr>
                  <w:t xml:space="preserve">785504686 / 783517964</w:t>
                </w:r>
              </w:p>
            </w:sdtContent>
          </w:sdt>
        </w:tc>
      </w:tr>
      <w:tr>
        <w:trPr>
          <w:cantSplit w:val="0"/>
          <w:trHeight w:val="377" w:hRule="atLeast"/>
          <w:tblHeader w:val="0"/>
        </w:trPr>
        <w:tc>
          <w:tcPr>
            <w:shd w:fill="auto" w:val="clear"/>
          </w:tcPr>
          <w:sdt>
            <w:sdtPr>
              <w:tag w:val="goog_rdk_2516"/>
            </w:sdtPr>
            <w:sdtContent>
              <w:p w:rsidR="00000000" w:rsidDel="00000000" w:rsidP="00000000" w:rsidRDefault="00000000" w:rsidRPr="00000000" w14:paraId="0000084A">
                <w:pPr>
                  <w:spacing w:after="0" w:line="240" w:lineRule="auto"/>
                  <w:rPr>
                    <w:color w:val="000000"/>
                  </w:rPr>
                </w:pPr>
                <w:r w:rsidDel="00000000" w:rsidR="00000000" w:rsidRPr="00000000">
                  <w:rPr>
                    <w:color w:val="000000"/>
                    <w:rtl w:val="0"/>
                  </w:rPr>
                  <w:t xml:space="preserve">8</w:t>
                </w:r>
              </w:p>
            </w:sdtContent>
          </w:sdt>
        </w:tc>
        <w:tc>
          <w:tcPr>
            <w:shd w:fill="auto" w:val="clear"/>
          </w:tcPr>
          <w:sdt>
            <w:sdtPr>
              <w:tag w:val="goog_rdk_2517"/>
            </w:sdtPr>
            <w:sdtContent>
              <w:p w:rsidR="00000000" w:rsidDel="00000000" w:rsidP="00000000" w:rsidRDefault="00000000" w:rsidRPr="00000000" w14:paraId="0000084B">
                <w:pPr>
                  <w:spacing w:after="0" w:line="240" w:lineRule="auto"/>
                  <w:rPr>
                    <w:color w:val="000000"/>
                  </w:rPr>
                </w:pPr>
                <w:r w:rsidDel="00000000" w:rsidR="00000000" w:rsidRPr="00000000">
                  <w:rPr>
                    <w:color w:val="000000"/>
                    <w:rtl w:val="0"/>
                  </w:rPr>
                  <w:t xml:space="preserve">NYIRAKABUGUZO ELISABETH</w:t>
                </w:r>
              </w:p>
            </w:sdtContent>
          </w:sdt>
        </w:tc>
        <w:tc>
          <w:tcPr>
            <w:shd w:fill="auto" w:val="clear"/>
          </w:tcPr>
          <w:sdt>
            <w:sdtPr>
              <w:tag w:val="goog_rdk_2518"/>
            </w:sdtPr>
            <w:sdtContent>
              <w:p w:rsidR="00000000" w:rsidDel="00000000" w:rsidP="00000000" w:rsidRDefault="00000000" w:rsidRPr="00000000" w14:paraId="0000084C">
                <w:pPr>
                  <w:spacing w:after="0" w:line="240" w:lineRule="auto"/>
                  <w:rPr>
                    <w:color w:val="000000"/>
                  </w:rPr>
                </w:pPr>
                <w:r w:rsidDel="00000000" w:rsidR="00000000" w:rsidRPr="00000000">
                  <w:rPr>
                    <w:color w:val="000000"/>
                    <w:rtl w:val="0"/>
                  </w:rPr>
                  <w:t xml:space="preserve">SAVANA MUSANZE LTD</w:t>
                </w:r>
              </w:p>
            </w:sdtContent>
          </w:sdt>
        </w:tc>
        <w:tc>
          <w:tcPr>
            <w:shd w:fill="auto" w:val="clear"/>
          </w:tcPr>
          <w:sdt>
            <w:sdtPr>
              <w:tag w:val="goog_rdk_2519"/>
            </w:sdtPr>
            <w:sdtContent>
              <w:p w:rsidR="00000000" w:rsidDel="00000000" w:rsidP="00000000" w:rsidRDefault="00000000" w:rsidRPr="00000000" w14:paraId="0000084D">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520"/>
            </w:sdtPr>
            <w:sdtContent>
              <w:p w:rsidR="00000000" w:rsidDel="00000000" w:rsidP="00000000" w:rsidRDefault="00000000" w:rsidRPr="00000000" w14:paraId="0000084E">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521"/>
            </w:sdtPr>
            <w:sdtContent>
              <w:p w:rsidR="00000000" w:rsidDel="00000000" w:rsidP="00000000" w:rsidRDefault="00000000" w:rsidRPr="00000000" w14:paraId="0000084F">
                <w:pPr>
                  <w:spacing w:after="0" w:line="240" w:lineRule="auto"/>
                  <w:rPr>
                    <w:color w:val="000000"/>
                  </w:rPr>
                </w:pPr>
                <w:r w:rsidDel="00000000" w:rsidR="00000000" w:rsidRPr="00000000">
                  <w:rPr>
                    <w:color w:val="000000"/>
                    <w:rtl w:val="0"/>
                  </w:rPr>
                  <w:t xml:space="preserve">782418025</w:t>
                </w:r>
              </w:p>
            </w:sdtContent>
          </w:sdt>
        </w:tc>
      </w:tr>
      <w:tr>
        <w:trPr>
          <w:cantSplit w:val="0"/>
          <w:trHeight w:val="448" w:hRule="atLeast"/>
          <w:tblHeader w:val="0"/>
        </w:trPr>
        <w:tc>
          <w:tcPr>
            <w:shd w:fill="auto" w:val="clear"/>
          </w:tcPr>
          <w:sdt>
            <w:sdtPr>
              <w:tag w:val="goog_rdk_2522"/>
            </w:sdtPr>
            <w:sdtContent>
              <w:p w:rsidR="00000000" w:rsidDel="00000000" w:rsidP="00000000" w:rsidRDefault="00000000" w:rsidRPr="00000000" w14:paraId="00000850">
                <w:pPr>
                  <w:spacing w:after="0" w:line="240" w:lineRule="auto"/>
                  <w:rPr>
                    <w:color w:val="000000"/>
                  </w:rPr>
                </w:pPr>
                <w:r w:rsidDel="00000000" w:rsidR="00000000" w:rsidRPr="00000000">
                  <w:rPr>
                    <w:color w:val="000000"/>
                    <w:rtl w:val="0"/>
                  </w:rPr>
                  <w:t xml:space="preserve">9</w:t>
                </w:r>
              </w:p>
            </w:sdtContent>
          </w:sdt>
        </w:tc>
        <w:tc>
          <w:tcPr>
            <w:shd w:fill="auto" w:val="clear"/>
          </w:tcPr>
          <w:sdt>
            <w:sdtPr>
              <w:tag w:val="goog_rdk_2523"/>
            </w:sdtPr>
            <w:sdtContent>
              <w:p w:rsidR="00000000" w:rsidDel="00000000" w:rsidP="00000000" w:rsidRDefault="00000000" w:rsidRPr="00000000" w14:paraId="00000851">
                <w:pPr>
                  <w:spacing w:after="0" w:line="240" w:lineRule="auto"/>
                  <w:rPr>
                    <w:color w:val="000000"/>
                  </w:rPr>
                </w:pPr>
                <w:r w:rsidDel="00000000" w:rsidR="00000000" w:rsidRPr="00000000">
                  <w:rPr>
                    <w:color w:val="000000"/>
                    <w:rtl w:val="0"/>
                  </w:rPr>
                  <w:t xml:space="preserve">Moussa Senge </w:t>
                </w:r>
              </w:p>
            </w:sdtContent>
          </w:sdt>
        </w:tc>
        <w:tc>
          <w:tcPr>
            <w:shd w:fill="auto" w:val="clear"/>
          </w:tcPr>
          <w:sdt>
            <w:sdtPr>
              <w:tag w:val="goog_rdk_2524"/>
            </w:sdtPr>
            <w:sdtContent>
              <w:p w:rsidR="00000000" w:rsidDel="00000000" w:rsidP="00000000" w:rsidRDefault="00000000" w:rsidRPr="00000000" w14:paraId="00000852">
                <w:pPr>
                  <w:spacing w:after="0" w:line="240" w:lineRule="auto"/>
                  <w:rPr>
                    <w:color w:val="000000"/>
                  </w:rPr>
                </w:pPr>
                <w:r w:rsidDel="00000000" w:rsidR="00000000" w:rsidRPr="00000000">
                  <w:rPr>
                    <w:color w:val="000000"/>
                    <w:rtl w:val="0"/>
                  </w:rPr>
                  <w:t xml:space="preserve">OAF</w:t>
                </w:r>
              </w:p>
            </w:sdtContent>
          </w:sdt>
        </w:tc>
        <w:tc>
          <w:tcPr>
            <w:shd w:fill="auto" w:val="clear"/>
          </w:tcPr>
          <w:sdt>
            <w:sdtPr>
              <w:tag w:val="goog_rdk_2525"/>
            </w:sdtPr>
            <w:sdtContent>
              <w:p w:rsidR="00000000" w:rsidDel="00000000" w:rsidP="00000000" w:rsidRDefault="00000000" w:rsidRPr="00000000" w14:paraId="00000853">
                <w:pPr>
                  <w:spacing w:after="0" w:line="240" w:lineRule="auto"/>
                  <w:rPr>
                    <w:color w:val="000000"/>
                  </w:rPr>
                </w:pPr>
                <w:r w:rsidDel="00000000" w:rsidR="00000000" w:rsidRPr="00000000">
                  <w:rPr>
                    <w:color w:val="000000"/>
                    <w:rtl w:val="0"/>
                  </w:rPr>
                  <w:t xml:space="preserve">Scientist</w:t>
                </w:r>
              </w:p>
            </w:sdtContent>
          </w:sdt>
        </w:tc>
        <w:tc>
          <w:tcPr>
            <w:shd w:fill="auto" w:val="clear"/>
          </w:tcPr>
          <w:sdt>
            <w:sdtPr>
              <w:tag w:val="goog_rdk_2526"/>
            </w:sdtPr>
            <w:sdtContent>
              <w:p w:rsidR="00000000" w:rsidDel="00000000" w:rsidP="00000000" w:rsidRDefault="00000000" w:rsidRPr="00000000" w14:paraId="00000854">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527"/>
            </w:sdtPr>
            <w:sdtContent>
              <w:p w:rsidR="00000000" w:rsidDel="00000000" w:rsidP="00000000" w:rsidRDefault="00000000" w:rsidRPr="00000000" w14:paraId="00000855">
                <w:pPr>
                  <w:spacing w:after="0" w:line="240" w:lineRule="auto"/>
                  <w:rPr>
                    <w:color w:val="000000"/>
                  </w:rPr>
                </w:pPr>
                <w:r w:rsidDel="00000000" w:rsidR="00000000" w:rsidRPr="00000000">
                  <w:rPr>
                    <w:color w:val="000000"/>
                    <w:rtl w:val="0"/>
                  </w:rPr>
                  <w:t xml:space="preserve"> </w:t>
                </w:r>
              </w:p>
            </w:sdtContent>
          </w:sdt>
        </w:tc>
      </w:tr>
      <w:tr>
        <w:trPr>
          <w:cantSplit w:val="0"/>
          <w:trHeight w:val="377" w:hRule="atLeast"/>
          <w:tblHeader w:val="0"/>
        </w:trPr>
        <w:tc>
          <w:tcPr>
            <w:shd w:fill="auto" w:val="clear"/>
          </w:tcPr>
          <w:sdt>
            <w:sdtPr>
              <w:tag w:val="goog_rdk_2528"/>
            </w:sdtPr>
            <w:sdtContent>
              <w:p w:rsidR="00000000" w:rsidDel="00000000" w:rsidP="00000000" w:rsidRDefault="00000000" w:rsidRPr="00000000" w14:paraId="00000856">
                <w:pPr>
                  <w:spacing w:after="0" w:line="240" w:lineRule="auto"/>
                  <w:rPr>
                    <w:color w:val="000000"/>
                  </w:rPr>
                </w:pPr>
                <w:r w:rsidDel="00000000" w:rsidR="00000000" w:rsidRPr="00000000">
                  <w:rPr>
                    <w:color w:val="000000"/>
                    <w:rtl w:val="0"/>
                  </w:rPr>
                  <w:t xml:space="preserve">10</w:t>
                </w:r>
              </w:p>
            </w:sdtContent>
          </w:sdt>
        </w:tc>
        <w:tc>
          <w:tcPr>
            <w:shd w:fill="auto" w:val="clear"/>
            <w:vAlign w:val="center"/>
          </w:tcPr>
          <w:sdt>
            <w:sdtPr>
              <w:tag w:val="goog_rdk_2529"/>
            </w:sdtPr>
            <w:sdtContent>
              <w:p w:rsidR="00000000" w:rsidDel="00000000" w:rsidP="00000000" w:rsidRDefault="00000000" w:rsidRPr="00000000" w14:paraId="00000857">
                <w:pPr>
                  <w:spacing w:after="0" w:line="240" w:lineRule="auto"/>
                  <w:rPr>
                    <w:color w:val="000000"/>
                  </w:rPr>
                </w:pPr>
                <w:r w:rsidDel="00000000" w:rsidR="00000000" w:rsidRPr="00000000">
                  <w:rPr>
                    <w:color w:val="000000"/>
                    <w:rtl w:val="0"/>
                  </w:rPr>
                  <w:t xml:space="preserve">DUSABE ALEXIS</w:t>
                </w:r>
              </w:p>
            </w:sdtContent>
          </w:sdt>
        </w:tc>
        <w:tc>
          <w:tcPr>
            <w:shd w:fill="auto" w:val="clear"/>
            <w:vAlign w:val="center"/>
          </w:tcPr>
          <w:sdt>
            <w:sdtPr>
              <w:tag w:val="goog_rdk_2530"/>
            </w:sdtPr>
            <w:sdtContent>
              <w:p w:rsidR="00000000" w:rsidDel="00000000" w:rsidP="00000000" w:rsidRDefault="00000000" w:rsidRPr="00000000" w14:paraId="00000858">
                <w:pPr>
                  <w:spacing w:after="0" w:line="240" w:lineRule="auto"/>
                  <w:rPr>
                    <w:color w:val="000000"/>
                  </w:rPr>
                </w:pPr>
                <w:r w:rsidDel="00000000" w:rsidR="00000000" w:rsidRPr="00000000">
                  <w:rPr>
                    <w:color w:val="000000"/>
                    <w:rtl w:val="0"/>
                  </w:rPr>
                  <w:t xml:space="preserve">FORWARD INVESTMENT GROUP</w:t>
                </w:r>
              </w:p>
            </w:sdtContent>
          </w:sdt>
        </w:tc>
        <w:tc>
          <w:tcPr>
            <w:shd w:fill="auto" w:val="clear"/>
            <w:vAlign w:val="center"/>
          </w:tcPr>
          <w:sdt>
            <w:sdtPr>
              <w:tag w:val="goog_rdk_2531"/>
            </w:sdtPr>
            <w:sdtContent>
              <w:p w:rsidR="00000000" w:rsidDel="00000000" w:rsidP="00000000" w:rsidRDefault="00000000" w:rsidRPr="00000000" w14:paraId="00000859">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532"/>
            </w:sdtPr>
            <w:sdtContent>
              <w:p w:rsidR="00000000" w:rsidDel="00000000" w:rsidP="00000000" w:rsidRDefault="00000000" w:rsidRPr="00000000" w14:paraId="0000085A">
                <w:pPr>
                  <w:spacing w:after="0" w:line="240" w:lineRule="auto"/>
                  <w:rPr>
                    <w:color w:val="000000"/>
                  </w:rPr>
                </w:pPr>
                <w:r w:rsidDel="00000000" w:rsidR="00000000" w:rsidRPr="00000000">
                  <w:rPr>
                    <w:color w:val="000000"/>
                    <w:rtl w:val="0"/>
                  </w:rPr>
                  <w:t xml:space="preserve"> </w:t>
                </w:r>
              </w:p>
            </w:sdtContent>
          </w:sdt>
        </w:tc>
        <w:tc>
          <w:tcPr>
            <w:shd w:fill="auto" w:val="clear"/>
            <w:vAlign w:val="center"/>
          </w:tcPr>
          <w:sdt>
            <w:sdtPr>
              <w:tag w:val="goog_rdk_2533"/>
            </w:sdtPr>
            <w:sdtContent>
              <w:p w:rsidR="00000000" w:rsidDel="00000000" w:rsidP="00000000" w:rsidRDefault="00000000" w:rsidRPr="00000000" w14:paraId="0000085B">
                <w:pPr>
                  <w:spacing w:after="0" w:line="240" w:lineRule="auto"/>
                  <w:rPr>
                    <w:color w:val="000000"/>
                  </w:rPr>
                </w:pPr>
                <w:r w:rsidDel="00000000" w:rsidR="00000000" w:rsidRPr="00000000">
                  <w:rPr>
                    <w:color w:val="000000"/>
                    <w:rtl w:val="0"/>
                  </w:rPr>
                  <w:t xml:space="preserve">789780713</w:t>
                </w:r>
              </w:p>
            </w:sdtContent>
          </w:sdt>
        </w:tc>
      </w:tr>
      <w:tr>
        <w:trPr>
          <w:cantSplit w:val="0"/>
          <w:trHeight w:val="377" w:hRule="atLeast"/>
          <w:tblHeader w:val="0"/>
        </w:trPr>
        <w:tc>
          <w:tcPr>
            <w:shd w:fill="auto" w:val="clear"/>
          </w:tcPr>
          <w:sdt>
            <w:sdtPr>
              <w:tag w:val="goog_rdk_2534"/>
            </w:sdtPr>
            <w:sdtContent>
              <w:p w:rsidR="00000000" w:rsidDel="00000000" w:rsidP="00000000" w:rsidRDefault="00000000" w:rsidRPr="00000000" w14:paraId="0000085C">
                <w:pPr>
                  <w:spacing w:after="0" w:line="240" w:lineRule="auto"/>
                  <w:rPr>
                    <w:color w:val="000000"/>
                  </w:rPr>
                </w:pPr>
                <w:r w:rsidDel="00000000" w:rsidR="00000000" w:rsidRPr="00000000">
                  <w:rPr>
                    <w:color w:val="000000"/>
                    <w:rtl w:val="0"/>
                  </w:rPr>
                  <w:t xml:space="preserve">11</w:t>
                </w:r>
              </w:p>
            </w:sdtContent>
          </w:sdt>
        </w:tc>
        <w:tc>
          <w:tcPr>
            <w:shd w:fill="auto" w:val="clear"/>
            <w:vAlign w:val="center"/>
          </w:tcPr>
          <w:sdt>
            <w:sdtPr>
              <w:tag w:val="goog_rdk_2535"/>
            </w:sdtPr>
            <w:sdtContent>
              <w:p w:rsidR="00000000" w:rsidDel="00000000" w:rsidP="00000000" w:rsidRDefault="00000000" w:rsidRPr="00000000" w14:paraId="0000085D">
                <w:pPr>
                  <w:spacing w:after="0" w:line="240" w:lineRule="auto"/>
                  <w:rPr>
                    <w:color w:val="000000"/>
                  </w:rPr>
                </w:pPr>
                <w:r w:rsidDel="00000000" w:rsidR="00000000" w:rsidRPr="00000000">
                  <w:rPr>
                    <w:color w:val="000000"/>
                    <w:rtl w:val="0"/>
                  </w:rPr>
                  <w:t xml:space="preserve">MUDATSIKIRA Valens</w:t>
                </w:r>
              </w:p>
            </w:sdtContent>
          </w:sdt>
        </w:tc>
        <w:tc>
          <w:tcPr>
            <w:shd w:fill="auto" w:val="clear"/>
            <w:vAlign w:val="center"/>
          </w:tcPr>
          <w:sdt>
            <w:sdtPr>
              <w:tag w:val="goog_rdk_2536"/>
            </w:sdtPr>
            <w:sdtContent>
              <w:p w:rsidR="00000000" w:rsidDel="00000000" w:rsidP="00000000" w:rsidRDefault="00000000" w:rsidRPr="00000000" w14:paraId="0000085E">
                <w:pPr>
                  <w:spacing w:after="0" w:line="240" w:lineRule="auto"/>
                  <w:rPr>
                    <w:color w:val="000000"/>
                  </w:rPr>
                </w:pPr>
                <w:r w:rsidDel="00000000" w:rsidR="00000000" w:rsidRPr="00000000">
                  <w:rPr>
                    <w:color w:val="000000"/>
                    <w:rtl w:val="0"/>
                  </w:rPr>
                  <w:t xml:space="preserve">MUDATSIKIRA Valens Ltd</w:t>
                </w:r>
              </w:p>
            </w:sdtContent>
          </w:sdt>
        </w:tc>
        <w:tc>
          <w:tcPr>
            <w:shd w:fill="auto" w:val="clear"/>
            <w:vAlign w:val="center"/>
          </w:tcPr>
          <w:sdt>
            <w:sdtPr>
              <w:tag w:val="goog_rdk_2537"/>
            </w:sdtPr>
            <w:sdtContent>
              <w:p w:rsidR="00000000" w:rsidDel="00000000" w:rsidP="00000000" w:rsidRDefault="00000000" w:rsidRPr="00000000" w14:paraId="0000085F">
                <w:pPr>
                  <w:spacing w:after="0" w:line="240" w:lineRule="auto"/>
                  <w:rPr>
                    <w:color w:val="000000"/>
                  </w:rPr>
                </w:pPr>
                <w:r w:rsidDel="00000000" w:rsidR="00000000" w:rsidRPr="00000000">
                  <w:rPr>
                    <w:color w:val="000000"/>
                    <w:rtl w:val="0"/>
                  </w:rPr>
                  <w:t xml:space="preserve">Representative</w:t>
                </w:r>
              </w:p>
            </w:sdtContent>
          </w:sdt>
        </w:tc>
        <w:tc>
          <w:tcPr>
            <w:shd w:fill="auto" w:val="clear"/>
            <w:vAlign w:val="center"/>
          </w:tcPr>
          <w:sdt>
            <w:sdtPr>
              <w:tag w:val="goog_rdk_2538"/>
            </w:sdtPr>
            <w:sdtContent>
              <w:p w:rsidR="00000000" w:rsidDel="00000000" w:rsidP="00000000" w:rsidRDefault="00000000" w:rsidRPr="00000000" w14:paraId="00000860">
                <w:pPr>
                  <w:spacing w:after="0" w:line="240" w:lineRule="auto"/>
                  <w:rPr>
                    <w:color w:val="000000"/>
                  </w:rPr>
                </w:pPr>
                <w:r w:rsidDel="00000000" w:rsidR="00000000" w:rsidRPr="00000000">
                  <w:rPr>
                    <w:color w:val="000000"/>
                    <w:rtl w:val="0"/>
                  </w:rPr>
                  <w:t xml:space="preserve"> </w:t>
                </w:r>
              </w:p>
            </w:sdtContent>
          </w:sdt>
        </w:tc>
        <w:tc>
          <w:tcPr>
            <w:shd w:fill="auto" w:val="clear"/>
            <w:vAlign w:val="center"/>
          </w:tcPr>
          <w:sdt>
            <w:sdtPr>
              <w:tag w:val="goog_rdk_2539"/>
            </w:sdtPr>
            <w:sdtContent>
              <w:p w:rsidR="00000000" w:rsidDel="00000000" w:rsidP="00000000" w:rsidRDefault="00000000" w:rsidRPr="00000000" w14:paraId="00000861">
                <w:pPr>
                  <w:spacing w:after="0" w:line="240" w:lineRule="auto"/>
                  <w:rPr>
                    <w:color w:val="000000"/>
                  </w:rPr>
                </w:pPr>
                <w:r w:rsidDel="00000000" w:rsidR="00000000" w:rsidRPr="00000000">
                  <w:rPr>
                    <w:color w:val="000000"/>
                    <w:rtl w:val="0"/>
                  </w:rPr>
                  <w:t xml:space="preserve">788259558</w:t>
                </w:r>
              </w:p>
            </w:sdtContent>
          </w:sdt>
        </w:tc>
      </w:tr>
      <w:tr>
        <w:trPr>
          <w:cantSplit w:val="0"/>
          <w:trHeight w:val="328" w:hRule="atLeast"/>
          <w:tblHeader w:val="0"/>
        </w:trPr>
        <w:tc>
          <w:tcPr>
            <w:gridSpan w:val="6"/>
            <w:shd w:fill="bfbfbf" w:val="clear"/>
          </w:tcPr>
          <w:sdt>
            <w:sdtPr>
              <w:tag w:val="goog_rdk_2540"/>
            </w:sdtPr>
            <w:sdtContent>
              <w:p w:rsidR="00000000" w:rsidDel="00000000" w:rsidP="00000000" w:rsidRDefault="00000000" w:rsidRPr="00000000" w14:paraId="00000862">
                <w:pPr>
                  <w:spacing w:after="0" w:line="240" w:lineRule="auto"/>
                  <w:rPr>
                    <w:b w:val="1"/>
                    <w:color w:val="000000"/>
                  </w:rPr>
                </w:pPr>
                <w:r w:rsidDel="00000000" w:rsidR="00000000" w:rsidRPr="00000000">
                  <w:rPr>
                    <w:color w:val="000000"/>
                    <w:rtl w:val="0"/>
                  </w:rPr>
                  <w:t xml:space="preserve"> </w:t>
                </w:r>
                <w:r w:rsidDel="00000000" w:rsidR="00000000" w:rsidRPr="00000000">
                  <w:rPr>
                    <w:b w:val="1"/>
                    <w:color w:val="000000"/>
                    <w:rtl w:val="0"/>
                  </w:rPr>
                  <w:t xml:space="preserve">DEVELOPMENT PARTNERS AND NON-GOVERNMENTAL ORGANIZATIONS CATEGORY</w:t>
                </w:r>
              </w:p>
            </w:sdtContent>
          </w:sdt>
        </w:tc>
      </w:tr>
      <w:tr>
        <w:trPr>
          <w:cantSplit w:val="0"/>
          <w:trHeight w:val="346" w:hRule="atLeast"/>
          <w:tblHeader w:val="0"/>
        </w:trPr>
        <w:tc>
          <w:tcPr>
            <w:shd w:fill="auto" w:val="clear"/>
          </w:tcPr>
          <w:sdt>
            <w:sdtPr>
              <w:tag w:val="goog_rdk_2546"/>
            </w:sdtPr>
            <w:sdtContent>
              <w:p w:rsidR="00000000" w:rsidDel="00000000" w:rsidP="00000000" w:rsidRDefault="00000000" w:rsidRPr="00000000" w14:paraId="00000868">
                <w:pPr>
                  <w:spacing w:after="0" w:line="240" w:lineRule="auto"/>
                  <w:jc w:val="center"/>
                  <w:rPr>
                    <w:color w:val="000000"/>
                  </w:rPr>
                </w:pPr>
                <w:r w:rsidDel="00000000" w:rsidR="00000000" w:rsidRPr="00000000">
                  <w:rPr>
                    <w:color w:val="000000"/>
                    <w:rtl w:val="0"/>
                  </w:rPr>
                  <w:t xml:space="preserve">12</w:t>
                </w:r>
              </w:p>
            </w:sdtContent>
          </w:sdt>
        </w:tc>
        <w:tc>
          <w:tcPr>
            <w:shd w:fill="auto" w:val="clear"/>
          </w:tcPr>
          <w:sdt>
            <w:sdtPr>
              <w:tag w:val="goog_rdk_2547"/>
            </w:sdtPr>
            <w:sdtContent>
              <w:p w:rsidR="00000000" w:rsidDel="00000000" w:rsidP="00000000" w:rsidRDefault="00000000" w:rsidRPr="00000000" w14:paraId="00000869">
                <w:pPr>
                  <w:spacing w:after="0" w:line="240" w:lineRule="auto"/>
                  <w:rPr>
                    <w:color w:val="000000"/>
                  </w:rPr>
                </w:pPr>
                <w:hyperlink r:id="rId105">
                  <w:r w:rsidDel="00000000" w:rsidR="00000000" w:rsidRPr="00000000">
                    <w:rPr>
                      <w:color w:val="000000"/>
                      <w:rtl w:val="0"/>
                    </w:rPr>
                    <w:t xml:space="preserve">Blaise Amony</w:t>
                  </w:r>
                </w:hyperlink>
                <w:r w:rsidDel="00000000" w:rsidR="00000000" w:rsidRPr="00000000">
                  <w:rPr>
                    <w:rtl w:val="0"/>
                  </w:rPr>
                </w:r>
              </w:p>
            </w:sdtContent>
          </w:sdt>
        </w:tc>
        <w:tc>
          <w:tcPr>
            <w:shd w:fill="ffffff" w:val="clear"/>
          </w:tcPr>
          <w:sdt>
            <w:sdtPr>
              <w:tag w:val="goog_rdk_2548"/>
            </w:sdtPr>
            <w:sdtContent>
              <w:p w:rsidR="00000000" w:rsidDel="00000000" w:rsidP="00000000" w:rsidRDefault="00000000" w:rsidRPr="00000000" w14:paraId="0000086A">
                <w:pPr>
                  <w:spacing w:after="0" w:line="240" w:lineRule="auto"/>
                  <w:rPr>
                    <w:color w:val="000000"/>
                  </w:rPr>
                </w:pPr>
                <w:r w:rsidDel="00000000" w:rsidR="00000000" w:rsidRPr="00000000">
                  <w:rPr>
                    <w:color w:val="000000"/>
                    <w:rtl w:val="0"/>
                  </w:rPr>
                  <w:t xml:space="preserve">ASARECA</w:t>
                </w:r>
              </w:p>
            </w:sdtContent>
          </w:sdt>
        </w:tc>
        <w:tc>
          <w:tcPr>
            <w:shd w:fill="auto" w:val="clear"/>
          </w:tcPr>
          <w:sdt>
            <w:sdtPr>
              <w:tag w:val="goog_rdk_2549"/>
            </w:sdtPr>
            <w:sdtContent>
              <w:p w:rsidR="00000000" w:rsidDel="00000000" w:rsidP="00000000" w:rsidRDefault="00000000" w:rsidRPr="00000000" w14:paraId="0000086B">
                <w:pPr>
                  <w:spacing w:after="0" w:line="240" w:lineRule="auto"/>
                  <w:rPr>
                    <w:color w:val="000000"/>
                  </w:rPr>
                </w:pPr>
                <w:r w:rsidDel="00000000" w:rsidR="00000000" w:rsidRPr="00000000">
                  <w:rPr>
                    <w:color w:val="000000"/>
                    <w:rtl w:val="0"/>
                  </w:rPr>
                  <w:t xml:space="preserve">Uganda</w:t>
                </w:r>
              </w:p>
            </w:sdtContent>
          </w:sdt>
        </w:tc>
        <w:tc>
          <w:tcPr>
            <w:shd w:fill="ffffff" w:val="clear"/>
          </w:tcPr>
          <w:sdt>
            <w:sdtPr>
              <w:tag w:val="goog_rdk_2550"/>
            </w:sdtPr>
            <w:sdtContent>
              <w:p w:rsidR="00000000" w:rsidDel="00000000" w:rsidP="00000000" w:rsidRDefault="00000000" w:rsidRPr="00000000" w14:paraId="0000086C">
                <w:pPr>
                  <w:spacing w:after="0" w:line="240" w:lineRule="auto"/>
                  <w:rPr>
                    <w:color w:val="000000"/>
                    <w:u w:val="single"/>
                  </w:rPr>
                </w:pPr>
                <w:hyperlink r:id="rId106">
                  <w:r w:rsidDel="00000000" w:rsidR="00000000" w:rsidRPr="00000000">
                    <w:rPr>
                      <w:color w:val="000000"/>
                      <w:u w:val="single"/>
                      <w:rtl w:val="0"/>
                    </w:rPr>
                    <w:t xml:space="preserve">b.amony@asareca.org</w:t>
                  </w:r>
                </w:hyperlink>
                <w:r w:rsidDel="00000000" w:rsidR="00000000" w:rsidRPr="00000000">
                  <w:rPr>
                    <w:rtl w:val="0"/>
                  </w:rPr>
                </w:r>
              </w:p>
            </w:sdtContent>
          </w:sdt>
        </w:tc>
        <w:tc>
          <w:tcPr>
            <w:shd w:fill="auto" w:val="clear"/>
          </w:tcPr>
          <w:sdt>
            <w:sdtPr>
              <w:tag w:val="goog_rdk_2551"/>
            </w:sdtPr>
            <w:sdtContent>
              <w:p w:rsidR="00000000" w:rsidDel="00000000" w:rsidP="00000000" w:rsidRDefault="00000000" w:rsidRPr="00000000" w14:paraId="0000086D">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46" w:hRule="atLeast"/>
          <w:tblHeader w:val="0"/>
        </w:trPr>
        <w:tc>
          <w:tcPr>
            <w:shd w:fill="auto" w:val="clear"/>
          </w:tcPr>
          <w:sdt>
            <w:sdtPr>
              <w:tag w:val="goog_rdk_2552"/>
            </w:sdtPr>
            <w:sdtContent>
              <w:p w:rsidR="00000000" w:rsidDel="00000000" w:rsidP="00000000" w:rsidRDefault="00000000" w:rsidRPr="00000000" w14:paraId="0000086E">
                <w:pPr>
                  <w:spacing w:after="0" w:line="240" w:lineRule="auto"/>
                  <w:jc w:val="center"/>
                  <w:rPr>
                    <w:color w:val="000000"/>
                  </w:rPr>
                </w:pPr>
                <w:r w:rsidDel="00000000" w:rsidR="00000000" w:rsidRPr="00000000">
                  <w:rPr>
                    <w:color w:val="000000"/>
                    <w:rtl w:val="0"/>
                  </w:rPr>
                  <w:t xml:space="preserve">13</w:t>
                </w:r>
              </w:p>
            </w:sdtContent>
          </w:sdt>
        </w:tc>
        <w:tc>
          <w:tcPr>
            <w:shd w:fill="auto" w:val="clear"/>
          </w:tcPr>
          <w:sdt>
            <w:sdtPr>
              <w:tag w:val="goog_rdk_2553"/>
            </w:sdtPr>
            <w:sdtContent>
              <w:p w:rsidR="00000000" w:rsidDel="00000000" w:rsidP="00000000" w:rsidRDefault="00000000" w:rsidRPr="00000000" w14:paraId="0000086F">
                <w:pPr>
                  <w:spacing w:after="0" w:line="240" w:lineRule="auto"/>
                  <w:rPr>
                    <w:color w:val="000000"/>
                  </w:rPr>
                </w:pPr>
                <w:hyperlink r:id="rId107">
                  <w:r w:rsidDel="00000000" w:rsidR="00000000" w:rsidRPr="00000000">
                    <w:rPr>
                      <w:color w:val="000000"/>
                      <w:rtl w:val="0"/>
                    </w:rPr>
                    <w:t xml:space="preserve">Genevieve Apio</w:t>
                  </w:r>
                </w:hyperlink>
                <w:r w:rsidDel="00000000" w:rsidR="00000000" w:rsidRPr="00000000">
                  <w:rPr>
                    <w:rtl w:val="0"/>
                  </w:rPr>
                </w:r>
              </w:p>
            </w:sdtContent>
          </w:sdt>
        </w:tc>
        <w:tc>
          <w:tcPr>
            <w:shd w:fill="ffffff" w:val="clear"/>
          </w:tcPr>
          <w:sdt>
            <w:sdtPr>
              <w:tag w:val="goog_rdk_2554"/>
            </w:sdtPr>
            <w:sdtContent>
              <w:p w:rsidR="00000000" w:rsidDel="00000000" w:rsidP="00000000" w:rsidRDefault="00000000" w:rsidRPr="00000000" w14:paraId="00000870">
                <w:pPr>
                  <w:spacing w:after="0" w:line="240" w:lineRule="auto"/>
                  <w:rPr>
                    <w:color w:val="000000"/>
                  </w:rPr>
                </w:pPr>
                <w:r w:rsidDel="00000000" w:rsidR="00000000" w:rsidRPr="00000000">
                  <w:rPr>
                    <w:color w:val="000000"/>
                    <w:rtl w:val="0"/>
                  </w:rPr>
                  <w:t xml:space="preserve">ASARECA</w:t>
                </w:r>
              </w:p>
            </w:sdtContent>
          </w:sdt>
        </w:tc>
        <w:tc>
          <w:tcPr>
            <w:shd w:fill="auto" w:val="clear"/>
          </w:tcPr>
          <w:sdt>
            <w:sdtPr>
              <w:tag w:val="goog_rdk_2555"/>
            </w:sdtPr>
            <w:sdtContent>
              <w:p w:rsidR="00000000" w:rsidDel="00000000" w:rsidP="00000000" w:rsidRDefault="00000000" w:rsidRPr="00000000" w14:paraId="00000871">
                <w:pPr>
                  <w:spacing w:after="0" w:line="240" w:lineRule="auto"/>
                  <w:rPr>
                    <w:color w:val="000000"/>
                  </w:rPr>
                </w:pPr>
                <w:r w:rsidDel="00000000" w:rsidR="00000000" w:rsidRPr="00000000">
                  <w:rPr>
                    <w:color w:val="000000"/>
                    <w:rtl w:val="0"/>
                  </w:rPr>
                  <w:t xml:space="preserve">Uganda</w:t>
                </w:r>
              </w:p>
            </w:sdtContent>
          </w:sdt>
        </w:tc>
        <w:tc>
          <w:tcPr>
            <w:shd w:fill="ffffff" w:val="clear"/>
          </w:tcPr>
          <w:sdt>
            <w:sdtPr>
              <w:tag w:val="goog_rdk_2556"/>
            </w:sdtPr>
            <w:sdtContent>
              <w:p w:rsidR="00000000" w:rsidDel="00000000" w:rsidP="00000000" w:rsidRDefault="00000000" w:rsidRPr="00000000" w14:paraId="00000872">
                <w:pPr>
                  <w:spacing w:after="0" w:line="240" w:lineRule="auto"/>
                  <w:rPr>
                    <w:color w:val="000000"/>
                    <w:u w:val="single"/>
                  </w:rPr>
                </w:pPr>
                <w:hyperlink r:id="rId108">
                  <w:r w:rsidDel="00000000" w:rsidR="00000000" w:rsidRPr="00000000">
                    <w:rPr>
                      <w:color w:val="000000"/>
                      <w:u w:val="single"/>
                      <w:rtl w:val="0"/>
                    </w:rPr>
                    <w:t xml:space="preserve">g.apio@asareca.org</w:t>
                  </w:r>
                </w:hyperlink>
                <w:r w:rsidDel="00000000" w:rsidR="00000000" w:rsidRPr="00000000">
                  <w:rPr>
                    <w:rtl w:val="0"/>
                  </w:rPr>
                </w:r>
              </w:p>
            </w:sdtContent>
          </w:sdt>
        </w:tc>
        <w:tc>
          <w:tcPr>
            <w:shd w:fill="auto" w:val="clear"/>
          </w:tcPr>
          <w:sdt>
            <w:sdtPr>
              <w:tag w:val="goog_rdk_2557"/>
            </w:sdtPr>
            <w:sdtContent>
              <w:p w:rsidR="00000000" w:rsidDel="00000000" w:rsidP="00000000" w:rsidRDefault="00000000" w:rsidRPr="00000000" w14:paraId="00000873">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46" w:hRule="atLeast"/>
          <w:tblHeader w:val="0"/>
        </w:trPr>
        <w:tc>
          <w:tcPr>
            <w:shd w:fill="auto" w:val="clear"/>
          </w:tcPr>
          <w:sdt>
            <w:sdtPr>
              <w:tag w:val="goog_rdk_2558"/>
            </w:sdtPr>
            <w:sdtContent>
              <w:p w:rsidR="00000000" w:rsidDel="00000000" w:rsidP="00000000" w:rsidRDefault="00000000" w:rsidRPr="00000000" w14:paraId="00000874">
                <w:pPr>
                  <w:spacing w:after="0" w:line="240" w:lineRule="auto"/>
                  <w:jc w:val="center"/>
                  <w:rPr>
                    <w:color w:val="000000"/>
                  </w:rPr>
                </w:pPr>
                <w:r w:rsidDel="00000000" w:rsidR="00000000" w:rsidRPr="00000000">
                  <w:rPr>
                    <w:color w:val="000000"/>
                    <w:rtl w:val="0"/>
                  </w:rPr>
                  <w:t xml:space="preserve">14</w:t>
                </w:r>
              </w:p>
            </w:sdtContent>
          </w:sdt>
        </w:tc>
        <w:tc>
          <w:tcPr>
            <w:shd w:fill="auto" w:val="clear"/>
          </w:tcPr>
          <w:sdt>
            <w:sdtPr>
              <w:tag w:val="goog_rdk_2559"/>
            </w:sdtPr>
            <w:sdtContent>
              <w:p w:rsidR="00000000" w:rsidDel="00000000" w:rsidP="00000000" w:rsidRDefault="00000000" w:rsidRPr="00000000" w14:paraId="00000875">
                <w:pPr>
                  <w:spacing w:after="0" w:line="240" w:lineRule="auto"/>
                  <w:rPr>
                    <w:color w:val="000000"/>
                  </w:rPr>
                </w:pPr>
                <w:r w:rsidDel="00000000" w:rsidR="00000000" w:rsidRPr="00000000">
                  <w:rPr>
                    <w:color w:val="000000"/>
                    <w:rtl w:val="0"/>
                  </w:rPr>
                  <w:t xml:space="preserve">Ermias Betemariam </w:t>
                </w:r>
              </w:p>
            </w:sdtContent>
          </w:sdt>
        </w:tc>
        <w:tc>
          <w:tcPr>
            <w:shd w:fill="ffffff" w:val="clear"/>
          </w:tcPr>
          <w:sdt>
            <w:sdtPr>
              <w:tag w:val="goog_rdk_2560"/>
            </w:sdtPr>
            <w:sdtContent>
              <w:p w:rsidR="00000000" w:rsidDel="00000000" w:rsidP="00000000" w:rsidRDefault="00000000" w:rsidRPr="00000000" w14:paraId="00000876">
                <w:pPr>
                  <w:spacing w:after="0" w:line="240" w:lineRule="auto"/>
                  <w:rPr>
                    <w:color w:val="000000"/>
                  </w:rPr>
                </w:pPr>
                <w:r w:rsidDel="00000000" w:rsidR="00000000" w:rsidRPr="00000000">
                  <w:rPr>
                    <w:color w:val="000000"/>
                    <w:rtl w:val="0"/>
                  </w:rPr>
                  <w:t xml:space="preserve"> ICRAF/World Agroforestry</w:t>
                </w:r>
              </w:p>
            </w:sdtContent>
          </w:sdt>
        </w:tc>
        <w:tc>
          <w:tcPr>
            <w:shd w:fill="auto" w:val="clear"/>
          </w:tcPr>
          <w:sdt>
            <w:sdtPr>
              <w:tag w:val="goog_rdk_2561"/>
            </w:sdtPr>
            <w:sdtContent>
              <w:p w:rsidR="00000000" w:rsidDel="00000000" w:rsidP="00000000" w:rsidRDefault="00000000" w:rsidRPr="00000000" w14:paraId="00000877">
                <w:pPr>
                  <w:spacing w:after="0" w:line="240" w:lineRule="auto"/>
                  <w:rPr>
                    <w:color w:val="000000"/>
                  </w:rPr>
                </w:pPr>
                <w:r w:rsidDel="00000000" w:rsidR="00000000" w:rsidRPr="00000000">
                  <w:rPr>
                    <w:color w:val="000000"/>
                    <w:rtl w:val="0"/>
                  </w:rPr>
                  <w:t xml:space="preserve">Rwanda</w:t>
                </w:r>
              </w:p>
            </w:sdtContent>
          </w:sdt>
        </w:tc>
        <w:tc>
          <w:tcPr>
            <w:shd w:fill="ffffff" w:val="clear"/>
          </w:tcPr>
          <w:sdt>
            <w:sdtPr>
              <w:tag w:val="goog_rdk_2562"/>
            </w:sdtPr>
            <w:sdtContent>
              <w:p w:rsidR="00000000" w:rsidDel="00000000" w:rsidP="00000000" w:rsidRDefault="00000000" w:rsidRPr="00000000" w14:paraId="00000878">
                <w:pPr>
                  <w:spacing w:after="0" w:line="240" w:lineRule="auto"/>
                  <w:rPr>
                    <w:color w:val="000000"/>
                    <w:u w:val="single"/>
                  </w:rPr>
                </w:pPr>
                <w:hyperlink r:id="rId109">
                  <w:r w:rsidDel="00000000" w:rsidR="00000000" w:rsidRPr="00000000">
                    <w:rPr>
                      <w:color w:val="000000"/>
                      <w:u w:val="single"/>
                      <w:rtl w:val="0"/>
                    </w:rPr>
                    <w:t xml:space="preserve">e.betemariam@cgiar.org</w:t>
                  </w:r>
                </w:hyperlink>
                <w:r w:rsidDel="00000000" w:rsidR="00000000" w:rsidRPr="00000000">
                  <w:rPr>
                    <w:rtl w:val="0"/>
                  </w:rPr>
                </w:r>
              </w:p>
            </w:sdtContent>
          </w:sdt>
        </w:tc>
        <w:tc>
          <w:tcPr>
            <w:shd w:fill="auto" w:val="clear"/>
          </w:tcPr>
          <w:sdt>
            <w:sdtPr>
              <w:tag w:val="goog_rdk_2563"/>
            </w:sdtPr>
            <w:sdtContent>
              <w:p w:rsidR="00000000" w:rsidDel="00000000" w:rsidP="00000000" w:rsidRDefault="00000000" w:rsidRPr="00000000" w14:paraId="00000879">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46" w:hRule="atLeast"/>
          <w:tblHeader w:val="0"/>
        </w:trPr>
        <w:tc>
          <w:tcPr>
            <w:shd w:fill="auto" w:val="clear"/>
          </w:tcPr>
          <w:sdt>
            <w:sdtPr>
              <w:tag w:val="goog_rdk_2564"/>
            </w:sdtPr>
            <w:sdtContent>
              <w:p w:rsidR="00000000" w:rsidDel="00000000" w:rsidP="00000000" w:rsidRDefault="00000000" w:rsidRPr="00000000" w14:paraId="0000087A">
                <w:pPr>
                  <w:spacing w:after="0" w:line="240" w:lineRule="auto"/>
                  <w:jc w:val="center"/>
                  <w:rPr>
                    <w:color w:val="000000"/>
                  </w:rPr>
                </w:pPr>
                <w:r w:rsidDel="00000000" w:rsidR="00000000" w:rsidRPr="00000000">
                  <w:rPr>
                    <w:color w:val="000000"/>
                    <w:rtl w:val="0"/>
                  </w:rPr>
                  <w:t xml:space="preserve">15</w:t>
                </w:r>
              </w:p>
            </w:sdtContent>
          </w:sdt>
        </w:tc>
        <w:tc>
          <w:tcPr>
            <w:shd w:fill="auto" w:val="clear"/>
          </w:tcPr>
          <w:sdt>
            <w:sdtPr>
              <w:tag w:val="goog_rdk_2565"/>
            </w:sdtPr>
            <w:sdtContent>
              <w:p w:rsidR="00000000" w:rsidDel="00000000" w:rsidP="00000000" w:rsidRDefault="00000000" w:rsidRPr="00000000" w14:paraId="0000087B">
                <w:pPr>
                  <w:spacing w:after="0" w:line="240" w:lineRule="auto"/>
                  <w:rPr>
                    <w:color w:val="000000"/>
                  </w:rPr>
                </w:pPr>
                <w:r w:rsidDel="00000000" w:rsidR="00000000" w:rsidRPr="00000000">
                  <w:rPr>
                    <w:color w:val="000000"/>
                    <w:rtl w:val="0"/>
                  </w:rPr>
                  <w:t xml:space="preserve">John Recha</w:t>
                </w:r>
              </w:p>
            </w:sdtContent>
          </w:sdt>
        </w:tc>
        <w:tc>
          <w:tcPr>
            <w:shd w:fill="ffffff" w:val="clear"/>
          </w:tcPr>
          <w:sdt>
            <w:sdtPr>
              <w:tag w:val="goog_rdk_2566"/>
            </w:sdtPr>
            <w:sdtContent>
              <w:p w:rsidR="00000000" w:rsidDel="00000000" w:rsidP="00000000" w:rsidRDefault="00000000" w:rsidRPr="00000000" w14:paraId="0000087C">
                <w:pPr>
                  <w:spacing w:after="0" w:line="240" w:lineRule="auto"/>
                  <w:rPr>
                    <w:color w:val="000000"/>
                  </w:rPr>
                </w:pPr>
                <w:r w:rsidDel="00000000" w:rsidR="00000000" w:rsidRPr="00000000">
                  <w:rPr>
                    <w:color w:val="000000"/>
                    <w:rtl w:val="0"/>
                  </w:rPr>
                  <w:t xml:space="preserve">ILRI</w:t>
                </w:r>
              </w:p>
            </w:sdtContent>
          </w:sdt>
        </w:tc>
        <w:tc>
          <w:tcPr>
            <w:shd w:fill="auto" w:val="clear"/>
          </w:tcPr>
          <w:sdt>
            <w:sdtPr>
              <w:tag w:val="goog_rdk_2567"/>
            </w:sdtPr>
            <w:sdtContent>
              <w:p w:rsidR="00000000" w:rsidDel="00000000" w:rsidP="00000000" w:rsidRDefault="00000000" w:rsidRPr="00000000" w14:paraId="0000087D">
                <w:pPr>
                  <w:spacing w:after="0" w:line="240" w:lineRule="auto"/>
                  <w:rPr>
                    <w:color w:val="000000"/>
                  </w:rPr>
                </w:pPr>
                <w:r w:rsidDel="00000000" w:rsidR="00000000" w:rsidRPr="00000000">
                  <w:rPr>
                    <w:color w:val="000000"/>
                    <w:rtl w:val="0"/>
                  </w:rPr>
                  <w:t xml:space="preserve">Kenya</w:t>
                </w:r>
              </w:p>
            </w:sdtContent>
          </w:sdt>
        </w:tc>
        <w:tc>
          <w:tcPr>
            <w:shd w:fill="ffffff" w:val="clear"/>
          </w:tcPr>
          <w:sdt>
            <w:sdtPr>
              <w:tag w:val="goog_rdk_2568"/>
            </w:sdtPr>
            <w:sdtContent>
              <w:p w:rsidR="00000000" w:rsidDel="00000000" w:rsidP="00000000" w:rsidRDefault="00000000" w:rsidRPr="00000000" w14:paraId="0000087E">
                <w:pPr>
                  <w:spacing w:after="0" w:line="240" w:lineRule="auto"/>
                  <w:rPr>
                    <w:color w:val="000000"/>
                    <w:u w:val="single"/>
                  </w:rPr>
                </w:pPr>
                <w:hyperlink r:id="rId110">
                  <w:r w:rsidDel="00000000" w:rsidR="00000000" w:rsidRPr="00000000">
                    <w:rPr>
                      <w:color w:val="000000"/>
                      <w:u w:val="single"/>
                      <w:rtl w:val="0"/>
                    </w:rPr>
                    <w:t xml:space="preserve"> j.recha@cgiar.org</w:t>
                  </w:r>
                </w:hyperlink>
                <w:r w:rsidDel="00000000" w:rsidR="00000000" w:rsidRPr="00000000">
                  <w:rPr>
                    <w:rtl w:val="0"/>
                  </w:rPr>
                </w:r>
              </w:p>
            </w:sdtContent>
          </w:sdt>
        </w:tc>
        <w:tc>
          <w:tcPr>
            <w:shd w:fill="auto" w:val="clear"/>
          </w:tcPr>
          <w:sdt>
            <w:sdtPr>
              <w:tag w:val="goog_rdk_2569"/>
            </w:sdtPr>
            <w:sdtContent>
              <w:p w:rsidR="00000000" w:rsidDel="00000000" w:rsidP="00000000" w:rsidRDefault="00000000" w:rsidRPr="00000000" w14:paraId="0000087F">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46" w:hRule="atLeast"/>
          <w:tblHeader w:val="0"/>
        </w:trPr>
        <w:tc>
          <w:tcPr>
            <w:shd w:fill="auto" w:val="clear"/>
          </w:tcPr>
          <w:sdt>
            <w:sdtPr>
              <w:tag w:val="goog_rdk_2570"/>
            </w:sdtPr>
            <w:sdtContent>
              <w:p w:rsidR="00000000" w:rsidDel="00000000" w:rsidP="00000000" w:rsidRDefault="00000000" w:rsidRPr="00000000" w14:paraId="00000880">
                <w:pPr>
                  <w:spacing w:after="0" w:line="240" w:lineRule="auto"/>
                  <w:jc w:val="center"/>
                  <w:rPr>
                    <w:color w:val="000000"/>
                  </w:rPr>
                </w:pPr>
                <w:r w:rsidDel="00000000" w:rsidR="00000000" w:rsidRPr="00000000">
                  <w:rPr>
                    <w:color w:val="000000"/>
                    <w:rtl w:val="0"/>
                  </w:rPr>
                  <w:t xml:space="preserve">16</w:t>
                </w:r>
              </w:p>
            </w:sdtContent>
          </w:sdt>
        </w:tc>
        <w:tc>
          <w:tcPr>
            <w:shd w:fill="auto" w:val="clear"/>
          </w:tcPr>
          <w:sdt>
            <w:sdtPr>
              <w:tag w:val="goog_rdk_2571"/>
            </w:sdtPr>
            <w:sdtContent>
              <w:p w:rsidR="00000000" w:rsidDel="00000000" w:rsidP="00000000" w:rsidRDefault="00000000" w:rsidRPr="00000000" w14:paraId="00000881">
                <w:pPr>
                  <w:spacing w:after="0" w:line="240" w:lineRule="auto"/>
                  <w:rPr>
                    <w:color w:val="000000"/>
                  </w:rPr>
                </w:pPr>
                <w:r w:rsidDel="00000000" w:rsidR="00000000" w:rsidRPr="00000000">
                  <w:rPr>
                    <w:color w:val="000000"/>
                    <w:rtl w:val="0"/>
                  </w:rPr>
                  <w:t xml:space="preserve">Abonesh Tesfaye</w:t>
                </w:r>
              </w:p>
            </w:sdtContent>
          </w:sdt>
        </w:tc>
        <w:tc>
          <w:tcPr>
            <w:shd w:fill="ffffff" w:val="clear"/>
          </w:tcPr>
          <w:sdt>
            <w:sdtPr>
              <w:tag w:val="goog_rdk_2572"/>
            </w:sdtPr>
            <w:sdtContent>
              <w:p w:rsidR="00000000" w:rsidDel="00000000" w:rsidP="00000000" w:rsidRDefault="00000000" w:rsidRPr="00000000" w14:paraId="00000882">
                <w:pPr>
                  <w:spacing w:after="0" w:line="240" w:lineRule="auto"/>
                  <w:rPr>
                    <w:color w:val="000000"/>
                  </w:rPr>
                </w:pPr>
                <w:r w:rsidDel="00000000" w:rsidR="00000000" w:rsidRPr="00000000">
                  <w:rPr>
                    <w:color w:val="000000"/>
                    <w:rtl w:val="0"/>
                  </w:rPr>
                  <w:t xml:space="preserve">ILRI</w:t>
                </w:r>
              </w:p>
            </w:sdtContent>
          </w:sdt>
        </w:tc>
        <w:tc>
          <w:tcPr>
            <w:shd w:fill="auto" w:val="clear"/>
          </w:tcPr>
          <w:sdt>
            <w:sdtPr>
              <w:tag w:val="goog_rdk_2573"/>
            </w:sdtPr>
            <w:sdtContent>
              <w:p w:rsidR="00000000" w:rsidDel="00000000" w:rsidP="00000000" w:rsidRDefault="00000000" w:rsidRPr="00000000" w14:paraId="00000883">
                <w:pPr>
                  <w:spacing w:after="0" w:line="240" w:lineRule="auto"/>
                  <w:rPr>
                    <w:color w:val="000000"/>
                  </w:rPr>
                </w:pPr>
                <w:r w:rsidDel="00000000" w:rsidR="00000000" w:rsidRPr="00000000">
                  <w:rPr>
                    <w:color w:val="000000"/>
                    <w:rtl w:val="0"/>
                  </w:rPr>
                  <w:t xml:space="preserve">Ethiopia</w:t>
                </w:r>
              </w:p>
            </w:sdtContent>
          </w:sdt>
        </w:tc>
        <w:tc>
          <w:tcPr>
            <w:shd w:fill="ffffff" w:val="clear"/>
          </w:tcPr>
          <w:sdt>
            <w:sdtPr>
              <w:tag w:val="goog_rdk_2574"/>
            </w:sdtPr>
            <w:sdtContent>
              <w:p w:rsidR="00000000" w:rsidDel="00000000" w:rsidP="00000000" w:rsidRDefault="00000000" w:rsidRPr="00000000" w14:paraId="00000884">
                <w:pPr>
                  <w:spacing w:after="0" w:line="240" w:lineRule="auto"/>
                  <w:rPr>
                    <w:color w:val="000000"/>
                    <w:u w:val="single"/>
                  </w:rPr>
                </w:pPr>
                <w:hyperlink r:id="rId111">
                  <w:r w:rsidDel="00000000" w:rsidR="00000000" w:rsidRPr="00000000">
                    <w:rPr>
                      <w:color w:val="000000"/>
                      <w:u w:val="single"/>
                      <w:rtl w:val="0"/>
                    </w:rPr>
                    <w:t xml:space="preserve">abonesh.tesfaye@gmail.com</w:t>
                  </w:r>
                </w:hyperlink>
                <w:r w:rsidDel="00000000" w:rsidR="00000000" w:rsidRPr="00000000">
                  <w:rPr>
                    <w:rtl w:val="0"/>
                  </w:rPr>
                </w:r>
              </w:p>
            </w:sdtContent>
          </w:sdt>
        </w:tc>
        <w:tc>
          <w:tcPr>
            <w:shd w:fill="auto" w:val="clear"/>
          </w:tcPr>
          <w:sdt>
            <w:sdtPr>
              <w:tag w:val="goog_rdk_2575"/>
            </w:sdtPr>
            <w:sdtContent>
              <w:p w:rsidR="00000000" w:rsidDel="00000000" w:rsidP="00000000" w:rsidRDefault="00000000" w:rsidRPr="00000000" w14:paraId="00000885">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46" w:hRule="atLeast"/>
          <w:tblHeader w:val="0"/>
        </w:trPr>
        <w:tc>
          <w:tcPr>
            <w:shd w:fill="auto" w:val="clear"/>
          </w:tcPr>
          <w:sdt>
            <w:sdtPr>
              <w:tag w:val="goog_rdk_2576"/>
            </w:sdtPr>
            <w:sdtContent>
              <w:p w:rsidR="00000000" w:rsidDel="00000000" w:rsidP="00000000" w:rsidRDefault="00000000" w:rsidRPr="00000000" w14:paraId="00000886">
                <w:pPr>
                  <w:spacing w:after="0" w:line="240" w:lineRule="auto"/>
                  <w:jc w:val="center"/>
                  <w:rPr>
                    <w:color w:val="000000"/>
                  </w:rPr>
                </w:pPr>
                <w:r w:rsidDel="00000000" w:rsidR="00000000" w:rsidRPr="00000000">
                  <w:rPr>
                    <w:color w:val="000000"/>
                    <w:rtl w:val="0"/>
                  </w:rPr>
                  <w:t xml:space="preserve">17</w:t>
                </w:r>
              </w:p>
            </w:sdtContent>
          </w:sdt>
        </w:tc>
        <w:tc>
          <w:tcPr>
            <w:shd w:fill="auto" w:val="clear"/>
          </w:tcPr>
          <w:sdt>
            <w:sdtPr>
              <w:tag w:val="goog_rdk_2577"/>
            </w:sdtPr>
            <w:sdtContent>
              <w:p w:rsidR="00000000" w:rsidDel="00000000" w:rsidP="00000000" w:rsidRDefault="00000000" w:rsidRPr="00000000" w14:paraId="00000887">
                <w:pPr>
                  <w:spacing w:after="0" w:line="240" w:lineRule="auto"/>
                  <w:rPr>
                    <w:color w:val="000000"/>
                  </w:rPr>
                </w:pPr>
                <w:r w:rsidDel="00000000" w:rsidR="00000000" w:rsidRPr="00000000">
                  <w:rPr>
                    <w:color w:val="000000"/>
                    <w:rtl w:val="0"/>
                  </w:rPr>
                  <w:t xml:space="preserve">Brook Tesfaye </w:t>
                </w:r>
              </w:p>
            </w:sdtContent>
          </w:sdt>
        </w:tc>
        <w:tc>
          <w:tcPr>
            <w:shd w:fill="ffffff" w:val="clear"/>
          </w:tcPr>
          <w:sdt>
            <w:sdtPr>
              <w:tag w:val="goog_rdk_2578"/>
            </w:sdtPr>
            <w:sdtContent>
              <w:p w:rsidR="00000000" w:rsidDel="00000000" w:rsidP="00000000" w:rsidRDefault="00000000" w:rsidRPr="00000000" w14:paraId="00000888">
                <w:pPr>
                  <w:spacing w:after="0" w:line="240" w:lineRule="auto"/>
                  <w:rPr>
                    <w:color w:val="000000"/>
                  </w:rPr>
                </w:pPr>
                <w:r w:rsidDel="00000000" w:rsidR="00000000" w:rsidRPr="00000000">
                  <w:rPr>
                    <w:color w:val="000000"/>
                    <w:rtl w:val="0"/>
                  </w:rPr>
                  <w:t xml:space="preserve">ILRI</w:t>
                </w:r>
              </w:p>
            </w:sdtContent>
          </w:sdt>
        </w:tc>
        <w:tc>
          <w:tcPr>
            <w:shd w:fill="auto" w:val="clear"/>
          </w:tcPr>
          <w:sdt>
            <w:sdtPr>
              <w:tag w:val="goog_rdk_2579"/>
            </w:sdtPr>
            <w:sdtContent>
              <w:p w:rsidR="00000000" w:rsidDel="00000000" w:rsidP="00000000" w:rsidRDefault="00000000" w:rsidRPr="00000000" w14:paraId="00000889">
                <w:pPr>
                  <w:spacing w:after="0" w:line="240" w:lineRule="auto"/>
                  <w:rPr>
                    <w:color w:val="000000"/>
                  </w:rPr>
                </w:pPr>
                <w:r w:rsidDel="00000000" w:rsidR="00000000" w:rsidRPr="00000000">
                  <w:rPr>
                    <w:color w:val="000000"/>
                    <w:rtl w:val="0"/>
                  </w:rPr>
                  <w:t xml:space="preserve">Ethiopia</w:t>
                </w:r>
              </w:p>
            </w:sdtContent>
          </w:sdt>
        </w:tc>
        <w:tc>
          <w:tcPr>
            <w:shd w:fill="ffffff" w:val="clear"/>
          </w:tcPr>
          <w:sdt>
            <w:sdtPr>
              <w:tag w:val="goog_rdk_2580"/>
            </w:sdtPr>
            <w:sdtContent>
              <w:p w:rsidR="00000000" w:rsidDel="00000000" w:rsidP="00000000" w:rsidRDefault="00000000" w:rsidRPr="00000000" w14:paraId="0000088A">
                <w:pPr>
                  <w:spacing w:after="0" w:line="240" w:lineRule="auto"/>
                  <w:rPr>
                    <w:color w:val="000000"/>
                    <w:u w:val="single"/>
                  </w:rPr>
                </w:pPr>
                <w:hyperlink r:id="rId112">
                  <w:r w:rsidDel="00000000" w:rsidR="00000000" w:rsidRPr="00000000">
                    <w:rPr>
                      <w:color w:val="000000"/>
                      <w:u w:val="single"/>
                      <w:rtl w:val="0"/>
                    </w:rPr>
                    <w:t xml:space="preserve">Brook.Tesfaye@cgiar.org</w:t>
                  </w:r>
                </w:hyperlink>
                <w:r w:rsidDel="00000000" w:rsidR="00000000" w:rsidRPr="00000000">
                  <w:rPr>
                    <w:rtl w:val="0"/>
                  </w:rPr>
                </w:r>
              </w:p>
            </w:sdtContent>
          </w:sdt>
        </w:tc>
        <w:tc>
          <w:tcPr>
            <w:shd w:fill="auto" w:val="clear"/>
          </w:tcPr>
          <w:sdt>
            <w:sdtPr>
              <w:tag w:val="goog_rdk_2581"/>
            </w:sdtPr>
            <w:sdtContent>
              <w:p w:rsidR="00000000" w:rsidDel="00000000" w:rsidP="00000000" w:rsidRDefault="00000000" w:rsidRPr="00000000" w14:paraId="0000088B">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46" w:hRule="atLeast"/>
          <w:tblHeader w:val="0"/>
        </w:trPr>
        <w:tc>
          <w:tcPr>
            <w:shd w:fill="auto" w:val="clear"/>
          </w:tcPr>
          <w:sdt>
            <w:sdtPr>
              <w:tag w:val="goog_rdk_2582"/>
            </w:sdtPr>
            <w:sdtContent>
              <w:p w:rsidR="00000000" w:rsidDel="00000000" w:rsidP="00000000" w:rsidRDefault="00000000" w:rsidRPr="00000000" w14:paraId="0000088C">
                <w:pPr>
                  <w:spacing w:after="0" w:line="240" w:lineRule="auto"/>
                  <w:jc w:val="center"/>
                  <w:rPr>
                    <w:color w:val="000000"/>
                  </w:rPr>
                </w:pPr>
                <w:r w:rsidDel="00000000" w:rsidR="00000000" w:rsidRPr="00000000">
                  <w:rPr>
                    <w:color w:val="000000"/>
                    <w:rtl w:val="0"/>
                  </w:rPr>
                  <w:t xml:space="preserve">18</w:t>
                </w:r>
              </w:p>
            </w:sdtContent>
          </w:sdt>
        </w:tc>
        <w:tc>
          <w:tcPr>
            <w:shd w:fill="auto" w:val="clear"/>
          </w:tcPr>
          <w:sdt>
            <w:sdtPr>
              <w:tag w:val="goog_rdk_2583"/>
            </w:sdtPr>
            <w:sdtContent>
              <w:p w:rsidR="00000000" w:rsidDel="00000000" w:rsidP="00000000" w:rsidRDefault="00000000" w:rsidRPr="00000000" w14:paraId="0000088D">
                <w:pPr>
                  <w:spacing w:after="0" w:line="240" w:lineRule="auto"/>
                  <w:rPr>
                    <w:color w:val="000000"/>
                  </w:rPr>
                </w:pPr>
                <w:r w:rsidDel="00000000" w:rsidR="00000000" w:rsidRPr="00000000">
                  <w:rPr>
                    <w:color w:val="000000"/>
                    <w:rtl w:val="0"/>
                  </w:rPr>
                  <w:t xml:space="preserve">Addah Magawa</w:t>
                </w:r>
              </w:p>
            </w:sdtContent>
          </w:sdt>
        </w:tc>
        <w:tc>
          <w:tcPr>
            <w:shd w:fill="ffffff" w:val="clear"/>
          </w:tcPr>
          <w:sdt>
            <w:sdtPr>
              <w:tag w:val="goog_rdk_2584"/>
            </w:sdtPr>
            <w:sdtContent>
              <w:p w:rsidR="00000000" w:rsidDel="00000000" w:rsidP="00000000" w:rsidRDefault="00000000" w:rsidRPr="00000000" w14:paraId="0000088E">
                <w:pPr>
                  <w:spacing w:after="0" w:line="240" w:lineRule="auto"/>
                  <w:rPr>
                    <w:color w:val="000000"/>
                  </w:rPr>
                </w:pPr>
                <w:r w:rsidDel="00000000" w:rsidR="00000000" w:rsidRPr="00000000">
                  <w:rPr>
                    <w:color w:val="000000"/>
                    <w:rtl w:val="0"/>
                  </w:rPr>
                  <w:t xml:space="preserve">ILRI</w:t>
                </w:r>
              </w:p>
            </w:sdtContent>
          </w:sdt>
        </w:tc>
        <w:tc>
          <w:tcPr>
            <w:shd w:fill="auto" w:val="clear"/>
          </w:tcPr>
          <w:sdt>
            <w:sdtPr>
              <w:tag w:val="goog_rdk_2585"/>
            </w:sdtPr>
            <w:sdtContent>
              <w:p w:rsidR="00000000" w:rsidDel="00000000" w:rsidP="00000000" w:rsidRDefault="00000000" w:rsidRPr="00000000" w14:paraId="0000088F">
                <w:pPr>
                  <w:spacing w:after="0" w:line="240" w:lineRule="auto"/>
                  <w:rPr>
                    <w:color w:val="000000"/>
                  </w:rPr>
                </w:pPr>
                <w:r w:rsidDel="00000000" w:rsidR="00000000" w:rsidRPr="00000000">
                  <w:rPr>
                    <w:color w:val="000000"/>
                    <w:rtl w:val="0"/>
                  </w:rPr>
                  <w:t xml:space="preserve">Kenya</w:t>
                </w:r>
              </w:p>
            </w:sdtContent>
          </w:sdt>
        </w:tc>
        <w:tc>
          <w:tcPr>
            <w:shd w:fill="ffffff" w:val="clear"/>
          </w:tcPr>
          <w:sdt>
            <w:sdtPr>
              <w:tag w:val="goog_rdk_2586"/>
            </w:sdtPr>
            <w:sdtContent>
              <w:p w:rsidR="00000000" w:rsidDel="00000000" w:rsidP="00000000" w:rsidRDefault="00000000" w:rsidRPr="00000000" w14:paraId="00000890">
                <w:pPr>
                  <w:spacing w:after="0" w:line="240" w:lineRule="auto"/>
                  <w:rPr>
                    <w:color w:val="000000"/>
                    <w:u w:val="single"/>
                  </w:rPr>
                </w:pPr>
                <w:hyperlink r:id="rId113">
                  <w:r w:rsidDel="00000000" w:rsidR="00000000" w:rsidRPr="00000000">
                    <w:rPr>
                      <w:color w:val="000000"/>
                      <w:u w:val="single"/>
                      <w:rtl w:val="0"/>
                    </w:rPr>
                    <w:t xml:space="preserve">A.Magawa@cgiar.org</w:t>
                  </w:r>
                </w:hyperlink>
                <w:r w:rsidDel="00000000" w:rsidR="00000000" w:rsidRPr="00000000">
                  <w:rPr>
                    <w:rtl w:val="0"/>
                  </w:rPr>
                </w:r>
              </w:p>
            </w:sdtContent>
          </w:sdt>
        </w:tc>
        <w:tc>
          <w:tcPr>
            <w:shd w:fill="auto" w:val="clear"/>
          </w:tcPr>
          <w:sdt>
            <w:sdtPr>
              <w:tag w:val="goog_rdk_2587"/>
            </w:sdtPr>
            <w:sdtContent>
              <w:p w:rsidR="00000000" w:rsidDel="00000000" w:rsidP="00000000" w:rsidRDefault="00000000" w:rsidRPr="00000000" w14:paraId="00000891">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588"/>
            </w:sdtPr>
            <w:sdtContent>
              <w:p w:rsidR="00000000" w:rsidDel="00000000" w:rsidP="00000000" w:rsidRDefault="00000000" w:rsidRPr="00000000" w14:paraId="00000892">
                <w:pPr>
                  <w:spacing w:after="0" w:line="240" w:lineRule="auto"/>
                  <w:jc w:val="center"/>
                  <w:rPr>
                    <w:color w:val="000000"/>
                  </w:rPr>
                </w:pPr>
                <w:r w:rsidDel="00000000" w:rsidR="00000000" w:rsidRPr="00000000">
                  <w:rPr>
                    <w:color w:val="000000"/>
                    <w:rtl w:val="0"/>
                  </w:rPr>
                  <w:t xml:space="preserve">19</w:t>
                </w:r>
              </w:p>
            </w:sdtContent>
          </w:sdt>
        </w:tc>
        <w:tc>
          <w:tcPr>
            <w:shd w:fill="auto" w:val="clear"/>
          </w:tcPr>
          <w:sdt>
            <w:sdtPr>
              <w:tag w:val="goog_rdk_2589"/>
            </w:sdtPr>
            <w:sdtContent>
              <w:p w:rsidR="00000000" w:rsidDel="00000000" w:rsidP="00000000" w:rsidRDefault="00000000" w:rsidRPr="00000000" w14:paraId="00000893">
                <w:pPr>
                  <w:spacing w:after="0" w:line="240" w:lineRule="auto"/>
                  <w:rPr>
                    <w:color w:val="000000"/>
                  </w:rPr>
                </w:pPr>
                <w:r w:rsidDel="00000000" w:rsidR="00000000" w:rsidRPr="00000000">
                  <w:rPr>
                    <w:color w:val="000000"/>
                    <w:rtl w:val="0"/>
                  </w:rPr>
                  <w:t xml:space="preserve">Kennedy WERE, PhD</w:t>
                </w:r>
              </w:p>
            </w:sdtContent>
          </w:sdt>
        </w:tc>
        <w:tc>
          <w:tcPr>
            <w:shd w:fill="auto" w:val="clear"/>
          </w:tcPr>
          <w:sdt>
            <w:sdtPr>
              <w:tag w:val="goog_rdk_2590"/>
            </w:sdtPr>
            <w:sdtContent>
              <w:p w:rsidR="00000000" w:rsidDel="00000000" w:rsidP="00000000" w:rsidRDefault="00000000" w:rsidRPr="00000000" w14:paraId="00000894">
                <w:pPr>
                  <w:spacing w:after="0" w:line="240" w:lineRule="auto"/>
                  <w:rPr>
                    <w:color w:val="000000"/>
                  </w:rPr>
                </w:pPr>
                <w:r w:rsidDel="00000000" w:rsidR="00000000" w:rsidRPr="00000000">
                  <w:rPr>
                    <w:color w:val="000000"/>
                    <w:rtl w:val="0"/>
                  </w:rPr>
                  <w:t xml:space="preserve">KALRO</w:t>
                </w:r>
              </w:p>
            </w:sdtContent>
          </w:sdt>
        </w:tc>
        <w:tc>
          <w:tcPr>
            <w:shd w:fill="auto" w:val="clear"/>
          </w:tcPr>
          <w:sdt>
            <w:sdtPr>
              <w:tag w:val="goog_rdk_2591"/>
            </w:sdtPr>
            <w:sdtContent>
              <w:p w:rsidR="00000000" w:rsidDel="00000000" w:rsidP="00000000" w:rsidRDefault="00000000" w:rsidRPr="00000000" w14:paraId="00000895">
                <w:pPr>
                  <w:spacing w:after="0" w:line="240" w:lineRule="auto"/>
                  <w:rPr>
                    <w:color w:val="000000"/>
                  </w:rPr>
                </w:pPr>
                <w:r w:rsidDel="00000000" w:rsidR="00000000" w:rsidRPr="00000000">
                  <w:rPr>
                    <w:color w:val="000000"/>
                    <w:rtl w:val="0"/>
                  </w:rPr>
                  <w:t xml:space="preserve">Kenya</w:t>
                </w:r>
              </w:p>
            </w:sdtContent>
          </w:sdt>
        </w:tc>
        <w:tc>
          <w:tcPr>
            <w:shd w:fill="auto" w:val="clear"/>
          </w:tcPr>
          <w:sdt>
            <w:sdtPr>
              <w:tag w:val="goog_rdk_2592"/>
            </w:sdtPr>
            <w:sdtContent>
              <w:p w:rsidR="00000000" w:rsidDel="00000000" w:rsidP="00000000" w:rsidRDefault="00000000" w:rsidRPr="00000000" w14:paraId="00000896">
                <w:pPr>
                  <w:spacing w:after="0" w:line="240" w:lineRule="auto"/>
                  <w:rPr>
                    <w:color w:val="000000"/>
                  </w:rPr>
                </w:pPr>
                <w:r w:rsidDel="00000000" w:rsidR="00000000" w:rsidRPr="00000000">
                  <w:rPr>
                    <w:color w:val="000000"/>
                    <w:rtl w:val="0"/>
                  </w:rPr>
                  <w:t xml:space="preserve">kenwerez@gmail.com </w:t>
                </w:r>
              </w:p>
            </w:sdtContent>
          </w:sdt>
        </w:tc>
        <w:tc>
          <w:tcPr>
            <w:shd w:fill="auto" w:val="clear"/>
          </w:tcPr>
          <w:sdt>
            <w:sdtPr>
              <w:tag w:val="goog_rdk_2593"/>
            </w:sdtPr>
            <w:sdtContent>
              <w:p w:rsidR="00000000" w:rsidDel="00000000" w:rsidP="00000000" w:rsidRDefault="00000000" w:rsidRPr="00000000" w14:paraId="00000897">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58" w:hRule="atLeast"/>
          <w:tblHeader w:val="0"/>
        </w:trPr>
        <w:tc>
          <w:tcPr>
            <w:shd w:fill="auto" w:val="clear"/>
          </w:tcPr>
          <w:sdt>
            <w:sdtPr>
              <w:tag w:val="goog_rdk_2594"/>
            </w:sdtPr>
            <w:sdtContent>
              <w:p w:rsidR="00000000" w:rsidDel="00000000" w:rsidP="00000000" w:rsidRDefault="00000000" w:rsidRPr="00000000" w14:paraId="00000898">
                <w:pPr>
                  <w:spacing w:after="0" w:line="240" w:lineRule="auto"/>
                  <w:jc w:val="center"/>
                  <w:rPr>
                    <w:color w:val="000000"/>
                  </w:rPr>
                </w:pPr>
                <w:r w:rsidDel="00000000" w:rsidR="00000000" w:rsidRPr="00000000">
                  <w:rPr>
                    <w:color w:val="000000"/>
                    <w:rtl w:val="0"/>
                  </w:rPr>
                  <w:t xml:space="preserve">20</w:t>
                </w:r>
              </w:p>
            </w:sdtContent>
          </w:sdt>
        </w:tc>
        <w:tc>
          <w:tcPr>
            <w:shd w:fill="auto" w:val="clear"/>
          </w:tcPr>
          <w:sdt>
            <w:sdtPr>
              <w:tag w:val="goog_rdk_2595"/>
            </w:sdtPr>
            <w:sdtContent>
              <w:p w:rsidR="00000000" w:rsidDel="00000000" w:rsidP="00000000" w:rsidRDefault="00000000" w:rsidRPr="00000000" w14:paraId="00000899">
                <w:pPr>
                  <w:spacing w:after="0" w:line="240" w:lineRule="auto"/>
                  <w:rPr>
                    <w:color w:val="000000"/>
                  </w:rPr>
                </w:pPr>
                <w:r w:rsidDel="00000000" w:rsidR="00000000" w:rsidRPr="00000000">
                  <w:rPr>
                    <w:color w:val="000000"/>
                    <w:rtl w:val="0"/>
                  </w:rPr>
                  <w:t xml:space="preserve">Angela Gitau </w:t>
                </w:r>
              </w:p>
            </w:sdtContent>
          </w:sdt>
        </w:tc>
        <w:tc>
          <w:tcPr>
            <w:shd w:fill="ffffff" w:val="clear"/>
          </w:tcPr>
          <w:sdt>
            <w:sdtPr>
              <w:tag w:val="goog_rdk_2596"/>
            </w:sdtPr>
            <w:sdtContent>
              <w:p w:rsidR="00000000" w:rsidDel="00000000" w:rsidP="00000000" w:rsidRDefault="00000000" w:rsidRPr="00000000" w14:paraId="0000089A">
                <w:pPr>
                  <w:spacing w:after="0" w:line="240" w:lineRule="auto"/>
                  <w:rPr>
                    <w:color w:val="000000"/>
                  </w:rPr>
                </w:pPr>
                <w:r w:rsidDel="00000000" w:rsidR="00000000" w:rsidRPr="00000000">
                  <w:rPr>
                    <w:color w:val="000000"/>
                    <w:rtl w:val="0"/>
                  </w:rPr>
                  <w:t xml:space="preserve">ILRI</w:t>
                </w:r>
              </w:p>
            </w:sdtContent>
          </w:sdt>
        </w:tc>
        <w:tc>
          <w:tcPr>
            <w:shd w:fill="auto" w:val="clear"/>
          </w:tcPr>
          <w:sdt>
            <w:sdtPr>
              <w:tag w:val="goog_rdk_2597"/>
            </w:sdtPr>
            <w:sdtContent>
              <w:p w:rsidR="00000000" w:rsidDel="00000000" w:rsidP="00000000" w:rsidRDefault="00000000" w:rsidRPr="00000000" w14:paraId="0000089B">
                <w:pPr>
                  <w:spacing w:after="0" w:line="240" w:lineRule="auto"/>
                  <w:rPr>
                    <w:color w:val="000000"/>
                  </w:rPr>
                </w:pPr>
                <w:r w:rsidDel="00000000" w:rsidR="00000000" w:rsidRPr="00000000">
                  <w:rPr>
                    <w:color w:val="000000"/>
                    <w:rtl w:val="0"/>
                  </w:rPr>
                  <w:t xml:space="preserve">ILRI Staff</w:t>
                </w:r>
              </w:p>
            </w:sdtContent>
          </w:sdt>
        </w:tc>
        <w:tc>
          <w:tcPr>
            <w:shd w:fill="auto" w:val="clear"/>
          </w:tcPr>
          <w:sdt>
            <w:sdtPr>
              <w:tag w:val="goog_rdk_2598"/>
            </w:sdtPr>
            <w:sdtContent>
              <w:p w:rsidR="00000000" w:rsidDel="00000000" w:rsidP="00000000" w:rsidRDefault="00000000" w:rsidRPr="00000000" w14:paraId="0000089C">
                <w:pPr>
                  <w:spacing w:after="0" w:line="240" w:lineRule="auto"/>
                  <w:jc w:val="both"/>
                  <w:rPr>
                    <w:color w:val="000000"/>
                    <w:u w:val="single"/>
                  </w:rPr>
                </w:pPr>
                <w:hyperlink r:id="rId114">
                  <w:r w:rsidDel="00000000" w:rsidR="00000000" w:rsidRPr="00000000">
                    <w:rPr>
                      <w:color w:val="000000"/>
                      <w:u w:val="single"/>
                      <w:rtl w:val="0"/>
                    </w:rPr>
                    <w:t xml:space="preserve">agitau039@gmail.com</w:t>
                  </w:r>
                </w:hyperlink>
                <w:r w:rsidDel="00000000" w:rsidR="00000000" w:rsidRPr="00000000">
                  <w:rPr>
                    <w:rtl w:val="0"/>
                  </w:rPr>
                </w:r>
              </w:p>
            </w:sdtContent>
          </w:sdt>
        </w:tc>
        <w:tc>
          <w:tcPr>
            <w:shd w:fill="auto" w:val="clear"/>
          </w:tcPr>
          <w:sdt>
            <w:sdtPr>
              <w:tag w:val="goog_rdk_2599"/>
            </w:sdtPr>
            <w:sdtContent>
              <w:p w:rsidR="00000000" w:rsidDel="00000000" w:rsidP="00000000" w:rsidRDefault="00000000" w:rsidRPr="00000000" w14:paraId="0000089D">
                <w:pPr>
                  <w:spacing w:after="0" w:line="240" w:lineRule="auto"/>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600"/>
            </w:sdtPr>
            <w:sdtContent>
              <w:p w:rsidR="00000000" w:rsidDel="00000000" w:rsidP="00000000" w:rsidRDefault="00000000" w:rsidRPr="00000000" w14:paraId="0000089E">
                <w:pPr>
                  <w:spacing w:after="0" w:line="240" w:lineRule="auto"/>
                  <w:jc w:val="center"/>
                  <w:rPr>
                    <w:color w:val="000000"/>
                  </w:rPr>
                </w:pPr>
                <w:r w:rsidDel="00000000" w:rsidR="00000000" w:rsidRPr="00000000">
                  <w:rPr>
                    <w:color w:val="000000"/>
                    <w:rtl w:val="0"/>
                  </w:rPr>
                  <w:t xml:space="preserve">21</w:t>
                </w:r>
              </w:p>
            </w:sdtContent>
          </w:sdt>
        </w:tc>
        <w:tc>
          <w:tcPr>
            <w:shd w:fill="auto" w:val="clear"/>
          </w:tcPr>
          <w:sdt>
            <w:sdtPr>
              <w:tag w:val="goog_rdk_2601"/>
            </w:sdtPr>
            <w:sdtContent>
              <w:p w:rsidR="00000000" w:rsidDel="00000000" w:rsidP="00000000" w:rsidRDefault="00000000" w:rsidRPr="00000000" w14:paraId="0000089F">
                <w:pPr>
                  <w:spacing w:after="0" w:line="240" w:lineRule="auto"/>
                  <w:rPr>
                    <w:color w:val="000000"/>
                  </w:rPr>
                </w:pPr>
                <w:r w:rsidDel="00000000" w:rsidR="00000000" w:rsidRPr="00000000">
                  <w:rPr>
                    <w:color w:val="000000"/>
                    <w:rtl w:val="0"/>
                  </w:rPr>
                  <w:t xml:space="preserve">Frank van Weert</w:t>
                </w:r>
              </w:p>
            </w:sdtContent>
          </w:sdt>
        </w:tc>
        <w:tc>
          <w:tcPr>
            <w:shd w:fill="auto" w:val="clear"/>
          </w:tcPr>
          <w:sdt>
            <w:sdtPr>
              <w:tag w:val="goog_rdk_2602"/>
            </w:sdtPr>
            <w:sdtContent>
              <w:p w:rsidR="00000000" w:rsidDel="00000000" w:rsidP="00000000" w:rsidRDefault="00000000" w:rsidRPr="00000000" w14:paraId="000008A0">
                <w:pPr>
                  <w:spacing w:after="0" w:line="240" w:lineRule="auto"/>
                  <w:jc w:val="both"/>
                  <w:rPr>
                    <w:color w:val="000000"/>
                  </w:rPr>
                </w:pPr>
                <w:r w:rsidDel="00000000" w:rsidR="00000000" w:rsidRPr="00000000">
                  <w:rPr>
                    <w:color w:val="000000"/>
                    <w:rtl w:val="0"/>
                  </w:rPr>
                  <w:t xml:space="preserve">WUR</w:t>
                </w:r>
              </w:p>
            </w:sdtContent>
          </w:sdt>
        </w:tc>
        <w:tc>
          <w:tcPr>
            <w:shd w:fill="auto" w:val="clear"/>
          </w:tcPr>
          <w:sdt>
            <w:sdtPr>
              <w:tag w:val="goog_rdk_2603"/>
            </w:sdtPr>
            <w:sdtContent>
              <w:p w:rsidR="00000000" w:rsidDel="00000000" w:rsidP="00000000" w:rsidRDefault="00000000" w:rsidRPr="00000000" w14:paraId="000008A1">
                <w:pPr>
                  <w:spacing w:after="0" w:line="240" w:lineRule="auto"/>
                  <w:rPr>
                    <w:color w:val="000000"/>
                  </w:rPr>
                </w:pPr>
                <w:r w:rsidDel="00000000" w:rsidR="00000000" w:rsidRPr="00000000">
                  <w:rPr>
                    <w:color w:val="000000"/>
                    <w:rtl w:val="0"/>
                  </w:rPr>
                  <w:t xml:space="preserve">WUR staff</w:t>
                </w:r>
              </w:p>
            </w:sdtContent>
          </w:sdt>
        </w:tc>
        <w:tc>
          <w:tcPr>
            <w:shd w:fill="auto" w:val="clear"/>
          </w:tcPr>
          <w:sdt>
            <w:sdtPr>
              <w:tag w:val="goog_rdk_2604"/>
            </w:sdtPr>
            <w:sdtContent>
              <w:p w:rsidR="00000000" w:rsidDel="00000000" w:rsidP="00000000" w:rsidRDefault="00000000" w:rsidRPr="00000000" w14:paraId="000008A2">
                <w:pPr>
                  <w:spacing w:after="0" w:line="240" w:lineRule="auto"/>
                  <w:rPr>
                    <w:color w:val="000000"/>
                    <w:u w:val="single"/>
                  </w:rPr>
                </w:pPr>
                <w:hyperlink r:id="rId115">
                  <w:r w:rsidDel="00000000" w:rsidR="00000000" w:rsidRPr="00000000">
                    <w:rPr>
                      <w:color w:val="000000"/>
                      <w:u w:val="single"/>
                      <w:rtl w:val="0"/>
                    </w:rPr>
                    <w:t xml:space="preserve">frank.vanweert@wur.nl</w:t>
                  </w:r>
                </w:hyperlink>
                <w:r w:rsidDel="00000000" w:rsidR="00000000" w:rsidRPr="00000000">
                  <w:rPr>
                    <w:rtl w:val="0"/>
                  </w:rPr>
                </w:r>
              </w:p>
            </w:sdtContent>
          </w:sdt>
        </w:tc>
        <w:tc>
          <w:tcPr>
            <w:shd w:fill="auto" w:val="clear"/>
          </w:tcPr>
          <w:sdt>
            <w:sdtPr>
              <w:tag w:val="goog_rdk_2605"/>
            </w:sdtPr>
            <w:sdtContent>
              <w:p w:rsidR="00000000" w:rsidDel="00000000" w:rsidP="00000000" w:rsidRDefault="00000000" w:rsidRPr="00000000" w14:paraId="000008A3">
                <w:pPr>
                  <w:spacing w:after="0" w:line="240" w:lineRule="auto"/>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606"/>
            </w:sdtPr>
            <w:sdtContent>
              <w:p w:rsidR="00000000" w:rsidDel="00000000" w:rsidP="00000000" w:rsidRDefault="00000000" w:rsidRPr="00000000" w14:paraId="000008A4">
                <w:pPr>
                  <w:spacing w:after="0" w:line="240" w:lineRule="auto"/>
                  <w:jc w:val="center"/>
                  <w:rPr>
                    <w:color w:val="000000"/>
                  </w:rPr>
                </w:pPr>
                <w:r w:rsidDel="00000000" w:rsidR="00000000" w:rsidRPr="00000000">
                  <w:rPr>
                    <w:color w:val="000000"/>
                    <w:rtl w:val="0"/>
                  </w:rPr>
                  <w:t xml:space="preserve">22</w:t>
                </w:r>
              </w:p>
            </w:sdtContent>
          </w:sdt>
        </w:tc>
        <w:tc>
          <w:tcPr>
            <w:shd w:fill="auto" w:val="clear"/>
          </w:tcPr>
          <w:sdt>
            <w:sdtPr>
              <w:tag w:val="goog_rdk_2607"/>
            </w:sdtPr>
            <w:sdtContent>
              <w:p w:rsidR="00000000" w:rsidDel="00000000" w:rsidP="00000000" w:rsidRDefault="00000000" w:rsidRPr="00000000" w14:paraId="000008A5">
                <w:pPr>
                  <w:spacing w:after="0" w:line="240" w:lineRule="auto"/>
                  <w:rPr>
                    <w:color w:val="000000"/>
                  </w:rPr>
                </w:pPr>
                <w:r w:rsidDel="00000000" w:rsidR="00000000" w:rsidRPr="00000000">
                  <w:rPr>
                    <w:color w:val="000000"/>
                    <w:rtl w:val="0"/>
                  </w:rPr>
                  <w:t xml:space="preserve">Mark van der Poel</w:t>
                </w:r>
              </w:p>
            </w:sdtContent>
          </w:sdt>
        </w:tc>
        <w:tc>
          <w:tcPr>
            <w:shd w:fill="auto" w:val="clear"/>
          </w:tcPr>
          <w:sdt>
            <w:sdtPr>
              <w:tag w:val="goog_rdk_2608"/>
            </w:sdtPr>
            <w:sdtContent>
              <w:p w:rsidR="00000000" w:rsidDel="00000000" w:rsidP="00000000" w:rsidRDefault="00000000" w:rsidRPr="00000000" w14:paraId="000008A6">
                <w:pPr>
                  <w:spacing w:after="0" w:line="240" w:lineRule="auto"/>
                  <w:jc w:val="both"/>
                  <w:rPr>
                    <w:color w:val="000000"/>
                  </w:rPr>
                </w:pPr>
                <w:r w:rsidDel="00000000" w:rsidR="00000000" w:rsidRPr="00000000">
                  <w:rPr>
                    <w:color w:val="000000"/>
                    <w:rtl w:val="0"/>
                  </w:rPr>
                  <w:t xml:space="preserve">WUR</w:t>
                </w:r>
              </w:p>
            </w:sdtContent>
          </w:sdt>
        </w:tc>
        <w:tc>
          <w:tcPr>
            <w:shd w:fill="auto" w:val="clear"/>
          </w:tcPr>
          <w:sdt>
            <w:sdtPr>
              <w:tag w:val="goog_rdk_2609"/>
            </w:sdtPr>
            <w:sdtContent>
              <w:p w:rsidR="00000000" w:rsidDel="00000000" w:rsidP="00000000" w:rsidRDefault="00000000" w:rsidRPr="00000000" w14:paraId="000008A7">
                <w:pPr>
                  <w:spacing w:after="0" w:line="240" w:lineRule="auto"/>
                  <w:rPr>
                    <w:color w:val="000000"/>
                  </w:rPr>
                </w:pPr>
                <w:r w:rsidDel="00000000" w:rsidR="00000000" w:rsidRPr="00000000">
                  <w:rPr>
                    <w:color w:val="000000"/>
                    <w:rtl w:val="0"/>
                  </w:rPr>
                  <w:t xml:space="preserve">WUR staff</w:t>
                </w:r>
              </w:p>
            </w:sdtContent>
          </w:sdt>
        </w:tc>
        <w:tc>
          <w:tcPr>
            <w:shd w:fill="auto" w:val="clear"/>
          </w:tcPr>
          <w:sdt>
            <w:sdtPr>
              <w:tag w:val="goog_rdk_2610"/>
            </w:sdtPr>
            <w:sdtContent>
              <w:p w:rsidR="00000000" w:rsidDel="00000000" w:rsidP="00000000" w:rsidRDefault="00000000" w:rsidRPr="00000000" w14:paraId="000008A8">
                <w:pPr>
                  <w:spacing w:after="0" w:line="240" w:lineRule="auto"/>
                  <w:rPr>
                    <w:color w:val="000000"/>
                  </w:rPr>
                </w:pPr>
                <w:r w:rsidDel="00000000" w:rsidR="00000000" w:rsidRPr="00000000">
                  <w:rPr>
                    <w:color w:val="000000"/>
                    <w:rtl w:val="0"/>
                  </w:rPr>
                  <w:t xml:space="preserve"> mark.vanderpoel@wur.nl</w:t>
                </w:r>
              </w:p>
            </w:sdtContent>
          </w:sdt>
        </w:tc>
        <w:tc>
          <w:tcPr>
            <w:shd w:fill="auto" w:val="clear"/>
          </w:tcPr>
          <w:sdt>
            <w:sdtPr>
              <w:tag w:val="goog_rdk_2611"/>
            </w:sdtPr>
            <w:sdtContent>
              <w:p w:rsidR="00000000" w:rsidDel="00000000" w:rsidP="00000000" w:rsidRDefault="00000000" w:rsidRPr="00000000" w14:paraId="000008A9">
                <w:pPr>
                  <w:spacing w:after="0" w:line="240" w:lineRule="auto"/>
                  <w:rPr>
                    <w:color w:val="000000"/>
                  </w:rPr>
                </w:pPr>
                <w:r w:rsidDel="00000000" w:rsidR="00000000" w:rsidRPr="00000000">
                  <w:rPr>
                    <w:color w:val="000000"/>
                    <w:rtl w:val="0"/>
                  </w:rPr>
                  <w:t xml:space="preserve"> </w:t>
                </w:r>
              </w:p>
            </w:sdtContent>
          </w:sdt>
        </w:tc>
      </w:tr>
      <w:tr>
        <w:trPr>
          <w:cantSplit w:val="0"/>
          <w:trHeight w:val="597" w:hRule="atLeast"/>
          <w:tblHeader w:val="0"/>
        </w:trPr>
        <w:tc>
          <w:tcPr>
            <w:shd w:fill="auto" w:val="clear"/>
          </w:tcPr>
          <w:sdt>
            <w:sdtPr>
              <w:tag w:val="goog_rdk_2612"/>
            </w:sdtPr>
            <w:sdtContent>
              <w:p w:rsidR="00000000" w:rsidDel="00000000" w:rsidP="00000000" w:rsidRDefault="00000000" w:rsidRPr="00000000" w14:paraId="000008AA">
                <w:pPr>
                  <w:spacing w:after="0" w:line="240" w:lineRule="auto"/>
                  <w:jc w:val="center"/>
                  <w:rPr>
                    <w:color w:val="000000"/>
                  </w:rPr>
                </w:pPr>
                <w:r w:rsidDel="00000000" w:rsidR="00000000" w:rsidRPr="00000000">
                  <w:rPr>
                    <w:color w:val="000000"/>
                    <w:rtl w:val="0"/>
                  </w:rPr>
                  <w:t xml:space="preserve">23</w:t>
                </w:r>
              </w:p>
            </w:sdtContent>
          </w:sdt>
        </w:tc>
        <w:tc>
          <w:tcPr>
            <w:shd w:fill="auto" w:val="clear"/>
          </w:tcPr>
          <w:sdt>
            <w:sdtPr>
              <w:tag w:val="goog_rdk_2613"/>
            </w:sdtPr>
            <w:sdtContent>
              <w:p w:rsidR="00000000" w:rsidDel="00000000" w:rsidP="00000000" w:rsidRDefault="00000000" w:rsidRPr="00000000" w14:paraId="000008AB">
                <w:pPr>
                  <w:spacing w:after="0" w:line="240" w:lineRule="auto"/>
                  <w:rPr>
                    <w:color w:val="000000"/>
                  </w:rPr>
                </w:pPr>
                <w:r w:rsidDel="00000000" w:rsidR="00000000" w:rsidRPr="00000000">
                  <w:rPr>
                    <w:color w:val="000000"/>
                    <w:rtl w:val="0"/>
                  </w:rPr>
                  <w:t xml:space="preserve">Ulan TURDUKULOV </w:t>
                </w:r>
              </w:p>
            </w:sdtContent>
          </w:sdt>
        </w:tc>
        <w:tc>
          <w:tcPr>
            <w:shd w:fill="auto" w:val="clear"/>
          </w:tcPr>
          <w:sdt>
            <w:sdtPr>
              <w:tag w:val="goog_rdk_2614"/>
            </w:sdtPr>
            <w:sdtContent>
              <w:p w:rsidR="00000000" w:rsidDel="00000000" w:rsidP="00000000" w:rsidRDefault="00000000" w:rsidRPr="00000000" w14:paraId="000008AC">
                <w:pPr>
                  <w:spacing w:after="0" w:line="240" w:lineRule="auto"/>
                  <w:rPr>
                    <w:color w:val="000000"/>
                  </w:rPr>
                </w:pPr>
                <w:r w:rsidDel="00000000" w:rsidR="00000000" w:rsidRPr="00000000">
                  <w:rPr>
                    <w:color w:val="000000"/>
                    <w:rtl w:val="0"/>
                  </w:rPr>
                  <w:t xml:space="preserve">ISRIC </w:t>
                </w:r>
              </w:p>
            </w:sdtContent>
          </w:sdt>
        </w:tc>
        <w:tc>
          <w:tcPr>
            <w:shd w:fill="auto" w:val="clear"/>
          </w:tcPr>
          <w:sdt>
            <w:sdtPr>
              <w:tag w:val="goog_rdk_2615"/>
            </w:sdtPr>
            <w:sdtContent>
              <w:p w:rsidR="00000000" w:rsidDel="00000000" w:rsidP="00000000" w:rsidRDefault="00000000" w:rsidRPr="00000000" w14:paraId="000008AD">
                <w:pPr>
                  <w:spacing w:after="0" w:line="240" w:lineRule="auto"/>
                  <w:rPr>
                    <w:color w:val="000000"/>
                  </w:rPr>
                </w:pPr>
                <w:r w:rsidDel="00000000" w:rsidR="00000000" w:rsidRPr="00000000">
                  <w:rPr>
                    <w:color w:val="000000"/>
                    <w:rtl w:val="0"/>
                  </w:rPr>
                  <w:t xml:space="preserve">Senior Expert Spatial Data Infrastructures </w:t>
                </w:r>
              </w:p>
            </w:sdtContent>
          </w:sdt>
        </w:tc>
        <w:tc>
          <w:tcPr>
            <w:shd w:fill="auto" w:val="clear"/>
          </w:tcPr>
          <w:sdt>
            <w:sdtPr>
              <w:tag w:val="goog_rdk_2616"/>
            </w:sdtPr>
            <w:sdtContent>
              <w:p w:rsidR="00000000" w:rsidDel="00000000" w:rsidP="00000000" w:rsidRDefault="00000000" w:rsidRPr="00000000" w14:paraId="000008AE">
                <w:pPr>
                  <w:spacing w:after="0" w:line="240" w:lineRule="auto"/>
                  <w:rPr>
                    <w:color w:val="000000"/>
                  </w:rPr>
                </w:pPr>
                <w:r w:rsidDel="00000000" w:rsidR="00000000" w:rsidRPr="00000000">
                  <w:rPr>
                    <w:color w:val="000000"/>
                    <w:rtl w:val="0"/>
                  </w:rPr>
                  <w:t xml:space="preserve">ulan.turdukulov@wur.nl </w:t>
                </w:r>
              </w:p>
            </w:sdtContent>
          </w:sdt>
        </w:tc>
        <w:tc>
          <w:tcPr>
            <w:shd w:fill="auto" w:val="clear"/>
          </w:tcPr>
          <w:sdt>
            <w:sdtPr>
              <w:tag w:val="goog_rdk_2617"/>
            </w:sdtPr>
            <w:sdtContent>
              <w:p w:rsidR="00000000" w:rsidDel="00000000" w:rsidP="00000000" w:rsidRDefault="00000000" w:rsidRPr="00000000" w14:paraId="000008AF">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618"/>
            </w:sdtPr>
            <w:sdtContent>
              <w:p w:rsidR="00000000" w:rsidDel="00000000" w:rsidP="00000000" w:rsidRDefault="00000000" w:rsidRPr="00000000" w14:paraId="000008B0">
                <w:pPr>
                  <w:spacing w:after="0" w:line="240" w:lineRule="auto"/>
                  <w:jc w:val="center"/>
                  <w:rPr>
                    <w:color w:val="000000"/>
                  </w:rPr>
                </w:pPr>
                <w:r w:rsidDel="00000000" w:rsidR="00000000" w:rsidRPr="00000000">
                  <w:rPr>
                    <w:color w:val="000000"/>
                    <w:rtl w:val="0"/>
                  </w:rPr>
                  <w:t xml:space="preserve">24</w:t>
                </w:r>
              </w:p>
            </w:sdtContent>
          </w:sdt>
        </w:tc>
        <w:tc>
          <w:tcPr>
            <w:shd w:fill="auto" w:val="clear"/>
          </w:tcPr>
          <w:sdt>
            <w:sdtPr>
              <w:tag w:val="goog_rdk_2619"/>
            </w:sdtPr>
            <w:sdtContent>
              <w:p w:rsidR="00000000" w:rsidDel="00000000" w:rsidP="00000000" w:rsidRDefault="00000000" w:rsidRPr="00000000" w14:paraId="000008B1">
                <w:pPr>
                  <w:spacing w:after="0" w:line="240" w:lineRule="auto"/>
                  <w:rPr>
                    <w:color w:val="000000"/>
                  </w:rPr>
                </w:pPr>
                <w:r w:rsidDel="00000000" w:rsidR="00000000" w:rsidRPr="00000000">
                  <w:rPr>
                    <w:color w:val="000000"/>
                    <w:rtl w:val="0"/>
                  </w:rPr>
                  <w:t xml:space="preserve">Thaïsa van der Woude </w:t>
                </w:r>
              </w:p>
            </w:sdtContent>
          </w:sdt>
        </w:tc>
        <w:tc>
          <w:tcPr>
            <w:shd w:fill="auto" w:val="clear"/>
          </w:tcPr>
          <w:sdt>
            <w:sdtPr>
              <w:tag w:val="goog_rdk_2620"/>
            </w:sdtPr>
            <w:sdtContent>
              <w:p w:rsidR="00000000" w:rsidDel="00000000" w:rsidP="00000000" w:rsidRDefault="00000000" w:rsidRPr="00000000" w14:paraId="000008B2">
                <w:pPr>
                  <w:spacing w:after="0" w:line="240" w:lineRule="auto"/>
                  <w:rPr>
                    <w:color w:val="000000"/>
                  </w:rPr>
                </w:pPr>
                <w:r w:rsidDel="00000000" w:rsidR="00000000" w:rsidRPr="00000000">
                  <w:rPr>
                    <w:color w:val="000000"/>
                    <w:rtl w:val="0"/>
                  </w:rPr>
                  <w:t xml:space="preserve">ISRIC </w:t>
                </w:r>
              </w:p>
            </w:sdtContent>
          </w:sdt>
        </w:tc>
        <w:tc>
          <w:tcPr>
            <w:shd w:fill="auto" w:val="clear"/>
          </w:tcPr>
          <w:sdt>
            <w:sdtPr>
              <w:tag w:val="goog_rdk_2621"/>
            </w:sdtPr>
            <w:sdtContent>
              <w:p w:rsidR="00000000" w:rsidDel="00000000" w:rsidP="00000000" w:rsidRDefault="00000000" w:rsidRPr="00000000" w14:paraId="000008B3">
                <w:pPr>
                  <w:spacing w:after="0" w:line="240" w:lineRule="auto"/>
                  <w:rPr>
                    <w:color w:val="000000"/>
                  </w:rPr>
                </w:pPr>
                <w:r w:rsidDel="00000000" w:rsidR="00000000" w:rsidRPr="00000000">
                  <w:rPr>
                    <w:color w:val="000000"/>
                    <w:rtl w:val="0"/>
                  </w:rPr>
                  <w:t xml:space="preserve">Project coordinator</w:t>
                </w:r>
              </w:p>
            </w:sdtContent>
          </w:sdt>
        </w:tc>
        <w:tc>
          <w:tcPr>
            <w:shd w:fill="auto" w:val="clear"/>
          </w:tcPr>
          <w:sdt>
            <w:sdtPr>
              <w:tag w:val="goog_rdk_2622"/>
            </w:sdtPr>
            <w:sdtContent>
              <w:p w:rsidR="00000000" w:rsidDel="00000000" w:rsidP="00000000" w:rsidRDefault="00000000" w:rsidRPr="00000000" w14:paraId="000008B4">
                <w:pPr>
                  <w:spacing w:after="0" w:line="240" w:lineRule="auto"/>
                  <w:rPr>
                    <w:color w:val="000000"/>
                    <w:u w:val="single"/>
                  </w:rPr>
                </w:pPr>
                <w:hyperlink r:id="rId116">
                  <w:r w:rsidDel="00000000" w:rsidR="00000000" w:rsidRPr="00000000">
                    <w:rPr>
                      <w:color w:val="000000"/>
                      <w:u w:val="single"/>
                      <w:rtl w:val="0"/>
                    </w:rPr>
                    <w:t xml:space="preserve">thaisa.vanderwoude@isric.org</w:t>
                  </w:r>
                </w:hyperlink>
                <w:r w:rsidDel="00000000" w:rsidR="00000000" w:rsidRPr="00000000">
                  <w:rPr>
                    <w:rtl w:val="0"/>
                  </w:rPr>
                </w:r>
              </w:p>
            </w:sdtContent>
          </w:sdt>
        </w:tc>
        <w:tc>
          <w:tcPr>
            <w:shd w:fill="auto" w:val="clear"/>
          </w:tcPr>
          <w:sdt>
            <w:sdtPr>
              <w:tag w:val="goog_rdk_2623"/>
            </w:sdtPr>
            <w:sdtContent>
              <w:p w:rsidR="00000000" w:rsidDel="00000000" w:rsidP="00000000" w:rsidRDefault="00000000" w:rsidRPr="00000000" w14:paraId="000008B5">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624"/>
            </w:sdtPr>
            <w:sdtContent>
              <w:p w:rsidR="00000000" w:rsidDel="00000000" w:rsidP="00000000" w:rsidRDefault="00000000" w:rsidRPr="00000000" w14:paraId="000008B6">
                <w:pPr>
                  <w:spacing w:after="0" w:line="240" w:lineRule="auto"/>
                  <w:jc w:val="center"/>
                  <w:rPr>
                    <w:color w:val="000000"/>
                  </w:rPr>
                </w:pPr>
                <w:r w:rsidDel="00000000" w:rsidR="00000000" w:rsidRPr="00000000">
                  <w:rPr>
                    <w:color w:val="000000"/>
                    <w:rtl w:val="0"/>
                  </w:rPr>
                  <w:t xml:space="preserve">25</w:t>
                </w:r>
              </w:p>
            </w:sdtContent>
          </w:sdt>
        </w:tc>
        <w:tc>
          <w:tcPr>
            <w:shd w:fill="auto" w:val="clear"/>
          </w:tcPr>
          <w:sdt>
            <w:sdtPr>
              <w:tag w:val="goog_rdk_2625"/>
            </w:sdtPr>
            <w:sdtContent>
              <w:p w:rsidR="00000000" w:rsidDel="00000000" w:rsidP="00000000" w:rsidRDefault="00000000" w:rsidRPr="00000000" w14:paraId="000008B7">
                <w:pPr>
                  <w:spacing w:after="0" w:line="240" w:lineRule="auto"/>
                  <w:rPr>
                    <w:color w:val="000000"/>
                  </w:rPr>
                </w:pPr>
                <w:r w:rsidDel="00000000" w:rsidR="00000000" w:rsidRPr="00000000">
                  <w:rPr>
                    <w:color w:val="000000"/>
                    <w:rtl w:val="0"/>
                  </w:rPr>
                  <w:t xml:space="preserve">Hanneke  Heesmans</w:t>
                </w:r>
              </w:p>
            </w:sdtContent>
          </w:sdt>
        </w:tc>
        <w:tc>
          <w:tcPr>
            <w:shd w:fill="auto" w:val="clear"/>
          </w:tcPr>
          <w:sdt>
            <w:sdtPr>
              <w:tag w:val="goog_rdk_2626"/>
            </w:sdtPr>
            <w:sdtContent>
              <w:p w:rsidR="00000000" w:rsidDel="00000000" w:rsidP="00000000" w:rsidRDefault="00000000" w:rsidRPr="00000000" w14:paraId="000008B8">
                <w:pPr>
                  <w:spacing w:after="0" w:line="240" w:lineRule="auto"/>
                  <w:rPr>
                    <w:color w:val="000000"/>
                  </w:rPr>
                </w:pPr>
                <w:r w:rsidDel="00000000" w:rsidR="00000000" w:rsidRPr="00000000">
                  <w:rPr>
                    <w:color w:val="000000"/>
                    <w:rtl w:val="0"/>
                  </w:rPr>
                  <w:t xml:space="preserve">WUR</w:t>
                </w:r>
              </w:p>
            </w:sdtContent>
          </w:sdt>
        </w:tc>
        <w:tc>
          <w:tcPr>
            <w:shd w:fill="auto" w:val="clear"/>
          </w:tcPr>
          <w:sdt>
            <w:sdtPr>
              <w:tag w:val="goog_rdk_2627"/>
            </w:sdtPr>
            <w:sdtContent>
              <w:p w:rsidR="00000000" w:rsidDel="00000000" w:rsidP="00000000" w:rsidRDefault="00000000" w:rsidRPr="00000000" w14:paraId="000008B9">
                <w:pPr>
                  <w:spacing w:after="0" w:line="240" w:lineRule="auto"/>
                  <w:rPr>
                    <w:color w:val="000000"/>
                  </w:rPr>
                </w:pPr>
                <w:r w:rsidDel="00000000" w:rsidR="00000000" w:rsidRPr="00000000">
                  <w:rPr>
                    <w:color w:val="000000"/>
                    <w:rtl w:val="0"/>
                  </w:rPr>
                  <w:t xml:space="preserve">Senior Staff</w:t>
                </w:r>
              </w:p>
            </w:sdtContent>
          </w:sdt>
        </w:tc>
        <w:tc>
          <w:tcPr>
            <w:shd w:fill="auto" w:val="clear"/>
          </w:tcPr>
          <w:sdt>
            <w:sdtPr>
              <w:tag w:val="goog_rdk_2628"/>
            </w:sdtPr>
            <w:sdtContent>
              <w:p w:rsidR="00000000" w:rsidDel="00000000" w:rsidP="00000000" w:rsidRDefault="00000000" w:rsidRPr="00000000" w14:paraId="000008BA">
                <w:pPr>
                  <w:spacing w:after="0" w:line="240" w:lineRule="auto"/>
                  <w:rPr>
                    <w:color w:val="000000"/>
                    <w:u w:val="single"/>
                  </w:rPr>
                </w:pPr>
                <w:r w:rsidDel="00000000" w:rsidR="00000000" w:rsidRPr="00000000">
                  <w:rPr>
                    <w:color w:val="000000"/>
                    <w:u w:val="single"/>
                    <w:rtl w:val="0"/>
                  </w:rPr>
                  <w:t xml:space="preserve">&lt;hanneke.heesmans@wur.nl&gt;</w:t>
                </w:r>
              </w:p>
            </w:sdtContent>
          </w:sdt>
        </w:tc>
        <w:tc>
          <w:tcPr>
            <w:shd w:fill="auto" w:val="clear"/>
          </w:tcPr>
          <w:sdt>
            <w:sdtPr>
              <w:tag w:val="goog_rdk_2629"/>
            </w:sdtPr>
            <w:sdtContent>
              <w:p w:rsidR="00000000" w:rsidDel="00000000" w:rsidP="00000000" w:rsidRDefault="00000000" w:rsidRPr="00000000" w14:paraId="000008BB">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400" w:hRule="atLeast"/>
          <w:tblHeader w:val="0"/>
        </w:trPr>
        <w:tc>
          <w:tcPr>
            <w:shd w:fill="auto" w:val="clear"/>
          </w:tcPr>
          <w:sdt>
            <w:sdtPr>
              <w:tag w:val="goog_rdk_2630"/>
            </w:sdtPr>
            <w:sdtContent>
              <w:p w:rsidR="00000000" w:rsidDel="00000000" w:rsidP="00000000" w:rsidRDefault="00000000" w:rsidRPr="00000000" w14:paraId="000008BC">
                <w:pPr>
                  <w:spacing w:after="0" w:line="240" w:lineRule="auto"/>
                  <w:jc w:val="center"/>
                  <w:rPr>
                    <w:color w:val="000000"/>
                  </w:rPr>
                </w:pPr>
                <w:r w:rsidDel="00000000" w:rsidR="00000000" w:rsidRPr="00000000">
                  <w:rPr>
                    <w:color w:val="000000"/>
                    <w:rtl w:val="0"/>
                  </w:rPr>
                  <w:t xml:space="preserve">26</w:t>
                </w:r>
              </w:p>
            </w:sdtContent>
          </w:sdt>
        </w:tc>
        <w:tc>
          <w:tcPr>
            <w:shd w:fill="auto" w:val="clear"/>
          </w:tcPr>
          <w:sdt>
            <w:sdtPr>
              <w:tag w:val="goog_rdk_2631"/>
            </w:sdtPr>
            <w:sdtContent>
              <w:p w:rsidR="00000000" w:rsidDel="00000000" w:rsidP="00000000" w:rsidRDefault="00000000" w:rsidRPr="00000000" w14:paraId="000008BD">
                <w:pPr>
                  <w:spacing w:after="0" w:line="240" w:lineRule="auto"/>
                  <w:rPr>
                    <w:color w:val="000000"/>
                  </w:rPr>
                </w:pPr>
                <w:r w:rsidDel="00000000" w:rsidR="00000000" w:rsidRPr="00000000">
                  <w:rPr>
                    <w:color w:val="000000"/>
                    <w:rtl w:val="0"/>
                  </w:rPr>
                  <w:t xml:space="preserve">Solange Zawadi</w:t>
                </w:r>
              </w:p>
            </w:sdtContent>
          </w:sdt>
        </w:tc>
        <w:tc>
          <w:tcPr>
            <w:shd w:fill="auto" w:val="clear"/>
          </w:tcPr>
          <w:sdt>
            <w:sdtPr>
              <w:tag w:val="goog_rdk_2632"/>
            </w:sdtPr>
            <w:sdtContent>
              <w:p w:rsidR="00000000" w:rsidDel="00000000" w:rsidP="00000000" w:rsidRDefault="00000000" w:rsidRPr="00000000" w14:paraId="000008BE">
                <w:pPr>
                  <w:spacing w:after="0" w:line="240" w:lineRule="auto"/>
                  <w:rPr>
                    <w:color w:val="000000"/>
                  </w:rPr>
                </w:pPr>
                <w:r w:rsidDel="00000000" w:rsidR="00000000" w:rsidRPr="00000000">
                  <w:rPr>
                    <w:color w:val="000000"/>
                    <w:rtl w:val="0"/>
                  </w:rPr>
                  <w:t xml:space="preserve">CGIAR/RwaSIS</w:t>
                </w:r>
              </w:p>
            </w:sdtContent>
          </w:sdt>
        </w:tc>
        <w:tc>
          <w:tcPr>
            <w:shd w:fill="auto" w:val="clear"/>
          </w:tcPr>
          <w:sdt>
            <w:sdtPr>
              <w:tag w:val="goog_rdk_2633"/>
            </w:sdtPr>
            <w:sdtContent>
              <w:p w:rsidR="00000000" w:rsidDel="00000000" w:rsidP="00000000" w:rsidRDefault="00000000" w:rsidRPr="00000000" w14:paraId="000008BF">
                <w:pPr>
                  <w:spacing w:after="0" w:line="240" w:lineRule="auto"/>
                  <w:rPr>
                    <w:color w:val="000000"/>
                  </w:rPr>
                </w:pPr>
                <w:r w:rsidDel="00000000" w:rsidR="00000000" w:rsidRPr="00000000">
                  <w:rPr>
                    <w:color w:val="000000"/>
                    <w:rtl w:val="0"/>
                  </w:rPr>
                  <w:t xml:space="preserve">Project Officer</w:t>
                </w:r>
              </w:p>
            </w:sdtContent>
          </w:sdt>
        </w:tc>
        <w:tc>
          <w:tcPr>
            <w:shd w:fill="auto" w:val="clear"/>
          </w:tcPr>
          <w:sdt>
            <w:sdtPr>
              <w:tag w:val="goog_rdk_2634"/>
            </w:sdtPr>
            <w:sdtContent>
              <w:p w:rsidR="00000000" w:rsidDel="00000000" w:rsidP="00000000" w:rsidRDefault="00000000" w:rsidRPr="00000000" w14:paraId="000008C0">
                <w:pPr>
                  <w:spacing w:after="0" w:line="240" w:lineRule="auto"/>
                  <w:rPr>
                    <w:color w:val="000000"/>
                  </w:rPr>
                </w:pPr>
                <w:r w:rsidDel="00000000" w:rsidR="00000000" w:rsidRPr="00000000">
                  <w:rPr>
                    <w:color w:val="000000"/>
                    <w:rtl w:val="0"/>
                  </w:rPr>
                  <w:t xml:space="preserve">S.Zawadi@cgiar.org</w:t>
                </w:r>
              </w:p>
            </w:sdtContent>
          </w:sdt>
        </w:tc>
        <w:tc>
          <w:tcPr>
            <w:shd w:fill="auto" w:val="clear"/>
          </w:tcPr>
          <w:sdt>
            <w:sdtPr>
              <w:tag w:val="goog_rdk_2635"/>
            </w:sdtPr>
            <w:sdtContent>
              <w:p w:rsidR="00000000" w:rsidDel="00000000" w:rsidP="00000000" w:rsidRDefault="00000000" w:rsidRPr="00000000" w14:paraId="000008C1">
                <w:pPr>
                  <w:spacing w:after="0" w:line="240" w:lineRule="auto"/>
                  <w:rPr>
                    <w:color w:val="000000"/>
                  </w:rPr>
                </w:pPr>
                <w:r w:rsidDel="00000000" w:rsidR="00000000" w:rsidRPr="00000000">
                  <w:rPr>
                    <w:color w:val="000000"/>
                    <w:rtl w:val="0"/>
                  </w:rPr>
                  <w:t xml:space="preserve">0788864712</w:t>
                </w:r>
              </w:p>
            </w:sdtContent>
          </w:sdt>
        </w:tc>
      </w:tr>
      <w:tr>
        <w:trPr>
          <w:cantSplit w:val="0"/>
          <w:trHeight w:val="313" w:hRule="atLeast"/>
          <w:tblHeader w:val="0"/>
        </w:trPr>
        <w:tc>
          <w:tcPr>
            <w:shd w:fill="auto" w:val="clear"/>
          </w:tcPr>
          <w:sdt>
            <w:sdtPr>
              <w:tag w:val="goog_rdk_2636"/>
            </w:sdtPr>
            <w:sdtContent>
              <w:p w:rsidR="00000000" w:rsidDel="00000000" w:rsidP="00000000" w:rsidRDefault="00000000" w:rsidRPr="00000000" w14:paraId="000008C2">
                <w:pPr>
                  <w:spacing w:after="0" w:line="240" w:lineRule="auto"/>
                  <w:jc w:val="center"/>
                  <w:rPr>
                    <w:color w:val="000000"/>
                  </w:rPr>
                </w:pPr>
                <w:r w:rsidDel="00000000" w:rsidR="00000000" w:rsidRPr="00000000">
                  <w:rPr>
                    <w:color w:val="000000"/>
                    <w:rtl w:val="0"/>
                  </w:rPr>
                  <w:t xml:space="preserve">27</w:t>
                </w:r>
              </w:p>
            </w:sdtContent>
          </w:sdt>
        </w:tc>
        <w:tc>
          <w:tcPr>
            <w:shd w:fill="auto" w:val="clear"/>
          </w:tcPr>
          <w:sdt>
            <w:sdtPr>
              <w:tag w:val="goog_rdk_2637"/>
            </w:sdtPr>
            <w:sdtContent>
              <w:p w:rsidR="00000000" w:rsidDel="00000000" w:rsidP="00000000" w:rsidRDefault="00000000" w:rsidRPr="00000000" w14:paraId="000008C3">
                <w:pPr>
                  <w:spacing w:after="0" w:line="240" w:lineRule="auto"/>
                  <w:rPr>
                    <w:color w:val="000000"/>
                  </w:rPr>
                </w:pPr>
                <w:r w:rsidDel="00000000" w:rsidR="00000000" w:rsidRPr="00000000">
                  <w:rPr>
                    <w:color w:val="000000"/>
                    <w:rtl w:val="0"/>
                  </w:rPr>
                  <w:t xml:space="preserve">Mutabazi Benoit</w:t>
                </w:r>
              </w:p>
            </w:sdtContent>
          </w:sdt>
        </w:tc>
        <w:tc>
          <w:tcPr>
            <w:shd w:fill="auto" w:val="clear"/>
          </w:tcPr>
          <w:sdt>
            <w:sdtPr>
              <w:tag w:val="goog_rdk_2638"/>
            </w:sdtPr>
            <w:sdtContent>
              <w:p w:rsidR="00000000" w:rsidDel="00000000" w:rsidP="00000000" w:rsidRDefault="00000000" w:rsidRPr="00000000" w14:paraId="000008C4">
                <w:pPr>
                  <w:spacing w:after="0" w:line="240" w:lineRule="auto"/>
                  <w:rPr>
                    <w:color w:val="000000"/>
                  </w:rPr>
                </w:pPr>
                <w:r w:rsidDel="00000000" w:rsidR="00000000" w:rsidRPr="00000000">
                  <w:rPr>
                    <w:color w:val="000000"/>
                    <w:rtl w:val="0"/>
                  </w:rPr>
                  <w:t xml:space="preserve">AGRITERRA</w:t>
                </w:r>
              </w:p>
            </w:sdtContent>
          </w:sdt>
        </w:tc>
        <w:tc>
          <w:tcPr>
            <w:shd w:fill="auto" w:val="clear"/>
          </w:tcPr>
          <w:sdt>
            <w:sdtPr>
              <w:tag w:val="goog_rdk_2639"/>
            </w:sdtPr>
            <w:sdtContent>
              <w:p w:rsidR="00000000" w:rsidDel="00000000" w:rsidP="00000000" w:rsidRDefault="00000000" w:rsidRPr="00000000" w14:paraId="000008C5">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640"/>
            </w:sdtPr>
            <w:sdtContent>
              <w:p w:rsidR="00000000" w:rsidDel="00000000" w:rsidP="00000000" w:rsidRDefault="00000000" w:rsidRPr="00000000" w14:paraId="000008C6">
                <w:pPr>
                  <w:spacing w:after="0" w:line="240" w:lineRule="auto"/>
                  <w:rPr>
                    <w:color w:val="000000"/>
                    <w:u w:val="single"/>
                  </w:rPr>
                </w:pPr>
                <w:hyperlink r:id="rId117">
                  <w:r w:rsidDel="00000000" w:rsidR="00000000" w:rsidRPr="00000000">
                    <w:rPr>
                      <w:color w:val="000000"/>
                      <w:u w:val="single"/>
                      <w:rtl w:val="0"/>
                    </w:rPr>
                    <w:t xml:space="preserve">mutabazi@agriterra.org</w:t>
                  </w:r>
                </w:hyperlink>
                <w:r w:rsidDel="00000000" w:rsidR="00000000" w:rsidRPr="00000000">
                  <w:rPr>
                    <w:rtl w:val="0"/>
                  </w:rPr>
                </w:r>
              </w:p>
            </w:sdtContent>
          </w:sdt>
        </w:tc>
        <w:tc>
          <w:tcPr>
            <w:shd w:fill="auto" w:val="clear"/>
          </w:tcPr>
          <w:sdt>
            <w:sdtPr>
              <w:tag w:val="goog_rdk_2641"/>
            </w:sdtPr>
            <w:sdtContent>
              <w:p w:rsidR="00000000" w:rsidDel="00000000" w:rsidP="00000000" w:rsidRDefault="00000000" w:rsidRPr="00000000" w14:paraId="000008C7">
                <w:pPr>
                  <w:spacing w:after="0" w:line="240" w:lineRule="auto"/>
                  <w:rPr>
                    <w:color w:val="000000"/>
                  </w:rPr>
                </w:pPr>
                <w:r w:rsidDel="00000000" w:rsidR="00000000" w:rsidRPr="00000000">
                  <w:rPr>
                    <w:color w:val="000000"/>
                    <w:rtl w:val="0"/>
                  </w:rPr>
                  <w:t xml:space="preserve">0788 412 730</w:t>
                </w:r>
              </w:p>
            </w:sdtContent>
          </w:sdt>
        </w:tc>
      </w:tr>
      <w:tr>
        <w:trPr>
          <w:cantSplit w:val="0"/>
          <w:trHeight w:val="340" w:hRule="atLeast"/>
          <w:tblHeader w:val="0"/>
        </w:trPr>
        <w:tc>
          <w:tcPr>
            <w:shd w:fill="auto" w:val="clear"/>
          </w:tcPr>
          <w:sdt>
            <w:sdtPr>
              <w:tag w:val="goog_rdk_2642"/>
            </w:sdtPr>
            <w:sdtContent>
              <w:p w:rsidR="00000000" w:rsidDel="00000000" w:rsidP="00000000" w:rsidRDefault="00000000" w:rsidRPr="00000000" w14:paraId="000008C8">
                <w:pPr>
                  <w:spacing w:after="0" w:line="240" w:lineRule="auto"/>
                  <w:jc w:val="center"/>
                  <w:rPr>
                    <w:color w:val="000000"/>
                  </w:rPr>
                </w:pPr>
                <w:r w:rsidDel="00000000" w:rsidR="00000000" w:rsidRPr="00000000">
                  <w:rPr>
                    <w:color w:val="000000"/>
                    <w:rtl w:val="0"/>
                  </w:rPr>
                  <w:t xml:space="preserve">28</w:t>
                </w:r>
              </w:p>
            </w:sdtContent>
          </w:sdt>
        </w:tc>
        <w:tc>
          <w:tcPr>
            <w:shd w:fill="auto" w:val="clear"/>
          </w:tcPr>
          <w:sdt>
            <w:sdtPr>
              <w:tag w:val="goog_rdk_2643"/>
            </w:sdtPr>
            <w:sdtContent>
              <w:p w:rsidR="00000000" w:rsidDel="00000000" w:rsidP="00000000" w:rsidRDefault="00000000" w:rsidRPr="00000000" w14:paraId="000008C9">
                <w:pPr>
                  <w:spacing w:after="0" w:line="240" w:lineRule="auto"/>
                  <w:rPr>
                    <w:color w:val="000000"/>
                  </w:rPr>
                </w:pPr>
                <w:r w:rsidDel="00000000" w:rsidR="00000000" w:rsidRPr="00000000">
                  <w:rPr>
                    <w:color w:val="000000"/>
                    <w:rtl w:val="0"/>
                  </w:rPr>
                  <w:t xml:space="preserve">Kabahizi Etienne</w:t>
                </w:r>
              </w:p>
            </w:sdtContent>
          </w:sdt>
        </w:tc>
        <w:tc>
          <w:tcPr>
            <w:shd w:fill="auto" w:val="clear"/>
          </w:tcPr>
          <w:sdt>
            <w:sdtPr>
              <w:tag w:val="goog_rdk_2644"/>
            </w:sdtPr>
            <w:sdtContent>
              <w:p w:rsidR="00000000" w:rsidDel="00000000" w:rsidP="00000000" w:rsidRDefault="00000000" w:rsidRPr="00000000" w14:paraId="000008CA">
                <w:pPr>
                  <w:spacing w:after="0" w:line="240" w:lineRule="auto"/>
                  <w:rPr>
                    <w:color w:val="000000"/>
                  </w:rPr>
                </w:pPr>
                <w:r w:rsidDel="00000000" w:rsidR="00000000" w:rsidRPr="00000000">
                  <w:rPr>
                    <w:color w:val="000000"/>
                    <w:rtl w:val="0"/>
                  </w:rPr>
                  <w:t xml:space="preserve">PROGRAMME DERN</w:t>
                </w:r>
              </w:p>
            </w:sdtContent>
          </w:sdt>
        </w:tc>
        <w:tc>
          <w:tcPr>
            <w:shd w:fill="auto" w:val="clear"/>
          </w:tcPr>
          <w:sdt>
            <w:sdtPr>
              <w:tag w:val="goog_rdk_2645"/>
            </w:sdtPr>
            <w:sdtContent>
              <w:p w:rsidR="00000000" w:rsidDel="00000000" w:rsidP="00000000" w:rsidRDefault="00000000" w:rsidRPr="00000000" w14:paraId="000008CB">
                <w:pPr>
                  <w:spacing w:after="0" w:line="240" w:lineRule="auto"/>
                  <w:rPr>
                    <w:color w:val="000000"/>
                  </w:rPr>
                </w:pPr>
                <w:r w:rsidDel="00000000" w:rsidR="00000000" w:rsidRPr="00000000">
                  <w:rPr>
                    <w:color w:val="000000"/>
                    <w:rtl w:val="0"/>
                  </w:rPr>
                  <w:t xml:space="preserve">Coordinator</w:t>
                </w:r>
              </w:p>
            </w:sdtContent>
          </w:sdt>
        </w:tc>
        <w:tc>
          <w:tcPr>
            <w:shd w:fill="auto" w:val="clear"/>
          </w:tcPr>
          <w:sdt>
            <w:sdtPr>
              <w:tag w:val="goog_rdk_2646"/>
            </w:sdtPr>
            <w:sdtContent>
              <w:p w:rsidR="00000000" w:rsidDel="00000000" w:rsidP="00000000" w:rsidRDefault="00000000" w:rsidRPr="00000000" w14:paraId="000008CC">
                <w:pPr>
                  <w:spacing w:after="0" w:line="240" w:lineRule="auto"/>
                  <w:rPr>
                    <w:color w:val="000000"/>
                    <w:u w:val="single"/>
                  </w:rPr>
                </w:pPr>
                <w:hyperlink r:id="rId118">
                  <w:r w:rsidDel="00000000" w:rsidR="00000000" w:rsidRPr="00000000">
                    <w:rPr>
                      <w:color w:val="000000"/>
                      <w:u w:val="single"/>
                      <w:rtl w:val="0"/>
                    </w:rPr>
                    <w:t xml:space="preserve">dernord1981@yahoo.fr</w:t>
                  </w:r>
                </w:hyperlink>
                <w:r w:rsidDel="00000000" w:rsidR="00000000" w:rsidRPr="00000000">
                  <w:rPr>
                    <w:rtl w:val="0"/>
                  </w:rPr>
                </w:r>
              </w:p>
            </w:sdtContent>
          </w:sdt>
        </w:tc>
        <w:tc>
          <w:tcPr>
            <w:shd w:fill="auto" w:val="clear"/>
          </w:tcPr>
          <w:sdt>
            <w:sdtPr>
              <w:tag w:val="goog_rdk_2647"/>
            </w:sdtPr>
            <w:sdtContent>
              <w:p w:rsidR="00000000" w:rsidDel="00000000" w:rsidP="00000000" w:rsidRDefault="00000000" w:rsidRPr="00000000" w14:paraId="000008CD">
                <w:pPr>
                  <w:spacing w:after="0" w:line="240" w:lineRule="auto"/>
                  <w:rPr>
                    <w:color w:val="000000"/>
                  </w:rPr>
                </w:pPr>
                <w:r w:rsidDel="00000000" w:rsidR="00000000" w:rsidRPr="00000000">
                  <w:rPr>
                    <w:color w:val="000000"/>
                    <w:rtl w:val="0"/>
                  </w:rPr>
                  <w:t xml:space="preserve">0788 655 500   0788 424 498</w:t>
                </w:r>
              </w:p>
            </w:sdtContent>
          </w:sdt>
        </w:tc>
      </w:tr>
      <w:tr>
        <w:trPr>
          <w:cantSplit w:val="0"/>
          <w:trHeight w:val="407" w:hRule="atLeast"/>
          <w:tblHeader w:val="0"/>
        </w:trPr>
        <w:tc>
          <w:tcPr>
            <w:shd w:fill="auto" w:val="clear"/>
          </w:tcPr>
          <w:sdt>
            <w:sdtPr>
              <w:tag w:val="goog_rdk_2648"/>
            </w:sdtPr>
            <w:sdtContent>
              <w:p w:rsidR="00000000" w:rsidDel="00000000" w:rsidP="00000000" w:rsidRDefault="00000000" w:rsidRPr="00000000" w14:paraId="000008CE">
                <w:pPr>
                  <w:spacing w:after="0" w:line="240" w:lineRule="auto"/>
                  <w:jc w:val="center"/>
                  <w:rPr>
                    <w:color w:val="000000"/>
                  </w:rPr>
                </w:pPr>
                <w:r w:rsidDel="00000000" w:rsidR="00000000" w:rsidRPr="00000000">
                  <w:rPr>
                    <w:color w:val="000000"/>
                    <w:rtl w:val="0"/>
                  </w:rPr>
                  <w:t xml:space="preserve">29</w:t>
                </w:r>
              </w:p>
            </w:sdtContent>
          </w:sdt>
        </w:tc>
        <w:tc>
          <w:tcPr>
            <w:shd w:fill="auto" w:val="clear"/>
          </w:tcPr>
          <w:sdt>
            <w:sdtPr>
              <w:tag w:val="goog_rdk_2649"/>
            </w:sdtPr>
            <w:sdtContent>
              <w:p w:rsidR="00000000" w:rsidDel="00000000" w:rsidP="00000000" w:rsidRDefault="00000000" w:rsidRPr="00000000" w14:paraId="000008CF">
                <w:pPr>
                  <w:spacing w:after="0" w:line="240" w:lineRule="auto"/>
                  <w:rPr>
                    <w:color w:val="000000"/>
                  </w:rPr>
                </w:pPr>
                <w:r w:rsidDel="00000000" w:rsidR="00000000" w:rsidRPr="00000000">
                  <w:rPr>
                    <w:color w:val="000000"/>
                    <w:rtl w:val="0"/>
                  </w:rPr>
                  <w:t xml:space="preserve"> Ingabire Marie Yvonne</w:t>
                </w:r>
              </w:p>
            </w:sdtContent>
          </w:sdt>
        </w:tc>
        <w:tc>
          <w:tcPr>
            <w:shd w:fill="auto" w:val="clear"/>
          </w:tcPr>
          <w:sdt>
            <w:sdtPr>
              <w:tag w:val="goog_rdk_2650"/>
            </w:sdtPr>
            <w:sdtContent>
              <w:p w:rsidR="00000000" w:rsidDel="00000000" w:rsidP="00000000" w:rsidRDefault="00000000" w:rsidRPr="00000000" w14:paraId="000008D0">
                <w:pPr>
                  <w:spacing w:after="0" w:line="240" w:lineRule="auto"/>
                  <w:rPr>
                    <w:color w:val="000000"/>
                  </w:rPr>
                </w:pPr>
                <w:r w:rsidDel="00000000" w:rsidR="00000000" w:rsidRPr="00000000">
                  <w:rPr>
                    <w:color w:val="000000"/>
                    <w:rtl w:val="0"/>
                  </w:rPr>
                  <w:t xml:space="preserve">Hydraulic Program of Ruhengeri Diocese</w:t>
                </w:r>
              </w:p>
            </w:sdtContent>
          </w:sdt>
        </w:tc>
        <w:tc>
          <w:tcPr>
            <w:shd w:fill="auto" w:val="clear"/>
          </w:tcPr>
          <w:sdt>
            <w:sdtPr>
              <w:tag w:val="goog_rdk_2651"/>
            </w:sdtPr>
            <w:sdtContent>
              <w:p w:rsidR="00000000" w:rsidDel="00000000" w:rsidP="00000000" w:rsidRDefault="00000000" w:rsidRPr="00000000" w14:paraId="000008D1">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652"/>
            </w:sdtPr>
            <w:sdtContent>
              <w:p w:rsidR="00000000" w:rsidDel="00000000" w:rsidP="00000000" w:rsidRDefault="00000000" w:rsidRPr="00000000" w14:paraId="000008D2">
                <w:pPr>
                  <w:spacing w:after="0" w:line="240" w:lineRule="auto"/>
                  <w:rPr>
                    <w:color w:val="000000"/>
                    <w:u w:val="single"/>
                  </w:rPr>
                </w:pPr>
                <w:hyperlink r:id="rId119">
                  <w:r w:rsidDel="00000000" w:rsidR="00000000" w:rsidRPr="00000000">
                    <w:rPr>
                      <w:color w:val="000000"/>
                      <w:u w:val="single"/>
                      <w:rtl w:val="0"/>
                    </w:rPr>
                    <w:t xml:space="preserve"> ph.ruhengeri@gmail.com</w:t>
                  </w:r>
                </w:hyperlink>
                <w:r w:rsidDel="00000000" w:rsidR="00000000" w:rsidRPr="00000000">
                  <w:rPr>
                    <w:rtl w:val="0"/>
                  </w:rPr>
                </w:r>
              </w:p>
            </w:sdtContent>
          </w:sdt>
        </w:tc>
        <w:tc>
          <w:tcPr>
            <w:shd w:fill="auto" w:val="clear"/>
          </w:tcPr>
          <w:sdt>
            <w:sdtPr>
              <w:tag w:val="goog_rdk_2653"/>
            </w:sdtPr>
            <w:sdtContent>
              <w:p w:rsidR="00000000" w:rsidDel="00000000" w:rsidP="00000000" w:rsidRDefault="00000000" w:rsidRPr="00000000" w14:paraId="000008D3">
                <w:pPr>
                  <w:spacing w:after="0" w:line="240" w:lineRule="auto"/>
                  <w:rPr>
                    <w:color w:val="000000"/>
                  </w:rPr>
                </w:pPr>
                <w:r w:rsidDel="00000000" w:rsidR="00000000" w:rsidRPr="00000000">
                  <w:rPr>
                    <w:color w:val="000000"/>
                    <w:rtl w:val="0"/>
                  </w:rPr>
                  <w:t xml:space="preserve">07 88 62 11 92</w:t>
                </w:r>
              </w:p>
            </w:sdtContent>
          </w:sdt>
        </w:tc>
      </w:tr>
      <w:tr>
        <w:trPr>
          <w:cantSplit w:val="0"/>
          <w:trHeight w:val="627" w:hRule="atLeast"/>
          <w:tblHeader w:val="0"/>
        </w:trPr>
        <w:tc>
          <w:tcPr>
            <w:shd w:fill="auto" w:val="clear"/>
          </w:tcPr>
          <w:sdt>
            <w:sdtPr>
              <w:tag w:val="goog_rdk_2654"/>
            </w:sdtPr>
            <w:sdtContent>
              <w:p w:rsidR="00000000" w:rsidDel="00000000" w:rsidP="00000000" w:rsidRDefault="00000000" w:rsidRPr="00000000" w14:paraId="000008D4">
                <w:pPr>
                  <w:spacing w:after="0" w:line="240" w:lineRule="auto"/>
                  <w:jc w:val="center"/>
                  <w:rPr>
                    <w:color w:val="000000"/>
                  </w:rPr>
                </w:pPr>
                <w:r w:rsidDel="00000000" w:rsidR="00000000" w:rsidRPr="00000000">
                  <w:rPr>
                    <w:color w:val="000000"/>
                    <w:rtl w:val="0"/>
                  </w:rPr>
                  <w:t xml:space="preserve">30</w:t>
                </w:r>
              </w:p>
            </w:sdtContent>
          </w:sdt>
        </w:tc>
        <w:tc>
          <w:tcPr>
            <w:shd w:fill="auto" w:val="clear"/>
          </w:tcPr>
          <w:sdt>
            <w:sdtPr>
              <w:tag w:val="goog_rdk_2655"/>
            </w:sdtPr>
            <w:sdtContent>
              <w:p w:rsidR="00000000" w:rsidDel="00000000" w:rsidP="00000000" w:rsidRDefault="00000000" w:rsidRPr="00000000" w14:paraId="000008D5">
                <w:pPr>
                  <w:spacing w:after="0" w:line="240" w:lineRule="auto"/>
                  <w:rPr>
                    <w:color w:val="000000"/>
                  </w:rPr>
                </w:pPr>
                <w:r w:rsidDel="00000000" w:rsidR="00000000" w:rsidRPr="00000000">
                  <w:rPr>
                    <w:color w:val="000000"/>
                    <w:rtl w:val="0"/>
                  </w:rPr>
                  <w:t xml:space="preserve">Bugingo Emmanuel</w:t>
                </w:r>
              </w:p>
            </w:sdtContent>
          </w:sdt>
        </w:tc>
        <w:tc>
          <w:tcPr>
            <w:shd w:fill="auto" w:val="clear"/>
          </w:tcPr>
          <w:sdt>
            <w:sdtPr>
              <w:tag w:val="goog_rdk_2656"/>
            </w:sdtPr>
            <w:sdtContent>
              <w:p w:rsidR="00000000" w:rsidDel="00000000" w:rsidP="00000000" w:rsidRDefault="00000000" w:rsidRPr="00000000" w14:paraId="000008D6">
                <w:pPr>
                  <w:spacing w:after="0" w:line="240" w:lineRule="auto"/>
                  <w:rPr>
                    <w:color w:val="000000"/>
                  </w:rPr>
                </w:pPr>
                <w:r w:rsidDel="00000000" w:rsidR="00000000" w:rsidRPr="00000000">
                  <w:rPr>
                    <w:color w:val="000000"/>
                    <w:rtl w:val="0"/>
                  </w:rPr>
                  <w:t xml:space="preserve">Partners for Conservation</w:t>
                </w:r>
              </w:p>
            </w:sdtContent>
          </w:sdt>
        </w:tc>
        <w:tc>
          <w:tcPr>
            <w:shd w:fill="auto" w:val="clear"/>
          </w:tcPr>
          <w:sdt>
            <w:sdtPr>
              <w:tag w:val="goog_rdk_2657"/>
            </w:sdtPr>
            <w:sdtContent>
              <w:p w:rsidR="00000000" w:rsidDel="00000000" w:rsidP="00000000" w:rsidRDefault="00000000" w:rsidRPr="00000000" w14:paraId="000008D7">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658"/>
            </w:sdtPr>
            <w:sdtContent>
              <w:p w:rsidR="00000000" w:rsidDel="00000000" w:rsidP="00000000" w:rsidRDefault="00000000" w:rsidRPr="00000000" w14:paraId="000008D8">
                <w:pPr>
                  <w:spacing w:after="0" w:line="240" w:lineRule="auto"/>
                  <w:rPr>
                    <w:color w:val="000000"/>
                    <w:u w:val="single"/>
                  </w:rPr>
                </w:pPr>
                <w:hyperlink r:id="rId120">
                  <w:r w:rsidDel="00000000" w:rsidR="00000000" w:rsidRPr="00000000">
                    <w:rPr>
                      <w:color w:val="000000"/>
                      <w:u w:val="single"/>
                      <w:rtl w:val="0"/>
                    </w:rPr>
                    <w:t xml:space="preserve">info@notrebio.org</w:t>
                  </w:r>
                </w:hyperlink>
                <w:r w:rsidDel="00000000" w:rsidR="00000000" w:rsidRPr="00000000">
                  <w:rPr>
                    <w:rtl w:val="0"/>
                  </w:rPr>
                </w:r>
              </w:p>
            </w:sdtContent>
          </w:sdt>
        </w:tc>
        <w:tc>
          <w:tcPr>
            <w:shd w:fill="auto" w:val="clear"/>
          </w:tcPr>
          <w:sdt>
            <w:sdtPr>
              <w:tag w:val="goog_rdk_2659"/>
            </w:sdtPr>
            <w:sdtContent>
              <w:p w:rsidR="00000000" w:rsidDel="00000000" w:rsidP="00000000" w:rsidRDefault="00000000" w:rsidRPr="00000000" w14:paraId="000008D9">
                <w:pPr>
                  <w:spacing w:after="0" w:line="240" w:lineRule="auto"/>
                  <w:rPr>
                    <w:color w:val="000000"/>
                  </w:rPr>
                </w:pPr>
                <w:r w:rsidDel="00000000" w:rsidR="00000000" w:rsidRPr="00000000">
                  <w:rPr>
                    <w:color w:val="000000"/>
                    <w:rtl w:val="0"/>
                  </w:rPr>
                  <w:t xml:space="preserve">0788 301 775</w:t>
                </w:r>
              </w:p>
            </w:sdtContent>
          </w:sdt>
        </w:tc>
      </w:tr>
      <w:tr>
        <w:trPr>
          <w:cantSplit w:val="0"/>
          <w:trHeight w:val="313" w:hRule="atLeast"/>
          <w:tblHeader w:val="0"/>
        </w:trPr>
        <w:tc>
          <w:tcPr>
            <w:shd w:fill="auto" w:val="clear"/>
          </w:tcPr>
          <w:sdt>
            <w:sdtPr>
              <w:tag w:val="goog_rdk_2660"/>
            </w:sdtPr>
            <w:sdtContent>
              <w:p w:rsidR="00000000" w:rsidDel="00000000" w:rsidP="00000000" w:rsidRDefault="00000000" w:rsidRPr="00000000" w14:paraId="000008DA">
                <w:pPr>
                  <w:spacing w:after="0" w:line="240" w:lineRule="auto"/>
                  <w:jc w:val="center"/>
                  <w:rPr>
                    <w:color w:val="000000"/>
                  </w:rPr>
                </w:pPr>
                <w:r w:rsidDel="00000000" w:rsidR="00000000" w:rsidRPr="00000000">
                  <w:rPr>
                    <w:color w:val="000000"/>
                    <w:rtl w:val="0"/>
                  </w:rPr>
                  <w:t xml:space="preserve">31</w:t>
                </w:r>
              </w:p>
            </w:sdtContent>
          </w:sdt>
        </w:tc>
        <w:tc>
          <w:tcPr>
            <w:shd w:fill="auto" w:val="clear"/>
          </w:tcPr>
          <w:sdt>
            <w:sdtPr>
              <w:tag w:val="goog_rdk_2661"/>
            </w:sdtPr>
            <w:sdtContent>
              <w:p w:rsidR="00000000" w:rsidDel="00000000" w:rsidP="00000000" w:rsidRDefault="00000000" w:rsidRPr="00000000" w14:paraId="000008DB">
                <w:pPr>
                  <w:spacing w:after="0" w:line="240" w:lineRule="auto"/>
                  <w:rPr>
                    <w:color w:val="000000"/>
                  </w:rPr>
                </w:pPr>
                <w:r w:rsidDel="00000000" w:rsidR="00000000" w:rsidRPr="00000000">
                  <w:rPr>
                    <w:color w:val="000000"/>
                    <w:rtl w:val="0"/>
                  </w:rPr>
                  <w:t xml:space="preserve">USANASE Abdu</w:t>
                </w:r>
              </w:p>
            </w:sdtContent>
          </w:sdt>
        </w:tc>
        <w:tc>
          <w:tcPr>
            <w:shd w:fill="auto" w:val="clear"/>
          </w:tcPr>
          <w:sdt>
            <w:sdtPr>
              <w:tag w:val="goog_rdk_2662"/>
            </w:sdtPr>
            <w:sdtContent>
              <w:p w:rsidR="00000000" w:rsidDel="00000000" w:rsidP="00000000" w:rsidRDefault="00000000" w:rsidRPr="00000000" w14:paraId="000008DC">
                <w:pPr>
                  <w:spacing w:after="0" w:line="240" w:lineRule="auto"/>
                  <w:rPr>
                    <w:color w:val="000000"/>
                  </w:rPr>
                </w:pPr>
                <w:r w:rsidDel="00000000" w:rsidR="00000000" w:rsidRPr="00000000">
                  <w:rPr>
                    <w:color w:val="000000"/>
                    <w:rtl w:val="0"/>
                  </w:rPr>
                  <w:t xml:space="preserve">AGRIRESEARCH</w:t>
                </w:r>
              </w:p>
            </w:sdtContent>
          </w:sdt>
        </w:tc>
        <w:tc>
          <w:tcPr>
            <w:shd w:fill="auto" w:val="clear"/>
          </w:tcPr>
          <w:sdt>
            <w:sdtPr>
              <w:tag w:val="goog_rdk_2663"/>
            </w:sdtPr>
            <w:sdtContent>
              <w:p w:rsidR="00000000" w:rsidDel="00000000" w:rsidP="00000000" w:rsidRDefault="00000000" w:rsidRPr="00000000" w14:paraId="000008DD">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664"/>
            </w:sdtPr>
            <w:sdtContent>
              <w:p w:rsidR="00000000" w:rsidDel="00000000" w:rsidP="00000000" w:rsidRDefault="00000000" w:rsidRPr="00000000" w14:paraId="000008DE">
                <w:pPr>
                  <w:spacing w:after="0" w:line="240" w:lineRule="auto"/>
                  <w:rPr>
                    <w:color w:val="000000"/>
                    <w:u w:val="single"/>
                  </w:rPr>
                </w:pPr>
                <w:hyperlink r:id="rId121">
                  <w:r w:rsidDel="00000000" w:rsidR="00000000" w:rsidRPr="00000000">
                    <w:rPr>
                      <w:color w:val="000000"/>
                      <w:u w:val="single"/>
                      <w:rtl w:val="0"/>
                    </w:rPr>
                    <w:t xml:space="preserve">info@agriresearch.rw</w:t>
                  </w:r>
                </w:hyperlink>
                <w:r w:rsidDel="00000000" w:rsidR="00000000" w:rsidRPr="00000000">
                  <w:rPr>
                    <w:rtl w:val="0"/>
                  </w:rPr>
                </w:r>
              </w:p>
            </w:sdtContent>
          </w:sdt>
        </w:tc>
        <w:tc>
          <w:tcPr>
            <w:shd w:fill="auto" w:val="clear"/>
          </w:tcPr>
          <w:sdt>
            <w:sdtPr>
              <w:tag w:val="goog_rdk_2665"/>
            </w:sdtPr>
            <w:sdtContent>
              <w:p w:rsidR="00000000" w:rsidDel="00000000" w:rsidP="00000000" w:rsidRDefault="00000000" w:rsidRPr="00000000" w14:paraId="000008DF">
                <w:pPr>
                  <w:spacing w:after="0" w:line="240" w:lineRule="auto"/>
                  <w:rPr>
                    <w:color w:val="000000"/>
                  </w:rPr>
                </w:pPr>
                <w:r w:rsidDel="00000000" w:rsidR="00000000" w:rsidRPr="00000000">
                  <w:rPr>
                    <w:color w:val="000000"/>
                    <w:rtl w:val="0"/>
                  </w:rPr>
                  <w:t xml:space="preserve">0788864014</w:t>
                </w:r>
              </w:p>
            </w:sdtContent>
          </w:sdt>
        </w:tc>
      </w:tr>
      <w:tr>
        <w:trPr>
          <w:cantSplit w:val="0"/>
          <w:trHeight w:val="429" w:hRule="atLeast"/>
          <w:tblHeader w:val="0"/>
        </w:trPr>
        <w:tc>
          <w:tcPr>
            <w:shd w:fill="auto" w:val="clear"/>
          </w:tcPr>
          <w:sdt>
            <w:sdtPr>
              <w:tag w:val="goog_rdk_2666"/>
            </w:sdtPr>
            <w:sdtContent>
              <w:p w:rsidR="00000000" w:rsidDel="00000000" w:rsidP="00000000" w:rsidRDefault="00000000" w:rsidRPr="00000000" w14:paraId="000008E0">
                <w:pPr>
                  <w:spacing w:after="0" w:line="240" w:lineRule="auto"/>
                  <w:jc w:val="center"/>
                  <w:rPr>
                    <w:color w:val="000000"/>
                  </w:rPr>
                </w:pPr>
                <w:r w:rsidDel="00000000" w:rsidR="00000000" w:rsidRPr="00000000">
                  <w:rPr>
                    <w:color w:val="000000"/>
                    <w:rtl w:val="0"/>
                  </w:rPr>
                  <w:t xml:space="preserve">32</w:t>
                </w:r>
              </w:p>
            </w:sdtContent>
          </w:sdt>
        </w:tc>
        <w:tc>
          <w:tcPr>
            <w:shd w:fill="auto" w:val="clear"/>
          </w:tcPr>
          <w:sdt>
            <w:sdtPr>
              <w:tag w:val="goog_rdk_2667"/>
            </w:sdtPr>
            <w:sdtContent>
              <w:p w:rsidR="00000000" w:rsidDel="00000000" w:rsidP="00000000" w:rsidRDefault="00000000" w:rsidRPr="00000000" w14:paraId="000008E1">
                <w:pPr>
                  <w:spacing w:after="0" w:line="240" w:lineRule="auto"/>
                  <w:rPr>
                    <w:color w:val="000000"/>
                  </w:rPr>
                </w:pPr>
                <w:r w:rsidDel="00000000" w:rsidR="00000000" w:rsidRPr="00000000">
                  <w:rPr>
                    <w:color w:val="000000"/>
                    <w:rtl w:val="0"/>
                  </w:rPr>
                  <w:t xml:space="preserve">MUKAMUSONI Beatrice</w:t>
                </w:r>
              </w:p>
            </w:sdtContent>
          </w:sdt>
        </w:tc>
        <w:tc>
          <w:tcPr>
            <w:shd w:fill="auto" w:val="clear"/>
          </w:tcPr>
          <w:sdt>
            <w:sdtPr>
              <w:tag w:val="goog_rdk_2668"/>
            </w:sdtPr>
            <w:sdtContent>
              <w:p w:rsidR="00000000" w:rsidDel="00000000" w:rsidP="00000000" w:rsidRDefault="00000000" w:rsidRPr="00000000" w14:paraId="000008E2">
                <w:pPr>
                  <w:spacing w:after="0" w:line="240" w:lineRule="auto"/>
                  <w:rPr>
                    <w:color w:val="000000"/>
                  </w:rPr>
                </w:pPr>
                <w:r w:rsidDel="00000000" w:rsidR="00000000" w:rsidRPr="00000000">
                  <w:rPr>
                    <w:color w:val="000000"/>
                    <w:rtl w:val="0"/>
                  </w:rPr>
                  <w:t xml:space="preserve">Environnement sans Frontire</w:t>
                </w:r>
              </w:p>
            </w:sdtContent>
          </w:sdt>
        </w:tc>
        <w:tc>
          <w:tcPr>
            <w:shd w:fill="auto" w:val="clear"/>
          </w:tcPr>
          <w:sdt>
            <w:sdtPr>
              <w:tag w:val="goog_rdk_2669"/>
            </w:sdtPr>
            <w:sdtContent>
              <w:p w:rsidR="00000000" w:rsidDel="00000000" w:rsidP="00000000" w:rsidRDefault="00000000" w:rsidRPr="00000000" w14:paraId="000008E3">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670"/>
            </w:sdtPr>
            <w:sdtContent>
              <w:p w:rsidR="00000000" w:rsidDel="00000000" w:rsidP="00000000" w:rsidRDefault="00000000" w:rsidRPr="00000000" w14:paraId="000008E4">
                <w:pPr>
                  <w:spacing w:after="0" w:line="240" w:lineRule="auto"/>
                  <w:rPr>
                    <w:color w:val="000000"/>
                    <w:u w:val="single"/>
                  </w:rPr>
                </w:pPr>
                <w:hyperlink r:id="rId122">
                  <w:r w:rsidDel="00000000" w:rsidR="00000000" w:rsidRPr="00000000">
                    <w:rPr>
                      <w:color w:val="000000"/>
                      <w:u w:val="single"/>
                      <w:rtl w:val="0"/>
                    </w:rPr>
                    <w:t xml:space="preserve">esansfrontiererwanda@gmail.com</w:t>
                  </w:r>
                </w:hyperlink>
                <w:r w:rsidDel="00000000" w:rsidR="00000000" w:rsidRPr="00000000">
                  <w:rPr>
                    <w:rtl w:val="0"/>
                  </w:rPr>
                </w:r>
              </w:p>
            </w:sdtContent>
          </w:sdt>
        </w:tc>
        <w:tc>
          <w:tcPr>
            <w:shd w:fill="auto" w:val="clear"/>
          </w:tcPr>
          <w:sdt>
            <w:sdtPr>
              <w:tag w:val="goog_rdk_2671"/>
            </w:sdtPr>
            <w:sdtContent>
              <w:p w:rsidR="00000000" w:rsidDel="00000000" w:rsidP="00000000" w:rsidRDefault="00000000" w:rsidRPr="00000000" w14:paraId="000008E5">
                <w:pPr>
                  <w:spacing w:after="0" w:line="240" w:lineRule="auto"/>
                  <w:rPr>
                    <w:color w:val="000000"/>
                  </w:rPr>
                </w:pPr>
                <w:r w:rsidDel="00000000" w:rsidR="00000000" w:rsidRPr="00000000">
                  <w:rPr>
                    <w:color w:val="000000"/>
                    <w:rtl w:val="0"/>
                  </w:rPr>
                  <w:t xml:space="preserve">0786467631/0788521656</w:t>
                </w:r>
              </w:p>
            </w:sdtContent>
          </w:sdt>
        </w:tc>
      </w:tr>
      <w:tr>
        <w:trPr>
          <w:cantSplit w:val="0"/>
          <w:trHeight w:val="388" w:hRule="atLeast"/>
          <w:tblHeader w:val="0"/>
        </w:trPr>
        <w:tc>
          <w:tcPr>
            <w:shd w:fill="auto" w:val="clear"/>
          </w:tcPr>
          <w:sdt>
            <w:sdtPr>
              <w:tag w:val="goog_rdk_2672"/>
            </w:sdtPr>
            <w:sdtContent>
              <w:p w:rsidR="00000000" w:rsidDel="00000000" w:rsidP="00000000" w:rsidRDefault="00000000" w:rsidRPr="00000000" w14:paraId="000008E6">
                <w:pPr>
                  <w:spacing w:after="0" w:line="240" w:lineRule="auto"/>
                  <w:jc w:val="center"/>
                  <w:rPr>
                    <w:color w:val="000000"/>
                  </w:rPr>
                </w:pPr>
                <w:r w:rsidDel="00000000" w:rsidR="00000000" w:rsidRPr="00000000">
                  <w:rPr>
                    <w:color w:val="000000"/>
                    <w:rtl w:val="0"/>
                  </w:rPr>
                  <w:t xml:space="preserve">33</w:t>
                </w:r>
              </w:p>
            </w:sdtContent>
          </w:sdt>
        </w:tc>
        <w:tc>
          <w:tcPr>
            <w:shd w:fill="auto" w:val="clear"/>
          </w:tcPr>
          <w:sdt>
            <w:sdtPr>
              <w:tag w:val="goog_rdk_2673"/>
            </w:sdtPr>
            <w:sdtContent>
              <w:p w:rsidR="00000000" w:rsidDel="00000000" w:rsidP="00000000" w:rsidRDefault="00000000" w:rsidRPr="00000000" w14:paraId="000008E7">
                <w:pPr>
                  <w:spacing w:after="0" w:line="240" w:lineRule="auto"/>
                  <w:rPr>
                    <w:color w:val="000000"/>
                  </w:rPr>
                </w:pPr>
                <w:r w:rsidDel="00000000" w:rsidR="00000000" w:rsidRPr="00000000">
                  <w:rPr>
                    <w:color w:val="000000"/>
                    <w:rtl w:val="0"/>
                  </w:rPr>
                  <w:t xml:space="preserve">KAYUMBA Aime</w:t>
                </w:r>
              </w:p>
            </w:sdtContent>
          </w:sdt>
        </w:tc>
        <w:tc>
          <w:tcPr>
            <w:shd w:fill="auto" w:val="clear"/>
          </w:tcPr>
          <w:sdt>
            <w:sdtPr>
              <w:tag w:val="goog_rdk_2674"/>
            </w:sdtPr>
            <w:sdtContent>
              <w:p w:rsidR="00000000" w:rsidDel="00000000" w:rsidP="00000000" w:rsidRDefault="00000000" w:rsidRPr="00000000" w14:paraId="000008E8">
                <w:pPr>
                  <w:spacing w:after="0" w:line="240" w:lineRule="auto"/>
                  <w:rPr>
                    <w:color w:val="000000"/>
                  </w:rPr>
                </w:pPr>
                <w:r w:rsidDel="00000000" w:rsidR="00000000" w:rsidRPr="00000000">
                  <w:rPr>
                    <w:color w:val="000000"/>
                    <w:rtl w:val="0"/>
                  </w:rPr>
                  <w:t xml:space="preserve">Rural Developmnt Initiative</w:t>
                </w:r>
              </w:p>
            </w:sdtContent>
          </w:sdt>
        </w:tc>
        <w:tc>
          <w:tcPr>
            <w:shd w:fill="auto" w:val="clear"/>
          </w:tcPr>
          <w:sdt>
            <w:sdtPr>
              <w:tag w:val="goog_rdk_2675"/>
            </w:sdtPr>
            <w:sdtContent>
              <w:p w:rsidR="00000000" w:rsidDel="00000000" w:rsidP="00000000" w:rsidRDefault="00000000" w:rsidRPr="00000000" w14:paraId="000008E9">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676"/>
            </w:sdtPr>
            <w:sdtContent>
              <w:p w:rsidR="00000000" w:rsidDel="00000000" w:rsidP="00000000" w:rsidRDefault="00000000" w:rsidRPr="00000000" w14:paraId="000008EA">
                <w:pPr>
                  <w:spacing w:after="0" w:line="240" w:lineRule="auto"/>
                  <w:rPr>
                    <w:color w:val="000000"/>
                    <w:u w:val="single"/>
                  </w:rPr>
                </w:pPr>
                <w:hyperlink r:id="rId123">
                  <w:r w:rsidDel="00000000" w:rsidR="00000000" w:rsidRPr="00000000">
                    <w:rPr>
                      <w:color w:val="000000"/>
                      <w:u w:val="single"/>
                      <w:rtl w:val="0"/>
                    </w:rPr>
                    <w:t xml:space="preserve">info@ruraldevelopmentinitiative.org</w:t>
                  </w:r>
                </w:hyperlink>
                <w:r w:rsidDel="00000000" w:rsidR="00000000" w:rsidRPr="00000000">
                  <w:rPr>
                    <w:rtl w:val="0"/>
                  </w:rPr>
                </w:r>
              </w:p>
            </w:sdtContent>
          </w:sdt>
        </w:tc>
        <w:tc>
          <w:tcPr>
            <w:shd w:fill="auto" w:val="clear"/>
          </w:tcPr>
          <w:sdt>
            <w:sdtPr>
              <w:tag w:val="goog_rdk_2677"/>
            </w:sdtPr>
            <w:sdtContent>
              <w:p w:rsidR="00000000" w:rsidDel="00000000" w:rsidP="00000000" w:rsidRDefault="00000000" w:rsidRPr="00000000" w14:paraId="000008EB">
                <w:pPr>
                  <w:spacing w:after="0" w:line="240" w:lineRule="auto"/>
                  <w:rPr>
                    <w:color w:val="000000"/>
                  </w:rPr>
                </w:pPr>
                <w:r w:rsidDel="00000000" w:rsidR="00000000" w:rsidRPr="00000000">
                  <w:rPr>
                    <w:color w:val="000000"/>
                    <w:rtl w:val="0"/>
                  </w:rPr>
                  <w:t xml:space="preserve">0788309605</w:t>
                </w:r>
              </w:p>
            </w:sdtContent>
          </w:sdt>
        </w:tc>
      </w:tr>
      <w:tr>
        <w:trPr>
          <w:cantSplit w:val="0"/>
          <w:trHeight w:val="417" w:hRule="atLeast"/>
          <w:tblHeader w:val="0"/>
        </w:trPr>
        <w:tc>
          <w:tcPr>
            <w:shd w:fill="auto" w:val="clear"/>
          </w:tcPr>
          <w:sdt>
            <w:sdtPr>
              <w:tag w:val="goog_rdk_2678"/>
            </w:sdtPr>
            <w:sdtContent>
              <w:p w:rsidR="00000000" w:rsidDel="00000000" w:rsidP="00000000" w:rsidRDefault="00000000" w:rsidRPr="00000000" w14:paraId="000008EC">
                <w:pPr>
                  <w:spacing w:after="0" w:line="240" w:lineRule="auto"/>
                  <w:jc w:val="center"/>
                  <w:rPr>
                    <w:color w:val="000000"/>
                  </w:rPr>
                </w:pPr>
                <w:r w:rsidDel="00000000" w:rsidR="00000000" w:rsidRPr="00000000">
                  <w:rPr>
                    <w:color w:val="000000"/>
                    <w:rtl w:val="0"/>
                  </w:rPr>
                  <w:t xml:space="preserve">34</w:t>
                </w:r>
              </w:p>
            </w:sdtContent>
          </w:sdt>
        </w:tc>
        <w:tc>
          <w:tcPr>
            <w:shd w:fill="auto" w:val="clear"/>
          </w:tcPr>
          <w:sdt>
            <w:sdtPr>
              <w:tag w:val="goog_rdk_2679"/>
            </w:sdtPr>
            <w:sdtContent>
              <w:p w:rsidR="00000000" w:rsidDel="00000000" w:rsidP="00000000" w:rsidRDefault="00000000" w:rsidRPr="00000000" w14:paraId="000008ED">
                <w:pPr>
                  <w:spacing w:after="0" w:line="240" w:lineRule="auto"/>
                  <w:rPr>
                    <w:color w:val="000000"/>
                  </w:rPr>
                </w:pPr>
                <w:r w:rsidDel="00000000" w:rsidR="00000000" w:rsidRPr="00000000">
                  <w:rPr>
                    <w:color w:val="000000"/>
                    <w:rtl w:val="0"/>
                  </w:rPr>
                  <w:t xml:space="preserve">Hakiza Ndatinya</w:t>
                </w:r>
              </w:p>
            </w:sdtContent>
          </w:sdt>
        </w:tc>
        <w:tc>
          <w:tcPr>
            <w:shd w:fill="auto" w:val="clear"/>
          </w:tcPr>
          <w:sdt>
            <w:sdtPr>
              <w:tag w:val="goog_rdk_2680"/>
            </w:sdtPr>
            <w:sdtContent>
              <w:p w:rsidR="00000000" w:rsidDel="00000000" w:rsidP="00000000" w:rsidRDefault="00000000" w:rsidRPr="00000000" w14:paraId="000008EE">
                <w:pPr>
                  <w:spacing w:after="0" w:line="240" w:lineRule="auto"/>
                  <w:rPr>
                    <w:color w:val="000000"/>
                  </w:rPr>
                </w:pPr>
                <w:r w:rsidDel="00000000" w:rsidR="00000000" w:rsidRPr="00000000">
                  <w:rPr>
                    <w:color w:val="000000"/>
                    <w:rtl w:val="0"/>
                  </w:rPr>
                  <w:t xml:space="preserve">ONE ACRE FUND TUBURA/RAB</w:t>
                </w:r>
              </w:p>
            </w:sdtContent>
          </w:sdt>
        </w:tc>
        <w:tc>
          <w:tcPr>
            <w:shd w:fill="auto" w:val="clear"/>
          </w:tcPr>
          <w:sdt>
            <w:sdtPr>
              <w:tag w:val="goog_rdk_2681"/>
            </w:sdtPr>
            <w:sdtContent>
              <w:p w:rsidR="00000000" w:rsidDel="00000000" w:rsidP="00000000" w:rsidRDefault="00000000" w:rsidRPr="00000000" w14:paraId="000008EF">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682"/>
            </w:sdtPr>
            <w:sdtContent>
              <w:p w:rsidR="00000000" w:rsidDel="00000000" w:rsidP="00000000" w:rsidRDefault="00000000" w:rsidRPr="00000000" w14:paraId="000008F0">
                <w:pPr>
                  <w:spacing w:after="0" w:line="240" w:lineRule="auto"/>
                  <w:rPr>
                    <w:color w:val="000000"/>
                    <w:u w:val="single"/>
                  </w:rPr>
                </w:pPr>
                <w:hyperlink r:id="rId124">
                  <w:r w:rsidDel="00000000" w:rsidR="00000000" w:rsidRPr="00000000">
                    <w:rPr>
                      <w:color w:val="000000"/>
                      <w:u w:val="single"/>
                      <w:rtl w:val="0"/>
                    </w:rPr>
                    <w:t xml:space="preserve">janvier.iradukunda@oneacrefund.org</w:t>
                  </w:r>
                </w:hyperlink>
                <w:r w:rsidDel="00000000" w:rsidR="00000000" w:rsidRPr="00000000">
                  <w:rPr>
                    <w:rtl w:val="0"/>
                  </w:rPr>
                </w:r>
              </w:p>
            </w:sdtContent>
          </w:sdt>
        </w:tc>
        <w:tc>
          <w:tcPr>
            <w:shd w:fill="auto" w:val="clear"/>
          </w:tcPr>
          <w:sdt>
            <w:sdtPr>
              <w:tag w:val="goog_rdk_2683"/>
            </w:sdtPr>
            <w:sdtContent>
              <w:p w:rsidR="00000000" w:rsidDel="00000000" w:rsidP="00000000" w:rsidRDefault="00000000" w:rsidRPr="00000000" w14:paraId="000008F1">
                <w:pPr>
                  <w:spacing w:after="0" w:line="240" w:lineRule="auto"/>
                  <w:rPr>
                    <w:color w:val="000000"/>
                  </w:rPr>
                </w:pPr>
                <w:r w:rsidDel="00000000" w:rsidR="00000000" w:rsidRPr="00000000">
                  <w:rPr>
                    <w:color w:val="000000"/>
                    <w:rtl w:val="0"/>
                  </w:rPr>
                  <w:t xml:space="preserve">0788539955</w:t>
                </w:r>
              </w:p>
            </w:sdtContent>
          </w:sdt>
        </w:tc>
      </w:tr>
      <w:tr>
        <w:trPr>
          <w:cantSplit w:val="0"/>
          <w:trHeight w:val="586" w:hRule="atLeast"/>
          <w:tblHeader w:val="0"/>
        </w:trPr>
        <w:tc>
          <w:tcPr>
            <w:shd w:fill="auto" w:val="clear"/>
          </w:tcPr>
          <w:sdt>
            <w:sdtPr>
              <w:tag w:val="goog_rdk_2684"/>
            </w:sdtPr>
            <w:sdtContent>
              <w:p w:rsidR="00000000" w:rsidDel="00000000" w:rsidP="00000000" w:rsidRDefault="00000000" w:rsidRPr="00000000" w14:paraId="000008F2">
                <w:pPr>
                  <w:spacing w:after="0" w:line="240" w:lineRule="auto"/>
                  <w:jc w:val="center"/>
                  <w:rPr>
                    <w:color w:val="000000"/>
                  </w:rPr>
                </w:pPr>
                <w:r w:rsidDel="00000000" w:rsidR="00000000" w:rsidRPr="00000000">
                  <w:rPr>
                    <w:color w:val="000000"/>
                    <w:rtl w:val="0"/>
                  </w:rPr>
                  <w:t xml:space="preserve">35</w:t>
                </w:r>
              </w:p>
            </w:sdtContent>
          </w:sdt>
        </w:tc>
        <w:tc>
          <w:tcPr>
            <w:shd w:fill="auto" w:val="clear"/>
          </w:tcPr>
          <w:sdt>
            <w:sdtPr>
              <w:tag w:val="goog_rdk_2685"/>
            </w:sdtPr>
            <w:sdtContent>
              <w:p w:rsidR="00000000" w:rsidDel="00000000" w:rsidP="00000000" w:rsidRDefault="00000000" w:rsidRPr="00000000" w14:paraId="000008F3">
                <w:pPr>
                  <w:spacing w:after="0" w:line="240" w:lineRule="auto"/>
                  <w:rPr>
                    <w:color w:val="000000"/>
                  </w:rPr>
                </w:pPr>
                <w:r w:rsidDel="00000000" w:rsidR="00000000" w:rsidRPr="00000000">
                  <w:rPr>
                    <w:color w:val="000000"/>
                    <w:rtl w:val="0"/>
                  </w:rPr>
                  <w:t xml:space="preserve">BAGURIJORO Jean Pierre</w:t>
                </w:r>
              </w:p>
            </w:sdtContent>
          </w:sdt>
        </w:tc>
        <w:tc>
          <w:tcPr>
            <w:shd w:fill="auto" w:val="clear"/>
          </w:tcPr>
          <w:sdt>
            <w:sdtPr>
              <w:tag w:val="goog_rdk_2686"/>
            </w:sdtPr>
            <w:sdtContent>
              <w:p w:rsidR="00000000" w:rsidDel="00000000" w:rsidP="00000000" w:rsidRDefault="00000000" w:rsidRPr="00000000" w14:paraId="000008F4">
                <w:pPr>
                  <w:spacing w:after="0" w:line="240" w:lineRule="auto"/>
                  <w:rPr>
                    <w:color w:val="000000"/>
                  </w:rPr>
                </w:pPr>
                <w:r w:rsidDel="00000000" w:rsidR="00000000" w:rsidRPr="00000000">
                  <w:rPr>
                    <w:color w:val="000000"/>
                    <w:rtl w:val="0"/>
                  </w:rPr>
                  <w:t xml:space="preserve">Projet de Gestion Integree des eaux de pluie-Gire/IWRM zone des laves</w:t>
                </w:r>
              </w:p>
            </w:sdtContent>
          </w:sdt>
        </w:tc>
        <w:tc>
          <w:tcPr>
            <w:shd w:fill="auto" w:val="clear"/>
          </w:tcPr>
          <w:sdt>
            <w:sdtPr>
              <w:tag w:val="goog_rdk_2687"/>
            </w:sdtPr>
            <w:sdtContent>
              <w:p w:rsidR="00000000" w:rsidDel="00000000" w:rsidP="00000000" w:rsidRDefault="00000000" w:rsidRPr="00000000" w14:paraId="000008F5">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688"/>
            </w:sdtPr>
            <w:sdtContent>
              <w:p w:rsidR="00000000" w:rsidDel="00000000" w:rsidP="00000000" w:rsidRDefault="00000000" w:rsidRPr="00000000" w14:paraId="000008F6">
                <w:pPr>
                  <w:spacing w:after="0" w:line="240" w:lineRule="auto"/>
                  <w:rPr>
                    <w:color w:val="000000"/>
                    <w:u w:val="single"/>
                  </w:rPr>
                </w:pPr>
                <w:hyperlink r:id="rId125">
                  <w:r w:rsidDel="00000000" w:rsidR="00000000" w:rsidRPr="00000000">
                    <w:rPr>
                      <w:color w:val="000000"/>
                      <w:u w:val="single"/>
                      <w:rtl w:val="0"/>
                    </w:rPr>
                    <w:t xml:space="preserve">jpierrebag@yahoo.fr</w:t>
                  </w:r>
                </w:hyperlink>
                <w:r w:rsidDel="00000000" w:rsidR="00000000" w:rsidRPr="00000000">
                  <w:rPr>
                    <w:rtl w:val="0"/>
                  </w:rPr>
                </w:r>
              </w:p>
            </w:sdtContent>
          </w:sdt>
        </w:tc>
        <w:tc>
          <w:tcPr>
            <w:shd w:fill="auto" w:val="clear"/>
          </w:tcPr>
          <w:sdt>
            <w:sdtPr>
              <w:tag w:val="goog_rdk_2689"/>
            </w:sdtPr>
            <w:sdtContent>
              <w:p w:rsidR="00000000" w:rsidDel="00000000" w:rsidP="00000000" w:rsidRDefault="00000000" w:rsidRPr="00000000" w14:paraId="000008F7">
                <w:pPr>
                  <w:spacing w:after="0" w:line="240" w:lineRule="auto"/>
                  <w:rPr>
                    <w:color w:val="000000"/>
                  </w:rPr>
                </w:pPr>
                <w:r w:rsidDel="00000000" w:rsidR="00000000" w:rsidRPr="00000000">
                  <w:rPr>
                    <w:color w:val="000000"/>
                    <w:rtl w:val="0"/>
                  </w:rPr>
                  <w:t xml:space="preserve">0783082658</w:t>
                </w:r>
              </w:p>
            </w:sdtContent>
          </w:sdt>
        </w:tc>
      </w:tr>
      <w:tr>
        <w:trPr>
          <w:cantSplit w:val="0"/>
          <w:trHeight w:val="328" w:hRule="atLeast"/>
          <w:tblHeader w:val="0"/>
        </w:trPr>
        <w:tc>
          <w:tcPr>
            <w:gridSpan w:val="6"/>
            <w:shd w:fill="d0cece" w:val="clear"/>
          </w:tcPr>
          <w:sdt>
            <w:sdtPr>
              <w:tag w:val="goog_rdk_2690"/>
            </w:sdtPr>
            <w:sdtContent>
              <w:p w:rsidR="00000000" w:rsidDel="00000000" w:rsidP="00000000" w:rsidRDefault="00000000" w:rsidRPr="00000000" w14:paraId="000008F8">
                <w:pPr>
                  <w:spacing w:after="0" w:line="240" w:lineRule="auto"/>
                  <w:rPr>
                    <w:color w:val="000000"/>
                  </w:rPr>
                </w:pPr>
                <w:r w:rsidDel="00000000" w:rsidR="00000000" w:rsidRPr="00000000">
                  <w:rPr>
                    <w:color w:val="000000"/>
                    <w:rtl w:val="0"/>
                  </w:rPr>
                  <w:t xml:space="preserve"> </w:t>
                </w:r>
                <w:r w:rsidDel="00000000" w:rsidR="00000000" w:rsidRPr="00000000">
                  <w:rPr>
                    <w:b w:val="1"/>
                    <w:color w:val="000000"/>
                    <w:rtl w:val="0"/>
                  </w:rPr>
                  <w:t xml:space="preserve">FARMER COOPERATIVES AND FARMER ORGANIZATIONS CATEGORY</w:t>
                </w:r>
                <w:r w:rsidDel="00000000" w:rsidR="00000000" w:rsidRPr="00000000">
                  <w:rPr>
                    <w:rtl w:val="0"/>
                  </w:rPr>
                </w:r>
              </w:p>
            </w:sdtContent>
          </w:sdt>
        </w:tc>
      </w:tr>
      <w:tr>
        <w:trPr>
          <w:cantSplit w:val="0"/>
          <w:trHeight w:val="687" w:hRule="atLeast"/>
          <w:tblHeader w:val="0"/>
        </w:trPr>
        <w:tc>
          <w:tcPr>
            <w:shd w:fill="auto" w:val="clear"/>
          </w:tcPr>
          <w:sdt>
            <w:sdtPr>
              <w:tag w:val="goog_rdk_2696"/>
            </w:sdtPr>
            <w:sdtContent>
              <w:p w:rsidR="00000000" w:rsidDel="00000000" w:rsidP="00000000" w:rsidRDefault="00000000" w:rsidRPr="00000000" w14:paraId="000008FE">
                <w:pPr>
                  <w:spacing w:after="0" w:line="240" w:lineRule="auto"/>
                  <w:rPr>
                    <w:color w:val="000000"/>
                  </w:rPr>
                </w:pPr>
                <w:r w:rsidDel="00000000" w:rsidR="00000000" w:rsidRPr="00000000">
                  <w:rPr>
                    <w:color w:val="000000"/>
                    <w:rtl w:val="0"/>
                  </w:rPr>
                  <w:t xml:space="preserve">36</w:t>
                </w:r>
              </w:p>
            </w:sdtContent>
          </w:sdt>
        </w:tc>
        <w:tc>
          <w:tcPr>
            <w:shd w:fill="auto" w:val="clear"/>
          </w:tcPr>
          <w:sdt>
            <w:sdtPr>
              <w:tag w:val="goog_rdk_2697"/>
            </w:sdtPr>
            <w:sdtContent>
              <w:p w:rsidR="00000000" w:rsidDel="00000000" w:rsidP="00000000" w:rsidRDefault="00000000" w:rsidRPr="00000000" w14:paraId="000008FF">
                <w:pPr>
                  <w:spacing w:after="0" w:line="240" w:lineRule="auto"/>
                  <w:rPr>
                    <w:color w:val="000000"/>
                  </w:rPr>
                </w:pPr>
                <w:r w:rsidDel="00000000" w:rsidR="00000000" w:rsidRPr="00000000">
                  <w:rPr>
                    <w:color w:val="000000"/>
                    <w:rtl w:val="0"/>
                  </w:rPr>
                  <w:t xml:space="preserve">Mutuyemariya Consolee</w:t>
                </w:r>
              </w:p>
            </w:sdtContent>
          </w:sdt>
        </w:tc>
        <w:tc>
          <w:tcPr>
            <w:shd w:fill="auto" w:val="clear"/>
          </w:tcPr>
          <w:sdt>
            <w:sdtPr>
              <w:tag w:val="goog_rdk_2698"/>
            </w:sdtPr>
            <w:sdtContent>
              <w:p w:rsidR="00000000" w:rsidDel="00000000" w:rsidP="00000000" w:rsidRDefault="00000000" w:rsidRPr="00000000" w14:paraId="00000900">
                <w:pPr>
                  <w:spacing w:after="0" w:line="240" w:lineRule="auto"/>
                  <w:rPr>
                    <w:color w:val="000000"/>
                  </w:rPr>
                </w:pPr>
                <w:r w:rsidDel="00000000" w:rsidR="00000000" w:rsidRPr="00000000">
                  <w:rPr>
                    <w:color w:val="000000"/>
                    <w:rtl w:val="0"/>
                  </w:rPr>
                  <w:t xml:space="preserve">URUGAGA IMBARAGA</w:t>
                </w:r>
              </w:p>
            </w:sdtContent>
          </w:sdt>
        </w:tc>
        <w:tc>
          <w:tcPr>
            <w:shd w:fill="auto" w:val="clear"/>
          </w:tcPr>
          <w:sdt>
            <w:sdtPr>
              <w:tag w:val="goog_rdk_2699"/>
            </w:sdtPr>
            <w:sdtContent>
              <w:p w:rsidR="00000000" w:rsidDel="00000000" w:rsidP="00000000" w:rsidRDefault="00000000" w:rsidRPr="00000000" w14:paraId="00000901">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700"/>
            </w:sdtPr>
            <w:sdtContent>
              <w:p w:rsidR="00000000" w:rsidDel="00000000" w:rsidP="00000000" w:rsidRDefault="00000000" w:rsidRPr="00000000" w14:paraId="00000902">
                <w:pPr>
                  <w:spacing w:after="0" w:line="240" w:lineRule="auto"/>
                  <w:rPr>
                    <w:color w:val="000000"/>
                    <w:u w:val="single"/>
                  </w:rPr>
                </w:pPr>
                <w:hyperlink r:id="rId126">
                  <w:r w:rsidDel="00000000" w:rsidR="00000000" w:rsidRPr="00000000">
                    <w:rPr>
                      <w:color w:val="000000"/>
                      <w:u w:val="single"/>
                      <w:rtl w:val="0"/>
                    </w:rPr>
                    <w:t xml:space="preserve">imbaraganord@yahoo.fr        info@imbaraga.org</w:t>
                  </w:r>
                </w:hyperlink>
                <w:r w:rsidDel="00000000" w:rsidR="00000000" w:rsidRPr="00000000">
                  <w:rPr>
                    <w:rtl w:val="0"/>
                  </w:rPr>
                </w:r>
              </w:p>
            </w:sdtContent>
          </w:sdt>
        </w:tc>
        <w:tc>
          <w:tcPr>
            <w:shd w:fill="auto" w:val="clear"/>
          </w:tcPr>
          <w:sdt>
            <w:sdtPr>
              <w:tag w:val="goog_rdk_2701"/>
            </w:sdtPr>
            <w:sdtContent>
              <w:p w:rsidR="00000000" w:rsidDel="00000000" w:rsidP="00000000" w:rsidRDefault="00000000" w:rsidRPr="00000000" w14:paraId="00000903">
                <w:pPr>
                  <w:spacing w:after="0" w:line="240" w:lineRule="auto"/>
                  <w:rPr>
                    <w:color w:val="000000"/>
                  </w:rPr>
                </w:pPr>
                <w:r w:rsidDel="00000000" w:rsidR="00000000" w:rsidRPr="00000000">
                  <w:rPr>
                    <w:color w:val="000000"/>
                    <w:rtl w:val="0"/>
                  </w:rPr>
                  <w:t xml:space="preserve">0783170450</w:t>
                </w:r>
              </w:p>
            </w:sdtContent>
          </w:sdt>
        </w:tc>
      </w:tr>
      <w:tr>
        <w:trPr>
          <w:cantSplit w:val="0"/>
          <w:trHeight w:val="448" w:hRule="atLeast"/>
          <w:tblHeader w:val="0"/>
        </w:trPr>
        <w:tc>
          <w:tcPr>
            <w:shd w:fill="auto" w:val="clear"/>
          </w:tcPr>
          <w:sdt>
            <w:sdtPr>
              <w:tag w:val="goog_rdk_2702"/>
            </w:sdtPr>
            <w:sdtContent>
              <w:p w:rsidR="00000000" w:rsidDel="00000000" w:rsidP="00000000" w:rsidRDefault="00000000" w:rsidRPr="00000000" w14:paraId="00000904">
                <w:pPr>
                  <w:spacing w:after="0" w:line="240" w:lineRule="auto"/>
                  <w:rPr>
                    <w:color w:val="000000"/>
                  </w:rPr>
                </w:pPr>
                <w:r w:rsidDel="00000000" w:rsidR="00000000" w:rsidRPr="00000000">
                  <w:rPr>
                    <w:color w:val="000000"/>
                    <w:rtl w:val="0"/>
                  </w:rPr>
                  <w:t xml:space="preserve">37</w:t>
                </w:r>
              </w:p>
            </w:sdtContent>
          </w:sdt>
        </w:tc>
        <w:tc>
          <w:tcPr>
            <w:shd w:fill="auto" w:val="clear"/>
          </w:tcPr>
          <w:sdt>
            <w:sdtPr>
              <w:tag w:val="goog_rdk_2703"/>
            </w:sdtPr>
            <w:sdtContent>
              <w:p w:rsidR="00000000" w:rsidDel="00000000" w:rsidP="00000000" w:rsidRDefault="00000000" w:rsidRPr="00000000" w14:paraId="00000905">
                <w:pPr>
                  <w:spacing w:after="0" w:line="240" w:lineRule="auto"/>
                  <w:rPr>
                    <w:color w:val="000000"/>
                  </w:rPr>
                </w:pPr>
                <w:r w:rsidDel="00000000" w:rsidR="00000000" w:rsidRPr="00000000">
                  <w:rPr>
                    <w:color w:val="000000"/>
                    <w:rtl w:val="0"/>
                  </w:rPr>
                  <w:t xml:space="preserve">Munyembaraga Jean De Dieu</w:t>
                </w:r>
              </w:p>
            </w:sdtContent>
          </w:sdt>
        </w:tc>
        <w:tc>
          <w:tcPr>
            <w:shd w:fill="auto" w:val="clear"/>
          </w:tcPr>
          <w:sdt>
            <w:sdtPr>
              <w:tag w:val="goog_rdk_2704"/>
            </w:sdtPr>
            <w:sdtContent>
              <w:p w:rsidR="00000000" w:rsidDel="00000000" w:rsidP="00000000" w:rsidRDefault="00000000" w:rsidRPr="00000000" w14:paraId="00000906">
                <w:pPr>
                  <w:spacing w:after="0" w:line="240" w:lineRule="auto"/>
                  <w:rPr>
                    <w:color w:val="000000"/>
                  </w:rPr>
                </w:pPr>
                <w:r w:rsidDel="00000000" w:rsidR="00000000" w:rsidRPr="00000000">
                  <w:rPr>
                    <w:color w:val="000000"/>
                    <w:rtl w:val="0"/>
                  </w:rPr>
                  <w:t xml:space="preserve">Burera District</w:t>
                </w:r>
              </w:p>
            </w:sdtContent>
          </w:sdt>
        </w:tc>
        <w:tc>
          <w:tcPr>
            <w:shd w:fill="auto" w:val="clear"/>
          </w:tcPr>
          <w:sdt>
            <w:sdtPr>
              <w:tag w:val="goog_rdk_2705"/>
            </w:sdtPr>
            <w:sdtContent>
              <w:p w:rsidR="00000000" w:rsidDel="00000000" w:rsidP="00000000" w:rsidRDefault="00000000" w:rsidRPr="00000000" w14:paraId="00000907">
                <w:pPr>
                  <w:spacing w:after="0" w:line="240" w:lineRule="auto"/>
                  <w:rPr>
                    <w:color w:val="000000"/>
                  </w:rPr>
                </w:pPr>
                <w:r w:rsidDel="00000000" w:rsidR="00000000" w:rsidRPr="00000000">
                  <w:rPr>
                    <w:color w:val="000000"/>
                    <w:rtl w:val="0"/>
                  </w:rPr>
                  <w:t xml:space="preserve">PSF/Big farmer</w:t>
                </w:r>
              </w:p>
            </w:sdtContent>
          </w:sdt>
        </w:tc>
        <w:tc>
          <w:tcPr>
            <w:shd w:fill="auto" w:val="clear"/>
          </w:tcPr>
          <w:sdt>
            <w:sdtPr>
              <w:tag w:val="goog_rdk_2706"/>
            </w:sdtPr>
            <w:sdtContent>
              <w:p w:rsidR="00000000" w:rsidDel="00000000" w:rsidP="00000000" w:rsidRDefault="00000000" w:rsidRPr="00000000" w14:paraId="00000908">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07"/>
            </w:sdtPr>
            <w:sdtContent>
              <w:p w:rsidR="00000000" w:rsidDel="00000000" w:rsidP="00000000" w:rsidRDefault="00000000" w:rsidRPr="00000000" w14:paraId="00000909">
                <w:pPr>
                  <w:spacing w:after="0" w:line="240" w:lineRule="auto"/>
                  <w:rPr>
                    <w:color w:val="000000"/>
                  </w:rPr>
                </w:pPr>
                <w:r w:rsidDel="00000000" w:rsidR="00000000" w:rsidRPr="00000000">
                  <w:rPr>
                    <w:color w:val="000000"/>
                    <w:rtl w:val="0"/>
                  </w:rPr>
                  <w:t xml:space="preserve">788269216</w:t>
                </w:r>
              </w:p>
            </w:sdtContent>
          </w:sdt>
        </w:tc>
      </w:tr>
      <w:tr>
        <w:trPr>
          <w:cantSplit w:val="0"/>
          <w:trHeight w:val="448" w:hRule="atLeast"/>
          <w:tblHeader w:val="0"/>
        </w:trPr>
        <w:tc>
          <w:tcPr>
            <w:shd w:fill="auto" w:val="clear"/>
          </w:tcPr>
          <w:sdt>
            <w:sdtPr>
              <w:tag w:val="goog_rdk_2708"/>
            </w:sdtPr>
            <w:sdtContent>
              <w:p w:rsidR="00000000" w:rsidDel="00000000" w:rsidP="00000000" w:rsidRDefault="00000000" w:rsidRPr="00000000" w14:paraId="0000090A">
                <w:pPr>
                  <w:spacing w:after="0" w:line="240" w:lineRule="auto"/>
                  <w:rPr>
                    <w:color w:val="000000"/>
                  </w:rPr>
                </w:pPr>
                <w:r w:rsidDel="00000000" w:rsidR="00000000" w:rsidRPr="00000000">
                  <w:rPr>
                    <w:color w:val="000000"/>
                    <w:rtl w:val="0"/>
                  </w:rPr>
                  <w:t xml:space="preserve">38</w:t>
                </w:r>
              </w:p>
            </w:sdtContent>
          </w:sdt>
        </w:tc>
        <w:tc>
          <w:tcPr>
            <w:shd w:fill="auto" w:val="clear"/>
          </w:tcPr>
          <w:sdt>
            <w:sdtPr>
              <w:tag w:val="goog_rdk_2709"/>
            </w:sdtPr>
            <w:sdtContent>
              <w:p w:rsidR="00000000" w:rsidDel="00000000" w:rsidP="00000000" w:rsidRDefault="00000000" w:rsidRPr="00000000" w14:paraId="0000090B">
                <w:pPr>
                  <w:spacing w:after="0" w:line="240" w:lineRule="auto"/>
                  <w:rPr>
                    <w:color w:val="000000"/>
                  </w:rPr>
                </w:pPr>
                <w:r w:rsidDel="00000000" w:rsidR="00000000" w:rsidRPr="00000000">
                  <w:rPr>
                    <w:color w:val="000000"/>
                    <w:rtl w:val="0"/>
                  </w:rPr>
                  <w:t xml:space="preserve">Christine Usabyemariya</w:t>
                </w:r>
              </w:p>
            </w:sdtContent>
          </w:sdt>
        </w:tc>
        <w:tc>
          <w:tcPr>
            <w:shd w:fill="auto" w:val="clear"/>
          </w:tcPr>
          <w:sdt>
            <w:sdtPr>
              <w:tag w:val="goog_rdk_2710"/>
            </w:sdtPr>
            <w:sdtContent>
              <w:p w:rsidR="00000000" w:rsidDel="00000000" w:rsidP="00000000" w:rsidRDefault="00000000" w:rsidRPr="00000000" w14:paraId="0000090C">
                <w:pPr>
                  <w:spacing w:after="0" w:line="240" w:lineRule="auto"/>
                  <w:rPr>
                    <w:color w:val="000000"/>
                  </w:rPr>
                </w:pPr>
                <w:r w:rsidDel="00000000" w:rsidR="00000000" w:rsidRPr="00000000">
                  <w:rPr>
                    <w:color w:val="000000"/>
                    <w:rtl w:val="0"/>
                  </w:rPr>
                  <w:t xml:space="preserve">Burera District/Turwanyubukene</w:t>
                </w:r>
              </w:p>
            </w:sdtContent>
          </w:sdt>
        </w:tc>
        <w:tc>
          <w:tcPr>
            <w:shd w:fill="auto" w:val="clear"/>
          </w:tcPr>
          <w:sdt>
            <w:sdtPr>
              <w:tag w:val="goog_rdk_2711"/>
            </w:sdtPr>
            <w:sdtContent>
              <w:p w:rsidR="00000000" w:rsidDel="00000000" w:rsidP="00000000" w:rsidRDefault="00000000" w:rsidRPr="00000000" w14:paraId="0000090D">
                <w:pPr>
                  <w:spacing w:after="0" w:line="240" w:lineRule="auto"/>
                  <w:rPr>
                    <w:color w:val="000000"/>
                  </w:rPr>
                </w:pPr>
                <w:r w:rsidDel="00000000" w:rsidR="00000000" w:rsidRPr="00000000">
                  <w:rPr>
                    <w:color w:val="000000"/>
                    <w:rtl w:val="0"/>
                  </w:rPr>
                  <w:t xml:space="preserve">Farmer representative</w:t>
                </w:r>
              </w:p>
            </w:sdtContent>
          </w:sdt>
        </w:tc>
        <w:tc>
          <w:tcPr>
            <w:shd w:fill="auto" w:val="clear"/>
          </w:tcPr>
          <w:sdt>
            <w:sdtPr>
              <w:tag w:val="goog_rdk_2712"/>
            </w:sdtPr>
            <w:sdtContent>
              <w:p w:rsidR="00000000" w:rsidDel="00000000" w:rsidP="00000000" w:rsidRDefault="00000000" w:rsidRPr="00000000" w14:paraId="0000090E">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13"/>
            </w:sdtPr>
            <w:sdtContent>
              <w:p w:rsidR="00000000" w:rsidDel="00000000" w:rsidP="00000000" w:rsidRDefault="00000000" w:rsidRPr="00000000" w14:paraId="0000090F">
                <w:pPr>
                  <w:spacing w:after="0" w:line="240" w:lineRule="auto"/>
                  <w:rPr>
                    <w:color w:val="000000"/>
                  </w:rPr>
                </w:pPr>
                <w:r w:rsidDel="00000000" w:rsidR="00000000" w:rsidRPr="00000000">
                  <w:rPr>
                    <w:color w:val="000000"/>
                    <w:rtl w:val="0"/>
                  </w:rPr>
                  <w:t xml:space="preserve">786046539</w:t>
                </w:r>
              </w:p>
            </w:sdtContent>
          </w:sdt>
        </w:tc>
      </w:tr>
      <w:tr>
        <w:trPr>
          <w:cantSplit w:val="0"/>
          <w:trHeight w:val="448" w:hRule="atLeast"/>
          <w:tblHeader w:val="0"/>
        </w:trPr>
        <w:tc>
          <w:tcPr>
            <w:shd w:fill="auto" w:val="clear"/>
          </w:tcPr>
          <w:sdt>
            <w:sdtPr>
              <w:tag w:val="goog_rdk_2714"/>
            </w:sdtPr>
            <w:sdtContent>
              <w:p w:rsidR="00000000" w:rsidDel="00000000" w:rsidP="00000000" w:rsidRDefault="00000000" w:rsidRPr="00000000" w14:paraId="00000910">
                <w:pPr>
                  <w:spacing w:after="0" w:line="240" w:lineRule="auto"/>
                  <w:rPr>
                    <w:color w:val="000000"/>
                  </w:rPr>
                </w:pPr>
                <w:r w:rsidDel="00000000" w:rsidR="00000000" w:rsidRPr="00000000">
                  <w:rPr>
                    <w:color w:val="000000"/>
                    <w:rtl w:val="0"/>
                  </w:rPr>
                  <w:t xml:space="preserve">39</w:t>
                </w:r>
              </w:p>
            </w:sdtContent>
          </w:sdt>
        </w:tc>
        <w:tc>
          <w:tcPr>
            <w:shd w:fill="auto" w:val="clear"/>
          </w:tcPr>
          <w:sdt>
            <w:sdtPr>
              <w:tag w:val="goog_rdk_2715"/>
            </w:sdtPr>
            <w:sdtContent>
              <w:p w:rsidR="00000000" w:rsidDel="00000000" w:rsidP="00000000" w:rsidRDefault="00000000" w:rsidRPr="00000000" w14:paraId="00000911">
                <w:pPr>
                  <w:spacing w:after="0" w:line="240" w:lineRule="auto"/>
                  <w:rPr>
                    <w:color w:val="000000"/>
                  </w:rPr>
                </w:pPr>
                <w:r w:rsidDel="00000000" w:rsidR="00000000" w:rsidRPr="00000000">
                  <w:rPr>
                    <w:color w:val="000000"/>
                    <w:rtl w:val="0"/>
                  </w:rPr>
                  <w:t xml:space="preserve">Kazungu Jean Damascene</w:t>
                </w:r>
              </w:p>
            </w:sdtContent>
          </w:sdt>
        </w:tc>
        <w:tc>
          <w:tcPr>
            <w:shd w:fill="auto" w:val="clear"/>
          </w:tcPr>
          <w:sdt>
            <w:sdtPr>
              <w:tag w:val="goog_rdk_2716"/>
            </w:sdtPr>
            <w:sdtContent>
              <w:p w:rsidR="00000000" w:rsidDel="00000000" w:rsidP="00000000" w:rsidRDefault="00000000" w:rsidRPr="00000000" w14:paraId="00000912">
                <w:pPr>
                  <w:spacing w:after="0" w:line="240" w:lineRule="auto"/>
                  <w:rPr>
                    <w:color w:val="000000"/>
                  </w:rPr>
                </w:pPr>
                <w:r w:rsidDel="00000000" w:rsidR="00000000" w:rsidRPr="00000000">
                  <w:rPr>
                    <w:color w:val="000000"/>
                    <w:rtl w:val="0"/>
                  </w:rPr>
                  <w:t xml:space="preserve">Farmer Cooperative</w:t>
                </w:r>
              </w:p>
            </w:sdtContent>
          </w:sdt>
        </w:tc>
        <w:tc>
          <w:tcPr>
            <w:shd w:fill="auto" w:val="clear"/>
          </w:tcPr>
          <w:sdt>
            <w:sdtPr>
              <w:tag w:val="goog_rdk_2717"/>
            </w:sdtPr>
            <w:sdtContent>
              <w:p w:rsidR="00000000" w:rsidDel="00000000" w:rsidP="00000000" w:rsidRDefault="00000000" w:rsidRPr="00000000" w14:paraId="00000913">
                <w:pPr>
                  <w:spacing w:after="0" w:line="240" w:lineRule="auto"/>
                  <w:rPr>
                    <w:color w:val="000000"/>
                  </w:rPr>
                </w:pPr>
                <w:r w:rsidDel="00000000" w:rsidR="00000000" w:rsidRPr="00000000">
                  <w:rPr>
                    <w:color w:val="000000"/>
                    <w:rtl w:val="0"/>
                  </w:rPr>
                  <w:t xml:space="preserve">President</w:t>
                </w:r>
              </w:p>
            </w:sdtContent>
          </w:sdt>
        </w:tc>
        <w:tc>
          <w:tcPr>
            <w:shd w:fill="auto" w:val="clear"/>
          </w:tcPr>
          <w:sdt>
            <w:sdtPr>
              <w:tag w:val="goog_rdk_2718"/>
            </w:sdtPr>
            <w:sdtContent>
              <w:p w:rsidR="00000000" w:rsidDel="00000000" w:rsidP="00000000" w:rsidRDefault="00000000" w:rsidRPr="00000000" w14:paraId="00000914">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19"/>
            </w:sdtPr>
            <w:sdtContent>
              <w:p w:rsidR="00000000" w:rsidDel="00000000" w:rsidP="00000000" w:rsidRDefault="00000000" w:rsidRPr="00000000" w14:paraId="00000915">
                <w:pPr>
                  <w:spacing w:after="0" w:line="240" w:lineRule="auto"/>
                  <w:rPr>
                    <w:color w:val="000000"/>
                  </w:rPr>
                </w:pPr>
                <w:r w:rsidDel="00000000" w:rsidR="00000000" w:rsidRPr="00000000">
                  <w:rPr>
                    <w:color w:val="000000"/>
                    <w:rtl w:val="0"/>
                  </w:rPr>
                  <w:t xml:space="preserve">783505126</w:t>
                </w:r>
              </w:p>
            </w:sdtContent>
          </w:sdt>
        </w:tc>
      </w:tr>
      <w:tr>
        <w:trPr>
          <w:cantSplit w:val="0"/>
          <w:trHeight w:val="448" w:hRule="atLeast"/>
          <w:tblHeader w:val="0"/>
        </w:trPr>
        <w:tc>
          <w:tcPr>
            <w:shd w:fill="auto" w:val="clear"/>
          </w:tcPr>
          <w:sdt>
            <w:sdtPr>
              <w:tag w:val="goog_rdk_2720"/>
            </w:sdtPr>
            <w:sdtContent>
              <w:p w:rsidR="00000000" w:rsidDel="00000000" w:rsidP="00000000" w:rsidRDefault="00000000" w:rsidRPr="00000000" w14:paraId="00000916">
                <w:pPr>
                  <w:spacing w:after="0" w:line="240" w:lineRule="auto"/>
                  <w:rPr>
                    <w:color w:val="000000"/>
                  </w:rPr>
                </w:pPr>
                <w:r w:rsidDel="00000000" w:rsidR="00000000" w:rsidRPr="00000000">
                  <w:rPr>
                    <w:color w:val="000000"/>
                    <w:rtl w:val="0"/>
                  </w:rPr>
                  <w:t xml:space="preserve">40</w:t>
                </w:r>
              </w:p>
            </w:sdtContent>
          </w:sdt>
        </w:tc>
        <w:tc>
          <w:tcPr>
            <w:shd w:fill="auto" w:val="clear"/>
          </w:tcPr>
          <w:sdt>
            <w:sdtPr>
              <w:tag w:val="goog_rdk_2721"/>
            </w:sdtPr>
            <w:sdtContent>
              <w:p w:rsidR="00000000" w:rsidDel="00000000" w:rsidP="00000000" w:rsidRDefault="00000000" w:rsidRPr="00000000" w14:paraId="00000917">
                <w:pPr>
                  <w:spacing w:after="0" w:line="240" w:lineRule="auto"/>
                  <w:rPr>
                    <w:color w:val="000000"/>
                  </w:rPr>
                </w:pPr>
                <w:r w:rsidDel="00000000" w:rsidR="00000000" w:rsidRPr="00000000">
                  <w:rPr>
                    <w:color w:val="000000"/>
                    <w:rtl w:val="0"/>
                  </w:rPr>
                  <w:t xml:space="preserve">Denyse Uwimana</w:t>
                </w:r>
              </w:p>
            </w:sdtContent>
          </w:sdt>
        </w:tc>
        <w:tc>
          <w:tcPr>
            <w:shd w:fill="auto" w:val="clear"/>
          </w:tcPr>
          <w:sdt>
            <w:sdtPr>
              <w:tag w:val="goog_rdk_2722"/>
            </w:sdtPr>
            <w:sdtContent>
              <w:p w:rsidR="00000000" w:rsidDel="00000000" w:rsidP="00000000" w:rsidRDefault="00000000" w:rsidRPr="00000000" w14:paraId="00000918">
                <w:pPr>
                  <w:spacing w:after="0" w:line="240" w:lineRule="auto"/>
                  <w:rPr>
                    <w:color w:val="000000"/>
                  </w:rPr>
                </w:pPr>
                <w:r w:rsidDel="00000000" w:rsidR="00000000" w:rsidRPr="00000000">
                  <w:rPr>
                    <w:color w:val="000000"/>
                    <w:rtl w:val="0"/>
                  </w:rPr>
                  <w:t xml:space="preserve">Farmer Cooperative</w:t>
                </w:r>
              </w:p>
            </w:sdtContent>
          </w:sdt>
        </w:tc>
        <w:tc>
          <w:tcPr>
            <w:shd w:fill="auto" w:val="clear"/>
          </w:tcPr>
          <w:sdt>
            <w:sdtPr>
              <w:tag w:val="goog_rdk_2723"/>
            </w:sdtPr>
            <w:sdtContent>
              <w:p w:rsidR="00000000" w:rsidDel="00000000" w:rsidP="00000000" w:rsidRDefault="00000000" w:rsidRPr="00000000" w14:paraId="00000919">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724"/>
            </w:sdtPr>
            <w:sdtContent>
              <w:p w:rsidR="00000000" w:rsidDel="00000000" w:rsidP="00000000" w:rsidRDefault="00000000" w:rsidRPr="00000000" w14:paraId="0000091A">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25"/>
            </w:sdtPr>
            <w:sdtContent>
              <w:p w:rsidR="00000000" w:rsidDel="00000000" w:rsidP="00000000" w:rsidRDefault="00000000" w:rsidRPr="00000000" w14:paraId="0000091B">
                <w:pPr>
                  <w:spacing w:after="0" w:line="240" w:lineRule="auto"/>
                  <w:rPr>
                    <w:color w:val="000000"/>
                  </w:rPr>
                </w:pPr>
                <w:r w:rsidDel="00000000" w:rsidR="00000000" w:rsidRPr="00000000">
                  <w:rPr>
                    <w:color w:val="000000"/>
                    <w:rtl w:val="0"/>
                  </w:rPr>
                  <w:t xml:space="preserve">785644431</w:t>
                </w:r>
              </w:p>
            </w:sdtContent>
          </w:sdt>
        </w:tc>
      </w:tr>
      <w:tr>
        <w:trPr>
          <w:cantSplit w:val="0"/>
          <w:trHeight w:val="448" w:hRule="atLeast"/>
          <w:tblHeader w:val="0"/>
        </w:trPr>
        <w:tc>
          <w:tcPr>
            <w:shd w:fill="auto" w:val="clear"/>
          </w:tcPr>
          <w:sdt>
            <w:sdtPr>
              <w:tag w:val="goog_rdk_2726"/>
            </w:sdtPr>
            <w:sdtContent>
              <w:p w:rsidR="00000000" w:rsidDel="00000000" w:rsidP="00000000" w:rsidRDefault="00000000" w:rsidRPr="00000000" w14:paraId="0000091C">
                <w:pPr>
                  <w:spacing w:after="0" w:line="240" w:lineRule="auto"/>
                  <w:rPr>
                    <w:color w:val="000000"/>
                  </w:rPr>
                </w:pPr>
                <w:r w:rsidDel="00000000" w:rsidR="00000000" w:rsidRPr="00000000">
                  <w:rPr>
                    <w:color w:val="000000"/>
                    <w:rtl w:val="0"/>
                  </w:rPr>
                  <w:t xml:space="preserve">41</w:t>
                </w:r>
              </w:p>
            </w:sdtContent>
          </w:sdt>
        </w:tc>
        <w:tc>
          <w:tcPr>
            <w:shd w:fill="auto" w:val="clear"/>
          </w:tcPr>
          <w:sdt>
            <w:sdtPr>
              <w:tag w:val="goog_rdk_2727"/>
            </w:sdtPr>
            <w:sdtContent>
              <w:p w:rsidR="00000000" w:rsidDel="00000000" w:rsidP="00000000" w:rsidRDefault="00000000" w:rsidRPr="00000000" w14:paraId="0000091D">
                <w:pPr>
                  <w:spacing w:after="0" w:line="240" w:lineRule="auto"/>
                  <w:rPr>
                    <w:color w:val="000000"/>
                  </w:rPr>
                </w:pPr>
                <w:r w:rsidDel="00000000" w:rsidR="00000000" w:rsidRPr="00000000">
                  <w:rPr>
                    <w:color w:val="000000"/>
                    <w:rtl w:val="0"/>
                  </w:rPr>
                  <w:t xml:space="preserve">Rosine Bamurange</w:t>
                </w:r>
              </w:p>
            </w:sdtContent>
          </w:sdt>
        </w:tc>
        <w:tc>
          <w:tcPr>
            <w:shd w:fill="auto" w:val="clear"/>
          </w:tcPr>
          <w:sdt>
            <w:sdtPr>
              <w:tag w:val="goog_rdk_2728"/>
            </w:sdtPr>
            <w:sdtContent>
              <w:p w:rsidR="00000000" w:rsidDel="00000000" w:rsidP="00000000" w:rsidRDefault="00000000" w:rsidRPr="00000000" w14:paraId="0000091E">
                <w:pPr>
                  <w:spacing w:after="0" w:line="240" w:lineRule="auto"/>
                  <w:rPr>
                    <w:color w:val="000000"/>
                  </w:rPr>
                </w:pPr>
                <w:r w:rsidDel="00000000" w:rsidR="00000000" w:rsidRPr="00000000">
                  <w:rPr>
                    <w:color w:val="000000"/>
                    <w:rtl w:val="0"/>
                  </w:rPr>
                  <w:t xml:space="preserve">Farmer Cooperative</w:t>
                </w:r>
              </w:p>
            </w:sdtContent>
          </w:sdt>
        </w:tc>
        <w:tc>
          <w:tcPr>
            <w:shd w:fill="auto" w:val="clear"/>
          </w:tcPr>
          <w:sdt>
            <w:sdtPr>
              <w:tag w:val="goog_rdk_2729"/>
            </w:sdtPr>
            <w:sdtContent>
              <w:p w:rsidR="00000000" w:rsidDel="00000000" w:rsidP="00000000" w:rsidRDefault="00000000" w:rsidRPr="00000000" w14:paraId="0000091F">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730"/>
            </w:sdtPr>
            <w:sdtContent>
              <w:p w:rsidR="00000000" w:rsidDel="00000000" w:rsidP="00000000" w:rsidRDefault="00000000" w:rsidRPr="00000000" w14:paraId="00000920">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31"/>
            </w:sdtPr>
            <w:sdtContent>
              <w:p w:rsidR="00000000" w:rsidDel="00000000" w:rsidP="00000000" w:rsidRDefault="00000000" w:rsidRPr="00000000" w14:paraId="00000921">
                <w:pPr>
                  <w:spacing w:after="0" w:line="240" w:lineRule="auto"/>
                  <w:rPr>
                    <w:color w:val="000000"/>
                  </w:rPr>
                </w:pPr>
                <w:r w:rsidDel="00000000" w:rsidR="00000000" w:rsidRPr="00000000">
                  <w:rPr>
                    <w:color w:val="000000"/>
                    <w:rtl w:val="0"/>
                  </w:rPr>
                  <w:t xml:space="preserve">786726138</w:t>
                </w:r>
              </w:p>
            </w:sdtContent>
          </w:sdt>
        </w:tc>
      </w:tr>
      <w:tr>
        <w:trPr>
          <w:cantSplit w:val="0"/>
          <w:trHeight w:val="448" w:hRule="atLeast"/>
          <w:tblHeader w:val="0"/>
        </w:trPr>
        <w:tc>
          <w:tcPr>
            <w:shd w:fill="auto" w:val="clear"/>
          </w:tcPr>
          <w:sdt>
            <w:sdtPr>
              <w:tag w:val="goog_rdk_2732"/>
            </w:sdtPr>
            <w:sdtContent>
              <w:p w:rsidR="00000000" w:rsidDel="00000000" w:rsidP="00000000" w:rsidRDefault="00000000" w:rsidRPr="00000000" w14:paraId="00000922">
                <w:pPr>
                  <w:spacing w:after="0" w:line="240" w:lineRule="auto"/>
                  <w:rPr>
                    <w:color w:val="000000"/>
                  </w:rPr>
                </w:pPr>
                <w:r w:rsidDel="00000000" w:rsidR="00000000" w:rsidRPr="00000000">
                  <w:rPr>
                    <w:color w:val="000000"/>
                    <w:rtl w:val="0"/>
                  </w:rPr>
                  <w:t xml:space="preserve">42</w:t>
                </w:r>
              </w:p>
            </w:sdtContent>
          </w:sdt>
        </w:tc>
        <w:tc>
          <w:tcPr>
            <w:shd w:fill="auto" w:val="clear"/>
          </w:tcPr>
          <w:sdt>
            <w:sdtPr>
              <w:tag w:val="goog_rdk_2733"/>
            </w:sdtPr>
            <w:sdtContent>
              <w:p w:rsidR="00000000" w:rsidDel="00000000" w:rsidP="00000000" w:rsidRDefault="00000000" w:rsidRPr="00000000" w14:paraId="00000923">
                <w:pPr>
                  <w:spacing w:after="0" w:line="240" w:lineRule="auto"/>
                  <w:rPr>
                    <w:color w:val="000000"/>
                  </w:rPr>
                </w:pPr>
                <w:r w:rsidDel="00000000" w:rsidR="00000000" w:rsidRPr="00000000">
                  <w:rPr>
                    <w:color w:val="000000"/>
                    <w:rtl w:val="0"/>
                  </w:rPr>
                  <w:t xml:space="preserve">Amizero Jean Paul</w:t>
                </w:r>
              </w:p>
            </w:sdtContent>
          </w:sdt>
        </w:tc>
        <w:tc>
          <w:tcPr>
            <w:shd w:fill="auto" w:val="clear"/>
          </w:tcPr>
          <w:sdt>
            <w:sdtPr>
              <w:tag w:val="goog_rdk_2734"/>
            </w:sdtPr>
            <w:sdtContent>
              <w:p w:rsidR="00000000" w:rsidDel="00000000" w:rsidP="00000000" w:rsidRDefault="00000000" w:rsidRPr="00000000" w14:paraId="00000924">
                <w:pPr>
                  <w:spacing w:after="0" w:line="240" w:lineRule="auto"/>
                  <w:rPr>
                    <w:color w:val="000000"/>
                  </w:rPr>
                </w:pPr>
                <w:r w:rsidDel="00000000" w:rsidR="00000000" w:rsidRPr="00000000">
                  <w:rPr>
                    <w:color w:val="000000"/>
                    <w:rtl w:val="0"/>
                  </w:rPr>
                  <w:t xml:space="preserve">Farmer Cooperative</w:t>
                </w:r>
              </w:p>
            </w:sdtContent>
          </w:sdt>
        </w:tc>
        <w:tc>
          <w:tcPr>
            <w:shd w:fill="auto" w:val="clear"/>
          </w:tcPr>
          <w:sdt>
            <w:sdtPr>
              <w:tag w:val="goog_rdk_2735"/>
            </w:sdtPr>
            <w:sdtContent>
              <w:p w:rsidR="00000000" w:rsidDel="00000000" w:rsidP="00000000" w:rsidRDefault="00000000" w:rsidRPr="00000000" w14:paraId="00000925">
                <w:pPr>
                  <w:spacing w:after="0" w:line="240" w:lineRule="auto"/>
                  <w:rPr>
                    <w:color w:val="000000"/>
                  </w:rPr>
                </w:pPr>
                <w:r w:rsidDel="00000000" w:rsidR="00000000" w:rsidRPr="00000000">
                  <w:rPr>
                    <w:color w:val="000000"/>
                    <w:rtl w:val="0"/>
                  </w:rPr>
                  <w:t xml:space="preserve">Representative</w:t>
                </w:r>
              </w:p>
            </w:sdtContent>
          </w:sdt>
        </w:tc>
        <w:tc>
          <w:tcPr>
            <w:shd w:fill="auto" w:val="clear"/>
          </w:tcPr>
          <w:sdt>
            <w:sdtPr>
              <w:tag w:val="goog_rdk_2736"/>
            </w:sdtPr>
            <w:sdtContent>
              <w:p w:rsidR="00000000" w:rsidDel="00000000" w:rsidP="00000000" w:rsidRDefault="00000000" w:rsidRPr="00000000" w14:paraId="00000926">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37"/>
            </w:sdtPr>
            <w:sdtContent>
              <w:p w:rsidR="00000000" w:rsidDel="00000000" w:rsidP="00000000" w:rsidRDefault="00000000" w:rsidRPr="00000000" w14:paraId="00000927">
                <w:pPr>
                  <w:spacing w:after="0" w:line="240" w:lineRule="auto"/>
                  <w:rPr>
                    <w:color w:val="000000"/>
                  </w:rPr>
                </w:pPr>
                <w:r w:rsidDel="00000000" w:rsidR="00000000" w:rsidRPr="00000000">
                  <w:rPr>
                    <w:color w:val="000000"/>
                    <w:rtl w:val="0"/>
                  </w:rPr>
                  <w:t xml:space="preserve">784652906</w:t>
                </w:r>
              </w:p>
            </w:sdtContent>
          </w:sdt>
        </w:tc>
      </w:tr>
      <w:tr>
        <w:trPr>
          <w:cantSplit w:val="0"/>
          <w:trHeight w:val="313" w:hRule="atLeast"/>
          <w:tblHeader w:val="0"/>
        </w:trPr>
        <w:tc>
          <w:tcPr>
            <w:gridSpan w:val="6"/>
            <w:shd w:fill="d0cece" w:val="clear"/>
          </w:tcPr>
          <w:sdt>
            <w:sdtPr>
              <w:tag w:val="goog_rdk_2738"/>
            </w:sdtPr>
            <w:sdtContent>
              <w:p w:rsidR="00000000" w:rsidDel="00000000" w:rsidP="00000000" w:rsidRDefault="00000000" w:rsidRPr="00000000" w14:paraId="00000928">
                <w:pPr>
                  <w:spacing w:after="0" w:line="240" w:lineRule="auto"/>
                  <w:rPr>
                    <w:color w:val="000000"/>
                  </w:rPr>
                </w:pPr>
                <w:r w:rsidDel="00000000" w:rsidR="00000000" w:rsidRPr="00000000">
                  <w:rPr>
                    <w:color w:val="000000"/>
                    <w:rtl w:val="0"/>
                  </w:rPr>
                  <w:t xml:space="preserve"> </w:t>
                </w:r>
                <w:r w:rsidDel="00000000" w:rsidR="00000000" w:rsidRPr="00000000">
                  <w:rPr>
                    <w:b w:val="1"/>
                    <w:color w:val="000000"/>
                    <w:rtl w:val="0"/>
                  </w:rPr>
                  <w:t xml:space="preserve">AGRICULTURAL KNOWLEDGE INSTITUTIONS CATEGORY</w:t>
                </w:r>
                <w:r w:rsidDel="00000000" w:rsidR="00000000" w:rsidRPr="00000000">
                  <w:rPr>
                    <w:rtl w:val="0"/>
                  </w:rPr>
                </w:r>
              </w:p>
            </w:sdtContent>
          </w:sdt>
        </w:tc>
      </w:tr>
      <w:tr>
        <w:trPr>
          <w:cantSplit w:val="0"/>
          <w:trHeight w:val="313" w:hRule="atLeast"/>
          <w:tblHeader w:val="0"/>
        </w:trPr>
        <w:tc>
          <w:tcPr>
            <w:shd w:fill="auto" w:val="clear"/>
          </w:tcPr>
          <w:sdt>
            <w:sdtPr>
              <w:tag w:val="goog_rdk_2744"/>
            </w:sdtPr>
            <w:sdtContent>
              <w:p w:rsidR="00000000" w:rsidDel="00000000" w:rsidP="00000000" w:rsidRDefault="00000000" w:rsidRPr="00000000" w14:paraId="0000092E">
                <w:pPr>
                  <w:spacing w:after="0" w:line="240" w:lineRule="auto"/>
                  <w:rPr>
                    <w:color w:val="000000"/>
                  </w:rPr>
                </w:pPr>
                <w:r w:rsidDel="00000000" w:rsidR="00000000" w:rsidRPr="00000000">
                  <w:rPr>
                    <w:color w:val="000000"/>
                    <w:rtl w:val="0"/>
                  </w:rPr>
                  <w:t xml:space="preserve">43</w:t>
                </w:r>
              </w:p>
            </w:sdtContent>
          </w:sdt>
        </w:tc>
        <w:tc>
          <w:tcPr>
            <w:shd w:fill="auto" w:val="clear"/>
          </w:tcPr>
          <w:sdt>
            <w:sdtPr>
              <w:tag w:val="goog_rdk_2745"/>
            </w:sdtPr>
            <w:sdtContent>
              <w:p w:rsidR="00000000" w:rsidDel="00000000" w:rsidP="00000000" w:rsidRDefault="00000000" w:rsidRPr="00000000" w14:paraId="0000092F">
                <w:pPr>
                  <w:spacing w:after="0" w:line="240" w:lineRule="auto"/>
                  <w:rPr>
                    <w:color w:val="000000"/>
                  </w:rPr>
                </w:pPr>
                <w:r w:rsidDel="00000000" w:rsidR="00000000" w:rsidRPr="00000000">
                  <w:rPr>
                    <w:color w:val="000000"/>
                    <w:rtl w:val="0"/>
                  </w:rPr>
                  <w:t xml:space="preserve">Elias Munyankera</w:t>
                </w:r>
              </w:p>
            </w:sdtContent>
          </w:sdt>
        </w:tc>
        <w:tc>
          <w:tcPr>
            <w:shd w:fill="auto" w:val="clear"/>
          </w:tcPr>
          <w:sdt>
            <w:sdtPr>
              <w:tag w:val="goog_rdk_2746"/>
            </w:sdtPr>
            <w:sdtContent>
              <w:p w:rsidR="00000000" w:rsidDel="00000000" w:rsidP="00000000" w:rsidRDefault="00000000" w:rsidRPr="00000000" w14:paraId="00000930">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747"/>
            </w:sdtPr>
            <w:sdtContent>
              <w:p w:rsidR="00000000" w:rsidDel="00000000" w:rsidP="00000000" w:rsidRDefault="00000000" w:rsidRPr="00000000" w14:paraId="00000931">
                <w:pPr>
                  <w:spacing w:after="0" w:line="240" w:lineRule="auto"/>
                  <w:rPr>
                    <w:color w:val="000000"/>
                  </w:rPr>
                </w:pPr>
                <w:r w:rsidDel="00000000" w:rsidR="00000000" w:rsidRPr="00000000">
                  <w:rPr>
                    <w:color w:val="000000"/>
                    <w:rtl w:val="0"/>
                  </w:rPr>
                  <w:t xml:space="preserve">Potato Program</w:t>
                </w:r>
              </w:p>
            </w:sdtContent>
          </w:sdt>
        </w:tc>
        <w:tc>
          <w:tcPr>
            <w:shd w:fill="auto" w:val="clear"/>
          </w:tcPr>
          <w:sdt>
            <w:sdtPr>
              <w:tag w:val="goog_rdk_2748"/>
            </w:sdtPr>
            <w:sdtContent>
              <w:p w:rsidR="00000000" w:rsidDel="00000000" w:rsidP="00000000" w:rsidRDefault="00000000" w:rsidRPr="00000000" w14:paraId="00000932">
                <w:pPr>
                  <w:spacing w:after="0" w:line="240" w:lineRule="auto"/>
                  <w:rPr>
                    <w:color w:val="000000"/>
                    <w:u w:val="single"/>
                  </w:rPr>
                </w:pPr>
                <w:r w:rsidDel="00000000" w:rsidR="00000000" w:rsidRPr="00000000">
                  <w:rPr>
                    <w:color w:val="000000"/>
                    <w:u w:val="single"/>
                    <w:rtl w:val="0"/>
                  </w:rPr>
                  <w:t xml:space="preserve"> </w:t>
                </w:r>
              </w:p>
            </w:sdtContent>
          </w:sdt>
        </w:tc>
        <w:tc>
          <w:tcPr>
            <w:shd w:fill="auto" w:val="clear"/>
          </w:tcPr>
          <w:sdt>
            <w:sdtPr>
              <w:tag w:val="goog_rdk_2749"/>
            </w:sdtPr>
            <w:sdtContent>
              <w:p w:rsidR="00000000" w:rsidDel="00000000" w:rsidP="00000000" w:rsidRDefault="00000000" w:rsidRPr="00000000" w14:paraId="00000933">
                <w:pPr>
                  <w:spacing w:after="0" w:line="240" w:lineRule="auto"/>
                  <w:rPr>
                    <w:color w:val="000000"/>
                  </w:rPr>
                </w:pPr>
                <w:r w:rsidDel="00000000" w:rsidR="00000000" w:rsidRPr="00000000">
                  <w:rPr>
                    <w:color w:val="000000"/>
                    <w:rtl w:val="0"/>
                  </w:rPr>
                  <w:t xml:space="preserve">782450611</w:t>
                </w:r>
              </w:p>
            </w:sdtContent>
          </w:sdt>
        </w:tc>
      </w:tr>
      <w:tr>
        <w:trPr>
          <w:cantSplit w:val="0"/>
          <w:trHeight w:val="313" w:hRule="atLeast"/>
          <w:tblHeader w:val="0"/>
        </w:trPr>
        <w:tc>
          <w:tcPr>
            <w:shd w:fill="auto" w:val="clear"/>
          </w:tcPr>
          <w:sdt>
            <w:sdtPr>
              <w:tag w:val="goog_rdk_2750"/>
            </w:sdtPr>
            <w:sdtContent>
              <w:p w:rsidR="00000000" w:rsidDel="00000000" w:rsidP="00000000" w:rsidRDefault="00000000" w:rsidRPr="00000000" w14:paraId="00000934">
                <w:pPr>
                  <w:spacing w:after="0" w:line="240" w:lineRule="auto"/>
                  <w:rPr>
                    <w:color w:val="000000"/>
                  </w:rPr>
                </w:pPr>
                <w:r w:rsidDel="00000000" w:rsidR="00000000" w:rsidRPr="00000000">
                  <w:rPr>
                    <w:color w:val="000000"/>
                    <w:rtl w:val="0"/>
                  </w:rPr>
                  <w:t xml:space="preserve">44</w:t>
                </w:r>
              </w:p>
            </w:sdtContent>
          </w:sdt>
        </w:tc>
        <w:tc>
          <w:tcPr>
            <w:shd w:fill="auto" w:val="clear"/>
          </w:tcPr>
          <w:sdt>
            <w:sdtPr>
              <w:tag w:val="goog_rdk_2751"/>
            </w:sdtPr>
            <w:sdtContent>
              <w:p w:rsidR="00000000" w:rsidDel="00000000" w:rsidP="00000000" w:rsidRDefault="00000000" w:rsidRPr="00000000" w14:paraId="00000935">
                <w:pPr>
                  <w:spacing w:after="0" w:line="240" w:lineRule="auto"/>
                  <w:rPr>
                    <w:color w:val="000000"/>
                  </w:rPr>
                </w:pPr>
                <w:r w:rsidDel="00000000" w:rsidR="00000000" w:rsidRPr="00000000">
                  <w:rPr>
                    <w:color w:val="000000"/>
                    <w:rtl w:val="0"/>
                  </w:rPr>
                  <w:t xml:space="preserve">Twizerimana Alexis</w:t>
                </w:r>
              </w:p>
            </w:sdtContent>
          </w:sdt>
        </w:tc>
        <w:tc>
          <w:tcPr>
            <w:shd w:fill="auto" w:val="clear"/>
          </w:tcPr>
          <w:sdt>
            <w:sdtPr>
              <w:tag w:val="goog_rdk_2752"/>
            </w:sdtPr>
            <w:sdtContent>
              <w:p w:rsidR="00000000" w:rsidDel="00000000" w:rsidP="00000000" w:rsidRDefault="00000000" w:rsidRPr="00000000" w14:paraId="00000936">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753"/>
            </w:sdtPr>
            <w:sdtContent>
              <w:p w:rsidR="00000000" w:rsidDel="00000000" w:rsidP="00000000" w:rsidRDefault="00000000" w:rsidRPr="00000000" w14:paraId="00000937">
                <w:pPr>
                  <w:spacing w:after="0" w:line="240" w:lineRule="auto"/>
                  <w:rPr>
                    <w:color w:val="000000"/>
                  </w:rPr>
                </w:pPr>
                <w:r w:rsidDel="00000000" w:rsidR="00000000" w:rsidRPr="00000000">
                  <w:rPr>
                    <w:color w:val="000000"/>
                    <w:rtl w:val="0"/>
                  </w:rPr>
                  <w:t xml:space="preserve">Research</w:t>
                </w:r>
              </w:p>
            </w:sdtContent>
          </w:sdt>
        </w:tc>
        <w:tc>
          <w:tcPr>
            <w:shd w:fill="auto" w:val="clear"/>
          </w:tcPr>
          <w:sdt>
            <w:sdtPr>
              <w:tag w:val="goog_rdk_2754"/>
            </w:sdtPr>
            <w:sdtContent>
              <w:p w:rsidR="00000000" w:rsidDel="00000000" w:rsidP="00000000" w:rsidRDefault="00000000" w:rsidRPr="00000000" w14:paraId="00000938">
                <w:pPr>
                  <w:spacing w:after="0" w:line="240" w:lineRule="auto"/>
                  <w:rPr>
                    <w:color w:val="000000"/>
                    <w:u w:val="single"/>
                  </w:rPr>
                </w:pPr>
                <w:r w:rsidDel="00000000" w:rsidR="00000000" w:rsidRPr="00000000">
                  <w:rPr>
                    <w:color w:val="000000"/>
                    <w:u w:val="single"/>
                    <w:rtl w:val="0"/>
                  </w:rPr>
                  <w:t xml:space="preserve"> </w:t>
                </w:r>
              </w:p>
            </w:sdtContent>
          </w:sdt>
        </w:tc>
        <w:tc>
          <w:tcPr>
            <w:shd w:fill="auto" w:val="clear"/>
          </w:tcPr>
          <w:sdt>
            <w:sdtPr>
              <w:tag w:val="goog_rdk_2755"/>
            </w:sdtPr>
            <w:sdtContent>
              <w:p w:rsidR="00000000" w:rsidDel="00000000" w:rsidP="00000000" w:rsidRDefault="00000000" w:rsidRPr="00000000" w14:paraId="00000939">
                <w:pPr>
                  <w:spacing w:after="0" w:line="240" w:lineRule="auto"/>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756"/>
            </w:sdtPr>
            <w:sdtContent>
              <w:p w:rsidR="00000000" w:rsidDel="00000000" w:rsidP="00000000" w:rsidRDefault="00000000" w:rsidRPr="00000000" w14:paraId="0000093A">
                <w:pPr>
                  <w:spacing w:after="0" w:line="240" w:lineRule="auto"/>
                  <w:rPr>
                    <w:color w:val="000000"/>
                  </w:rPr>
                </w:pPr>
                <w:r w:rsidDel="00000000" w:rsidR="00000000" w:rsidRPr="00000000">
                  <w:rPr>
                    <w:color w:val="000000"/>
                    <w:rtl w:val="0"/>
                  </w:rPr>
                  <w:t xml:space="preserve">45</w:t>
                </w:r>
              </w:p>
            </w:sdtContent>
          </w:sdt>
        </w:tc>
        <w:tc>
          <w:tcPr>
            <w:shd w:fill="auto" w:val="clear"/>
          </w:tcPr>
          <w:sdt>
            <w:sdtPr>
              <w:tag w:val="goog_rdk_2757"/>
            </w:sdtPr>
            <w:sdtContent>
              <w:p w:rsidR="00000000" w:rsidDel="00000000" w:rsidP="00000000" w:rsidRDefault="00000000" w:rsidRPr="00000000" w14:paraId="0000093B">
                <w:pPr>
                  <w:spacing w:after="0" w:line="240" w:lineRule="auto"/>
                  <w:rPr>
                    <w:color w:val="000000"/>
                  </w:rPr>
                </w:pPr>
                <w:r w:rsidDel="00000000" w:rsidR="00000000" w:rsidRPr="00000000">
                  <w:rPr>
                    <w:color w:val="000000"/>
                    <w:rtl w:val="0"/>
                  </w:rPr>
                  <w:t xml:space="preserve">Karangwa Janvier</w:t>
                </w:r>
              </w:p>
            </w:sdtContent>
          </w:sdt>
        </w:tc>
        <w:tc>
          <w:tcPr>
            <w:shd w:fill="auto" w:val="clear"/>
          </w:tcPr>
          <w:sdt>
            <w:sdtPr>
              <w:tag w:val="goog_rdk_2758"/>
            </w:sdtPr>
            <w:sdtContent>
              <w:p w:rsidR="00000000" w:rsidDel="00000000" w:rsidP="00000000" w:rsidRDefault="00000000" w:rsidRPr="00000000" w14:paraId="0000093C">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759"/>
            </w:sdtPr>
            <w:sdtContent>
              <w:p w:rsidR="00000000" w:rsidDel="00000000" w:rsidP="00000000" w:rsidRDefault="00000000" w:rsidRPr="00000000" w14:paraId="0000093D">
                <w:pPr>
                  <w:spacing w:after="0" w:line="240" w:lineRule="auto"/>
                  <w:rPr>
                    <w:color w:val="000000"/>
                  </w:rPr>
                </w:pPr>
                <w:r w:rsidDel="00000000" w:rsidR="00000000" w:rsidRPr="00000000">
                  <w:rPr>
                    <w:color w:val="000000"/>
                    <w:rtl w:val="0"/>
                  </w:rPr>
                  <w:t xml:space="preserve">Communication Director</w:t>
                </w:r>
              </w:p>
            </w:sdtContent>
          </w:sdt>
        </w:tc>
        <w:tc>
          <w:tcPr>
            <w:shd w:fill="auto" w:val="clear"/>
          </w:tcPr>
          <w:sdt>
            <w:sdtPr>
              <w:tag w:val="goog_rdk_2760"/>
            </w:sdtPr>
            <w:sdtContent>
              <w:p w:rsidR="00000000" w:rsidDel="00000000" w:rsidP="00000000" w:rsidRDefault="00000000" w:rsidRPr="00000000" w14:paraId="0000093E">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61"/>
            </w:sdtPr>
            <w:sdtContent>
              <w:p w:rsidR="00000000" w:rsidDel="00000000" w:rsidP="00000000" w:rsidRDefault="00000000" w:rsidRPr="00000000" w14:paraId="0000093F">
                <w:pPr>
                  <w:spacing w:after="0" w:line="240" w:lineRule="auto"/>
                  <w:rPr>
                    <w:color w:val="000000"/>
                  </w:rPr>
                </w:pPr>
                <w:r w:rsidDel="00000000" w:rsidR="00000000" w:rsidRPr="00000000">
                  <w:rPr>
                    <w:color w:val="000000"/>
                    <w:rtl w:val="0"/>
                  </w:rPr>
                  <w:t xml:space="preserve"> </w:t>
                </w:r>
              </w:p>
            </w:sdtContent>
          </w:sdt>
        </w:tc>
      </w:tr>
      <w:tr>
        <w:trPr>
          <w:cantSplit w:val="0"/>
          <w:trHeight w:val="448" w:hRule="atLeast"/>
          <w:tblHeader w:val="0"/>
        </w:trPr>
        <w:tc>
          <w:tcPr>
            <w:shd w:fill="auto" w:val="clear"/>
          </w:tcPr>
          <w:sdt>
            <w:sdtPr>
              <w:tag w:val="goog_rdk_2762"/>
            </w:sdtPr>
            <w:sdtContent>
              <w:p w:rsidR="00000000" w:rsidDel="00000000" w:rsidP="00000000" w:rsidRDefault="00000000" w:rsidRPr="00000000" w14:paraId="00000940">
                <w:pPr>
                  <w:spacing w:after="0" w:line="240" w:lineRule="auto"/>
                  <w:rPr>
                    <w:color w:val="000000"/>
                  </w:rPr>
                </w:pPr>
                <w:r w:rsidDel="00000000" w:rsidR="00000000" w:rsidRPr="00000000">
                  <w:rPr>
                    <w:color w:val="000000"/>
                    <w:rtl w:val="0"/>
                  </w:rPr>
                  <w:t xml:space="preserve">46</w:t>
                </w:r>
              </w:p>
            </w:sdtContent>
          </w:sdt>
        </w:tc>
        <w:tc>
          <w:tcPr>
            <w:shd w:fill="auto" w:val="clear"/>
          </w:tcPr>
          <w:sdt>
            <w:sdtPr>
              <w:tag w:val="goog_rdk_2763"/>
            </w:sdtPr>
            <w:sdtContent>
              <w:p w:rsidR="00000000" w:rsidDel="00000000" w:rsidP="00000000" w:rsidRDefault="00000000" w:rsidRPr="00000000" w14:paraId="00000941">
                <w:pPr>
                  <w:spacing w:after="0" w:line="240" w:lineRule="auto"/>
                  <w:rPr>
                    <w:color w:val="000000"/>
                  </w:rPr>
                </w:pPr>
                <w:r w:rsidDel="00000000" w:rsidR="00000000" w:rsidRPr="00000000">
                  <w:rPr>
                    <w:color w:val="000000"/>
                    <w:rtl w:val="0"/>
                  </w:rPr>
                  <w:t xml:space="preserve">Felicien Kigero</w:t>
                </w:r>
              </w:p>
            </w:sdtContent>
          </w:sdt>
        </w:tc>
        <w:tc>
          <w:tcPr>
            <w:shd w:fill="auto" w:val="clear"/>
          </w:tcPr>
          <w:sdt>
            <w:sdtPr>
              <w:tag w:val="goog_rdk_2764"/>
            </w:sdtPr>
            <w:sdtContent>
              <w:p w:rsidR="00000000" w:rsidDel="00000000" w:rsidP="00000000" w:rsidRDefault="00000000" w:rsidRPr="00000000" w14:paraId="00000942">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765"/>
            </w:sdtPr>
            <w:sdtContent>
              <w:p w:rsidR="00000000" w:rsidDel="00000000" w:rsidP="00000000" w:rsidRDefault="00000000" w:rsidRPr="00000000" w14:paraId="00000943">
                <w:pPr>
                  <w:spacing w:after="0" w:line="240" w:lineRule="auto"/>
                  <w:rPr>
                    <w:color w:val="000000"/>
                  </w:rPr>
                </w:pPr>
                <w:r w:rsidDel="00000000" w:rsidR="00000000" w:rsidRPr="00000000">
                  <w:rPr>
                    <w:color w:val="000000"/>
                    <w:rtl w:val="0"/>
                  </w:rPr>
                  <w:t xml:space="preserve">Research Technician</w:t>
                </w:r>
              </w:p>
            </w:sdtContent>
          </w:sdt>
        </w:tc>
        <w:tc>
          <w:tcPr>
            <w:shd w:fill="auto" w:val="clear"/>
          </w:tcPr>
          <w:sdt>
            <w:sdtPr>
              <w:tag w:val="goog_rdk_2766"/>
            </w:sdtPr>
            <w:sdtContent>
              <w:p w:rsidR="00000000" w:rsidDel="00000000" w:rsidP="00000000" w:rsidRDefault="00000000" w:rsidRPr="00000000" w14:paraId="00000944">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67"/>
            </w:sdtPr>
            <w:sdtContent>
              <w:p w:rsidR="00000000" w:rsidDel="00000000" w:rsidP="00000000" w:rsidRDefault="00000000" w:rsidRPr="00000000" w14:paraId="00000945">
                <w:pPr>
                  <w:spacing w:after="0" w:line="240" w:lineRule="auto"/>
                  <w:rPr>
                    <w:color w:val="000000"/>
                  </w:rPr>
                </w:pPr>
                <w:r w:rsidDel="00000000" w:rsidR="00000000" w:rsidRPr="00000000">
                  <w:rPr>
                    <w:color w:val="000000"/>
                    <w:rtl w:val="0"/>
                  </w:rPr>
                  <w:t xml:space="preserve"> </w:t>
                </w:r>
              </w:p>
            </w:sdtContent>
          </w:sdt>
        </w:tc>
      </w:tr>
      <w:tr>
        <w:trPr>
          <w:cantSplit w:val="0"/>
          <w:trHeight w:val="437" w:hRule="atLeast"/>
          <w:tblHeader w:val="0"/>
        </w:trPr>
        <w:tc>
          <w:tcPr>
            <w:shd w:fill="auto" w:val="clear"/>
          </w:tcPr>
          <w:sdt>
            <w:sdtPr>
              <w:tag w:val="goog_rdk_2768"/>
            </w:sdtPr>
            <w:sdtContent>
              <w:p w:rsidR="00000000" w:rsidDel="00000000" w:rsidP="00000000" w:rsidRDefault="00000000" w:rsidRPr="00000000" w14:paraId="00000946">
                <w:pPr>
                  <w:spacing w:after="0" w:line="240" w:lineRule="auto"/>
                  <w:rPr>
                    <w:color w:val="000000"/>
                  </w:rPr>
                </w:pPr>
                <w:r w:rsidDel="00000000" w:rsidR="00000000" w:rsidRPr="00000000">
                  <w:rPr>
                    <w:color w:val="000000"/>
                    <w:rtl w:val="0"/>
                  </w:rPr>
                  <w:t xml:space="preserve">47</w:t>
                </w:r>
              </w:p>
            </w:sdtContent>
          </w:sdt>
        </w:tc>
        <w:tc>
          <w:tcPr>
            <w:shd w:fill="auto" w:val="clear"/>
          </w:tcPr>
          <w:sdt>
            <w:sdtPr>
              <w:tag w:val="goog_rdk_2769"/>
            </w:sdtPr>
            <w:sdtContent>
              <w:p w:rsidR="00000000" w:rsidDel="00000000" w:rsidP="00000000" w:rsidRDefault="00000000" w:rsidRPr="00000000" w14:paraId="00000947">
                <w:pPr>
                  <w:spacing w:after="0" w:line="240" w:lineRule="auto"/>
                  <w:rPr>
                    <w:color w:val="000000"/>
                  </w:rPr>
                </w:pPr>
                <w:r w:rsidDel="00000000" w:rsidR="00000000" w:rsidRPr="00000000">
                  <w:rPr>
                    <w:color w:val="000000"/>
                    <w:rtl w:val="0"/>
                  </w:rPr>
                  <w:t xml:space="preserve">Kigero Phanuel</w:t>
                </w:r>
              </w:p>
            </w:sdtContent>
          </w:sdt>
        </w:tc>
        <w:tc>
          <w:tcPr>
            <w:shd w:fill="auto" w:val="clear"/>
          </w:tcPr>
          <w:sdt>
            <w:sdtPr>
              <w:tag w:val="goog_rdk_2770"/>
            </w:sdtPr>
            <w:sdtContent>
              <w:p w:rsidR="00000000" w:rsidDel="00000000" w:rsidP="00000000" w:rsidRDefault="00000000" w:rsidRPr="00000000" w14:paraId="00000948">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771"/>
            </w:sdtPr>
            <w:sdtContent>
              <w:p w:rsidR="00000000" w:rsidDel="00000000" w:rsidP="00000000" w:rsidRDefault="00000000" w:rsidRPr="00000000" w14:paraId="00000949">
                <w:pPr>
                  <w:spacing w:after="0" w:line="240" w:lineRule="auto"/>
                  <w:rPr>
                    <w:color w:val="000000"/>
                  </w:rPr>
                </w:pPr>
                <w:r w:rsidDel="00000000" w:rsidR="00000000" w:rsidRPr="00000000">
                  <w:rPr>
                    <w:color w:val="000000"/>
                    <w:rtl w:val="0"/>
                  </w:rPr>
                  <w:t xml:space="preserve">Research Techniciam</w:t>
                </w:r>
              </w:p>
            </w:sdtContent>
          </w:sdt>
        </w:tc>
        <w:tc>
          <w:tcPr>
            <w:shd w:fill="auto" w:val="clear"/>
          </w:tcPr>
          <w:sdt>
            <w:sdtPr>
              <w:tag w:val="goog_rdk_2772"/>
            </w:sdtPr>
            <w:sdtContent>
              <w:p w:rsidR="00000000" w:rsidDel="00000000" w:rsidP="00000000" w:rsidRDefault="00000000" w:rsidRPr="00000000" w14:paraId="0000094A">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73"/>
            </w:sdtPr>
            <w:sdtContent>
              <w:p w:rsidR="00000000" w:rsidDel="00000000" w:rsidP="00000000" w:rsidRDefault="00000000" w:rsidRPr="00000000" w14:paraId="0000094B">
                <w:pPr>
                  <w:spacing w:after="0" w:line="240" w:lineRule="auto"/>
                  <w:rPr>
                    <w:color w:val="000000"/>
                  </w:rPr>
                </w:pPr>
                <w:r w:rsidDel="00000000" w:rsidR="00000000" w:rsidRPr="00000000">
                  <w:rPr>
                    <w:color w:val="000000"/>
                    <w:rtl w:val="0"/>
                  </w:rPr>
                  <w:t xml:space="preserve"> </w:t>
                </w:r>
              </w:p>
            </w:sdtContent>
          </w:sdt>
        </w:tc>
      </w:tr>
      <w:tr>
        <w:trPr>
          <w:cantSplit w:val="0"/>
          <w:trHeight w:val="437" w:hRule="atLeast"/>
          <w:tblHeader w:val="0"/>
        </w:trPr>
        <w:tc>
          <w:tcPr>
            <w:shd w:fill="auto" w:val="clear"/>
          </w:tcPr>
          <w:sdt>
            <w:sdtPr>
              <w:tag w:val="goog_rdk_2774"/>
            </w:sdtPr>
            <w:sdtContent>
              <w:p w:rsidR="00000000" w:rsidDel="00000000" w:rsidP="00000000" w:rsidRDefault="00000000" w:rsidRPr="00000000" w14:paraId="0000094C">
                <w:pPr>
                  <w:spacing w:after="0" w:line="240" w:lineRule="auto"/>
                  <w:rPr>
                    <w:color w:val="000000"/>
                  </w:rPr>
                </w:pPr>
                <w:r w:rsidDel="00000000" w:rsidR="00000000" w:rsidRPr="00000000">
                  <w:rPr>
                    <w:color w:val="000000"/>
                    <w:rtl w:val="0"/>
                  </w:rPr>
                  <w:t xml:space="preserve">48</w:t>
                </w:r>
              </w:p>
            </w:sdtContent>
          </w:sdt>
        </w:tc>
        <w:tc>
          <w:tcPr>
            <w:shd w:fill="auto" w:val="clear"/>
          </w:tcPr>
          <w:sdt>
            <w:sdtPr>
              <w:tag w:val="goog_rdk_2775"/>
            </w:sdtPr>
            <w:sdtContent>
              <w:p w:rsidR="00000000" w:rsidDel="00000000" w:rsidP="00000000" w:rsidRDefault="00000000" w:rsidRPr="00000000" w14:paraId="0000094D">
                <w:pPr>
                  <w:spacing w:after="0" w:line="240" w:lineRule="auto"/>
                  <w:rPr>
                    <w:color w:val="000000"/>
                  </w:rPr>
                </w:pPr>
                <w:r w:rsidDel="00000000" w:rsidR="00000000" w:rsidRPr="00000000">
                  <w:rPr>
                    <w:color w:val="000000"/>
                    <w:rtl w:val="0"/>
                  </w:rPr>
                  <w:t xml:space="preserve">Manzi Jean Claude</w:t>
                </w:r>
              </w:p>
            </w:sdtContent>
          </w:sdt>
        </w:tc>
        <w:tc>
          <w:tcPr>
            <w:shd w:fill="auto" w:val="clear"/>
          </w:tcPr>
          <w:sdt>
            <w:sdtPr>
              <w:tag w:val="goog_rdk_2776"/>
            </w:sdtPr>
            <w:sdtContent>
              <w:p w:rsidR="00000000" w:rsidDel="00000000" w:rsidP="00000000" w:rsidRDefault="00000000" w:rsidRPr="00000000" w14:paraId="0000094E">
                <w:pPr>
                  <w:spacing w:after="0" w:line="240" w:lineRule="auto"/>
                  <w:rPr>
                    <w:color w:val="000000"/>
                  </w:rPr>
                </w:pPr>
                <w:r w:rsidDel="00000000" w:rsidR="00000000" w:rsidRPr="00000000">
                  <w:rPr>
                    <w:color w:val="000000"/>
                    <w:rtl w:val="0"/>
                  </w:rPr>
                  <w:t xml:space="preserve">Muhabura Integrated Polytechnic   College.</w:t>
                </w:r>
              </w:p>
            </w:sdtContent>
          </w:sdt>
        </w:tc>
        <w:tc>
          <w:tcPr>
            <w:shd w:fill="auto" w:val="clear"/>
          </w:tcPr>
          <w:sdt>
            <w:sdtPr>
              <w:tag w:val="goog_rdk_2777"/>
            </w:sdtPr>
            <w:sdtContent>
              <w:p w:rsidR="00000000" w:rsidDel="00000000" w:rsidP="00000000" w:rsidRDefault="00000000" w:rsidRPr="00000000" w14:paraId="0000094F">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778"/>
            </w:sdtPr>
            <w:sdtContent>
              <w:p w:rsidR="00000000" w:rsidDel="00000000" w:rsidP="00000000" w:rsidRDefault="00000000" w:rsidRPr="00000000" w14:paraId="00000950">
                <w:pPr>
                  <w:spacing w:after="0" w:line="240" w:lineRule="auto"/>
                  <w:rPr>
                    <w:color w:val="000000"/>
                  </w:rPr>
                </w:pPr>
                <w:r w:rsidDel="00000000" w:rsidR="00000000" w:rsidRPr="00000000">
                  <w:rPr>
                    <w:color w:val="000000"/>
                    <w:rtl w:val="0"/>
                  </w:rPr>
                  <w:t xml:space="preserve">manzijc@gmail.com</w:t>
                </w:r>
              </w:p>
            </w:sdtContent>
          </w:sdt>
        </w:tc>
        <w:tc>
          <w:tcPr>
            <w:shd w:fill="auto" w:val="clear"/>
          </w:tcPr>
          <w:sdt>
            <w:sdtPr>
              <w:tag w:val="goog_rdk_2779"/>
            </w:sdtPr>
            <w:sdtContent>
              <w:p w:rsidR="00000000" w:rsidDel="00000000" w:rsidP="00000000" w:rsidRDefault="00000000" w:rsidRPr="00000000" w14:paraId="00000951">
                <w:pPr>
                  <w:spacing w:after="0" w:line="240" w:lineRule="auto"/>
                  <w:rPr>
                    <w:color w:val="000000"/>
                  </w:rPr>
                </w:pPr>
                <w:r w:rsidDel="00000000" w:rsidR="00000000" w:rsidRPr="00000000">
                  <w:rPr>
                    <w:color w:val="000000"/>
                    <w:rtl w:val="0"/>
                  </w:rPr>
                  <w:t xml:space="preserve">+250785672005</w:t>
                </w:r>
              </w:p>
            </w:sdtContent>
          </w:sdt>
        </w:tc>
      </w:tr>
      <w:tr>
        <w:trPr>
          <w:cantSplit w:val="0"/>
          <w:trHeight w:val="313" w:hRule="atLeast"/>
          <w:tblHeader w:val="0"/>
        </w:trPr>
        <w:tc>
          <w:tcPr>
            <w:shd w:fill="auto" w:val="clear"/>
          </w:tcPr>
          <w:sdt>
            <w:sdtPr>
              <w:tag w:val="goog_rdk_2780"/>
            </w:sdtPr>
            <w:sdtContent>
              <w:p w:rsidR="00000000" w:rsidDel="00000000" w:rsidP="00000000" w:rsidRDefault="00000000" w:rsidRPr="00000000" w14:paraId="00000952">
                <w:pPr>
                  <w:spacing w:after="0" w:line="240" w:lineRule="auto"/>
                  <w:rPr>
                    <w:color w:val="000000"/>
                  </w:rPr>
                </w:pPr>
                <w:r w:rsidDel="00000000" w:rsidR="00000000" w:rsidRPr="00000000">
                  <w:rPr>
                    <w:color w:val="000000"/>
                    <w:rtl w:val="0"/>
                  </w:rPr>
                  <w:t xml:space="preserve">49</w:t>
                </w:r>
              </w:p>
            </w:sdtContent>
          </w:sdt>
        </w:tc>
        <w:tc>
          <w:tcPr>
            <w:shd w:fill="auto" w:val="clear"/>
            <w:vAlign w:val="bottom"/>
          </w:tcPr>
          <w:sdt>
            <w:sdtPr>
              <w:tag w:val="goog_rdk_2781"/>
            </w:sdtPr>
            <w:sdtContent>
              <w:p w:rsidR="00000000" w:rsidDel="00000000" w:rsidP="00000000" w:rsidRDefault="00000000" w:rsidRPr="00000000" w14:paraId="00000953">
                <w:pPr>
                  <w:spacing w:after="0" w:line="240" w:lineRule="auto"/>
                  <w:rPr>
                    <w:color w:val="434343"/>
                  </w:rPr>
                </w:pPr>
                <w:r w:rsidDel="00000000" w:rsidR="00000000" w:rsidRPr="00000000">
                  <w:rPr>
                    <w:color w:val="434343"/>
                    <w:rtl w:val="0"/>
                  </w:rPr>
                  <w:t xml:space="preserve">Dr. NSANZIYERA Ange Felix</w:t>
                </w:r>
              </w:p>
            </w:sdtContent>
          </w:sdt>
        </w:tc>
        <w:tc>
          <w:tcPr>
            <w:shd w:fill="auto" w:val="clear"/>
          </w:tcPr>
          <w:sdt>
            <w:sdtPr>
              <w:tag w:val="goog_rdk_2782"/>
            </w:sdtPr>
            <w:sdtContent>
              <w:p w:rsidR="00000000" w:rsidDel="00000000" w:rsidP="00000000" w:rsidRDefault="00000000" w:rsidRPr="00000000" w14:paraId="00000954">
                <w:pPr>
                  <w:spacing w:after="0" w:line="240" w:lineRule="auto"/>
                  <w:rPr>
                    <w:color w:val="000000"/>
                  </w:rPr>
                </w:pPr>
                <w:r w:rsidDel="00000000" w:rsidR="00000000" w:rsidRPr="00000000">
                  <w:rPr>
                    <w:color w:val="000000"/>
                    <w:rtl w:val="0"/>
                  </w:rPr>
                  <w:t xml:space="preserve">INES University</w:t>
                </w:r>
              </w:p>
            </w:sdtContent>
          </w:sdt>
        </w:tc>
        <w:tc>
          <w:tcPr>
            <w:shd w:fill="auto" w:val="clear"/>
            <w:vAlign w:val="bottom"/>
          </w:tcPr>
          <w:sdt>
            <w:sdtPr>
              <w:tag w:val="goog_rdk_2783"/>
            </w:sdtPr>
            <w:sdtContent>
              <w:p w:rsidR="00000000" w:rsidDel="00000000" w:rsidP="00000000" w:rsidRDefault="00000000" w:rsidRPr="00000000" w14:paraId="00000955">
                <w:pPr>
                  <w:spacing w:after="0" w:line="240" w:lineRule="auto"/>
                  <w:rPr>
                    <w:color w:val="000000"/>
                  </w:rPr>
                </w:pPr>
                <w:r w:rsidDel="00000000" w:rsidR="00000000" w:rsidRPr="00000000">
                  <w:rPr>
                    <w:color w:val="000000"/>
                    <w:rtl w:val="0"/>
                  </w:rPr>
                  <w:t xml:space="preserve">Head of Department</w:t>
                </w:r>
              </w:p>
            </w:sdtContent>
          </w:sdt>
        </w:tc>
        <w:tc>
          <w:tcPr>
            <w:shd w:fill="auto" w:val="clear"/>
            <w:vAlign w:val="bottom"/>
          </w:tcPr>
          <w:sdt>
            <w:sdtPr>
              <w:tag w:val="goog_rdk_2784"/>
            </w:sdtPr>
            <w:sdtContent>
              <w:p w:rsidR="00000000" w:rsidDel="00000000" w:rsidP="00000000" w:rsidRDefault="00000000" w:rsidRPr="00000000" w14:paraId="00000956">
                <w:pPr>
                  <w:spacing w:after="0" w:line="240" w:lineRule="auto"/>
                  <w:rPr>
                    <w:color w:val="000000"/>
                  </w:rPr>
                </w:pPr>
                <w:r w:rsidDel="00000000" w:rsidR="00000000" w:rsidRPr="00000000">
                  <w:rPr>
                    <w:color w:val="000000"/>
                    <w:rtl w:val="0"/>
                  </w:rPr>
                  <w:t xml:space="preserve">nsanzi07@ines.ac.rw</w:t>
                </w:r>
              </w:p>
            </w:sdtContent>
          </w:sdt>
        </w:tc>
        <w:tc>
          <w:tcPr>
            <w:shd w:fill="auto" w:val="clear"/>
            <w:vAlign w:val="bottom"/>
          </w:tcPr>
          <w:sdt>
            <w:sdtPr>
              <w:tag w:val="goog_rdk_2785"/>
            </w:sdtPr>
            <w:sdtContent>
              <w:p w:rsidR="00000000" w:rsidDel="00000000" w:rsidP="00000000" w:rsidRDefault="00000000" w:rsidRPr="00000000" w14:paraId="00000957">
                <w:pPr>
                  <w:spacing w:after="0" w:line="240" w:lineRule="auto"/>
                  <w:rPr>
                    <w:color w:val="000000"/>
                  </w:rPr>
                </w:pPr>
                <w:r w:rsidDel="00000000" w:rsidR="00000000" w:rsidRPr="00000000">
                  <w:rPr>
                    <w:color w:val="000000"/>
                    <w:rtl w:val="0"/>
                  </w:rPr>
                  <w:t xml:space="preserve">+250 787 715 706</w:t>
                </w:r>
              </w:p>
            </w:sdtContent>
          </w:sdt>
        </w:tc>
      </w:tr>
      <w:tr>
        <w:trPr>
          <w:cantSplit w:val="0"/>
          <w:trHeight w:val="313" w:hRule="atLeast"/>
          <w:tblHeader w:val="0"/>
        </w:trPr>
        <w:tc>
          <w:tcPr>
            <w:shd w:fill="auto" w:val="clear"/>
          </w:tcPr>
          <w:sdt>
            <w:sdtPr>
              <w:tag w:val="goog_rdk_2786"/>
            </w:sdtPr>
            <w:sdtContent>
              <w:p w:rsidR="00000000" w:rsidDel="00000000" w:rsidP="00000000" w:rsidRDefault="00000000" w:rsidRPr="00000000" w14:paraId="00000958">
                <w:pPr>
                  <w:spacing w:after="0" w:line="240" w:lineRule="auto"/>
                  <w:rPr>
                    <w:color w:val="000000"/>
                  </w:rPr>
                </w:pPr>
                <w:r w:rsidDel="00000000" w:rsidR="00000000" w:rsidRPr="00000000">
                  <w:rPr>
                    <w:color w:val="000000"/>
                    <w:rtl w:val="0"/>
                  </w:rPr>
                  <w:t xml:space="preserve">50</w:t>
                </w:r>
              </w:p>
            </w:sdtContent>
          </w:sdt>
        </w:tc>
        <w:tc>
          <w:tcPr>
            <w:shd w:fill="auto" w:val="clear"/>
          </w:tcPr>
          <w:sdt>
            <w:sdtPr>
              <w:tag w:val="goog_rdk_2787"/>
            </w:sdtPr>
            <w:sdtContent>
              <w:p w:rsidR="00000000" w:rsidDel="00000000" w:rsidP="00000000" w:rsidRDefault="00000000" w:rsidRPr="00000000" w14:paraId="00000959">
                <w:pPr>
                  <w:spacing w:after="0" w:line="240" w:lineRule="auto"/>
                  <w:rPr>
                    <w:color w:val="000000"/>
                  </w:rPr>
                </w:pPr>
                <w:r w:rsidDel="00000000" w:rsidR="00000000" w:rsidRPr="00000000">
                  <w:rPr>
                    <w:color w:val="000000"/>
                    <w:rtl w:val="0"/>
                  </w:rPr>
                  <w:t xml:space="preserve">Bazimenyera J.Dieu</w:t>
                </w:r>
              </w:p>
            </w:sdtContent>
          </w:sdt>
        </w:tc>
        <w:tc>
          <w:tcPr>
            <w:shd w:fill="auto" w:val="clear"/>
          </w:tcPr>
          <w:sdt>
            <w:sdtPr>
              <w:tag w:val="goog_rdk_2788"/>
            </w:sdtPr>
            <w:sdtContent>
              <w:p w:rsidR="00000000" w:rsidDel="00000000" w:rsidP="00000000" w:rsidRDefault="00000000" w:rsidRPr="00000000" w14:paraId="0000095A">
                <w:pPr>
                  <w:spacing w:after="0" w:line="240" w:lineRule="auto"/>
                  <w:rPr>
                    <w:color w:val="000000"/>
                  </w:rPr>
                </w:pPr>
                <w:r w:rsidDel="00000000" w:rsidR="00000000" w:rsidRPr="00000000">
                  <w:rPr>
                    <w:color w:val="000000"/>
                    <w:rtl w:val="0"/>
                  </w:rPr>
                  <w:t xml:space="preserve">UR-CAVM</w:t>
                </w:r>
              </w:p>
            </w:sdtContent>
          </w:sdt>
        </w:tc>
        <w:tc>
          <w:tcPr>
            <w:shd w:fill="auto" w:val="clear"/>
          </w:tcPr>
          <w:sdt>
            <w:sdtPr>
              <w:tag w:val="goog_rdk_2789"/>
            </w:sdtPr>
            <w:sdtContent>
              <w:p w:rsidR="00000000" w:rsidDel="00000000" w:rsidP="00000000" w:rsidRDefault="00000000" w:rsidRPr="00000000" w14:paraId="0000095B">
                <w:pPr>
                  <w:spacing w:after="0" w:line="240" w:lineRule="auto"/>
                  <w:rPr>
                    <w:color w:val="000000"/>
                  </w:rPr>
                </w:pPr>
                <w:r w:rsidDel="00000000" w:rsidR="00000000" w:rsidRPr="00000000">
                  <w:rPr>
                    <w:color w:val="000000"/>
                    <w:rtl w:val="0"/>
                  </w:rPr>
                  <w:t xml:space="preserve">Senior Lecturer</w:t>
                </w:r>
              </w:p>
            </w:sdtContent>
          </w:sdt>
        </w:tc>
        <w:tc>
          <w:tcPr>
            <w:shd w:fill="auto" w:val="clear"/>
            <w:vAlign w:val="bottom"/>
          </w:tcPr>
          <w:sdt>
            <w:sdtPr>
              <w:tag w:val="goog_rdk_2790"/>
            </w:sdtPr>
            <w:sdtContent>
              <w:p w:rsidR="00000000" w:rsidDel="00000000" w:rsidP="00000000" w:rsidRDefault="00000000" w:rsidRPr="00000000" w14:paraId="0000095C">
                <w:pPr>
                  <w:spacing w:after="0" w:line="240" w:lineRule="auto"/>
                  <w:rPr>
                    <w:color w:val="000000"/>
                  </w:rPr>
                </w:pPr>
                <w:r w:rsidDel="00000000" w:rsidR="00000000" w:rsidRPr="00000000">
                  <w:rPr>
                    <w:color w:val="000000"/>
                    <w:rtl w:val="0"/>
                  </w:rPr>
                  <w:t xml:space="preserve">bazidieu@gmail.com</w:t>
                </w:r>
              </w:p>
            </w:sdtContent>
          </w:sdt>
        </w:tc>
        <w:tc>
          <w:tcPr>
            <w:shd w:fill="auto" w:val="clear"/>
            <w:vAlign w:val="bottom"/>
          </w:tcPr>
          <w:sdt>
            <w:sdtPr>
              <w:tag w:val="goog_rdk_2791"/>
            </w:sdtPr>
            <w:sdtContent>
              <w:p w:rsidR="00000000" w:rsidDel="00000000" w:rsidP="00000000" w:rsidRDefault="00000000" w:rsidRPr="00000000" w14:paraId="0000095D">
                <w:pPr>
                  <w:spacing w:after="0" w:line="240" w:lineRule="auto"/>
                  <w:rPr>
                    <w:color w:val="000000"/>
                  </w:rPr>
                </w:pPr>
                <w:r w:rsidDel="00000000" w:rsidR="00000000" w:rsidRPr="00000000">
                  <w:rPr>
                    <w:color w:val="000000"/>
                    <w:rtl w:val="0"/>
                  </w:rPr>
                  <w:t xml:space="preserve"> +250785375898</w:t>
                </w:r>
              </w:p>
            </w:sdtContent>
          </w:sdt>
        </w:tc>
      </w:tr>
      <w:tr>
        <w:trPr>
          <w:cantSplit w:val="0"/>
          <w:trHeight w:val="313" w:hRule="atLeast"/>
          <w:tblHeader w:val="0"/>
        </w:trPr>
        <w:tc>
          <w:tcPr>
            <w:shd w:fill="auto" w:val="clear"/>
          </w:tcPr>
          <w:sdt>
            <w:sdtPr>
              <w:tag w:val="goog_rdk_2792"/>
            </w:sdtPr>
            <w:sdtContent>
              <w:p w:rsidR="00000000" w:rsidDel="00000000" w:rsidP="00000000" w:rsidRDefault="00000000" w:rsidRPr="00000000" w14:paraId="0000095E">
                <w:pPr>
                  <w:spacing w:after="0" w:line="240" w:lineRule="auto"/>
                  <w:rPr>
                    <w:color w:val="000000"/>
                  </w:rPr>
                </w:pPr>
                <w:r w:rsidDel="00000000" w:rsidR="00000000" w:rsidRPr="00000000">
                  <w:rPr>
                    <w:color w:val="000000"/>
                    <w:rtl w:val="0"/>
                  </w:rPr>
                  <w:t xml:space="preserve">51</w:t>
                </w:r>
              </w:p>
            </w:sdtContent>
          </w:sdt>
        </w:tc>
        <w:tc>
          <w:tcPr>
            <w:shd w:fill="auto" w:val="clear"/>
          </w:tcPr>
          <w:sdt>
            <w:sdtPr>
              <w:tag w:val="goog_rdk_2793"/>
            </w:sdtPr>
            <w:sdtContent>
              <w:p w:rsidR="00000000" w:rsidDel="00000000" w:rsidP="00000000" w:rsidRDefault="00000000" w:rsidRPr="00000000" w14:paraId="0000095F">
                <w:pPr>
                  <w:spacing w:after="0" w:line="240" w:lineRule="auto"/>
                  <w:rPr>
                    <w:color w:val="000000"/>
                  </w:rPr>
                </w:pPr>
                <w:r w:rsidDel="00000000" w:rsidR="00000000" w:rsidRPr="00000000">
                  <w:rPr>
                    <w:color w:val="000000"/>
                    <w:rtl w:val="0"/>
                  </w:rPr>
                  <w:t xml:space="preserve">NGENDO Clement </w:t>
                </w:r>
              </w:p>
            </w:sdtContent>
          </w:sdt>
        </w:tc>
        <w:tc>
          <w:tcPr>
            <w:shd w:fill="auto" w:val="clear"/>
          </w:tcPr>
          <w:sdt>
            <w:sdtPr>
              <w:tag w:val="goog_rdk_2794"/>
            </w:sdtPr>
            <w:sdtContent>
              <w:p w:rsidR="00000000" w:rsidDel="00000000" w:rsidP="00000000" w:rsidRDefault="00000000" w:rsidRPr="00000000" w14:paraId="00000960">
                <w:pPr>
                  <w:spacing w:after="0" w:line="240" w:lineRule="auto"/>
                  <w:rPr>
                    <w:color w:val="000000"/>
                  </w:rPr>
                </w:pPr>
                <w:r w:rsidDel="00000000" w:rsidR="00000000" w:rsidRPr="00000000">
                  <w:rPr>
                    <w:color w:val="000000"/>
                    <w:rtl w:val="0"/>
                  </w:rPr>
                  <w:t xml:space="preserve">IPRC Musanze</w:t>
                </w:r>
              </w:p>
            </w:sdtContent>
          </w:sdt>
        </w:tc>
        <w:tc>
          <w:tcPr>
            <w:shd w:fill="auto" w:val="clear"/>
          </w:tcPr>
          <w:sdt>
            <w:sdtPr>
              <w:tag w:val="goog_rdk_2795"/>
            </w:sdtPr>
            <w:sdtContent>
              <w:p w:rsidR="00000000" w:rsidDel="00000000" w:rsidP="00000000" w:rsidRDefault="00000000" w:rsidRPr="00000000" w14:paraId="00000961">
                <w:pPr>
                  <w:spacing w:after="0" w:line="240" w:lineRule="auto"/>
                  <w:rPr>
                    <w:color w:val="000000"/>
                  </w:rPr>
                </w:pPr>
                <w:r w:rsidDel="00000000" w:rsidR="00000000" w:rsidRPr="00000000">
                  <w:rPr>
                    <w:color w:val="000000"/>
                    <w:rtl w:val="0"/>
                  </w:rPr>
                  <w:t xml:space="preserve">Lecturer</w:t>
                </w:r>
              </w:p>
            </w:sdtContent>
          </w:sdt>
        </w:tc>
        <w:tc>
          <w:tcPr>
            <w:shd w:fill="auto" w:val="clear"/>
          </w:tcPr>
          <w:sdt>
            <w:sdtPr>
              <w:tag w:val="goog_rdk_2796"/>
            </w:sdtPr>
            <w:sdtContent>
              <w:p w:rsidR="00000000" w:rsidDel="00000000" w:rsidP="00000000" w:rsidRDefault="00000000" w:rsidRPr="00000000" w14:paraId="00000962">
                <w:pPr>
                  <w:spacing w:after="0" w:line="240" w:lineRule="auto"/>
                  <w:rPr>
                    <w:color w:val="000000"/>
                  </w:rPr>
                </w:pPr>
                <w:r w:rsidDel="00000000" w:rsidR="00000000" w:rsidRPr="00000000">
                  <w:rPr>
                    <w:color w:val="000000"/>
                    <w:rtl w:val="0"/>
                  </w:rPr>
                  <w:t xml:space="preserve">ngendoclement@yahoo.fr </w:t>
                </w:r>
              </w:p>
            </w:sdtContent>
          </w:sdt>
        </w:tc>
        <w:tc>
          <w:tcPr>
            <w:shd w:fill="auto" w:val="clear"/>
          </w:tcPr>
          <w:sdt>
            <w:sdtPr>
              <w:tag w:val="goog_rdk_2797"/>
            </w:sdtPr>
            <w:sdtContent>
              <w:p w:rsidR="00000000" w:rsidDel="00000000" w:rsidP="00000000" w:rsidRDefault="00000000" w:rsidRPr="00000000" w14:paraId="00000963">
                <w:pPr>
                  <w:spacing w:after="0" w:line="240" w:lineRule="auto"/>
                  <w:rPr>
                    <w:color w:val="000000"/>
                  </w:rPr>
                </w:pPr>
                <w:r w:rsidDel="00000000" w:rsidR="00000000" w:rsidRPr="00000000">
                  <w:rPr>
                    <w:color w:val="000000"/>
                    <w:rtl w:val="0"/>
                  </w:rPr>
                  <w:t xml:space="preserve">0788809214</w:t>
                </w:r>
              </w:p>
            </w:sdtContent>
          </w:sdt>
        </w:tc>
      </w:tr>
      <w:tr>
        <w:trPr>
          <w:cantSplit w:val="0"/>
          <w:trHeight w:val="313" w:hRule="atLeast"/>
          <w:tblHeader w:val="0"/>
        </w:trPr>
        <w:tc>
          <w:tcPr>
            <w:shd w:fill="auto" w:val="clear"/>
          </w:tcPr>
          <w:sdt>
            <w:sdtPr>
              <w:tag w:val="goog_rdk_2798"/>
            </w:sdtPr>
            <w:sdtContent>
              <w:p w:rsidR="00000000" w:rsidDel="00000000" w:rsidP="00000000" w:rsidRDefault="00000000" w:rsidRPr="00000000" w14:paraId="00000964">
                <w:pPr>
                  <w:spacing w:after="0" w:line="240" w:lineRule="auto"/>
                  <w:rPr>
                    <w:color w:val="000000"/>
                  </w:rPr>
                </w:pPr>
                <w:r w:rsidDel="00000000" w:rsidR="00000000" w:rsidRPr="00000000">
                  <w:rPr>
                    <w:color w:val="000000"/>
                    <w:rtl w:val="0"/>
                  </w:rPr>
                  <w:t xml:space="preserve">52</w:t>
                </w:r>
              </w:p>
            </w:sdtContent>
          </w:sdt>
        </w:tc>
        <w:tc>
          <w:tcPr>
            <w:shd w:fill="auto" w:val="clear"/>
          </w:tcPr>
          <w:sdt>
            <w:sdtPr>
              <w:tag w:val="goog_rdk_2799"/>
            </w:sdtPr>
            <w:sdtContent>
              <w:p w:rsidR="00000000" w:rsidDel="00000000" w:rsidP="00000000" w:rsidRDefault="00000000" w:rsidRPr="00000000" w14:paraId="00000965">
                <w:pPr>
                  <w:spacing w:after="0" w:line="240" w:lineRule="auto"/>
                  <w:rPr>
                    <w:color w:val="000000"/>
                  </w:rPr>
                </w:pPr>
                <w:r w:rsidDel="00000000" w:rsidR="00000000" w:rsidRPr="00000000">
                  <w:rPr>
                    <w:color w:val="000000"/>
                    <w:rtl w:val="0"/>
                  </w:rPr>
                  <w:t xml:space="preserve">Jean De Dieu Dushimimana</w:t>
                </w:r>
              </w:p>
            </w:sdtContent>
          </w:sdt>
        </w:tc>
        <w:tc>
          <w:tcPr>
            <w:shd w:fill="auto" w:val="clear"/>
          </w:tcPr>
          <w:sdt>
            <w:sdtPr>
              <w:tag w:val="goog_rdk_2800"/>
            </w:sdtPr>
            <w:sdtContent>
              <w:p w:rsidR="00000000" w:rsidDel="00000000" w:rsidP="00000000" w:rsidRDefault="00000000" w:rsidRPr="00000000" w14:paraId="00000966">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801"/>
            </w:sdtPr>
            <w:sdtContent>
              <w:p w:rsidR="00000000" w:rsidDel="00000000" w:rsidP="00000000" w:rsidRDefault="00000000" w:rsidRPr="00000000" w14:paraId="00000967">
                <w:pPr>
                  <w:spacing w:after="0" w:line="240" w:lineRule="auto"/>
                  <w:rPr>
                    <w:color w:val="000000"/>
                  </w:rPr>
                </w:pPr>
                <w:r w:rsidDel="00000000" w:rsidR="00000000" w:rsidRPr="00000000">
                  <w:rPr>
                    <w:color w:val="000000"/>
                    <w:rtl w:val="0"/>
                  </w:rPr>
                  <w:t xml:space="preserve">SM Musanze</w:t>
                </w:r>
              </w:p>
            </w:sdtContent>
          </w:sdt>
        </w:tc>
        <w:tc>
          <w:tcPr>
            <w:shd w:fill="auto" w:val="clear"/>
          </w:tcPr>
          <w:sdt>
            <w:sdtPr>
              <w:tag w:val="goog_rdk_2802"/>
            </w:sdtPr>
            <w:sdtContent>
              <w:p w:rsidR="00000000" w:rsidDel="00000000" w:rsidP="00000000" w:rsidRDefault="00000000" w:rsidRPr="00000000" w14:paraId="00000968">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803"/>
            </w:sdtPr>
            <w:sdtContent>
              <w:p w:rsidR="00000000" w:rsidDel="00000000" w:rsidP="00000000" w:rsidRDefault="00000000" w:rsidRPr="00000000" w14:paraId="00000969">
                <w:pPr>
                  <w:spacing w:after="0" w:line="240" w:lineRule="auto"/>
                  <w:rPr>
                    <w:color w:val="000000"/>
                  </w:rPr>
                </w:pPr>
                <w:r w:rsidDel="00000000" w:rsidR="00000000" w:rsidRPr="00000000">
                  <w:rPr>
                    <w:color w:val="000000"/>
                    <w:rtl w:val="0"/>
                  </w:rPr>
                  <w:t xml:space="preserve"> </w:t>
                </w:r>
              </w:p>
            </w:sdtContent>
          </w:sdt>
        </w:tc>
      </w:tr>
      <w:tr>
        <w:trPr>
          <w:cantSplit w:val="0"/>
          <w:trHeight w:val="400" w:hRule="atLeast"/>
          <w:tblHeader w:val="0"/>
        </w:trPr>
        <w:tc>
          <w:tcPr>
            <w:shd w:fill="auto" w:val="clear"/>
          </w:tcPr>
          <w:sdt>
            <w:sdtPr>
              <w:tag w:val="goog_rdk_2804"/>
            </w:sdtPr>
            <w:sdtContent>
              <w:p w:rsidR="00000000" w:rsidDel="00000000" w:rsidP="00000000" w:rsidRDefault="00000000" w:rsidRPr="00000000" w14:paraId="0000096A">
                <w:pPr>
                  <w:spacing w:after="0" w:line="240" w:lineRule="auto"/>
                  <w:rPr>
                    <w:color w:val="000000"/>
                  </w:rPr>
                </w:pPr>
                <w:r w:rsidDel="00000000" w:rsidR="00000000" w:rsidRPr="00000000">
                  <w:rPr>
                    <w:color w:val="000000"/>
                    <w:rtl w:val="0"/>
                  </w:rPr>
                  <w:t xml:space="preserve">53</w:t>
                </w:r>
              </w:p>
            </w:sdtContent>
          </w:sdt>
        </w:tc>
        <w:tc>
          <w:tcPr>
            <w:shd w:fill="ffffff" w:val="clear"/>
          </w:tcPr>
          <w:sdt>
            <w:sdtPr>
              <w:tag w:val="goog_rdk_2805"/>
            </w:sdtPr>
            <w:sdtContent>
              <w:p w:rsidR="00000000" w:rsidDel="00000000" w:rsidP="00000000" w:rsidRDefault="00000000" w:rsidRPr="00000000" w14:paraId="0000096B">
                <w:pPr>
                  <w:spacing w:after="0" w:line="240" w:lineRule="auto"/>
                  <w:rPr>
                    <w:color w:val="000000"/>
                  </w:rPr>
                </w:pPr>
                <w:r w:rsidDel="00000000" w:rsidR="00000000" w:rsidRPr="00000000">
                  <w:rPr>
                    <w:color w:val="000000"/>
                    <w:rtl w:val="0"/>
                  </w:rPr>
                  <w:t xml:space="preserve">Mutigerwa Jolie</w:t>
                </w:r>
              </w:p>
            </w:sdtContent>
          </w:sdt>
        </w:tc>
        <w:tc>
          <w:tcPr>
            <w:shd w:fill="ffffff" w:val="clear"/>
          </w:tcPr>
          <w:sdt>
            <w:sdtPr>
              <w:tag w:val="goog_rdk_2806"/>
            </w:sdtPr>
            <w:sdtContent>
              <w:p w:rsidR="00000000" w:rsidDel="00000000" w:rsidP="00000000" w:rsidRDefault="00000000" w:rsidRPr="00000000" w14:paraId="0000096C">
                <w:pPr>
                  <w:spacing w:after="0" w:line="240" w:lineRule="auto"/>
                  <w:rPr>
                    <w:color w:val="000000"/>
                  </w:rPr>
                </w:pPr>
                <w:r w:rsidDel="00000000" w:rsidR="00000000" w:rsidRPr="00000000">
                  <w:rPr>
                    <w:color w:val="000000"/>
                    <w:rtl w:val="0"/>
                  </w:rPr>
                  <w:t xml:space="preserve">RAB</w:t>
                </w:r>
              </w:p>
            </w:sdtContent>
          </w:sdt>
        </w:tc>
        <w:tc>
          <w:tcPr>
            <w:shd w:fill="ffffff" w:val="clear"/>
          </w:tcPr>
          <w:sdt>
            <w:sdtPr>
              <w:tag w:val="goog_rdk_2807"/>
            </w:sdtPr>
            <w:sdtContent>
              <w:p w:rsidR="00000000" w:rsidDel="00000000" w:rsidP="00000000" w:rsidRDefault="00000000" w:rsidRPr="00000000" w14:paraId="0000096D">
                <w:pPr>
                  <w:spacing w:after="0" w:line="240" w:lineRule="auto"/>
                  <w:rPr>
                    <w:color w:val="000000"/>
                  </w:rPr>
                </w:pPr>
                <w:r w:rsidDel="00000000" w:rsidR="00000000" w:rsidRPr="00000000">
                  <w:rPr>
                    <w:color w:val="000000"/>
                    <w:rtl w:val="0"/>
                  </w:rPr>
                  <w:t xml:space="preserve">Irrigation Specialist</w:t>
                </w:r>
              </w:p>
            </w:sdtContent>
          </w:sdt>
        </w:tc>
        <w:tc>
          <w:tcPr>
            <w:shd w:fill="ffffff" w:val="clear"/>
          </w:tcPr>
          <w:sdt>
            <w:sdtPr>
              <w:tag w:val="goog_rdk_2808"/>
            </w:sdtPr>
            <w:sdtContent>
              <w:p w:rsidR="00000000" w:rsidDel="00000000" w:rsidP="00000000" w:rsidRDefault="00000000" w:rsidRPr="00000000" w14:paraId="0000096E">
                <w:pPr>
                  <w:spacing w:after="0" w:line="240" w:lineRule="auto"/>
                  <w:rPr>
                    <w:color w:val="000000"/>
                    <w:u w:val="single"/>
                  </w:rPr>
                </w:pPr>
                <w:r w:rsidDel="00000000" w:rsidR="00000000" w:rsidRPr="00000000">
                  <w:rPr>
                    <w:color w:val="000000"/>
                    <w:u w:val="single"/>
                    <w:rtl w:val="0"/>
                  </w:rPr>
                  <w:t xml:space="preserve"> </w:t>
                </w:r>
              </w:p>
            </w:sdtContent>
          </w:sdt>
        </w:tc>
        <w:tc>
          <w:tcPr>
            <w:shd w:fill="ffffff" w:val="clear"/>
          </w:tcPr>
          <w:sdt>
            <w:sdtPr>
              <w:tag w:val="goog_rdk_2809"/>
            </w:sdtPr>
            <w:sdtContent>
              <w:p w:rsidR="00000000" w:rsidDel="00000000" w:rsidP="00000000" w:rsidRDefault="00000000" w:rsidRPr="00000000" w14:paraId="0000096F">
                <w:pPr>
                  <w:spacing w:after="0" w:line="240" w:lineRule="auto"/>
                  <w:jc w:val="center"/>
                  <w:rPr>
                    <w:color w:val="000000"/>
                  </w:rPr>
                </w:pPr>
                <w:r w:rsidDel="00000000" w:rsidR="00000000" w:rsidRPr="00000000">
                  <w:rPr>
                    <w:color w:val="000000"/>
                    <w:rtl w:val="0"/>
                  </w:rPr>
                  <w:t xml:space="preserve"> </w:t>
                </w:r>
              </w:p>
            </w:sdtContent>
          </w:sdt>
        </w:tc>
      </w:tr>
      <w:tr>
        <w:trPr>
          <w:cantSplit w:val="0"/>
          <w:trHeight w:val="400" w:hRule="atLeast"/>
          <w:tblHeader w:val="0"/>
        </w:trPr>
        <w:tc>
          <w:tcPr>
            <w:shd w:fill="auto" w:val="clear"/>
          </w:tcPr>
          <w:sdt>
            <w:sdtPr>
              <w:tag w:val="goog_rdk_2810"/>
            </w:sdtPr>
            <w:sdtContent>
              <w:p w:rsidR="00000000" w:rsidDel="00000000" w:rsidP="00000000" w:rsidRDefault="00000000" w:rsidRPr="00000000" w14:paraId="00000970">
                <w:pPr>
                  <w:spacing w:after="0" w:line="240" w:lineRule="auto"/>
                  <w:rPr>
                    <w:color w:val="000000"/>
                  </w:rPr>
                </w:pPr>
                <w:r w:rsidDel="00000000" w:rsidR="00000000" w:rsidRPr="00000000">
                  <w:rPr>
                    <w:color w:val="000000"/>
                    <w:rtl w:val="0"/>
                  </w:rPr>
                  <w:t xml:space="preserve">54</w:t>
                </w:r>
              </w:p>
            </w:sdtContent>
          </w:sdt>
        </w:tc>
        <w:tc>
          <w:tcPr>
            <w:shd w:fill="auto" w:val="clear"/>
          </w:tcPr>
          <w:sdt>
            <w:sdtPr>
              <w:tag w:val="goog_rdk_2811"/>
            </w:sdtPr>
            <w:sdtContent>
              <w:p w:rsidR="00000000" w:rsidDel="00000000" w:rsidP="00000000" w:rsidRDefault="00000000" w:rsidRPr="00000000" w14:paraId="00000971">
                <w:pPr>
                  <w:spacing w:after="0" w:line="240" w:lineRule="auto"/>
                  <w:rPr>
                    <w:color w:val="000000"/>
                  </w:rPr>
                </w:pPr>
                <w:r w:rsidDel="00000000" w:rsidR="00000000" w:rsidRPr="00000000">
                  <w:rPr>
                    <w:color w:val="000000"/>
                    <w:rtl w:val="0"/>
                  </w:rPr>
                  <w:t xml:space="preserve">Alice Mukayiranga</w:t>
                </w:r>
              </w:p>
            </w:sdtContent>
          </w:sdt>
        </w:tc>
        <w:tc>
          <w:tcPr>
            <w:shd w:fill="auto" w:val="clear"/>
          </w:tcPr>
          <w:sdt>
            <w:sdtPr>
              <w:tag w:val="goog_rdk_2812"/>
            </w:sdtPr>
            <w:sdtContent>
              <w:p w:rsidR="00000000" w:rsidDel="00000000" w:rsidP="00000000" w:rsidRDefault="00000000" w:rsidRPr="00000000" w14:paraId="00000972">
                <w:pPr>
                  <w:spacing w:after="0" w:line="240" w:lineRule="auto"/>
                  <w:rPr>
                    <w:color w:val="000000"/>
                  </w:rPr>
                </w:pPr>
                <w:r w:rsidDel="00000000" w:rsidR="00000000" w:rsidRPr="00000000">
                  <w:rPr>
                    <w:color w:val="000000"/>
                    <w:rtl w:val="0"/>
                  </w:rPr>
                  <w:t xml:space="preserve">RAB Huye</w:t>
                </w:r>
              </w:p>
            </w:sdtContent>
          </w:sdt>
        </w:tc>
        <w:tc>
          <w:tcPr>
            <w:shd w:fill="auto" w:val="clear"/>
          </w:tcPr>
          <w:sdt>
            <w:sdtPr>
              <w:tag w:val="goog_rdk_2813"/>
            </w:sdtPr>
            <w:sdtContent>
              <w:p w:rsidR="00000000" w:rsidDel="00000000" w:rsidP="00000000" w:rsidRDefault="00000000" w:rsidRPr="00000000" w14:paraId="00000973">
                <w:pPr>
                  <w:spacing w:after="0" w:line="240" w:lineRule="auto"/>
                  <w:rPr>
                    <w:color w:val="000000"/>
                  </w:rPr>
                </w:pPr>
                <w:r w:rsidDel="00000000" w:rsidR="00000000" w:rsidRPr="00000000">
                  <w:rPr>
                    <w:color w:val="000000"/>
                    <w:rtl w:val="0"/>
                  </w:rPr>
                  <w:t xml:space="preserve">Research Technician</w:t>
                </w:r>
              </w:p>
            </w:sdtContent>
          </w:sdt>
        </w:tc>
        <w:tc>
          <w:tcPr>
            <w:shd w:fill="auto" w:val="clear"/>
          </w:tcPr>
          <w:sdt>
            <w:sdtPr>
              <w:tag w:val="goog_rdk_2814"/>
            </w:sdtPr>
            <w:sdtContent>
              <w:p w:rsidR="00000000" w:rsidDel="00000000" w:rsidP="00000000" w:rsidRDefault="00000000" w:rsidRPr="00000000" w14:paraId="00000974">
                <w:pPr>
                  <w:spacing w:after="0" w:line="240" w:lineRule="auto"/>
                  <w:rPr>
                    <w:color w:val="0563c1"/>
                    <w:u w:val="single"/>
                  </w:rPr>
                </w:pPr>
                <w:r w:rsidDel="00000000" w:rsidR="00000000" w:rsidRPr="00000000">
                  <w:rPr>
                    <w:color w:val="0563c1"/>
                    <w:u w:val="single"/>
                    <w:rtl w:val="0"/>
                  </w:rPr>
                  <w:t xml:space="preserve"> </w:t>
                </w:r>
              </w:p>
            </w:sdtContent>
          </w:sdt>
        </w:tc>
        <w:tc>
          <w:tcPr>
            <w:shd w:fill="auto" w:val="clear"/>
          </w:tcPr>
          <w:sdt>
            <w:sdtPr>
              <w:tag w:val="goog_rdk_2815"/>
            </w:sdtPr>
            <w:sdtContent>
              <w:p w:rsidR="00000000" w:rsidDel="00000000" w:rsidP="00000000" w:rsidRDefault="00000000" w:rsidRPr="00000000" w14:paraId="00000975">
                <w:pPr>
                  <w:spacing w:after="0" w:line="240" w:lineRule="auto"/>
                  <w:rPr>
                    <w:color w:val="000000"/>
                  </w:rPr>
                </w:pPr>
                <w:r w:rsidDel="00000000" w:rsidR="00000000" w:rsidRPr="00000000">
                  <w:rPr>
                    <w:color w:val="000000"/>
                    <w:rtl w:val="0"/>
                  </w:rPr>
                  <w:t xml:space="preserve"> </w:t>
                </w:r>
              </w:p>
            </w:sdtContent>
          </w:sdt>
        </w:tc>
      </w:tr>
      <w:tr>
        <w:trPr>
          <w:cantSplit w:val="0"/>
          <w:trHeight w:val="328" w:hRule="atLeast"/>
          <w:tblHeader w:val="0"/>
        </w:trPr>
        <w:tc>
          <w:tcPr>
            <w:gridSpan w:val="6"/>
            <w:shd w:fill="d0cece" w:val="clear"/>
          </w:tcPr>
          <w:sdt>
            <w:sdtPr>
              <w:tag w:val="goog_rdk_2816"/>
            </w:sdtPr>
            <w:sdtContent>
              <w:p w:rsidR="00000000" w:rsidDel="00000000" w:rsidP="00000000" w:rsidRDefault="00000000" w:rsidRPr="00000000" w14:paraId="00000976">
                <w:pPr>
                  <w:spacing w:after="0" w:line="240" w:lineRule="auto"/>
                  <w:rPr>
                    <w:color w:val="000000"/>
                  </w:rPr>
                </w:pPr>
                <w:r w:rsidDel="00000000" w:rsidR="00000000" w:rsidRPr="00000000">
                  <w:rPr>
                    <w:color w:val="000000"/>
                    <w:rtl w:val="0"/>
                  </w:rPr>
                  <w:t xml:space="preserve"> </w:t>
                </w:r>
                <w:r w:rsidDel="00000000" w:rsidR="00000000" w:rsidRPr="00000000">
                  <w:rPr>
                    <w:b w:val="1"/>
                    <w:color w:val="000000"/>
                    <w:rtl w:val="0"/>
                  </w:rPr>
                  <w:t xml:space="preserve">RAB PROJECT CORE TEAM</w:t>
                </w:r>
                <w:r w:rsidDel="00000000" w:rsidR="00000000" w:rsidRPr="00000000">
                  <w:rPr>
                    <w:rtl w:val="0"/>
                  </w:rPr>
                </w:r>
              </w:p>
            </w:sdtContent>
          </w:sdt>
        </w:tc>
      </w:tr>
      <w:tr>
        <w:trPr>
          <w:cantSplit w:val="0"/>
          <w:trHeight w:val="388" w:hRule="atLeast"/>
          <w:tblHeader w:val="0"/>
        </w:trPr>
        <w:tc>
          <w:tcPr>
            <w:shd w:fill="auto" w:val="clear"/>
          </w:tcPr>
          <w:sdt>
            <w:sdtPr>
              <w:tag w:val="goog_rdk_2822"/>
            </w:sdtPr>
            <w:sdtContent>
              <w:p w:rsidR="00000000" w:rsidDel="00000000" w:rsidP="00000000" w:rsidRDefault="00000000" w:rsidRPr="00000000" w14:paraId="0000097C">
                <w:pPr>
                  <w:spacing w:after="0" w:line="240" w:lineRule="auto"/>
                  <w:rPr>
                    <w:color w:val="000000"/>
                  </w:rPr>
                </w:pPr>
                <w:r w:rsidDel="00000000" w:rsidR="00000000" w:rsidRPr="00000000">
                  <w:rPr>
                    <w:color w:val="000000"/>
                    <w:rtl w:val="0"/>
                  </w:rPr>
                  <w:t xml:space="preserve">55</w:t>
                </w:r>
              </w:p>
            </w:sdtContent>
          </w:sdt>
        </w:tc>
        <w:tc>
          <w:tcPr>
            <w:shd w:fill="auto" w:val="clear"/>
          </w:tcPr>
          <w:sdt>
            <w:sdtPr>
              <w:tag w:val="goog_rdk_2823"/>
            </w:sdtPr>
            <w:sdtContent>
              <w:p w:rsidR="00000000" w:rsidDel="00000000" w:rsidP="00000000" w:rsidRDefault="00000000" w:rsidRPr="00000000" w14:paraId="0000097D">
                <w:pPr>
                  <w:spacing w:after="0" w:line="240" w:lineRule="auto"/>
                  <w:rPr>
                    <w:color w:val="000000"/>
                  </w:rPr>
                </w:pPr>
                <w:r w:rsidDel="00000000" w:rsidR="00000000" w:rsidRPr="00000000">
                  <w:rPr>
                    <w:color w:val="000000"/>
                    <w:rtl w:val="0"/>
                  </w:rPr>
                  <w:t xml:space="preserve">Jules Rutebuka</w:t>
                </w:r>
              </w:p>
            </w:sdtContent>
          </w:sdt>
        </w:tc>
        <w:tc>
          <w:tcPr>
            <w:shd w:fill="auto" w:val="clear"/>
          </w:tcPr>
          <w:sdt>
            <w:sdtPr>
              <w:tag w:val="goog_rdk_2824"/>
            </w:sdtPr>
            <w:sdtContent>
              <w:p w:rsidR="00000000" w:rsidDel="00000000" w:rsidP="00000000" w:rsidRDefault="00000000" w:rsidRPr="00000000" w14:paraId="0000097E">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825"/>
            </w:sdtPr>
            <w:sdtContent>
              <w:p w:rsidR="00000000" w:rsidDel="00000000" w:rsidP="00000000" w:rsidRDefault="00000000" w:rsidRPr="00000000" w14:paraId="0000097F">
                <w:pPr>
                  <w:spacing w:after="0" w:line="240" w:lineRule="auto"/>
                  <w:rPr>
                    <w:color w:val="000000"/>
                  </w:rPr>
                </w:pPr>
                <w:r w:rsidDel="00000000" w:rsidR="00000000" w:rsidRPr="00000000">
                  <w:rPr>
                    <w:color w:val="000000"/>
                    <w:rtl w:val="0"/>
                  </w:rPr>
                  <w:t xml:space="preserve">RwaSIS Project Coordinator</w:t>
                </w:r>
              </w:p>
            </w:sdtContent>
          </w:sdt>
        </w:tc>
        <w:tc>
          <w:tcPr>
            <w:shd w:fill="auto" w:val="clear"/>
          </w:tcPr>
          <w:sdt>
            <w:sdtPr>
              <w:tag w:val="goog_rdk_2826"/>
            </w:sdtPr>
            <w:sdtContent>
              <w:p w:rsidR="00000000" w:rsidDel="00000000" w:rsidP="00000000" w:rsidRDefault="00000000" w:rsidRPr="00000000" w14:paraId="00000980">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827"/>
            </w:sdtPr>
            <w:sdtContent>
              <w:p w:rsidR="00000000" w:rsidDel="00000000" w:rsidP="00000000" w:rsidRDefault="00000000" w:rsidRPr="00000000" w14:paraId="00000981">
                <w:pPr>
                  <w:spacing w:after="0" w:line="240" w:lineRule="auto"/>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828"/>
            </w:sdtPr>
            <w:sdtContent>
              <w:p w:rsidR="00000000" w:rsidDel="00000000" w:rsidP="00000000" w:rsidRDefault="00000000" w:rsidRPr="00000000" w14:paraId="00000982">
                <w:pPr>
                  <w:spacing w:after="0" w:line="240" w:lineRule="auto"/>
                  <w:rPr>
                    <w:color w:val="000000"/>
                  </w:rPr>
                </w:pPr>
                <w:r w:rsidDel="00000000" w:rsidR="00000000" w:rsidRPr="00000000">
                  <w:rPr>
                    <w:color w:val="000000"/>
                    <w:rtl w:val="0"/>
                  </w:rPr>
                  <w:t xml:space="preserve">56</w:t>
                </w:r>
              </w:p>
            </w:sdtContent>
          </w:sdt>
        </w:tc>
        <w:tc>
          <w:tcPr>
            <w:shd w:fill="auto" w:val="clear"/>
          </w:tcPr>
          <w:sdt>
            <w:sdtPr>
              <w:tag w:val="goog_rdk_2829"/>
            </w:sdtPr>
            <w:sdtContent>
              <w:p w:rsidR="00000000" w:rsidDel="00000000" w:rsidP="00000000" w:rsidRDefault="00000000" w:rsidRPr="00000000" w14:paraId="00000983">
                <w:pPr>
                  <w:spacing w:after="0" w:line="240" w:lineRule="auto"/>
                  <w:rPr>
                    <w:color w:val="000000"/>
                  </w:rPr>
                </w:pPr>
                <w:r w:rsidDel="00000000" w:rsidR="00000000" w:rsidRPr="00000000">
                  <w:rPr>
                    <w:color w:val="000000"/>
                    <w:rtl w:val="0"/>
                  </w:rPr>
                  <w:t xml:space="preserve">Pierre Celestin Ndayisaba</w:t>
                </w:r>
              </w:p>
            </w:sdtContent>
          </w:sdt>
        </w:tc>
        <w:tc>
          <w:tcPr>
            <w:shd w:fill="auto" w:val="clear"/>
          </w:tcPr>
          <w:sdt>
            <w:sdtPr>
              <w:tag w:val="goog_rdk_2830"/>
            </w:sdtPr>
            <w:sdtContent>
              <w:p w:rsidR="00000000" w:rsidDel="00000000" w:rsidP="00000000" w:rsidRDefault="00000000" w:rsidRPr="00000000" w14:paraId="00000984">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831"/>
            </w:sdtPr>
            <w:sdtContent>
              <w:p w:rsidR="00000000" w:rsidDel="00000000" w:rsidP="00000000" w:rsidRDefault="00000000" w:rsidRPr="00000000" w14:paraId="00000985">
                <w:pPr>
                  <w:spacing w:after="0" w:line="240" w:lineRule="auto"/>
                  <w:rPr>
                    <w:color w:val="000000"/>
                  </w:rPr>
                </w:pPr>
                <w:r w:rsidDel="00000000" w:rsidR="00000000" w:rsidRPr="00000000">
                  <w:rPr>
                    <w:color w:val="000000"/>
                    <w:rtl w:val="0"/>
                  </w:rPr>
                  <w:t xml:space="preserve">Researcher</w:t>
                </w:r>
              </w:p>
            </w:sdtContent>
          </w:sdt>
        </w:tc>
        <w:tc>
          <w:tcPr>
            <w:shd w:fill="auto" w:val="clear"/>
          </w:tcPr>
          <w:sdt>
            <w:sdtPr>
              <w:tag w:val="goog_rdk_2832"/>
            </w:sdtPr>
            <w:sdtContent>
              <w:p w:rsidR="00000000" w:rsidDel="00000000" w:rsidP="00000000" w:rsidRDefault="00000000" w:rsidRPr="00000000" w14:paraId="00000986">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833"/>
            </w:sdtPr>
            <w:sdtContent>
              <w:p w:rsidR="00000000" w:rsidDel="00000000" w:rsidP="00000000" w:rsidRDefault="00000000" w:rsidRPr="00000000" w14:paraId="00000987">
                <w:pPr>
                  <w:spacing w:after="0" w:line="240" w:lineRule="auto"/>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834"/>
            </w:sdtPr>
            <w:sdtContent>
              <w:p w:rsidR="00000000" w:rsidDel="00000000" w:rsidP="00000000" w:rsidRDefault="00000000" w:rsidRPr="00000000" w14:paraId="00000988">
                <w:pPr>
                  <w:spacing w:after="0" w:line="240" w:lineRule="auto"/>
                  <w:rPr>
                    <w:color w:val="000000"/>
                  </w:rPr>
                </w:pPr>
                <w:r w:rsidDel="00000000" w:rsidR="00000000" w:rsidRPr="00000000">
                  <w:rPr>
                    <w:color w:val="000000"/>
                    <w:rtl w:val="0"/>
                  </w:rPr>
                  <w:t xml:space="preserve">57</w:t>
                </w:r>
              </w:p>
            </w:sdtContent>
          </w:sdt>
        </w:tc>
        <w:tc>
          <w:tcPr>
            <w:shd w:fill="auto" w:val="clear"/>
          </w:tcPr>
          <w:sdt>
            <w:sdtPr>
              <w:tag w:val="goog_rdk_2835"/>
            </w:sdtPr>
            <w:sdtContent>
              <w:p w:rsidR="00000000" w:rsidDel="00000000" w:rsidP="00000000" w:rsidRDefault="00000000" w:rsidRPr="00000000" w14:paraId="00000989">
                <w:pPr>
                  <w:spacing w:after="0" w:line="240" w:lineRule="auto"/>
                  <w:rPr>
                    <w:color w:val="000000"/>
                  </w:rPr>
                </w:pPr>
                <w:r w:rsidDel="00000000" w:rsidR="00000000" w:rsidRPr="00000000">
                  <w:rPr>
                    <w:color w:val="000000"/>
                    <w:rtl w:val="0"/>
                  </w:rPr>
                  <w:t xml:space="preserve">Kayumba John</w:t>
                </w:r>
              </w:p>
            </w:sdtContent>
          </w:sdt>
        </w:tc>
        <w:tc>
          <w:tcPr>
            <w:shd w:fill="auto" w:val="clear"/>
          </w:tcPr>
          <w:sdt>
            <w:sdtPr>
              <w:tag w:val="goog_rdk_2836"/>
            </w:sdtPr>
            <w:sdtContent>
              <w:p w:rsidR="00000000" w:rsidDel="00000000" w:rsidP="00000000" w:rsidRDefault="00000000" w:rsidRPr="00000000" w14:paraId="0000098A">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837"/>
            </w:sdtPr>
            <w:sdtContent>
              <w:p w:rsidR="00000000" w:rsidDel="00000000" w:rsidP="00000000" w:rsidRDefault="00000000" w:rsidRPr="00000000" w14:paraId="0000098B">
                <w:pPr>
                  <w:spacing w:after="0" w:line="240" w:lineRule="auto"/>
                  <w:rPr>
                    <w:color w:val="000000"/>
                  </w:rPr>
                </w:pPr>
                <w:r w:rsidDel="00000000" w:rsidR="00000000" w:rsidRPr="00000000">
                  <w:rPr>
                    <w:color w:val="000000"/>
                    <w:rtl w:val="0"/>
                  </w:rPr>
                  <w:t xml:space="preserve">Researcher</w:t>
                </w:r>
              </w:p>
            </w:sdtContent>
          </w:sdt>
        </w:tc>
        <w:tc>
          <w:tcPr>
            <w:shd w:fill="auto" w:val="clear"/>
          </w:tcPr>
          <w:sdt>
            <w:sdtPr>
              <w:tag w:val="goog_rdk_2838"/>
            </w:sdtPr>
            <w:sdtContent>
              <w:p w:rsidR="00000000" w:rsidDel="00000000" w:rsidP="00000000" w:rsidRDefault="00000000" w:rsidRPr="00000000" w14:paraId="0000098C">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839"/>
            </w:sdtPr>
            <w:sdtContent>
              <w:p w:rsidR="00000000" w:rsidDel="00000000" w:rsidP="00000000" w:rsidRDefault="00000000" w:rsidRPr="00000000" w14:paraId="0000098D">
                <w:pPr>
                  <w:spacing w:after="0" w:line="240" w:lineRule="auto"/>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840"/>
            </w:sdtPr>
            <w:sdtContent>
              <w:p w:rsidR="00000000" w:rsidDel="00000000" w:rsidP="00000000" w:rsidRDefault="00000000" w:rsidRPr="00000000" w14:paraId="0000098E">
                <w:pPr>
                  <w:spacing w:after="0" w:line="240" w:lineRule="auto"/>
                  <w:rPr>
                    <w:color w:val="000000"/>
                  </w:rPr>
                </w:pPr>
                <w:r w:rsidDel="00000000" w:rsidR="00000000" w:rsidRPr="00000000">
                  <w:rPr>
                    <w:color w:val="000000"/>
                    <w:rtl w:val="0"/>
                  </w:rPr>
                  <w:t xml:space="preserve">58</w:t>
                </w:r>
              </w:p>
            </w:sdtContent>
          </w:sdt>
        </w:tc>
        <w:tc>
          <w:tcPr>
            <w:shd w:fill="auto" w:val="clear"/>
          </w:tcPr>
          <w:sdt>
            <w:sdtPr>
              <w:tag w:val="goog_rdk_2841"/>
            </w:sdtPr>
            <w:sdtContent>
              <w:p w:rsidR="00000000" w:rsidDel="00000000" w:rsidP="00000000" w:rsidRDefault="00000000" w:rsidRPr="00000000" w14:paraId="0000098F">
                <w:pPr>
                  <w:spacing w:after="0" w:line="240" w:lineRule="auto"/>
                  <w:rPr>
                    <w:color w:val="000000"/>
                  </w:rPr>
                </w:pPr>
                <w:r w:rsidDel="00000000" w:rsidR="00000000" w:rsidRPr="00000000">
                  <w:rPr>
                    <w:color w:val="000000"/>
                    <w:rtl w:val="0"/>
                  </w:rPr>
                  <w:t xml:space="preserve">Eric Nsabimana</w:t>
                </w:r>
              </w:p>
            </w:sdtContent>
          </w:sdt>
        </w:tc>
        <w:tc>
          <w:tcPr>
            <w:shd w:fill="auto" w:val="clear"/>
          </w:tcPr>
          <w:sdt>
            <w:sdtPr>
              <w:tag w:val="goog_rdk_2842"/>
            </w:sdtPr>
            <w:sdtContent>
              <w:p w:rsidR="00000000" w:rsidDel="00000000" w:rsidP="00000000" w:rsidRDefault="00000000" w:rsidRPr="00000000" w14:paraId="00000990">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843"/>
            </w:sdtPr>
            <w:sdtContent>
              <w:p w:rsidR="00000000" w:rsidDel="00000000" w:rsidP="00000000" w:rsidRDefault="00000000" w:rsidRPr="00000000" w14:paraId="00000991">
                <w:pPr>
                  <w:spacing w:after="0" w:line="240" w:lineRule="auto"/>
                  <w:rPr>
                    <w:color w:val="000000"/>
                  </w:rPr>
                </w:pPr>
                <w:r w:rsidDel="00000000" w:rsidR="00000000" w:rsidRPr="00000000">
                  <w:rPr>
                    <w:color w:val="000000"/>
                    <w:rtl w:val="0"/>
                  </w:rPr>
                  <w:t xml:space="preserve">Data and GIS specialist</w:t>
                </w:r>
              </w:p>
            </w:sdtContent>
          </w:sdt>
        </w:tc>
        <w:tc>
          <w:tcPr>
            <w:shd w:fill="auto" w:val="clear"/>
          </w:tcPr>
          <w:sdt>
            <w:sdtPr>
              <w:tag w:val="goog_rdk_2844"/>
            </w:sdtPr>
            <w:sdtContent>
              <w:p w:rsidR="00000000" w:rsidDel="00000000" w:rsidP="00000000" w:rsidRDefault="00000000" w:rsidRPr="00000000" w14:paraId="00000992">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845"/>
            </w:sdtPr>
            <w:sdtContent>
              <w:p w:rsidR="00000000" w:rsidDel="00000000" w:rsidP="00000000" w:rsidRDefault="00000000" w:rsidRPr="00000000" w14:paraId="00000993">
                <w:pPr>
                  <w:spacing w:after="0" w:line="240" w:lineRule="auto"/>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846"/>
            </w:sdtPr>
            <w:sdtContent>
              <w:p w:rsidR="00000000" w:rsidDel="00000000" w:rsidP="00000000" w:rsidRDefault="00000000" w:rsidRPr="00000000" w14:paraId="00000994">
                <w:pPr>
                  <w:spacing w:after="0" w:line="240" w:lineRule="auto"/>
                  <w:rPr>
                    <w:color w:val="000000"/>
                  </w:rPr>
                </w:pPr>
                <w:r w:rsidDel="00000000" w:rsidR="00000000" w:rsidRPr="00000000">
                  <w:rPr>
                    <w:color w:val="000000"/>
                    <w:rtl w:val="0"/>
                  </w:rPr>
                  <w:t xml:space="preserve">59</w:t>
                </w:r>
              </w:p>
            </w:sdtContent>
          </w:sdt>
        </w:tc>
        <w:tc>
          <w:tcPr>
            <w:shd w:fill="auto" w:val="clear"/>
          </w:tcPr>
          <w:sdt>
            <w:sdtPr>
              <w:tag w:val="goog_rdk_2847"/>
            </w:sdtPr>
            <w:sdtContent>
              <w:p w:rsidR="00000000" w:rsidDel="00000000" w:rsidP="00000000" w:rsidRDefault="00000000" w:rsidRPr="00000000" w14:paraId="00000995">
                <w:pPr>
                  <w:spacing w:after="0" w:line="240" w:lineRule="auto"/>
                  <w:rPr>
                    <w:color w:val="000000"/>
                  </w:rPr>
                </w:pPr>
                <w:r w:rsidDel="00000000" w:rsidR="00000000" w:rsidRPr="00000000">
                  <w:rPr>
                    <w:color w:val="000000"/>
                    <w:rtl w:val="0"/>
                  </w:rPr>
                  <w:t xml:space="preserve">Mwungura Marc</w:t>
                </w:r>
              </w:p>
            </w:sdtContent>
          </w:sdt>
        </w:tc>
        <w:tc>
          <w:tcPr>
            <w:shd w:fill="auto" w:val="clear"/>
          </w:tcPr>
          <w:sdt>
            <w:sdtPr>
              <w:tag w:val="goog_rdk_2848"/>
            </w:sdtPr>
            <w:sdtContent>
              <w:p w:rsidR="00000000" w:rsidDel="00000000" w:rsidP="00000000" w:rsidRDefault="00000000" w:rsidRPr="00000000" w14:paraId="00000996">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849"/>
            </w:sdtPr>
            <w:sdtContent>
              <w:p w:rsidR="00000000" w:rsidDel="00000000" w:rsidP="00000000" w:rsidRDefault="00000000" w:rsidRPr="00000000" w14:paraId="00000997">
                <w:pPr>
                  <w:spacing w:after="0" w:line="240" w:lineRule="auto"/>
                  <w:rPr>
                    <w:color w:val="000000"/>
                  </w:rPr>
                </w:pPr>
                <w:r w:rsidDel="00000000" w:rsidR="00000000" w:rsidRPr="00000000">
                  <w:rPr>
                    <w:color w:val="000000"/>
                    <w:rtl w:val="0"/>
                  </w:rPr>
                  <w:t xml:space="preserve">Research Technician</w:t>
                </w:r>
              </w:p>
            </w:sdtContent>
          </w:sdt>
        </w:tc>
        <w:tc>
          <w:tcPr>
            <w:shd w:fill="auto" w:val="clear"/>
          </w:tcPr>
          <w:sdt>
            <w:sdtPr>
              <w:tag w:val="goog_rdk_2850"/>
            </w:sdtPr>
            <w:sdtContent>
              <w:p w:rsidR="00000000" w:rsidDel="00000000" w:rsidP="00000000" w:rsidRDefault="00000000" w:rsidRPr="00000000" w14:paraId="00000998">
                <w:pPr>
                  <w:spacing w:after="0" w:line="240" w:lineRule="auto"/>
                  <w:rPr>
                    <w:color w:val="000000"/>
                  </w:rPr>
                </w:pPr>
                <w:r w:rsidDel="00000000" w:rsidR="00000000" w:rsidRPr="00000000">
                  <w:rPr>
                    <w:color w:val="000000"/>
                    <w:rtl w:val="0"/>
                  </w:rPr>
                  <w:t xml:space="preserve"> </w:t>
                </w:r>
              </w:p>
            </w:sdtContent>
          </w:sdt>
        </w:tc>
        <w:tc>
          <w:tcPr>
            <w:shd w:fill="auto" w:val="clear"/>
          </w:tcPr>
          <w:sdt>
            <w:sdtPr>
              <w:tag w:val="goog_rdk_2851"/>
            </w:sdtPr>
            <w:sdtContent>
              <w:p w:rsidR="00000000" w:rsidDel="00000000" w:rsidP="00000000" w:rsidRDefault="00000000" w:rsidRPr="00000000" w14:paraId="00000999">
                <w:pPr>
                  <w:spacing w:after="0" w:line="240" w:lineRule="auto"/>
                  <w:rPr>
                    <w:color w:val="000000"/>
                  </w:rPr>
                </w:pPr>
                <w:r w:rsidDel="00000000" w:rsidR="00000000" w:rsidRPr="00000000">
                  <w:rPr>
                    <w:color w:val="000000"/>
                    <w:rtl w:val="0"/>
                  </w:rPr>
                  <w:t xml:space="preserve"> </w:t>
                </w:r>
              </w:p>
            </w:sdtContent>
          </w:sdt>
        </w:tc>
      </w:tr>
      <w:tr>
        <w:trPr>
          <w:cantSplit w:val="0"/>
          <w:trHeight w:val="313" w:hRule="atLeast"/>
          <w:tblHeader w:val="0"/>
        </w:trPr>
        <w:tc>
          <w:tcPr>
            <w:shd w:fill="auto" w:val="clear"/>
          </w:tcPr>
          <w:sdt>
            <w:sdtPr>
              <w:tag w:val="goog_rdk_2852"/>
            </w:sdtPr>
            <w:sdtContent>
              <w:p w:rsidR="00000000" w:rsidDel="00000000" w:rsidP="00000000" w:rsidRDefault="00000000" w:rsidRPr="00000000" w14:paraId="0000099A">
                <w:pPr>
                  <w:spacing w:after="0" w:line="240" w:lineRule="auto"/>
                  <w:rPr>
                    <w:color w:val="000000"/>
                  </w:rPr>
                </w:pPr>
                <w:r w:rsidDel="00000000" w:rsidR="00000000" w:rsidRPr="00000000">
                  <w:rPr>
                    <w:color w:val="000000"/>
                    <w:rtl w:val="0"/>
                  </w:rPr>
                  <w:t xml:space="preserve">60</w:t>
                </w:r>
              </w:p>
            </w:sdtContent>
          </w:sdt>
        </w:tc>
        <w:tc>
          <w:tcPr>
            <w:shd w:fill="auto" w:val="clear"/>
          </w:tcPr>
          <w:sdt>
            <w:sdtPr>
              <w:tag w:val="goog_rdk_2853"/>
            </w:sdtPr>
            <w:sdtContent>
              <w:p w:rsidR="00000000" w:rsidDel="00000000" w:rsidP="00000000" w:rsidRDefault="00000000" w:rsidRPr="00000000" w14:paraId="0000099B">
                <w:pPr>
                  <w:spacing w:after="0" w:line="240" w:lineRule="auto"/>
                  <w:rPr>
                    <w:color w:val="000000"/>
                  </w:rPr>
                </w:pPr>
                <w:r w:rsidDel="00000000" w:rsidR="00000000" w:rsidRPr="00000000">
                  <w:rPr>
                    <w:color w:val="000000"/>
                    <w:rtl w:val="0"/>
                  </w:rPr>
                  <w:t xml:space="preserve">Olivier Ndayitegeye</w:t>
                </w:r>
              </w:p>
            </w:sdtContent>
          </w:sdt>
        </w:tc>
        <w:tc>
          <w:tcPr>
            <w:shd w:fill="auto" w:val="clear"/>
          </w:tcPr>
          <w:sdt>
            <w:sdtPr>
              <w:tag w:val="goog_rdk_2854"/>
            </w:sdtPr>
            <w:sdtContent>
              <w:p w:rsidR="00000000" w:rsidDel="00000000" w:rsidP="00000000" w:rsidRDefault="00000000" w:rsidRPr="00000000" w14:paraId="0000099C">
                <w:pPr>
                  <w:spacing w:after="0" w:line="240" w:lineRule="auto"/>
                  <w:rPr>
                    <w:color w:val="000000"/>
                  </w:rPr>
                </w:pPr>
                <w:r w:rsidDel="00000000" w:rsidR="00000000" w:rsidRPr="00000000">
                  <w:rPr>
                    <w:color w:val="000000"/>
                    <w:rtl w:val="0"/>
                  </w:rPr>
                  <w:t xml:space="preserve">RAB</w:t>
                </w:r>
              </w:p>
            </w:sdtContent>
          </w:sdt>
        </w:tc>
        <w:tc>
          <w:tcPr>
            <w:shd w:fill="auto" w:val="clear"/>
          </w:tcPr>
          <w:sdt>
            <w:sdtPr>
              <w:tag w:val="goog_rdk_2855"/>
            </w:sdtPr>
            <w:sdtContent>
              <w:p w:rsidR="00000000" w:rsidDel="00000000" w:rsidP="00000000" w:rsidRDefault="00000000" w:rsidRPr="00000000" w14:paraId="0000099D">
                <w:pPr>
                  <w:spacing w:after="0" w:line="240" w:lineRule="auto"/>
                  <w:rPr>
                    <w:color w:val="000000"/>
                  </w:rPr>
                </w:pPr>
                <w:r w:rsidDel="00000000" w:rsidR="00000000" w:rsidRPr="00000000">
                  <w:rPr>
                    <w:color w:val="000000"/>
                    <w:rtl w:val="0"/>
                  </w:rPr>
                  <w:t xml:space="preserve">Researcher</w:t>
                </w:r>
              </w:p>
            </w:sdtContent>
          </w:sdt>
        </w:tc>
        <w:tc>
          <w:tcPr>
            <w:shd w:fill="auto" w:val="clear"/>
          </w:tcPr>
          <w:sdt>
            <w:sdtPr>
              <w:tag w:val="goog_rdk_2856"/>
            </w:sdtPr>
            <w:sdtContent>
              <w:p w:rsidR="00000000" w:rsidDel="00000000" w:rsidP="00000000" w:rsidRDefault="00000000" w:rsidRPr="00000000" w14:paraId="0000099E">
                <w:pPr>
                  <w:spacing w:after="0" w:line="240" w:lineRule="auto"/>
                  <w:rPr>
                    <w:color w:val="0563c1"/>
                    <w:u w:val="single"/>
                  </w:rPr>
                </w:pPr>
                <w:hyperlink r:id="rId127">
                  <w:r w:rsidDel="00000000" w:rsidR="00000000" w:rsidRPr="00000000">
                    <w:rPr>
                      <w:color w:val="0563c1"/>
                      <w:u w:val="single"/>
                      <w:rtl w:val="0"/>
                    </w:rPr>
                    <w:t xml:space="preserve">olivier.ndayitegeye@rab.gov.rw</w:t>
                  </w:r>
                </w:hyperlink>
                <w:r w:rsidDel="00000000" w:rsidR="00000000" w:rsidRPr="00000000">
                  <w:rPr>
                    <w:rtl w:val="0"/>
                  </w:rPr>
                </w:r>
              </w:p>
            </w:sdtContent>
          </w:sdt>
        </w:tc>
        <w:tc>
          <w:tcPr>
            <w:shd w:fill="auto" w:val="clear"/>
          </w:tcPr>
          <w:sdt>
            <w:sdtPr>
              <w:tag w:val="goog_rdk_2857"/>
            </w:sdtPr>
            <w:sdtContent>
              <w:p w:rsidR="00000000" w:rsidDel="00000000" w:rsidP="00000000" w:rsidRDefault="00000000" w:rsidRPr="00000000" w14:paraId="0000099F">
                <w:pPr>
                  <w:spacing w:after="0" w:line="240" w:lineRule="auto"/>
                  <w:rPr>
                    <w:color w:val="000000"/>
                  </w:rPr>
                </w:pPr>
                <w:r w:rsidDel="00000000" w:rsidR="00000000" w:rsidRPr="00000000">
                  <w:rPr>
                    <w:color w:val="000000"/>
                    <w:rtl w:val="0"/>
                  </w:rPr>
                  <w:t xml:space="preserve">0788653615</w:t>
                </w:r>
              </w:p>
            </w:sdtContent>
          </w:sdt>
        </w:tc>
      </w:tr>
    </w:tbl>
    <w:sdt>
      <w:sdtPr>
        <w:tag w:val="goog_rdk_2858"/>
      </w:sdtPr>
      <w:sdtContent>
        <w:p w:rsidR="00000000" w:rsidDel="00000000" w:rsidP="00000000" w:rsidRDefault="00000000" w:rsidRPr="00000000" w14:paraId="000009A0">
          <w:pPr>
            <w:rPr/>
          </w:pPr>
          <w:r w:rsidDel="00000000" w:rsidR="00000000" w:rsidRPr="00000000">
            <w:rPr>
              <w:rtl w:val="0"/>
            </w:rPr>
          </w:r>
        </w:p>
      </w:sdtContent>
    </w:sdt>
    <w:sdt>
      <w:sdtPr>
        <w:tag w:val="goog_rdk_2859"/>
      </w:sdtPr>
      <w:sdtContent>
        <w:p w:rsidR="00000000" w:rsidDel="00000000" w:rsidP="00000000" w:rsidRDefault="00000000" w:rsidRPr="00000000" w14:paraId="000009A1">
          <w:pPr>
            <w:rPr/>
          </w:pPr>
          <w:r w:rsidDel="00000000" w:rsidR="00000000" w:rsidRPr="00000000">
            <w:br w:type="page"/>
          </w:r>
          <w:r w:rsidDel="00000000" w:rsidR="00000000" w:rsidRPr="00000000">
            <w:rPr>
              <w:rtl w:val="0"/>
            </w:rPr>
          </w:r>
        </w:p>
      </w:sdtContent>
    </w:sdt>
    <w:sdt>
      <w:sdtPr>
        <w:tag w:val="goog_rdk_2860"/>
      </w:sdtPr>
      <w:sdtContent>
        <w:p w:rsidR="00000000" w:rsidDel="00000000" w:rsidP="00000000" w:rsidRDefault="00000000" w:rsidRPr="00000000" w14:paraId="000009A2">
          <w:pPr>
            <w:rPr>
              <w:b w:val="1"/>
              <w:color w:val="000000"/>
            </w:rPr>
          </w:pPr>
          <w:r w:rsidDel="00000000" w:rsidR="00000000" w:rsidRPr="00000000">
            <w:rPr>
              <w:b w:val="1"/>
              <w:color w:val="000000"/>
              <w:rtl w:val="0"/>
            </w:rPr>
            <w:t xml:space="preserve">List of participants for the national workshop in Rwamagana</w:t>
          </w:r>
        </w:p>
      </w:sdtContent>
    </w:sdt>
    <w:tbl>
      <w:tblPr>
        <w:tblStyle w:val="Table13"/>
        <w:tblW w:w="1232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2"/>
        <w:gridCol w:w="2338"/>
        <w:gridCol w:w="1701"/>
        <w:gridCol w:w="2268"/>
        <w:gridCol w:w="3402"/>
        <w:gridCol w:w="2127"/>
        <w:tblGridChange w:id="0">
          <w:tblGrid>
            <w:gridCol w:w="492"/>
            <w:gridCol w:w="2338"/>
            <w:gridCol w:w="1701"/>
            <w:gridCol w:w="2268"/>
            <w:gridCol w:w="3402"/>
            <w:gridCol w:w="2127"/>
          </w:tblGrid>
        </w:tblGridChange>
      </w:tblGrid>
      <w:tr>
        <w:trPr>
          <w:cantSplit w:val="0"/>
          <w:trHeight w:val="570" w:hRule="atLeast"/>
          <w:tblHeader w:val="0"/>
        </w:trPr>
        <w:tc>
          <w:tcPr>
            <w:shd w:fill="bfbfbf" w:val="clear"/>
          </w:tcPr>
          <w:sdt>
            <w:sdtPr>
              <w:tag w:val="goog_rdk_2861"/>
            </w:sdtPr>
            <w:sdtContent>
              <w:p w:rsidR="00000000" w:rsidDel="00000000" w:rsidP="00000000" w:rsidRDefault="00000000" w:rsidRPr="00000000" w14:paraId="000009A3">
                <w:pPr>
                  <w:rPr>
                    <w:b w:val="1"/>
                  </w:rPr>
                </w:pPr>
                <w:r w:rsidDel="00000000" w:rsidR="00000000" w:rsidRPr="00000000">
                  <w:rPr>
                    <w:b w:val="1"/>
                    <w:rtl w:val="0"/>
                  </w:rPr>
                  <w:t xml:space="preserve">No</w:t>
                </w:r>
              </w:p>
            </w:sdtContent>
          </w:sdt>
        </w:tc>
        <w:tc>
          <w:tcPr>
            <w:shd w:fill="bfbfbf" w:val="clear"/>
          </w:tcPr>
          <w:sdt>
            <w:sdtPr>
              <w:tag w:val="goog_rdk_2862"/>
            </w:sdtPr>
            <w:sdtContent>
              <w:p w:rsidR="00000000" w:rsidDel="00000000" w:rsidP="00000000" w:rsidRDefault="00000000" w:rsidRPr="00000000" w14:paraId="000009A4">
                <w:pPr>
                  <w:rPr>
                    <w:b w:val="1"/>
                  </w:rPr>
                </w:pPr>
                <w:r w:rsidDel="00000000" w:rsidR="00000000" w:rsidRPr="00000000">
                  <w:rPr>
                    <w:b w:val="1"/>
                    <w:rtl w:val="0"/>
                  </w:rPr>
                  <w:t xml:space="preserve">GOVERNMENT OFFICERS CATEGORY</w:t>
                </w:r>
              </w:p>
            </w:sdtContent>
          </w:sdt>
        </w:tc>
        <w:tc>
          <w:tcPr>
            <w:shd w:fill="bfbfbf" w:val="clear"/>
          </w:tcPr>
          <w:sdt>
            <w:sdtPr>
              <w:tag w:val="goog_rdk_2863"/>
            </w:sdtPr>
            <w:sdtContent>
              <w:p w:rsidR="00000000" w:rsidDel="00000000" w:rsidP="00000000" w:rsidRDefault="00000000" w:rsidRPr="00000000" w14:paraId="000009A5">
                <w:pPr>
                  <w:rPr>
                    <w:b w:val="1"/>
                  </w:rPr>
                </w:pPr>
                <w:r w:rsidDel="00000000" w:rsidR="00000000" w:rsidRPr="00000000">
                  <w:rPr>
                    <w:b w:val="1"/>
                    <w:rtl w:val="0"/>
                  </w:rPr>
                  <w:t xml:space="preserve">Organisation</w:t>
                </w:r>
              </w:p>
            </w:sdtContent>
          </w:sdt>
        </w:tc>
        <w:tc>
          <w:tcPr>
            <w:shd w:fill="bfbfbf" w:val="clear"/>
          </w:tcPr>
          <w:sdt>
            <w:sdtPr>
              <w:tag w:val="goog_rdk_2864"/>
            </w:sdtPr>
            <w:sdtContent>
              <w:p w:rsidR="00000000" w:rsidDel="00000000" w:rsidP="00000000" w:rsidRDefault="00000000" w:rsidRPr="00000000" w14:paraId="000009A6">
                <w:pPr>
                  <w:rPr>
                    <w:b w:val="1"/>
                  </w:rPr>
                </w:pPr>
                <w:r w:rsidDel="00000000" w:rsidR="00000000" w:rsidRPr="00000000">
                  <w:rPr>
                    <w:b w:val="1"/>
                    <w:rtl w:val="0"/>
                  </w:rPr>
                  <w:t xml:space="preserve">Position</w:t>
                </w:r>
              </w:p>
            </w:sdtContent>
          </w:sdt>
        </w:tc>
        <w:tc>
          <w:tcPr>
            <w:shd w:fill="bfbfbf" w:val="clear"/>
          </w:tcPr>
          <w:sdt>
            <w:sdtPr>
              <w:tag w:val="goog_rdk_2865"/>
            </w:sdtPr>
            <w:sdtContent>
              <w:p w:rsidR="00000000" w:rsidDel="00000000" w:rsidP="00000000" w:rsidRDefault="00000000" w:rsidRPr="00000000" w14:paraId="000009A7">
                <w:pPr>
                  <w:rPr>
                    <w:b w:val="1"/>
                  </w:rPr>
                </w:pPr>
                <w:r w:rsidDel="00000000" w:rsidR="00000000" w:rsidRPr="00000000">
                  <w:rPr>
                    <w:b w:val="1"/>
                    <w:rtl w:val="0"/>
                  </w:rPr>
                  <w:t xml:space="preserve">Email Address</w:t>
                </w:r>
              </w:p>
            </w:sdtContent>
          </w:sdt>
        </w:tc>
        <w:tc>
          <w:tcPr>
            <w:shd w:fill="bfbfbf" w:val="clear"/>
          </w:tcPr>
          <w:sdt>
            <w:sdtPr>
              <w:tag w:val="goog_rdk_2866"/>
            </w:sdtPr>
            <w:sdtContent>
              <w:p w:rsidR="00000000" w:rsidDel="00000000" w:rsidP="00000000" w:rsidRDefault="00000000" w:rsidRPr="00000000" w14:paraId="000009A8">
                <w:pPr>
                  <w:rPr>
                    <w:b w:val="1"/>
                  </w:rPr>
                </w:pPr>
                <w:r w:rsidDel="00000000" w:rsidR="00000000" w:rsidRPr="00000000">
                  <w:rPr>
                    <w:b w:val="1"/>
                    <w:rtl w:val="0"/>
                  </w:rPr>
                  <w:t xml:space="preserve">Telephone</w:t>
                </w:r>
              </w:p>
            </w:sdtContent>
          </w:sdt>
        </w:tc>
      </w:tr>
      <w:tr>
        <w:trPr>
          <w:cantSplit w:val="0"/>
          <w:trHeight w:val="390" w:hRule="atLeast"/>
          <w:tblHeader w:val="0"/>
        </w:trPr>
        <w:tc>
          <w:tcPr/>
          <w:sdt>
            <w:sdtPr>
              <w:tag w:val="goog_rdk_2867"/>
            </w:sdtPr>
            <w:sdtContent>
              <w:p w:rsidR="00000000" w:rsidDel="00000000" w:rsidP="00000000" w:rsidRDefault="00000000" w:rsidRPr="00000000" w14:paraId="000009A9">
                <w:pPr>
                  <w:rPr/>
                </w:pPr>
                <w:r w:rsidDel="00000000" w:rsidR="00000000" w:rsidRPr="00000000">
                  <w:rPr>
                    <w:rtl w:val="0"/>
                  </w:rPr>
                  <w:t xml:space="preserve">1</w:t>
                </w:r>
              </w:p>
            </w:sdtContent>
          </w:sdt>
        </w:tc>
        <w:tc>
          <w:tcPr/>
          <w:sdt>
            <w:sdtPr>
              <w:tag w:val="goog_rdk_2868"/>
            </w:sdtPr>
            <w:sdtContent>
              <w:p w:rsidR="00000000" w:rsidDel="00000000" w:rsidP="00000000" w:rsidRDefault="00000000" w:rsidRPr="00000000" w14:paraId="000009AA">
                <w:pPr>
                  <w:rPr/>
                </w:pPr>
                <w:r w:rsidDel="00000000" w:rsidR="00000000" w:rsidRPr="00000000">
                  <w:rPr>
                    <w:rtl w:val="0"/>
                  </w:rPr>
                  <w:t xml:space="preserve">Mugisha John baptiste</w:t>
                </w:r>
              </w:p>
            </w:sdtContent>
          </w:sdt>
        </w:tc>
        <w:tc>
          <w:tcPr/>
          <w:sdt>
            <w:sdtPr>
              <w:tag w:val="goog_rdk_2869"/>
            </w:sdtPr>
            <w:sdtContent>
              <w:p w:rsidR="00000000" w:rsidDel="00000000" w:rsidP="00000000" w:rsidRDefault="00000000" w:rsidRPr="00000000" w14:paraId="000009AB">
                <w:pPr>
                  <w:rPr/>
                </w:pPr>
                <w:r w:rsidDel="00000000" w:rsidR="00000000" w:rsidRPr="00000000">
                  <w:rPr>
                    <w:rtl w:val="0"/>
                  </w:rPr>
                  <w:t xml:space="preserve">MINAGRI</w:t>
                </w:r>
              </w:p>
            </w:sdtContent>
          </w:sdt>
        </w:tc>
        <w:tc>
          <w:tcPr/>
          <w:sdt>
            <w:sdtPr>
              <w:tag w:val="goog_rdk_2870"/>
            </w:sdtPr>
            <w:sdtContent>
              <w:p w:rsidR="00000000" w:rsidDel="00000000" w:rsidP="00000000" w:rsidRDefault="00000000" w:rsidRPr="00000000" w14:paraId="000009AC">
                <w:pPr>
                  <w:rPr/>
                </w:pPr>
                <w:r w:rsidDel="00000000" w:rsidR="00000000" w:rsidRPr="00000000">
                  <w:rPr>
                    <w:rtl w:val="0"/>
                  </w:rPr>
                  <w:t xml:space="preserve">System Administration Specialist</w:t>
                </w:r>
              </w:p>
            </w:sdtContent>
          </w:sdt>
        </w:tc>
        <w:tc>
          <w:tcPr/>
          <w:sdt>
            <w:sdtPr>
              <w:tag w:val="goog_rdk_2871"/>
            </w:sdtPr>
            <w:sdtContent>
              <w:p w:rsidR="00000000" w:rsidDel="00000000" w:rsidP="00000000" w:rsidRDefault="00000000" w:rsidRPr="00000000" w14:paraId="000009AD">
                <w:pPr>
                  <w:rPr>
                    <w:u w:val="single"/>
                  </w:rPr>
                </w:pPr>
                <w:r w:rsidDel="00000000" w:rsidR="00000000" w:rsidRPr="00000000">
                  <w:rPr>
                    <w:u w:val="single"/>
                    <w:rtl w:val="0"/>
                  </w:rPr>
                  <w:t xml:space="preserve">jbmugisha@minagri.gov.rw </w:t>
                </w:r>
              </w:p>
            </w:sdtContent>
          </w:sdt>
        </w:tc>
        <w:tc>
          <w:tcPr/>
          <w:sdt>
            <w:sdtPr>
              <w:tag w:val="goog_rdk_2872"/>
            </w:sdtPr>
            <w:sdtContent>
              <w:p w:rsidR="00000000" w:rsidDel="00000000" w:rsidP="00000000" w:rsidRDefault="00000000" w:rsidRPr="00000000" w14:paraId="000009AE">
                <w:pPr>
                  <w:rPr/>
                </w:pPr>
                <w:r w:rsidDel="00000000" w:rsidR="00000000" w:rsidRPr="00000000">
                  <w:rPr>
                    <w:rtl w:val="0"/>
                  </w:rPr>
                  <w:t xml:space="preserve"> </w:t>
                </w:r>
              </w:p>
            </w:sdtContent>
          </w:sdt>
        </w:tc>
      </w:tr>
      <w:tr>
        <w:trPr>
          <w:cantSplit w:val="0"/>
          <w:trHeight w:val="300" w:hRule="atLeast"/>
          <w:tblHeader w:val="0"/>
        </w:trPr>
        <w:tc>
          <w:tcPr/>
          <w:sdt>
            <w:sdtPr>
              <w:tag w:val="goog_rdk_2873"/>
            </w:sdtPr>
            <w:sdtContent>
              <w:p w:rsidR="00000000" w:rsidDel="00000000" w:rsidP="00000000" w:rsidRDefault="00000000" w:rsidRPr="00000000" w14:paraId="000009AF">
                <w:pPr>
                  <w:rPr/>
                </w:pPr>
                <w:r w:rsidDel="00000000" w:rsidR="00000000" w:rsidRPr="00000000">
                  <w:rPr>
                    <w:rtl w:val="0"/>
                  </w:rPr>
                  <w:t xml:space="preserve">2</w:t>
                </w:r>
              </w:p>
            </w:sdtContent>
          </w:sdt>
        </w:tc>
        <w:tc>
          <w:tcPr/>
          <w:sdt>
            <w:sdtPr>
              <w:tag w:val="goog_rdk_2874"/>
            </w:sdtPr>
            <w:sdtContent>
              <w:p w:rsidR="00000000" w:rsidDel="00000000" w:rsidP="00000000" w:rsidRDefault="00000000" w:rsidRPr="00000000" w14:paraId="000009B0">
                <w:pPr>
                  <w:rPr/>
                </w:pPr>
                <w:r w:rsidDel="00000000" w:rsidR="00000000" w:rsidRPr="00000000">
                  <w:rPr>
                    <w:rtl w:val="0"/>
                  </w:rPr>
                  <w:t xml:space="preserve">Nduwayezu Louis de Montfort </w:t>
                </w:r>
              </w:p>
            </w:sdtContent>
          </w:sdt>
        </w:tc>
        <w:tc>
          <w:tcPr/>
          <w:sdt>
            <w:sdtPr>
              <w:tag w:val="goog_rdk_2875"/>
            </w:sdtPr>
            <w:sdtContent>
              <w:p w:rsidR="00000000" w:rsidDel="00000000" w:rsidP="00000000" w:rsidRDefault="00000000" w:rsidRPr="00000000" w14:paraId="000009B1">
                <w:pPr>
                  <w:rPr/>
                </w:pPr>
                <w:r w:rsidDel="00000000" w:rsidR="00000000" w:rsidRPr="00000000">
                  <w:rPr>
                    <w:rtl w:val="0"/>
                  </w:rPr>
                  <w:t xml:space="preserve">RISA</w:t>
                </w:r>
              </w:p>
            </w:sdtContent>
          </w:sdt>
        </w:tc>
        <w:tc>
          <w:tcPr/>
          <w:sdt>
            <w:sdtPr>
              <w:tag w:val="goog_rdk_2876"/>
            </w:sdtPr>
            <w:sdtContent>
              <w:p w:rsidR="00000000" w:rsidDel="00000000" w:rsidP="00000000" w:rsidRDefault="00000000" w:rsidRPr="00000000" w14:paraId="000009B2">
                <w:pPr>
                  <w:rPr/>
                </w:pPr>
                <w:r w:rsidDel="00000000" w:rsidR="00000000" w:rsidRPr="00000000">
                  <w:rPr>
                    <w:rtl w:val="0"/>
                  </w:rPr>
                  <w:t xml:space="preserve">Information specialist</w:t>
                </w:r>
              </w:p>
            </w:sdtContent>
          </w:sdt>
        </w:tc>
        <w:tc>
          <w:tcPr/>
          <w:sdt>
            <w:sdtPr>
              <w:tag w:val="goog_rdk_2877"/>
            </w:sdtPr>
            <w:sdtContent>
              <w:p w:rsidR="00000000" w:rsidDel="00000000" w:rsidP="00000000" w:rsidRDefault="00000000" w:rsidRPr="00000000" w14:paraId="000009B3">
                <w:pPr>
                  <w:rPr/>
                </w:pPr>
                <w:r w:rsidDel="00000000" w:rsidR="00000000" w:rsidRPr="00000000">
                  <w:rPr>
                    <w:rtl w:val="0"/>
                  </w:rPr>
                  <w:t xml:space="preserve">louisdemontfort.nduwayezu@risa.gov.rw</w:t>
                </w:r>
              </w:p>
            </w:sdtContent>
          </w:sdt>
        </w:tc>
        <w:tc>
          <w:tcPr/>
          <w:sdt>
            <w:sdtPr>
              <w:tag w:val="goog_rdk_2878"/>
            </w:sdtPr>
            <w:sdtContent>
              <w:p w:rsidR="00000000" w:rsidDel="00000000" w:rsidP="00000000" w:rsidRDefault="00000000" w:rsidRPr="00000000" w14:paraId="000009B4">
                <w:pPr>
                  <w:rPr/>
                </w:pPr>
                <w:r w:rsidDel="00000000" w:rsidR="00000000" w:rsidRPr="00000000">
                  <w:rPr>
                    <w:rtl w:val="0"/>
                  </w:rPr>
                  <w:t xml:space="preserve"> </w:t>
                </w:r>
              </w:p>
            </w:sdtContent>
          </w:sdt>
        </w:tc>
      </w:tr>
      <w:tr>
        <w:trPr>
          <w:cantSplit w:val="0"/>
          <w:trHeight w:val="600" w:hRule="atLeast"/>
          <w:tblHeader w:val="0"/>
        </w:trPr>
        <w:tc>
          <w:tcPr/>
          <w:sdt>
            <w:sdtPr>
              <w:tag w:val="goog_rdk_2879"/>
            </w:sdtPr>
            <w:sdtContent>
              <w:p w:rsidR="00000000" w:rsidDel="00000000" w:rsidP="00000000" w:rsidRDefault="00000000" w:rsidRPr="00000000" w14:paraId="000009B5">
                <w:pPr>
                  <w:rPr/>
                </w:pPr>
                <w:r w:rsidDel="00000000" w:rsidR="00000000" w:rsidRPr="00000000">
                  <w:rPr>
                    <w:rtl w:val="0"/>
                  </w:rPr>
                  <w:t xml:space="preserve">3</w:t>
                </w:r>
              </w:p>
            </w:sdtContent>
          </w:sdt>
        </w:tc>
        <w:tc>
          <w:tcPr/>
          <w:sdt>
            <w:sdtPr>
              <w:tag w:val="goog_rdk_2880"/>
            </w:sdtPr>
            <w:sdtContent>
              <w:p w:rsidR="00000000" w:rsidDel="00000000" w:rsidP="00000000" w:rsidRDefault="00000000" w:rsidRPr="00000000" w14:paraId="000009B6">
                <w:pPr>
                  <w:rPr/>
                </w:pPr>
                <w:r w:rsidDel="00000000" w:rsidR="00000000" w:rsidRPr="00000000">
                  <w:rPr>
                    <w:rtl w:val="0"/>
                  </w:rPr>
                  <w:t xml:space="preserve">MUHAYIMANA Cyprien</w:t>
                </w:r>
              </w:p>
            </w:sdtContent>
          </w:sdt>
          <w:sdt>
            <w:sdtPr>
              <w:tag w:val="goog_rdk_2881"/>
            </w:sdtPr>
            <w:sdtContent>
              <w:p w:rsidR="00000000" w:rsidDel="00000000" w:rsidP="00000000" w:rsidRDefault="00000000" w:rsidRPr="00000000" w14:paraId="000009B7">
                <w:pPr>
                  <w:jc w:val="right"/>
                  <w:rPr/>
                </w:pPr>
                <w:r w:rsidDel="00000000" w:rsidR="00000000" w:rsidRPr="00000000">
                  <w:rPr>
                    <w:rtl w:val="0"/>
                  </w:rPr>
                </w:r>
              </w:p>
            </w:sdtContent>
          </w:sdt>
        </w:tc>
        <w:tc>
          <w:tcPr/>
          <w:sdt>
            <w:sdtPr>
              <w:tag w:val="goog_rdk_2882"/>
            </w:sdtPr>
            <w:sdtContent>
              <w:p w:rsidR="00000000" w:rsidDel="00000000" w:rsidP="00000000" w:rsidRDefault="00000000" w:rsidRPr="00000000" w14:paraId="000009B8">
                <w:pPr>
                  <w:rPr/>
                </w:pPr>
                <w:r w:rsidDel="00000000" w:rsidR="00000000" w:rsidRPr="00000000">
                  <w:rPr>
                    <w:rtl w:val="0"/>
                  </w:rPr>
                  <w:t xml:space="preserve">Kayonza</w:t>
                </w:r>
              </w:p>
            </w:sdtContent>
          </w:sdt>
        </w:tc>
        <w:tc>
          <w:tcPr/>
          <w:sdt>
            <w:sdtPr>
              <w:tag w:val="goog_rdk_2883"/>
            </w:sdtPr>
            <w:sdtContent>
              <w:p w:rsidR="00000000" w:rsidDel="00000000" w:rsidP="00000000" w:rsidRDefault="00000000" w:rsidRPr="00000000" w14:paraId="000009B9">
                <w:pPr>
                  <w:rPr/>
                </w:pPr>
                <w:r w:rsidDel="00000000" w:rsidR="00000000" w:rsidRPr="00000000">
                  <w:rPr>
                    <w:rtl w:val="0"/>
                  </w:rPr>
                  <w:t xml:space="preserve">District Agronomist</w:t>
                </w:r>
              </w:p>
            </w:sdtContent>
          </w:sdt>
        </w:tc>
        <w:tc>
          <w:tcPr/>
          <w:sdt>
            <w:sdtPr>
              <w:tag w:val="goog_rdk_2884"/>
            </w:sdtPr>
            <w:sdtContent>
              <w:p w:rsidR="00000000" w:rsidDel="00000000" w:rsidP="00000000" w:rsidRDefault="00000000" w:rsidRPr="00000000" w14:paraId="000009BA">
                <w:pPr>
                  <w:rPr>
                    <w:u w:val="single"/>
                  </w:rPr>
                </w:pPr>
                <w:hyperlink r:id="rId128">
                  <w:r w:rsidDel="00000000" w:rsidR="00000000" w:rsidRPr="00000000">
                    <w:rPr>
                      <w:color w:val="0000ff"/>
                      <w:u w:val="single"/>
                      <w:rtl w:val="0"/>
                    </w:rPr>
                    <w:t xml:space="preserve">info@kayonza.gov.rw, kayonzadistrict@kayonza.gov.rw</w:t>
                  </w:r>
                </w:hyperlink>
                <w:r w:rsidDel="00000000" w:rsidR="00000000" w:rsidRPr="00000000">
                  <w:rPr>
                    <w:rtl w:val="0"/>
                  </w:rPr>
                </w:r>
              </w:p>
            </w:sdtContent>
          </w:sdt>
        </w:tc>
        <w:tc>
          <w:tcPr/>
          <w:sdt>
            <w:sdtPr>
              <w:tag w:val="goog_rdk_2885"/>
            </w:sdtPr>
            <w:sdtContent>
              <w:p w:rsidR="00000000" w:rsidDel="00000000" w:rsidP="00000000" w:rsidRDefault="00000000" w:rsidRPr="00000000" w14:paraId="000009BB">
                <w:pPr>
                  <w:rPr/>
                </w:pPr>
                <w:r w:rsidDel="00000000" w:rsidR="00000000" w:rsidRPr="00000000">
                  <w:rPr>
                    <w:rtl w:val="0"/>
                  </w:rPr>
                  <w:t xml:space="preserve">788552099</w:t>
                </w:r>
              </w:p>
            </w:sdtContent>
          </w:sdt>
        </w:tc>
      </w:tr>
      <w:tr>
        <w:trPr>
          <w:cantSplit w:val="0"/>
          <w:trHeight w:val="420" w:hRule="atLeast"/>
          <w:tblHeader w:val="0"/>
        </w:trPr>
        <w:tc>
          <w:tcPr/>
          <w:sdt>
            <w:sdtPr>
              <w:tag w:val="goog_rdk_2886"/>
            </w:sdtPr>
            <w:sdtContent>
              <w:p w:rsidR="00000000" w:rsidDel="00000000" w:rsidP="00000000" w:rsidRDefault="00000000" w:rsidRPr="00000000" w14:paraId="000009BC">
                <w:pPr>
                  <w:rPr/>
                </w:pPr>
                <w:r w:rsidDel="00000000" w:rsidR="00000000" w:rsidRPr="00000000">
                  <w:rPr>
                    <w:rtl w:val="0"/>
                  </w:rPr>
                  <w:t xml:space="preserve">4</w:t>
                </w:r>
              </w:p>
            </w:sdtContent>
          </w:sdt>
        </w:tc>
        <w:tc>
          <w:tcPr/>
          <w:sdt>
            <w:sdtPr>
              <w:tag w:val="goog_rdk_2887"/>
            </w:sdtPr>
            <w:sdtContent>
              <w:p w:rsidR="00000000" w:rsidDel="00000000" w:rsidP="00000000" w:rsidRDefault="00000000" w:rsidRPr="00000000" w14:paraId="000009BD">
                <w:pPr>
                  <w:rPr/>
                </w:pPr>
                <w:r w:rsidDel="00000000" w:rsidR="00000000" w:rsidRPr="00000000">
                  <w:rPr>
                    <w:rtl w:val="0"/>
                  </w:rPr>
                  <w:t xml:space="preserve">Innocent Ukizuru</w:t>
                </w:r>
              </w:p>
            </w:sdtContent>
          </w:sdt>
        </w:tc>
        <w:tc>
          <w:tcPr/>
          <w:sdt>
            <w:sdtPr>
              <w:tag w:val="goog_rdk_2888"/>
            </w:sdtPr>
            <w:sdtContent>
              <w:p w:rsidR="00000000" w:rsidDel="00000000" w:rsidP="00000000" w:rsidRDefault="00000000" w:rsidRPr="00000000" w14:paraId="000009BE">
                <w:pPr>
                  <w:rPr/>
                </w:pPr>
                <w:r w:rsidDel="00000000" w:rsidR="00000000" w:rsidRPr="00000000">
                  <w:rPr>
                    <w:rtl w:val="0"/>
                  </w:rPr>
                  <w:t xml:space="preserve">Rwamagana</w:t>
                </w:r>
              </w:p>
            </w:sdtContent>
          </w:sdt>
        </w:tc>
        <w:tc>
          <w:tcPr/>
          <w:sdt>
            <w:sdtPr>
              <w:tag w:val="goog_rdk_2889"/>
            </w:sdtPr>
            <w:sdtContent>
              <w:p w:rsidR="00000000" w:rsidDel="00000000" w:rsidP="00000000" w:rsidRDefault="00000000" w:rsidRPr="00000000" w14:paraId="000009BF">
                <w:pPr>
                  <w:rPr/>
                </w:pPr>
                <w:r w:rsidDel="00000000" w:rsidR="00000000" w:rsidRPr="00000000">
                  <w:rPr>
                    <w:rtl w:val="0"/>
                  </w:rPr>
                  <w:t xml:space="preserve">District Agronomist</w:t>
                </w:r>
              </w:p>
            </w:sdtContent>
          </w:sdt>
        </w:tc>
        <w:tc>
          <w:tcPr/>
          <w:sdt>
            <w:sdtPr>
              <w:tag w:val="goog_rdk_2890"/>
            </w:sdtPr>
            <w:sdtContent>
              <w:p w:rsidR="00000000" w:rsidDel="00000000" w:rsidP="00000000" w:rsidRDefault="00000000" w:rsidRPr="00000000" w14:paraId="000009C0">
                <w:pPr>
                  <w:rPr>
                    <w:u w:val="single"/>
                  </w:rPr>
                </w:pPr>
                <w:hyperlink r:id="rId129">
                  <w:r w:rsidDel="00000000" w:rsidR="00000000" w:rsidRPr="00000000">
                    <w:rPr>
                      <w:color w:val="0000ff"/>
                      <w:u w:val="single"/>
                      <w:rtl w:val="0"/>
                    </w:rPr>
                    <w:t xml:space="preserve">info@rwamagana.gov.rw, rwamaganadistrict@rwamagana.gov.rw</w:t>
                  </w:r>
                </w:hyperlink>
                <w:r w:rsidDel="00000000" w:rsidR="00000000" w:rsidRPr="00000000">
                  <w:rPr>
                    <w:rtl w:val="0"/>
                  </w:rPr>
                </w:r>
              </w:p>
            </w:sdtContent>
          </w:sdt>
        </w:tc>
        <w:tc>
          <w:tcPr/>
          <w:sdt>
            <w:sdtPr>
              <w:tag w:val="goog_rdk_2891"/>
            </w:sdtPr>
            <w:sdtContent>
              <w:p w:rsidR="00000000" w:rsidDel="00000000" w:rsidP="00000000" w:rsidRDefault="00000000" w:rsidRPr="00000000" w14:paraId="000009C1">
                <w:pPr>
                  <w:rPr/>
                </w:pPr>
                <w:r w:rsidDel="00000000" w:rsidR="00000000" w:rsidRPr="00000000">
                  <w:rPr>
                    <w:rtl w:val="0"/>
                  </w:rPr>
                  <w:t xml:space="preserve"> </w:t>
                </w:r>
              </w:p>
            </w:sdtContent>
          </w:sdt>
        </w:tc>
      </w:tr>
      <w:tr>
        <w:trPr>
          <w:cantSplit w:val="0"/>
          <w:trHeight w:val="559" w:hRule="atLeast"/>
          <w:tblHeader w:val="0"/>
        </w:trPr>
        <w:tc>
          <w:tcPr/>
          <w:sdt>
            <w:sdtPr>
              <w:tag w:val="goog_rdk_2892"/>
            </w:sdtPr>
            <w:sdtContent>
              <w:p w:rsidR="00000000" w:rsidDel="00000000" w:rsidP="00000000" w:rsidRDefault="00000000" w:rsidRPr="00000000" w14:paraId="000009C2">
                <w:pPr>
                  <w:rPr/>
                </w:pPr>
                <w:r w:rsidDel="00000000" w:rsidR="00000000" w:rsidRPr="00000000">
                  <w:rPr>
                    <w:rtl w:val="0"/>
                  </w:rPr>
                  <w:t xml:space="preserve">5</w:t>
                </w:r>
              </w:p>
            </w:sdtContent>
          </w:sdt>
        </w:tc>
        <w:tc>
          <w:tcPr/>
          <w:sdt>
            <w:sdtPr>
              <w:tag w:val="goog_rdk_2893"/>
            </w:sdtPr>
            <w:sdtContent>
              <w:p w:rsidR="00000000" w:rsidDel="00000000" w:rsidP="00000000" w:rsidRDefault="00000000" w:rsidRPr="00000000" w14:paraId="000009C3">
                <w:pPr>
                  <w:rPr/>
                </w:pPr>
                <w:r w:rsidDel="00000000" w:rsidR="00000000" w:rsidRPr="00000000">
                  <w:rPr>
                    <w:rtl w:val="0"/>
                  </w:rPr>
                  <w:t xml:space="preserve">Kabalisa Jean Claude</w:t>
                </w:r>
              </w:p>
            </w:sdtContent>
          </w:sdt>
        </w:tc>
        <w:tc>
          <w:tcPr/>
          <w:sdt>
            <w:sdtPr>
              <w:tag w:val="goog_rdk_2894"/>
            </w:sdtPr>
            <w:sdtContent>
              <w:p w:rsidR="00000000" w:rsidDel="00000000" w:rsidP="00000000" w:rsidRDefault="00000000" w:rsidRPr="00000000" w14:paraId="000009C4">
                <w:pPr>
                  <w:rPr/>
                </w:pPr>
                <w:r w:rsidDel="00000000" w:rsidR="00000000" w:rsidRPr="00000000">
                  <w:rPr>
                    <w:rtl w:val="0"/>
                  </w:rPr>
                  <w:t xml:space="preserve">Kirehe</w:t>
                </w:r>
              </w:p>
            </w:sdtContent>
          </w:sdt>
        </w:tc>
        <w:tc>
          <w:tcPr/>
          <w:sdt>
            <w:sdtPr>
              <w:tag w:val="goog_rdk_2895"/>
            </w:sdtPr>
            <w:sdtContent>
              <w:p w:rsidR="00000000" w:rsidDel="00000000" w:rsidP="00000000" w:rsidRDefault="00000000" w:rsidRPr="00000000" w14:paraId="000009C5">
                <w:pPr>
                  <w:rPr/>
                </w:pPr>
                <w:r w:rsidDel="00000000" w:rsidR="00000000" w:rsidRPr="00000000">
                  <w:rPr>
                    <w:rtl w:val="0"/>
                  </w:rPr>
                  <w:t xml:space="preserve">District Agronomist</w:t>
                </w:r>
              </w:p>
            </w:sdtContent>
          </w:sdt>
        </w:tc>
        <w:tc>
          <w:tcPr/>
          <w:sdt>
            <w:sdtPr>
              <w:tag w:val="goog_rdk_2896"/>
            </w:sdtPr>
            <w:sdtContent>
              <w:p w:rsidR="00000000" w:rsidDel="00000000" w:rsidP="00000000" w:rsidRDefault="00000000" w:rsidRPr="00000000" w14:paraId="000009C6">
                <w:pPr>
                  <w:rPr>
                    <w:u w:val="single"/>
                  </w:rPr>
                </w:pPr>
                <w:hyperlink r:id="rId130">
                  <w:r w:rsidDel="00000000" w:rsidR="00000000" w:rsidRPr="00000000">
                    <w:rPr>
                      <w:color w:val="0000ff"/>
                      <w:u w:val="single"/>
                      <w:rtl w:val="0"/>
                    </w:rPr>
                    <w:t xml:space="preserve">info@kirehe.gov.rw, kirehedistrict@kirehe.gov.rw</w:t>
                  </w:r>
                </w:hyperlink>
                <w:r w:rsidDel="00000000" w:rsidR="00000000" w:rsidRPr="00000000">
                  <w:rPr>
                    <w:rtl w:val="0"/>
                  </w:rPr>
                </w:r>
              </w:p>
            </w:sdtContent>
          </w:sdt>
        </w:tc>
        <w:tc>
          <w:tcPr/>
          <w:sdt>
            <w:sdtPr>
              <w:tag w:val="goog_rdk_2897"/>
            </w:sdtPr>
            <w:sdtContent>
              <w:p w:rsidR="00000000" w:rsidDel="00000000" w:rsidP="00000000" w:rsidRDefault="00000000" w:rsidRPr="00000000" w14:paraId="000009C7">
                <w:pPr>
                  <w:rPr/>
                </w:pPr>
                <w:r w:rsidDel="00000000" w:rsidR="00000000" w:rsidRPr="00000000">
                  <w:rPr>
                    <w:rtl w:val="0"/>
                  </w:rPr>
                  <w:t xml:space="preserve">+250 788 484 368</w:t>
                </w:r>
              </w:p>
            </w:sdtContent>
          </w:sdt>
        </w:tc>
      </w:tr>
      <w:tr>
        <w:trPr>
          <w:cantSplit w:val="0"/>
          <w:trHeight w:val="600" w:hRule="atLeast"/>
          <w:tblHeader w:val="0"/>
        </w:trPr>
        <w:tc>
          <w:tcPr/>
          <w:sdt>
            <w:sdtPr>
              <w:tag w:val="goog_rdk_2898"/>
            </w:sdtPr>
            <w:sdtContent>
              <w:p w:rsidR="00000000" w:rsidDel="00000000" w:rsidP="00000000" w:rsidRDefault="00000000" w:rsidRPr="00000000" w14:paraId="000009C8">
                <w:pPr>
                  <w:rPr/>
                </w:pPr>
                <w:r w:rsidDel="00000000" w:rsidR="00000000" w:rsidRPr="00000000">
                  <w:rPr>
                    <w:rtl w:val="0"/>
                  </w:rPr>
                  <w:t xml:space="preserve">6</w:t>
                </w:r>
              </w:p>
            </w:sdtContent>
          </w:sdt>
        </w:tc>
        <w:tc>
          <w:tcPr/>
          <w:sdt>
            <w:sdtPr>
              <w:tag w:val="goog_rdk_2899"/>
            </w:sdtPr>
            <w:sdtContent>
              <w:p w:rsidR="00000000" w:rsidDel="00000000" w:rsidP="00000000" w:rsidRDefault="00000000" w:rsidRPr="00000000" w14:paraId="000009C9">
                <w:pPr>
                  <w:rPr/>
                </w:pPr>
                <w:r w:rsidDel="00000000" w:rsidR="00000000" w:rsidRPr="00000000">
                  <w:rPr>
                    <w:rtl w:val="0"/>
                  </w:rPr>
                  <w:t xml:space="preserve">Ernest</w:t>
                </w:r>
              </w:p>
            </w:sdtContent>
          </w:sdt>
        </w:tc>
        <w:tc>
          <w:tcPr/>
          <w:sdt>
            <w:sdtPr>
              <w:tag w:val="goog_rdk_2900"/>
            </w:sdtPr>
            <w:sdtContent>
              <w:p w:rsidR="00000000" w:rsidDel="00000000" w:rsidP="00000000" w:rsidRDefault="00000000" w:rsidRPr="00000000" w14:paraId="000009CA">
                <w:pPr>
                  <w:rPr/>
                </w:pPr>
                <w:r w:rsidDel="00000000" w:rsidR="00000000" w:rsidRPr="00000000">
                  <w:rPr>
                    <w:rtl w:val="0"/>
                  </w:rPr>
                  <w:t xml:space="preserve">Gatsibo</w:t>
                </w:r>
              </w:p>
            </w:sdtContent>
          </w:sdt>
        </w:tc>
        <w:tc>
          <w:tcPr/>
          <w:sdt>
            <w:sdtPr>
              <w:tag w:val="goog_rdk_2901"/>
            </w:sdtPr>
            <w:sdtContent>
              <w:p w:rsidR="00000000" w:rsidDel="00000000" w:rsidP="00000000" w:rsidRDefault="00000000" w:rsidRPr="00000000" w14:paraId="000009CB">
                <w:pPr>
                  <w:rPr/>
                </w:pPr>
                <w:r w:rsidDel="00000000" w:rsidR="00000000" w:rsidRPr="00000000">
                  <w:rPr>
                    <w:rtl w:val="0"/>
                  </w:rPr>
                  <w:t xml:space="preserve">District Agronomist</w:t>
                </w:r>
              </w:p>
            </w:sdtContent>
          </w:sdt>
        </w:tc>
        <w:tc>
          <w:tcPr/>
          <w:sdt>
            <w:sdtPr>
              <w:tag w:val="goog_rdk_2902"/>
            </w:sdtPr>
            <w:sdtContent>
              <w:p w:rsidR="00000000" w:rsidDel="00000000" w:rsidP="00000000" w:rsidRDefault="00000000" w:rsidRPr="00000000" w14:paraId="000009CC">
                <w:pPr>
                  <w:rPr>
                    <w:u w:val="single"/>
                  </w:rPr>
                </w:pPr>
                <w:hyperlink r:id="rId131">
                  <w:r w:rsidDel="00000000" w:rsidR="00000000" w:rsidRPr="00000000">
                    <w:rPr>
                      <w:color w:val="0000ff"/>
                      <w:u w:val="single"/>
                      <w:rtl w:val="0"/>
                    </w:rPr>
                    <w:t xml:space="preserve">info@gatsibo.gov.rw, gatsibodistrict@gatsibo.gov.rw</w:t>
                  </w:r>
                </w:hyperlink>
                <w:r w:rsidDel="00000000" w:rsidR="00000000" w:rsidRPr="00000000">
                  <w:rPr>
                    <w:rtl w:val="0"/>
                  </w:rPr>
                </w:r>
              </w:p>
            </w:sdtContent>
          </w:sdt>
        </w:tc>
        <w:tc>
          <w:tcPr/>
          <w:sdt>
            <w:sdtPr>
              <w:tag w:val="goog_rdk_2903"/>
            </w:sdtPr>
            <w:sdtContent>
              <w:p w:rsidR="00000000" w:rsidDel="00000000" w:rsidP="00000000" w:rsidRDefault="00000000" w:rsidRPr="00000000" w14:paraId="000009CD">
                <w:pPr>
                  <w:rPr/>
                </w:pPr>
                <w:r w:rsidDel="00000000" w:rsidR="00000000" w:rsidRPr="00000000">
                  <w:rPr>
                    <w:rtl w:val="0"/>
                  </w:rPr>
                  <w:t xml:space="preserve">+250 788 618 700</w:t>
                </w:r>
              </w:p>
            </w:sdtContent>
          </w:sdt>
        </w:tc>
      </w:tr>
      <w:tr>
        <w:trPr>
          <w:cantSplit w:val="0"/>
          <w:trHeight w:val="372" w:hRule="atLeast"/>
          <w:tblHeader w:val="0"/>
        </w:trPr>
        <w:tc>
          <w:tcPr/>
          <w:sdt>
            <w:sdtPr>
              <w:tag w:val="goog_rdk_2904"/>
            </w:sdtPr>
            <w:sdtContent>
              <w:p w:rsidR="00000000" w:rsidDel="00000000" w:rsidP="00000000" w:rsidRDefault="00000000" w:rsidRPr="00000000" w14:paraId="000009CE">
                <w:pPr>
                  <w:rPr/>
                </w:pPr>
                <w:r w:rsidDel="00000000" w:rsidR="00000000" w:rsidRPr="00000000">
                  <w:rPr>
                    <w:rtl w:val="0"/>
                  </w:rPr>
                  <w:t xml:space="preserve">7</w:t>
                </w:r>
              </w:p>
            </w:sdtContent>
          </w:sdt>
        </w:tc>
        <w:tc>
          <w:tcPr/>
          <w:sdt>
            <w:sdtPr>
              <w:tag w:val="goog_rdk_2905"/>
            </w:sdtPr>
            <w:sdtContent>
              <w:p w:rsidR="00000000" w:rsidDel="00000000" w:rsidP="00000000" w:rsidRDefault="00000000" w:rsidRPr="00000000" w14:paraId="000009CF">
                <w:pPr>
                  <w:rPr/>
                </w:pPr>
                <w:r w:rsidDel="00000000" w:rsidR="00000000" w:rsidRPr="00000000">
                  <w:rPr>
                    <w:rtl w:val="0"/>
                  </w:rPr>
                  <w:t xml:space="preserve">Samuel</w:t>
                </w:r>
              </w:p>
            </w:sdtContent>
          </w:sdt>
        </w:tc>
        <w:tc>
          <w:tcPr/>
          <w:sdt>
            <w:sdtPr>
              <w:tag w:val="goog_rdk_2906"/>
            </w:sdtPr>
            <w:sdtContent>
              <w:p w:rsidR="00000000" w:rsidDel="00000000" w:rsidP="00000000" w:rsidRDefault="00000000" w:rsidRPr="00000000" w14:paraId="000009D0">
                <w:pPr>
                  <w:rPr/>
                </w:pPr>
                <w:r w:rsidDel="00000000" w:rsidR="00000000" w:rsidRPr="00000000">
                  <w:rPr>
                    <w:rtl w:val="0"/>
                  </w:rPr>
                  <w:t xml:space="preserve">Nyagatare</w:t>
                </w:r>
              </w:p>
            </w:sdtContent>
          </w:sdt>
        </w:tc>
        <w:tc>
          <w:tcPr/>
          <w:sdt>
            <w:sdtPr>
              <w:tag w:val="goog_rdk_2907"/>
            </w:sdtPr>
            <w:sdtContent>
              <w:p w:rsidR="00000000" w:rsidDel="00000000" w:rsidP="00000000" w:rsidRDefault="00000000" w:rsidRPr="00000000" w14:paraId="000009D1">
                <w:pPr>
                  <w:rPr/>
                </w:pPr>
                <w:r w:rsidDel="00000000" w:rsidR="00000000" w:rsidRPr="00000000">
                  <w:rPr>
                    <w:rtl w:val="0"/>
                  </w:rPr>
                  <w:t xml:space="preserve">District Agronomist</w:t>
                </w:r>
              </w:p>
            </w:sdtContent>
          </w:sdt>
        </w:tc>
        <w:tc>
          <w:tcPr/>
          <w:sdt>
            <w:sdtPr>
              <w:tag w:val="goog_rdk_2908"/>
            </w:sdtPr>
            <w:sdtContent>
              <w:p w:rsidR="00000000" w:rsidDel="00000000" w:rsidP="00000000" w:rsidRDefault="00000000" w:rsidRPr="00000000" w14:paraId="000009D2">
                <w:pPr>
                  <w:rPr>
                    <w:u w:val="single"/>
                  </w:rPr>
                </w:pPr>
                <w:hyperlink r:id="rId132">
                  <w:r w:rsidDel="00000000" w:rsidR="00000000" w:rsidRPr="00000000">
                    <w:rPr>
                      <w:color w:val="0000ff"/>
                      <w:u w:val="single"/>
                      <w:rtl w:val="0"/>
                    </w:rPr>
                    <w:t xml:space="preserve">info@nyagatare.gov.rw, nyagataradistrict@nyagatare.gov.rw</w:t>
                  </w:r>
                </w:hyperlink>
                <w:r w:rsidDel="00000000" w:rsidR="00000000" w:rsidRPr="00000000">
                  <w:rPr>
                    <w:rtl w:val="0"/>
                  </w:rPr>
                </w:r>
              </w:p>
            </w:sdtContent>
          </w:sdt>
        </w:tc>
        <w:tc>
          <w:tcPr/>
          <w:sdt>
            <w:sdtPr>
              <w:tag w:val="goog_rdk_2909"/>
            </w:sdtPr>
            <w:sdtContent>
              <w:p w:rsidR="00000000" w:rsidDel="00000000" w:rsidP="00000000" w:rsidRDefault="00000000" w:rsidRPr="00000000" w14:paraId="000009D3">
                <w:pPr>
                  <w:rPr/>
                </w:pPr>
                <w:r w:rsidDel="00000000" w:rsidR="00000000" w:rsidRPr="00000000">
                  <w:rPr>
                    <w:rtl w:val="0"/>
                  </w:rPr>
                  <w:t xml:space="preserve">+250 783 589 143</w:t>
                </w:r>
              </w:p>
            </w:sdtContent>
          </w:sdt>
        </w:tc>
      </w:tr>
      <w:tr>
        <w:trPr>
          <w:cantSplit w:val="0"/>
          <w:trHeight w:val="390" w:hRule="atLeast"/>
          <w:tblHeader w:val="0"/>
        </w:trPr>
        <w:tc>
          <w:tcPr/>
          <w:sdt>
            <w:sdtPr>
              <w:tag w:val="goog_rdk_2910"/>
            </w:sdtPr>
            <w:sdtContent>
              <w:p w:rsidR="00000000" w:rsidDel="00000000" w:rsidP="00000000" w:rsidRDefault="00000000" w:rsidRPr="00000000" w14:paraId="000009D4">
                <w:pPr>
                  <w:rPr/>
                </w:pPr>
                <w:r w:rsidDel="00000000" w:rsidR="00000000" w:rsidRPr="00000000">
                  <w:rPr>
                    <w:rtl w:val="0"/>
                  </w:rPr>
                  <w:t xml:space="preserve">8</w:t>
                </w:r>
              </w:p>
            </w:sdtContent>
          </w:sdt>
        </w:tc>
        <w:tc>
          <w:tcPr/>
          <w:sdt>
            <w:sdtPr>
              <w:tag w:val="goog_rdk_2911"/>
            </w:sdtPr>
            <w:sdtContent>
              <w:p w:rsidR="00000000" w:rsidDel="00000000" w:rsidP="00000000" w:rsidRDefault="00000000" w:rsidRPr="00000000" w14:paraId="000009D5">
                <w:pPr>
                  <w:rPr/>
                </w:pPr>
                <w:r w:rsidDel="00000000" w:rsidR="00000000" w:rsidRPr="00000000">
                  <w:rPr>
                    <w:rtl w:val="0"/>
                  </w:rPr>
                  <w:t xml:space="preserve">Jean De Dieu</w:t>
                </w:r>
              </w:p>
            </w:sdtContent>
          </w:sdt>
        </w:tc>
        <w:tc>
          <w:tcPr/>
          <w:sdt>
            <w:sdtPr>
              <w:tag w:val="goog_rdk_2912"/>
            </w:sdtPr>
            <w:sdtContent>
              <w:p w:rsidR="00000000" w:rsidDel="00000000" w:rsidP="00000000" w:rsidRDefault="00000000" w:rsidRPr="00000000" w14:paraId="000009D6">
                <w:pPr>
                  <w:rPr/>
                </w:pPr>
                <w:r w:rsidDel="00000000" w:rsidR="00000000" w:rsidRPr="00000000">
                  <w:rPr>
                    <w:rtl w:val="0"/>
                  </w:rPr>
                  <w:t xml:space="preserve">Bugesera </w:t>
                </w:r>
              </w:p>
            </w:sdtContent>
          </w:sdt>
        </w:tc>
        <w:tc>
          <w:tcPr/>
          <w:sdt>
            <w:sdtPr>
              <w:tag w:val="goog_rdk_2913"/>
            </w:sdtPr>
            <w:sdtContent>
              <w:p w:rsidR="00000000" w:rsidDel="00000000" w:rsidP="00000000" w:rsidRDefault="00000000" w:rsidRPr="00000000" w14:paraId="000009D7">
                <w:pPr>
                  <w:rPr/>
                </w:pPr>
                <w:r w:rsidDel="00000000" w:rsidR="00000000" w:rsidRPr="00000000">
                  <w:rPr>
                    <w:rtl w:val="0"/>
                  </w:rPr>
                  <w:t xml:space="preserve">District Agronomist</w:t>
                </w:r>
              </w:p>
            </w:sdtContent>
          </w:sdt>
        </w:tc>
        <w:tc>
          <w:tcPr/>
          <w:sdt>
            <w:sdtPr>
              <w:tag w:val="goog_rdk_2914"/>
            </w:sdtPr>
            <w:sdtContent>
              <w:p w:rsidR="00000000" w:rsidDel="00000000" w:rsidP="00000000" w:rsidRDefault="00000000" w:rsidRPr="00000000" w14:paraId="000009D8">
                <w:pPr>
                  <w:rPr>
                    <w:u w:val="single"/>
                  </w:rPr>
                </w:pPr>
                <w:hyperlink r:id="rId133">
                  <w:r w:rsidDel="00000000" w:rsidR="00000000" w:rsidRPr="00000000">
                    <w:rPr>
                      <w:color w:val="0000ff"/>
                      <w:u w:val="single"/>
                      <w:rtl w:val="0"/>
                    </w:rPr>
                    <w:t xml:space="preserve">info@bugesera.gov.rw, bugeseradistrict@bugesera.gov.rw</w:t>
                  </w:r>
                </w:hyperlink>
                <w:r w:rsidDel="00000000" w:rsidR="00000000" w:rsidRPr="00000000">
                  <w:rPr>
                    <w:rtl w:val="0"/>
                  </w:rPr>
                </w:r>
              </w:p>
            </w:sdtContent>
          </w:sdt>
        </w:tc>
        <w:tc>
          <w:tcPr/>
          <w:sdt>
            <w:sdtPr>
              <w:tag w:val="goog_rdk_2915"/>
            </w:sdtPr>
            <w:sdtContent>
              <w:p w:rsidR="00000000" w:rsidDel="00000000" w:rsidP="00000000" w:rsidRDefault="00000000" w:rsidRPr="00000000" w14:paraId="000009D9">
                <w:pPr>
                  <w:rPr/>
                </w:pPr>
                <w:r w:rsidDel="00000000" w:rsidR="00000000" w:rsidRPr="00000000">
                  <w:rPr>
                    <w:rtl w:val="0"/>
                  </w:rPr>
                  <w:t xml:space="preserve">+250 788 401 749</w:t>
                </w:r>
              </w:p>
            </w:sdtContent>
          </w:sdt>
        </w:tc>
      </w:tr>
      <w:tr>
        <w:trPr>
          <w:cantSplit w:val="0"/>
          <w:trHeight w:val="300" w:hRule="atLeast"/>
          <w:tblHeader w:val="0"/>
        </w:trPr>
        <w:tc>
          <w:tcPr/>
          <w:sdt>
            <w:sdtPr>
              <w:tag w:val="goog_rdk_2916"/>
            </w:sdtPr>
            <w:sdtContent>
              <w:p w:rsidR="00000000" w:rsidDel="00000000" w:rsidP="00000000" w:rsidRDefault="00000000" w:rsidRPr="00000000" w14:paraId="000009DA">
                <w:pPr>
                  <w:rPr/>
                </w:pPr>
                <w:r w:rsidDel="00000000" w:rsidR="00000000" w:rsidRPr="00000000">
                  <w:rPr>
                    <w:rtl w:val="0"/>
                  </w:rPr>
                  <w:t xml:space="preserve">9</w:t>
                </w:r>
              </w:p>
            </w:sdtContent>
          </w:sdt>
        </w:tc>
        <w:tc>
          <w:tcPr/>
          <w:sdt>
            <w:sdtPr>
              <w:tag w:val="goog_rdk_2917"/>
            </w:sdtPr>
            <w:sdtContent>
              <w:p w:rsidR="00000000" w:rsidDel="00000000" w:rsidP="00000000" w:rsidRDefault="00000000" w:rsidRPr="00000000" w14:paraId="000009DB">
                <w:pPr>
                  <w:rPr/>
                </w:pPr>
                <w:r w:rsidDel="00000000" w:rsidR="00000000" w:rsidRPr="00000000">
                  <w:rPr>
                    <w:rtl w:val="0"/>
                  </w:rPr>
                  <w:t xml:space="preserve">Mrs. Nyirabihogo Jeanne d'Arc</w:t>
                </w:r>
              </w:p>
            </w:sdtContent>
          </w:sdt>
        </w:tc>
        <w:tc>
          <w:tcPr/>
          <w:sdt>
            <w:sdtPr>
              <w:tag w:val="goog_rdk_2918"/>
            </w:sdtPr>
            <w:sdtContent>
              <w:p w:rsidR="00000000" w:rsidDel="00000000" w:rsidP="00000000" w:rsidRDefault="00000000" w:rsidRPr="00000000" w14:paraId="000009DC">
                <w:pPr>
                  <w:rPr/>
                </w:pPr>
                <w:r w:rsidDel="00000000" w:rsidR="00000000" w:rsidRPr="00000000">
                  <w:rPr>
                    <w:rtl w:val="0"/>
                  </w:rPr>
                  <w:t xml:space="preserve">Rwamagana</w:t>
                </w:r>
              </w:p>
            </w:sdtContent>
          </w:sdt>
        </w:tc>
        <w:tc>
          <w:tcPr/>
          <w:sdt>
            <w:sdtPr>
              <w:tag w:val="goog_rdk_2919"/>
            </w:sdtPr>
            <w:sdtContent>
              <w:p w:rsidR="00000000" w:rsidDel="00000000" w:rsidP="00000000" w:rsidRDefault="00000000" w:rsidRPr="00000000" w14:paraId="000009DD">
                <w:pPr>
                  <w:rPr/>
                </w:pPr>
                <w:r w:rsidDel="00000000" w:rsidR="00000000" w:rsidRPr="00000000">
                  <w:rPr>
                    <w:rtl w:val="0"/>
                  </w:rPr>
                  <w:t xml:space="preserve">Vice mayor-FED</w:t>
                </w:r>
              </w:p>
            </w:sdtContent>
          </w:sdt>
        </w:tc>
        <w:tc>
          <w:tcPr/>
          <w:sdt>
            <w:sdtPr>
              <w:tag w:val="goog_rdk_2920"/>
            </w:sdtPr>
            <w:sdtContent>
              <w:p w:rsidR="00000000" w:rsidDel="00000000" w:rsidP="00000000" w:rsidRDefault="00000000" w:rsidRPr="00000000" w14:paraId="000009DE">
                <w:pPr>
                  <w:rPr>
                    <w:u w:val="single"/>
                  </w:rPr>
                </w:pPr>
                <w:r w:rsidDel="00000000" w:rsidR="00000000" w:rsidRPr="00000000">
                  <w:rPr>
                    <w:u w:val="single"/>
                    <w:rtl w:val="0"/>
                  </w:rPr>
                  <w:t xml:space="preserve">vmfed@rwamagana.gov.rw</w:t>
                </w:r>
              </w:p>
            </w:sdtContent>
          </w:sdt>
        </w:tc>
        <w:tc>
          <w:tcPr/>
          <w:sdt>
            <w:sdtPr>
              <w:tag w:val="goog_rdk_2921"/>
            </w:sdtPr>
            <w:sdtContent>
              <w:p w:rsidR="00000000" w:rsidDel="00000000" w:rsidP="00000000" w:rsidRDefault="00000000" w:rsidRPr="00000000" w14:paraId="000009DF">
                <w:pPr>
                  <w:rPr/>
                </w:pPr>
                <w:r w:rsidDel="00000000" w:rsidR="00000000" w:rsidRPr="00000000">
                  <w:rPr>
                    <w:rtl w:val="0"/>
                  </w:rPr>
                  <w:t xml:space="preserve"> </w:t>
                </w:r>
              </w:p>
            </w:sdtContent>
          </w:sdt>
        </w:tc>
      </w:tr>
      <w:tr>
        <w:trPr>
          <w:cantSplit w:val="0"/>
          <w:trHeight w:val="315" w:hRule="atLeast"/>
          <w:tblHeader w:val="0"/>
        </w:trPr>
        <w:tc>
          <w:tcPr/>
          <w:sdt>
            <w:sdtPr>
              <w:tag w:val="goog_rdk_2922"/>
            </w:sdtPr>
            <w:sdtContent>
              <w:p w:rsidR="00000000" w:rsidDel="00000000" w:rsidP="00000000" w:rsidRDefault="00000000" w:rsidRPr="00000000" w14:paraId="000009E0">
                <w:pPr>
                  <w:rPr/>
                </w:pPr>
                <w:r w:rsidDel="00000000" w:rsidR="00000000" w:rsidRPr="00000000">
                  <w:rPr>
                    <w:rtl w:val="0"/>
                  </w:rPr>
                  <w:t xml:space="preserve"> </w:t>
                </w:r>
              </w:p>
            </w:sdtContent>
          </w:sdt>
        </w:tc>
        <w:tc>
          <w:tcPr>
            <w:gridSpan w:val="3"/>
          </w:tcPr>
          <w:sdt>
            <w:sdtPr>
              <w:tag w:val="goog_rdk_2923"/>
            </w:sdtPr>
            <w:sdtContent>
              <w:p w:rsidR="00000000" w:rsidDel="00000000" w:rsidP="00000000" w:rsidRDefault="00000000" w:rsidRPr="00000000" w14:paraId="000009E1">
                <w:pPr>
                  <w:rPr>
                    <w:b w:val="1"/>
                  </w:rPr>
                </w:pPr>
                <w:r w:rsidDel="00000000" w:rsidR="00000000" w:rsidRPr="00000000">
                  <w:rPr>
                    <w:b w:val="1"/>
                    <w:rtl w:val="0"/>
                  </w:rPr>
                  <w:t xml:space="preserve">PRIVATE SECTOR CATEGORY</w:t>
                </w:r>
              </w:p>
            </w:sdtContent>
          </w:sdt>
        </w:tc>
        <w:tc>
          <w:tcPr/>
          <w:sdt>
            <w:sdtPr>
              <w:tag w:val="goog_rdk_2926"/>
            </w:sdtPr>
            <w:sdtContent>
              <w:p w:rsidR="00000000" w:rsidDel="00000000" w:rsidP="00000000" w:rsidRDefault="00000000" w:rsidRPr="00000000" w14:paraId="000009E4">
                <w:pPr>
                  <w:rPr>
                    <w:u w:val="single"/>
                  </w:rPr>
                </w:pPr>
                <w:r w:rsidDel="00000000" w:rsidR="00000000" w:rsidRPr="00000000">
                  <w:rPr>
                    <w:u w:val="single"/>
                    <w:rtl w:val="0"/>
                  </w:rPr>
                  <w:t xml:space="preserve"> </w:t>
                </w:r>
              </w:p>
            </w:sdtContent>
          </w:sdt>
        </w:tc>
        <w:tc>
          <w:tcPr/>
          <w:sdt>
            <w:sdtPr>
              <w:tag w:val="goog_rdk_2927"/>
            </w:sdtPr>
            <w:sdtContent>
              <w:p w:rsidR="00000000" w:rsidDel="00000000" w:rsidP="00000000" w:rsidRDefault="00000000" w:rsidRPr="00000000" w14:paraId="000009E5">
                <w:pPr>
                  <w:rPr/>
                </w:pPr>
                <w:r w:rsidDel="00000000" w:rsidR="00000000" w:rsidRPr="00000000">
                  <w:rPr>
                    <w:rtl w:val="0"/>
                  </w:rPr>
                  <w:t xml:space="preserve"> </w:t>
                </w:r>
              </w:p>
            </w:sdtContent>
          </w:sdt>
        </w:tc>
      </w:tr>
      <w:tr>
        <w:trPr>
          <w:cantSplit w:val="0"/>
          <w:trHeight w:val="600" w:hRule="atLeast"/>
          <w:tblHeader w:val="0"/>
        </w:trPr>
        <w:tc>
          <w:tcPr/>
          <w:sdt>
            <w:sdtPr>
              <w:tag w:val="goog_rdk_2928"/>
            </w:sdtPr>
            <w:sdtContent>
              <w:p w:rsidR="00000000" w:rsidDel="00000000" w:rsidP="00000000" w:rsidRDefault="00000000" w:rsidRPr="00000000" w14:paraId="000009E6">
                <w:pPr>
                  <w:rPr/>
                </w:pPr>
                <w:r w:rsidDel="00000000" w:rsidR="00000000" w:rsidRPr="00000000">
                  <w:rPr>
                    <w:rtl w:val="0"/>
                  </w:rPr>
                  <w:t xml:space="preserve">10</w:t>
                </w:r>
              </w:p>
            </w:sdtContent>
          </w:sdt>
        </w:tc>
        <w:tc>
          <w:tcPr/>
          <w:sdt>
            <w:sdtPr>
              <w:tag w:val="goog_rdk_2929"/>
            </w:sdtPr>
            <w:sdtContent>
              <w:p w:rsidR="00000000" w:rsidDel="00000000" w:rsidP="00000000" w:rsidRDefault="00000000" w:rsidRPr="00000000" w14:paraId="000009E7">
                <w:pPr>
                  <w:rPr/>
                </w:pPr>
                <w:r w:rsidDel="00000000" w:rsidR="00000000" w:rsidRPr="00000000">
                  <w:rPr>
                    <w:rtl w:val="0"/>
                  </w:rPr>
                  <w:t xml:space="preserve">BAZUMA Vincent</w:t>
                </w:r>
              </w:p>
            </w:sdtContent>
          </w:sdt>
        </w:tc>
        <w:tc>
          <w:tcPr/>
          <w:sdt>
            <w:sdtPr>
              <w:tag w:val="goog_rdk_2930"/>
            </w:sdtPr>
            <w:sdtContent>
              <w:p w:rsidR="00000000" w:rsidDel="00000000" w:rsidP="00000000" w:rsidRDefault="00000000" w:rsidRPr="00000000" w14:paraId="000009E8">
                <w:pPr>
                  <w:rPr/>
                </w:pPr>
                <w:r w:rsidDel="00000000" w:rsidR="00000000" w:rsidRPr="00000000">
                  <w:rPr>
                    <w:rtl w:val="0"/>
                  </w:rPr>
                  <w:t xml:space="preserve">YADA LTD</w:t>
                </w:r>
              </w:p>
            </w:sdtContent>
          </w:sdt>
        </w:tc>
        <w:tc>
          <w:tcPr/>
          <w:sdt>
            <w:sdtPr>
              <w:tag w:val="goog_rdk_2931"/>
            </w:sdtPr>
            <w:sdtContent>
              <w:p w:rsidR="00000000" w:rsidDel="00000000" w:rsidP="00000000" w:rsidRDefault="00000000" w:rsidRPr="00000000" w14:paraId="000009E9">
                <w:pPr>
                  <w:rPr/>
                </w:pPr>
                <w:r w:rsidDel="00000000" w:rsidR="00000000" w:rsidRPr="00000000">
                  <w:rPr>
                    <w:rtl w:val="0"/>
                  </w:rPr>
                  <w:t xml:space="preserve">Representative</w:t>
                </w:r>
              </w:p>
            </w:sdtContent>
          </w:sdt>
        </w:tc>
        <w:tc>
          <w:tcPr/>
          <w:sdt>
            <w:sdtPr>
              <w:tag w:val="goog_rdk_2932"/>
            </w:sdtPr>
            <w:sdtContent>
              <w:p w:rsidR="00000000" w:rsidDel="00000000" w:rsidP="00000000" w:rsidRDefault="00000000" w:rsidRPr="00000000" w14:paraId="000009EA">
                <w:pPr>
                  <w:rPr>
                    <w:u w:val="single"/>
                  </w:rPr>
                </w:pPr>
                <w:hyperlink r:id="rId134">
                  <w:r w:rsidDel="00000000" w:rsidR="00000000" w:rsidRPr="00000000">
                    <w:rPr>
                      <w:color w:val="0000ff"/>
                      <w:u w:val="single"/>
                      <w:rtl w:val="0"/>
                    </w:rPr>
                    <w:t xml:space="preserve">vincent.baguma@yahoo.fr, vincent.baguma@yara.com</w:t>
                  </w:r>
                </w:hyperlink>
                <w:r w:rsidDel="00000000" w:rsidR="00000000" w:rsidRPr="00000000">
                  <w:rPr>
                    <w:rtl w:val="0"/>
                  </w:rPr>
                </w:r>
              </w:p>
            </w:sdtContent>
          </w:sdt>
        </w:tc>
        <w:tc>
          <w:tcPr/>
          <w:sdt>
            <w:sdtPr>
              <w:tag w:val="goog_rdk_2933"/>
            </w:sdtPr>
            <w:sdtContent>
              <w:p w:rsidR="00000000" w:rsidDel="00000000" w:rsidP="00000000" w:rsidRDefault="00000000" w:rsidRPr="00000000" w14:paraId="000009EB">
                <w:pPr>
                  <w:rPr/>
                </w:pPr>
                <w:r w:rsidDel="00000000" w:rsidR="00000000" w:rsidRPr="00000000">
                  <w:rPr>
                    <w:rtl w:val="0"/>
                  </w:rPr>
                  <w:t xml:space="preserve">0788797103</w:t>
                </w:r>
              </w:p>
            </w:sdtContent>
          </w:sdt>
        </w:tc>
      </w:tr>
      <w:tr>
        <w:trPr>
          <w:cantSplit w:val="0"/>
          <w:trHeight w:val="600" w:hRule="atLeast"/>
          <w:tblHeader w:val="0"/>
        </w:trPr>
        <w:tc>
          <w:tcPr/>
          <w:sdt>
            <w:sdtPr>
              <w:tag w:val="goog_rdk_2934"/>
            </w:sdtPr>
            <w:sdtContent>
              <w:p w:rsidR="00000000" w:rsidDel="00000000" w:rsidP="00000000" w:rsidRDefault="00000000" w:rsidRPr="00000000" w14:paraId="000009EC">
                <w:pPr>
                  <w:rPr/>
                </w:pPr>
                <w:r w:rsidDel="00000000" w:rsidR="00000000" w:rsidRPr="00000000">
                  <w:rPr>
                    <w:rtl w:val="0"/>
                  </w:rPr>
                  <w:t xml:space="preserve">11</w:t>
                </w:r>
              </w:p>
            </w:sdtContent>
          </w:sdt>
        </w:tc>
        <w:tc>
          <w:tcPr/>
          <w:sdt>
            <w:sdtPr>
              <w:tag w:val="goog_rdk_2935"/>
            </w:sdtPr>
            <w:sdtContent>
              <w:p w:rsidR="00000000" w:rsidDel="00000000" w:rsidP="00000000" w:rsidRDefault="00000000" w:rsidRPr="00000000" w14:paraId="000009ED">
                <w:pPr>
                  <w:rPr/>
                </w:pPr>
                <w:r w:rsidDel="00000000" w:rsidR="00000000" w:rsidRPr="00000000">
                  <w:rPr>
                    <w:rtl w:val="0"/>
                  </w:rPr>
                  <w:t xml:space="preserve">NKERABAHIZI Gerard</w:t>
                </w:r>
              </w:p>
            </w:sdtContent>
          </w:sdt>
        </w:tc>
        <w:tc>
          <w:tcPr/>
          <w:sdt>
            <w:sdtPr>
              <w:tag w:val="goog_rdk_2936"/>
            </w:sdtPr>
            <w:sdtContent>
              <w:p w:rsidR="00000000" w:rsidDel="00000000" w:rsidP="00000000" w:rsidRDefault="00000000" w:rsidRPr="00000000" w14:paraId="000009EE">
                <w:pPr>
                  <w:rPr/>
                </w:pPr>
                <w:r w:rsidDel="00000000" w:rsidR="00000000" w:rsidRPr="00000000">
                  <w:rPr>
                    <w:rtl w:val="0"/>
                  </w:rPr>
                  <w:t xml:space="preserve">Tear fund/AEE</w:t>
                </w:r>
              </w:p>
            </w:sdtContent>
          </w:sdt>
        </w:tc>
        <w:tc>
          <w:tcPr/>
          <w:sdt>
            <w:sdtPr>
              <w:tag w:val="goog_rdk_2937"/>
            </w:sdtPr>
            <w:sdtContent>
              <w:p w:rsidR="00000000" w:rsidDel="00000000" w:rsidP="00000000" w:rsidRDefault="00000000" w:rsidRPr="00000000" w14:paraId="000009EF">
                <w:pPr>
                  <w:rPr/>
                </w:pPr>
                <w:r w:rsidDel="00000000" w:rsidR="00000000" w:rsidRPr="00000000">
                  <w:rPr>
                    <w:rtl w:val="0"/>
                  </w:rPr>
                  <w:t xml:space="preserve">Representative</w:t>
                </w:r>
              </w:p>
            </w:sdtContent>
          </w:sdt>
        </w:tc>
        <w:tc>
          <w:tcPr/>
          <w:sdt>
            <w:sdtPr>
              <w:tag w:val="goog_rdk_2938"/>
            </w:sdtPr>
            <w:sdtContent>
              <w:p w:rsidR="00000000" w:rsidDel="00000000" w:rsidP="00000000" w:rsidRDefault="00000000" w:rsidRPr="00000000" w14:paraId="000009F0">
                <w:pPr>
                  <w:rPr>
                    <w:u w:val="single"/>
                  </w:rPr>
                </w:pPr>
                <w:r w:rsidDel="00000000" w:rsidR="00000000" w:rsidRPr="00000000">
                  <w:rPr>
                    <w:u w:val="single"/>
                    <w:rtl w:val="0"/>
                  </w:rPr>
                  <w:t xml:space="preserve">gnkerabahizi@aeerwanda.ngo, nkerabahizige@gmail.com</w:t>
                </w:r>
              </w:p>
            </w:sdtContent>
          </w:sdt>
        </w:tc>
        <w:tc>
          <w:tcPr/>
          <w:sdt>
            <w:sdtPr>
              <w:tag w:val="goog_rdk_2939"/>
            </w:sdtPr>
            <w:sdtContent>
              <w:p w:rsidR="00000000" w:rsidDel="00000000" w:rsidP="00000000" w:rsidRDefault="00000000" w:rsidRPr="00000000" w14:paraId="000009F1">
                <w:pPr>
                  <w:rPr/>
                </w:pPr>
                <w:r w:rsidDel="00000000" w:rsidR="00000000" w:rsidRPr="00000000">
                  <w:rPr>
                    <w:rtl w:val="0"/>
                  </w:rPr>
                  <w:t xml:space="preserve">0788746844</w:t>
                </w:r>
              </w:p>
            </w:sdtContent>
          </w:sdt>
        </w:tc>
      </w:tr>
      <w:tr>
        <w:trPr>
          <w:cantSplit w:val="0"/>
          <w:trHeight w:val="300" w:hRule="atLeast"/>
          <w:tblHeader w:val="0"/>
        </w:trPr>
        <w:tc>
          <w:tcPr/>
          <w:sdt>
            <w:sdtPr>
              <w:tag w:val="goog_rdk_2940"/>
            </w:sdtPr>
            <w:sdtContent>
              <w:p w:rsidR="00000000" w:rsidDel="00000000" w:rsidP="00000000" w:rsidRDefault="00000000" w:rsidRPr="00000000" w14:paraId="000009F2">
                <w:pPr>
                  <w:rPr/>
                </w:pPr>
                <w:r w:rsidDel="00000000" w:rsidR="00000000" w:rsidRPr="00000000">
                  <w:rPr>
                    <w:rtl w:val="0"/>
                  </w:rPr>
                  <w:t xml:space="preserve">12</w:t>
                </w:r>
              </w:p>
            </w:sdtContent>
          </w:sdt>
        </w:tc>
        <w:tc>
          <w:tcPr/>
          <w:sdt>
            <w:sdtPr>
              <w:tag w:val="goog_rdk_2941"/>
            </w:sdtPr>
            <w:sdtContent>
              <w:p w:rsidR="00000000" w:rsidDel="00000000" w:rsidP="00000000" w:rsidRDefault="00000000" w:rsidRPr="00000000" w14:paraId="000009F3">
                <w:pPr>
                  <w:rPr/>
                </w:pPr>
                <w:r w:rsidDel="00000000" w:rsidR="00000000" w:rsidRPr="00000000">
                  <w:rPr>
                    <w:rtl w:val="0"/>
                  </w:rPr>
                  <w:t xml:space="preserve">Jean Bosco Safari</w:t>
                </w:r>
              </w:p>
            </w:sdtContent>
          </w:sdt>
        </w:tc>
        <w:tc>
          <w:tcPr/>
          <w:sdt>
            <w:sdtPr>
              <w:tag w:val="goog_rdk_2942"/>
            </w:sdtPr>
            <w:sdtContent>
              <w:p w:rsidR="00000000" w:rsidDel="00000000" w:rsidP="00000000" w:rsidRDefault="00000000" w:rsidRPr="00000000" w14:paraId="000009F4">
                <w:pPr>
                  <w:rPr/>
                </w:pPr>
                <w:r w:rsidDel="00000000" w:rsidR="00000000" w:rsidRPr="00000000">
                  <w:rPr>
                    <w:rtl w:val="0"/>
                  </w:rPr>
                  <w:t xml:space="preserve">Trii Seed Co Ltd</w:t>
                </w:r>
              </w:p>
            </w:sdtContent>
          </w:sdt>
        </w:tc>
        <w:tc>
          <w:tcPr/>
          <w:sdt>
            <w:sdtPr>
              <w:tag w:val="goog_rdk_2943"/>
            </w:sdtPr>
            <w:sdtContent>
              <w:p w:rsidR="00000000" w:rsidDel="00000000" w:rsidP="00000000" w:rsidRDefault="00000000" w:rsidRPr="00000000" w14:paraId="000009F5">
                <w:pPr>
                  <w:rPr/>
                </w:pPr>
                <w:r w:rsidDel="00000000" w:rsidR="00000000" w:rsidRPr="00000000">
                  <w:rPr>
                    <w:rtl w:val="0"/>
                  </w:rPr>
                  <w:t xml:space="preserve">Representative</w:t>
                </w:r>
              </w:p>
            </w:sdtContent>
          </w:sdt>
        </w:tc>
        <w:tc>
          <w:tcPr/>
          <w:sdt>
            <w:sdtPr>
              <w:tag w:val="goog_rdk_2944"/>
            </w:sdtPr>
            <w:sdtContent>
              <w:p w:rsidR="00000000" w:rsidDel="00000000" w:rsidP="00000000" w:rsidRDefault="00000000" w:rsidRPr="00000000" w14:paraId="000009F6">
                <w:pPr>
                  <w:rPr>
                    <w:u w:val="single"/>
                  </w:rPr>
                </w:pPr>
                <w:r w:rsidDel="00000000" w:rsidR="00000000" w:rsidRPr="00000000">
                  <w:rPr>
                    <w:u w:val="single"/>
                    <w:rtl w:val="0"/>
                  </w:rPr>
                  <w:t xml:space="preserve">info@triseed.rw, sjbosco@gmail.com</w:t>
                </w:r>
              </w:p>
            </w:sdtContent>
          </w:sdt>
        </w:tc>
        <w:tc>
          <w:tcPr/>
          <w:sdt>
            <w:sdtPr>
              <w:tag w:val="goog_rdk_2945"/>
            </w:sdtPr>
            <w:sdtContent>
              <w:p w:rsidR="00000000" w:rsidDel="00000000" w:rsidP="00000000" w:rsidRDefault="00000000" w:rsidRPr="00000000" w14:paraId="000009F7">
                <w:pPr>
                  <w:rPr/>
                </w:pPr>
                <w:r w:rsidDel="00000000" w:rsidR="00000000" w:rsidRPr="00000000">
                  <w:rPr>
                    <w:rtl w:val="0"/>
                  </w:rPr>
                  <w:t xml:space="preserve">0788520914</w:t>
                </w:r>
              </w:p>
            </w:sdtContent>
          </w:sdt>
        </w:tc>
      </w:tr>
      <w:tr>
        <w:trPr>
          <w:cantSplit w:val="0"/>
          <w:trHeight w:val="229" w:hRule="atLeast"/>
          <w:tblHeader w:val="0"/>
        </w:trPr>
        <w:tc>
          <w:tcPr>
            <w:gridSpan w:val="6"/>
            <w:shd w:fill="bfbfbf" w:val="clear"/>
          </w:tcPr>
          <w:sdt>
            <w:sdtPr>
              <w:tag w:val="goog_rdk_2946"/>
            </w:sdtPr>
            <w:sdtContent>
              <w:p w:rsidR="00000000" w:rsidDel="00000000" w:rsidP="00000000" w:rsidRDefault="00000000" w:rsidRPr="00000000" w14:paraId="000009F8">
                <w:pPr>
                  <w:rPr>
                    <w:b w:val="1"/>
                  </w:rPr>
                </w:pPr>
                <w:r w:rsidDel="00000000" w:rsidR="00000000" w:rsidRPr="00000000">
                  <w:rPr>
                    <w:b w:val="1"/>
                    <w:rtl w:val="0"/>
                  </w:rPr>
                  <w:t xml:space="preserve"> DEVELOPMENT PARTNERS AND NON-GOVERNMENTAL ORGANIZATIONS CATEGORY </w:t>
                </w:r>
              </w:p>
            </w:sdtContent>
          </w:sdt>
        </w:tc>
      </w:tr>
      <w:tr>
        <w:trPr>
          <w:cantSplit w:val="0"/>
          <w:trHeight w:val="349" w:hRule="atLeast"/>
          <w:tblHeader w:val="0"/>
        </w:trPr>
        <w:tc>
          <w:tcPr/>
          <w:sdt>
            <w:sdtPr>
              <w:tag w:val="goog_rdk_2952"/>
            </w:sdtPr>
            <w:sdtContent>
              <w:p w:rsidR="00000000" w:rsidDel="00000000" w:rsidP="00000000" w:rsidRDefault="00000000" w:rsidRPr="00000000" w14:paraId="000009FE">
                <w:pPr>
                  <w:rPr/>
                </w:pPr>
                <w:r w:rsidDel="00000000" w:rsidR="00000000" w:rsidRPr="00000000">
                  <w:rPr>
                    <w:rtl w:val="0"/>
                  </w:rPr>
                  <w:t xml:space="preserve">16</w:t>
                </w:r>
              </w:p>
            </w:sdtContent>
          </w:sdt>
        </w:tc>
        <w:tc>
          <w:tcPr/>
          <w:sdt>
            <w:sdtPr>
              <w:tag w:val="goog_rdk_2953"/>
            </w:sdtPr>
            <w:sdtContent>
              <w:p w:rsidR="00000000" w:rsidDel="00000000" w:rsidP="00000000" w:rsidRDefault="00000000" w:rsidRPr="00000000" w14:paraId="000009FF">
                <w:pPr>
                  <w:rPr/>
                </w:pPr>
                <w:r w:rsidDel="00000000" w:rsidR="00000000" w:rsidRPr="00000000">
                  <w:rPr>
                    <w:rtl w:val="0"/>
                  </w:rPr>
                  <w:t xml:space="preserve">Mujawamariya Providence</w:t>
                </w:r>
              </w:p>
            </w:sdtContent>
          </w:sdt>
        </w:tc>
        <w:tc>
          <w:tcPr/>
          <w:sdt>
            <w:sdtPr>
              <w:tag w:val="goog_rdk_2954"/>
            </w:sdtPr>
            <w:sdtContent>
              <w:p w:rsidR="00000000" w:rsidDel="00000000" w:rsidP="00000000" w:rsidRDefault="00000000" w:rsidRPr="00000000" w14:paraId="00000A00">
                <w:pPr>
                  <w:rPr/>
                </w:pPr>
                <w:r w:rsidDel="00000000" w:rsidR="00000000" w:rsidRPr="00000000">
                  <w:rPr>
                    <w:rtl w:val="0"/>
                  </w:rPr>
                  <w:t xml:space="preserve"> ICRAF/World Agroforestry</w:t>
                </w:r>
              </w:p>
            </w:sdtContent>
          </w:sdt>
        </w:tc>
        <w:tc>
          <w:tcPr/>
          <w:sdt>
            <w:sdtPr>
              <w:tag w:val="goog_rdk_2955"/>
            </w:sdtPr>
            <w:sdtContent>
              <w:p w:rsidR="00000000" w:rsidDel="00000000" w:rsidP="00000000" w:rsidRDefault="00000000" w:rsidRPr="00000000" w14:paraId="00000A01">
                <w:pPr>
                  <w:rPr/>
                </w:pPr>
                <w:r w:rsidDel="00000000" w:rsidR="00000000" w:rsidRPr="00000000">
                  <w:rPr>
                    <w:rtl w:val="0"/>
                  </w:rPr>
                  <w:t xml:space="preserve">ICRAF/Rwanda</w:t>
                </w:r>
              </w:p>
            </w:sdtContent>
          </w:sdt>
        </w:tc>
        <w:tc>
          <w:tcPr/>
          <w:sdt>
            <w:sdtPr>
              <w:tag w:val="goog_rdk_2956"/>
            </w:sdtPr>
            <w:sdtContent>
              <w:p w:rsidR="00000000" w:rsidDel="00000000" w:rsidP="00000000" w:rsidRDefault="00000000" w:rsidRPr="00000000" w14:paraId="00000A02">
                <w:pPr>
                  <w:rPr>
                    <w:u w:val="single"/>
                  </w:rPr>
                </w:pPr>
                <w:hyperlink r:id="rId135">
                  <w:r w:rsidDel="00000000" w:rsidR="00000000" w:rsidRPr="00000000">
                    <w:rPr>
                      <w:color w:val="0000ff"/>
                      <w:u w:val="single"/>
                      <w:rtl w:val="0"/>
                    </w:rPr>
                    <w:t xml:space="preserve">P.Mujawamaria@cgiar.org </w:t>
                  </w:r>
                </w:hyperlink>
                <w:r w:rsidDel="00000000" w:rsidR="00000000" w:rsidRPr="00000000">
                  <w:rPr>
                    <w:rtl w:val="0"/>
                  </w:rPr>
                </w:r>
              </w:p>
            </w:sdtContent>
          </w:sdt>
        </w:tc>
        <w:tc>
          <w:tcPr/>
          <w:sdt>
            <w:sdtPr>
              <w:tag w:val="goog_rdk_2957"/>
            </w:sdtPr>
            <w:sdtContent>
              <w:p w:rsidR="00000000" w:rsidDel="00000000" w:rsidP="00000000" w:rsidRDefault="00000000" w:rsidRPr="00000000" w14:paraId="00000A03">
                <w:pPr>
                  <w:rPr/>
                </w:pPr>
                <w:r w:rsidDel="00000000" w:rsidR="00000000" w:rsidRPr="00000000">
                  <w:rPr>
                    <w:rtl w:val="0"/>
                  </w:rPr>
                  <w:t xml:space="preserve"> </w:t>
                </w:r>
              </w:p>
            </w:sdtContent>
          </w:sdt>
        </w:tc>
      </w:tr>
      <w:tr>
        <w:trPr>
          <w:cantSplit w:val="0"/>
          <w:trHeight w:val="349" w:hRule="atLeast"/>
          <w:tblHeader w:val="0"/>
        </w:trPr>
        <w:tc>
          <w:tcPr/>
          <w:sdt>
            <w:sdtPr>
              <w:tag w:val="goog_rdk_2958"/>
            </w:sdtPr>
            <w:sdtContent>
              <w:p w:rsidR="00000000" w:rsidDel="00000000" w:rsidP="00000000" w:rsidRDefault="00000000" w:rsidRPr="00000000" w14:paraId="00000A04">
                <w:pPr>
                  <w:rPr/>
                </w:pPr>
                <w:r w:rsidDel="00000000" w:rsidR="00000000" w:rsidRPr="00000000">
                  <w:rPr>
                    <w:rtl w:val="0"/>
                  </w:rPr>
                  <w:t xml:space="preserve">17</w:t>
                </w:r>
              </w:p>
            </w:sdtContent>
          </w:sdt>
        </w:tc>
        <w:tc>
          <w:tcPr/>
          <w:sdt>
            <w:sdtPr>
              <w:tag w:val="goog_rdk_2959"/>
            </w:sdtPr>
            <w:sdtContent>
              <w:p w:rsidR="00000000" w:rsidDel="00000000" w:rsidP="00000000" w:rsidRDefault="00000000" w:rsidRPr="00000000" w14:paraId="00000A05">
                <w:pPr>
                  <w:rPr/>
                </w:pPr>
                <w:r w:rsidDel="00000000" w:rsidR="00000000" w:rsidRPr="00000000">
                  <w:rPr>
                    <w:rtl w:val="0"/>
                  </w:rPr>
                  <w:t xml:space="preserve">Ermias Betemariam </w:t>
                </w:r>
              </w:p>
            </w:sdtContent>
          </w:sdt>
        </w:tc>
        <w:tc>
          <w:tcPr/>
          <w:sdt>
            <w:sdtPr>
              <w:tag w:val="goog_rdk_2960"/>
            </w:sdtPr>
            <w:sdtContent>
              <w:p w:rsidR="00000000" w:rsidDel="00000000" w:rsidP="00000000" w:rsidRDefault="00000000" w:rsidRPr="00000000" w14:paraId="00000A06">
                <w:pPr>
                  <w:rPr/>
                </w:pPr>
                <w:r w:rsidDel="00000000" w:rsidR="00000000" w:rsidRPr="00000000">
                  <w:rPr>
                    <w:rtl w:val="0"/>
                  </w:rPr>
                  <w:t xml:space="preserve"> ICRAF/World Agroforestry</w:t>
                </w:r>
              </w:p>
            </w:sdtContent>
          </w:sdt>
        </w:tc>
        <w:tc>
          <w:tcPr/>
          <w:sdt>
            <w:sdtPr>
              <w:tag w:val="goog_rdk_2961"/>
            </w:sdtPr>
            <w:sdtContent>
              <w:p w:rsidR="00000000" w:rsidDel="00000000" w:rsidP="00000000" w:rsidRDefault="00000000" w:rsidRPr="00000000" w14:paraId="00000A07">
                <w:pPr>
                  <w:rPr/>
                </w:pPr>
                <w:r w:rsidDel="00000000" w:rsidR="00000000" w:rsidRPr="00000000">
                  <w:rPr>
                    <w:rtl w:val="0"/>
                  </w:rPr>
                  <w:t xml:space="preserve">ICRAF/Kenya</w:t>
                </w:r>
              </w:p>
            </w:sdtContent>
          </w:sdt>
        </w:tc>
        <w:tc>
          <w:tcPr/>
          <w:sdt>
            <w:sdtPr>
              <w:tag w:val="goog_rdk_2962"/>
            </w:sdtPr>
            <w:sdtContent>
              <w:p w:rsidR="00000000" w:rsidDel="00000000" w:rsidP="00000000" w:rsidRDefault="00000000" w:rsidRPr="00000000" w14:paraId="00000A08">
                <w:pPr>
                  <w:rPr>
                    <w:u w:val="single"/>
                  </w:rPr>
                </w:pPr>
                <w:hyperlink r:id="rId136">
                  <w:r w:rsidDel="00000000" w:rsidR="00000000" w:rsidRPr="00000000">
                    <w:rPr>
                      <w:color w:val="0000ff"/>
                      <w:u w:val="single"/>
                      <w:rtl w:val="0"/>
                    </w:rPr>
                    <w:t xml:space="preserve">e.betemariam@cgiar.org</w:t>
                  </w:r>
                </w:hyperlink>
                <w:r w:rsidDel="00000000" w:rsidR="00000000" w:rsidRPr="00000000">
                  <w:rPr>
                    <w:rtl w:val="0"/>
                  </w:rPr>
                </w:r>
              </w:p>
            </w:sdtContent>
          </w:sdt>
        </w:tc>
        <w:tc>
          <w:tcPr/>
          <w:sdt>
            <w:sdtPr>
              <w:tag w:val="goog_rdk_2963"/>
            </w:sdtPr>
            <w:sdtContent>
              <w:p w:rsidR="00000000" w:rsidDel="00000000" w:rsidP="00000000" w:rsidRDefault="00000000" w:rsidRPr="00000000" w14:paraId="00000A09">
                <w:pPr>
                  <w:rPr/>
                </w:pPr>
                <w:r w:rsidDel="00000000" w:rsidR="00000000" w:rsidRPr="00000000">
                  <w:rPr>
                    <w:rtl w:val="0"/>
                  </w:rPr>
                  <w:t xml:space="preserve"> </w:t>
                </w:r>
              </w:p>
            </w:sdtContent>
          </w:sdt>
        </w:tc>
      </w:tr>
      <w:tr>
        <w:trPr>
          <w:cantSplit w:val="0"/>
          <w:trHeight w:val="349" w:hRule="atLeast"/>
          <w:tblHeader w:val="0"/>
        </w:trPr>
        <w:tc>
          <w:tcPr/>
          <w:sdt>
            <w:sdtPr>
              <w:tag w:val="goog_rdk_2964"/>
            </w:sdtPr>
            <w:sdtContent>
              <w:p w:rsidR="00000000" w:rsidDel="00000000" w:rsidP="00000000" w:rsidRDefault="00000000" w:rsidRPr="00000000" w14:paraId="00000A0A">
                <w:pPr>
                  <w:rPr/>
                </w:pPr>
                <w:r w:rsidDel="00000000" w:rsidR="00000000" w:rsidRPr="00000000">
                  <w:rPr>
                    <w:rtl w:val="0"/>
                  </w:rPr>
                  <w:t xml:space="preserve">18</w:t>
                </w:r>
              </w:p>
            </w:sdtContent>
          </w:sdt>
        </w:tc>
        <w:tc>
          <w:tcPr/>
          <w:sdt>
            <w:sdtPr>
              <w:tag w:val="goog_rdk_2965"/>
            </w:sdtPr>
            <w:sdtContent>
              <w:p w:rsidR="00000000" w:rsidDel="00000000" w:rsidP="00000000" w:rsidRDefault="00000000" w:rsidRPr="00000000" w14:paraId="00000A0B">
                <w:pPr>
                  <w:rPr/>
                </w:pPr>
                <w:r w:rsidDel="00000000" w:rsidR="00000000" w:rsidRPr="00000000">
                  <w:rPr>
                    <w:rtl w:val="0"/>
                  </w:rPr>
                  <w:t xml:space="preserve">John Recha</w:t>
                </w:r>
              </w:p>
            </w:sdtContent>
          </w:sdt>
        </w:tc>
        <w:tc>
          <w:tcPr/>
          <w:sdt>
            <w:sdtPr>
              <w:tag w:val="goog_rdk_2966"/>
            </w:sdtPr>
            <w:sdtContent>
              <w:p w:rsidR="00000000" w:rsidDel="00000000" w:rsidP="00000000" w:rsidRDefault="00000000" w:rsidRPr="00000000" w14:paraId="00000A0C">
                <w:pPr>
                  <w:rPr/>
                </w:pPr>
                <w:r w:rsidDel="00000000" w:rsidR="00000000" w:rsidRPr="00000000">
                  <w:rPr>
                    <w:rtl w:val="0"/>
                  </w:rPr>
                  <w:t xml:space="preserve">ILRI</w:t>
                </w:r>
              </w:p>
            </w:sdtContent>
          </w:sdt>
        </w:tc>
        <w:tc>
          <w:tcPr/>
          <w:sdt>
            <w:sdtPr>
              <w:tag w:val="goog_rdk_2967"/>
            </w:sdtPr>
            <w:sdtContent>
              <w:p w:rsidR="00000000" w:rsidDel="00000000" w:rsidP="00000000" w:rsidRDefault="00000000" w:rsidRPr="00000000" w14:paraId="00000A0D">
                <w:pPr>
                  <w:rPr/>
                </w:pPr>
                <w:r w:rsidDel="00000000" w:rsidR="00000000" w:rsidRPr="00000000">
                  <w:rPr>
                    <w:rtl w:val="0"/>
                  </w:rPr>
                  <w:t xml:space="preserve">ILRI/Kenya</w:t>
                </w:r>
              </w:p>
            </w:sdtContent>
          </w:sdt>
        </w:tc>
        <w:tc>
          <w:tcPr/>
          <w:sdt>
            <w:sdtPr>
              <w:tag w:val="goog_rdk_2968"/>
            </w:sdtPr>
            <w:sdtContent>
              <w:p w:rsidR="00000000" w:rsidDel="00000000" w:rsidP="00000000" w:rsidRDefault="00000000" w:rsidRPr="00000000" w14:paraId="00000A0E">
                <w:pPr>
                  <w:rPr>
                    <w:u w:val="single"/>
                  </w:rPr>
                </w:pPr>
                <w:hyperlink r:id="rId137">
                  <w:r w:rsidDel="00000000" w:rsidR="00000000" w:rsidRPr="00000000">
                    <w:rPr>
                      <w:color w:val="0000ff"/>
                      <w:u w:val="single"/>
                      <w:rtl w:val="0"/>
                    </w:rPr>
                    <w:t xml:space="preserve"> j.recha@cgiar.org</w:t>
                  </w:r>
                </w:hyperlink>
                <w:r w:rsidDel="00000000" w:rsidR="00000000" w:rsidRPr="00000000">
                  <w:rPr>
                    <w:rtl w:val="0"/>
                  </w:rPr>
                </w:r>
              </w:p>
            </w:sdtContent>
          </w:sdt>
        </w:tc>
        <w:tc>
          <w:tcPr/>
          <w:sdt>
            <w:sdtPr>
              <w:tag w:val="goog_rdk_2969"/>
            </w:sdtPr>
            <w:sdtContent>
              <w:p w:rsidR="00000000" w:rsidDel="00000000" w:rsidP="00000000" w:rsidRDefault="00000000" w:rsidRPr="00000000" w14:paraId="00000A0F">
                <w:pPr>
                  <w:rPr/>
                </w:pPr>
                <w:r w:rsidDel="00000000" w:rsidR="00000000" w:rsidRPr="00000000">
                  <w:rPr>
                    <w:rtl w:val="0"/>
                  </w:rPr>
                  <w:t xml:space="preserve"> </w:t>
                </w:r>
              </w:p>
            </w:sdtContent>
          </w:sdt>
        </w:tc>
      </w:tr>
      <w:tr>
        <w:trPr>
          <w:cantSplit w:val="0"/>
          <w:trHeight w:val="349" w:hRule="atLeast"/>
          <w:tblHeader w:val="0"/>
        </w:trPr>
        <w:tc>
          <w:tcPr/>
          <w:sdt>
            <w:sdtPr>
              <w:tag w:val="goog_rdk_2970"/>
            </w:sdtPr>
            <w:sdtContent>
              <w:p w:rsidR="00000000" w:rsidDel="00000000" w:rsidP="00000000" w:rsidRDefault="00000000" w:rsidRPr="00000000" w14:paraId="00000A10">
                <w:pPr>
                  <w:rPr/>
                </w:pPr>
                <w:r w:rsidDel="00000000" w:rsidR="00000000" w:rsidRPr="00000000">
                  <w:rPr>
                    <w:rtl w:val="0"/>
                  </w:rPr>
                  <w:t xml:space="preserve">19</w:t>
                </w:r>
              </w:p>
            </w:sdtContent>
          </w:sdt>
        </w:tc>
        <w:tc>
          <w:tcPr/>
          <w:sdt>
            <w:sdtPr>
              <w:tag w:val="goog_rdk_2971"/>
            </w:sdtPr>
            <w:sdtContent>
              <w:p w:rsidR="00000000" w:rsidDel="00000000" w:rsidP="00000000" w:rsidRDefault="00000000" w:rsidRPr="00000000" w14:paraId="00000A11">
                <w:pPr>
                  <w:rPr/>
                </w:pPr>
                <w:r w:rsidDel="00000000" w:rsidR="00000000" w:rsidRPr="00000000">
                  <w:rPr>
                    <w:rtl w:val="0"/>
                  </w:rPr>
                  <w:t xml:space="preserve">Abonesh Tesfaye</w:t>
                </w:r>
              </w:p>
            </w:sdtContent>
          </w:sdt>
        </w:tc>
        <w:tc>
          <w:tcPr/>
          <w:sdt>
            <w:sdtPr>
              <w:tag w:val="goog_rdk_2972"/>
            </w:sdtPr>
            <w:sdtContent>
              <w:p w:rsidR="00000000" w:rsidDel="00000000" w:rsidP="00000000" w:rsidRDefault="00000000" w:rsidRPr="00000000" w14:paraId="00000A12">
                <w:pPr>
                  <w:rPr/>
                </w:pPr>
                <w:r w:rsidDel="00000000" w:rsidR="00000000" w:rsidRPr="00000000">
                  <w:rPr>
                    <w:rtl w:val="0"/>
                  </w:rPr>
                  <w:t xml:space="preserve">ILRI</w:t>
                </w:r>
              </w:p>
            </w:sdtContent>
          </w:sdt>
        </w:tc>
        <w:tc>
          <w:tcPr/>
          <w:sdt>
            <w:sdtPr>
              <w:tag w:val="goog_rdk_2973"/>
            </w:sdtPr>
            <w:sdtContent>
              <w:p w:rsidR="00000000" w:rsidDel="00000000" w:rsidP="00000000" w:rsidRDefault="00000000" w:rsidRPr="00000000" w14:paraId="00000A13">
                <w:pPr>
                  <w:rPr/>
                </w:pPr>
                <w:r w:rsidDel="00000000" w:rsidR="00000000" w:rsidRPr="00000000">
                  <w:rPr>
                    <w:rtl w:val="0"/>
                  </w:rPr>
                  <w:t xml:space="preserve">ILRI/Ethiopia</w:t>
                </w:r>
              </w:p>
            </w:sdtContent>
          </w:sdt>
        </w:tc>
        <w:tc>
          <w:tcPr/>
          <w:sdt>
            <w:sdtPr>
              <w:tag w:val="goog_rdk_2974"/>
            </w:sdtPr>
            <w:sdtContent>
              <w:p w:rsidR="00000000" w:rsidDel="00000000" w:rsidP="00000000" w:rsidRDefault="00000000" w:rsidRPr="00000000" w14:paraId="00000A14">
                <w:pPr>
                  <w:rPr>
                    <w:u w:val="single"/>
                  </w:rPr>
                </w:pPr>
                <w:hyperlink r:id="rId138">
                  <w:r w:rsidDel="00000000" w:rsidR="00000000" w:rsidRPr="00000000">
                    <w:rPr>
                      <w:color w:val="0000ff"/>
                      <w:u w:val="single"/>
                      <w:rtl w:val="0"/>
                    </w:rPr>
                    <w:t xml:space="preserve">abonesh.tesfaye@gmail.com</w:t>
                  </w:r>
                </w:hyperlink>
                <w:r w:rsidDel="00000000" w:rsidR="00000000" w:rsidRPr="00000000">
                  <w:rPr>
                    <w:rtl w:val="0"/>
                  </w:rPr>
                </w:r>
              </w:p>
            </w:sdtContent>
          </w:sdt>
        </w:tc>
        <w:tc>
          <w:tcPr/>
          <w:sdt>
            <w:sdtPr>
              <w:tag w:val="goog_rdk_2975"/>
            </w:sdtPr>
            <w:sdtContent>
              <w:p w:rsidR="00000000" w:rsidDel="00000000" w:rsidP="00000000" w:rsidRDefault="00000000" w:rsidRPr="00000000" w14:paraId="00000A15">
                <w:pPr>
                  <w:rPr/>
                </w:pPr>
                <w:r w:rsidDel="00000000" w:rsidR="00000000" w:rsidRPr="00000000">
                  <w:rPr>
                    <w:rtl w:val="0"/>
                  </w:rPr>
                  <w:t xml:space="preserve"> </w:t>
                </w:r>
              </w:p>
            </w:sdtContent>
          </w:sdt>
        </w:tc>
      </w:tr>
      <w:tr>
        <w:trPr>
          <w:cantSplit w:val="0"/>
          <w:trHeight w:val="349" w:hRule="atLeast"/>
          <w:tblHeader w:val="0"/>
        </w:trPr>
        <w:tc>
          <w:tcPr/>
          <w:sdt>
            <w:sdtPr>
              <w:tag w:val="goog_rdk_2976"/>
            </w:sdtPr>
            <w:sdtContent>
              <w:p w:rsidR="00000000" w:rsidDel="00000000" w:rsidP="00000000" w:rsidRDefault="00000000" w:rsidRPr="00000000" w14:paraId="00000A16">
                <w:pPr>
                  <w:rPr/>
                </w:pPr>
                <w:r w:rsidDel="00000000" w:rsidR="00000000" w:rsidRPr="00000000">
                  <w:rPr>
                    <w:rtl w:val="0"/>
                  </w:rPr>
                  <w:t xml:space="preserve">20</w:t>
                </w:r>
              </w:p>
            </w:sdtContent>
          </w:sdt>
        </w:tc>
        <w:tc>
          <w:tcPr/>
          <w:sdt>
            <w:sdtPr>
              <w:tag w:val="goog_rdk_2977"/>
            </w:sdtPr>
            <w:sdtContent>
              <w:p w:rsidR="00000000" w:rsidDel="00000000" w:rsidP="00000000" w:rsidRDefault="00000000" w:rsidRPr="00000000" w14:paraId="00000A17">
                <w:pPr>
                  <w:rPr/>
                </w:pPr>
                <w:r w:rsidDel="00000000" w:rsidR="00000000" w:rsidRPr="00000000">
                  <w:rPr>
                    <w:rtl w:val="0"/>
                  </w:rPr>
                  <w:t xml:space="preserve">Brook Tesfaye </w:t>
                </w:r>
              </w:p>
            </w:sdtContent>
          </w:sdt>
        </w:tc>
        <w:tc>
          <w:tcPr/>
          <w:sdt>
            <w:sdtPr>
              <w:tag w:val="goog_rdk_2978"/>
            </w:sdtPr>
            <w:sdtContent>
              <w:p w:rsidR="00000000" w:rsidDel="00000000" w:rsidP="00000000" w:rsidRDefault="00000000" w:rsidRPr="00000000" w14:paraId="00000A18">
                <w:pPr>
                  <w:rPr/>
                </w:pPr>
                <w:r w:rsidDel="00000000" w:rsidR="00000000" w:rsidRPr="00000000">
                  <w:rPr>
                    <w:rtl w:val="0"/>
                  </w:rPr>
                  <w:t xml:space="preserve">ILRI</w:t>
                </w:r>
              </w:p>
            </w:sdtContent>
          </w:sdt>
        </w:tc>
        <w:tc>
          <w:tcPr/>
          <w:sdt>
            <w:sdtPr>
              <w:tag w:val="goog_rdk_2979"/>
            </w:sdtPr>
            <w:sdtContent>
              <w:p w:rsidR="00000000" w:rsidDel="00000000" w:rsidP="00000000" w:rsidRDefault="00000000" w:rsidRPr="00000000" w14:paraId="00000A19">
                <w:pPr>
                  <w:rPr/>
                </w:pPr>
                <w:r w:rsidDel="00000000" w:rsidR="00000000" w:rsidRPr="00000000">
                  <w:rPr>
                    <w:rtl w:val="0"/>
                  </w:rPr>
                  <w:t xml:space="preserve">ILRI/Ethiopia</w:t>
                </w:r>
              </w:p>
            </w:sdtContent>
          </w:sdt>
        </w:tc>
        <w:tc>
          <w:tcPr/>
          <w:sdt>
            <w:sdtPr>
              <w:tag w:val="goog_rdk_2980"/>
            </w:sdtPr>
            <w:sdtContent>
              <w:p w:rsidR="00000000" w:rsidDel="00000000" w:rsidP="00000000" w:rsidRDefault="00000000" w:rsidRPr="00000000" w14:paraId="00000A1A">
                <w:pPr>
                  <w:rPr>
                    <w:u w:val="single"/>
                  </w:rPr>
                </w:pPr>
                <w:hyperlink r:id="rId139">
                  <w:r w:rsidDel="00000000" w:rsidR="00000000" w:rsidRPr="00000000">
                    <w:rPr>
                      <w:color w:val="0000ff"/>
                      <w:u w:val="single"/>
                      <w:rtl w:val="0"/>
                    </w:rPr>
                    <w:t xml:space="preserve">Brook.Tesfaye@cgiar.org</w:t>
                  </w:r>
                </w:hyperlink>
                <w:r w:rsidDel="00000000" w:rsidR="00000000" w:rsidRPr="00000000">
                  <w:rPr>
                    <w:rtl w:val="0"/>
                  </w:rPr>
                </w:r>
              </w:p>
            </w:sdtContent>
          </w:sdt>
        </w:tc>
        <w:tc>
          <w:tcPr/>
          <w:sdt>
            <w:sdtPr>
              <w:tag w:val="goog_rdk_2981"/>
            </w:sdtPr>
            <w:sdtContent>
              <w:p w:rsidR="00000000" w:rsidDel="00000000" w:rsidP="00000000" w:rsidRDefault="00000000" w:rsidRPr="00000000" w14:paraId="00000A1B">
                <w:pPr>
                  <w:rPr/>
                </w:pPr>
                <w:r w:rsidDel="00000000" w:rsidR="00000000" w:rsidRPr="00000000">
                  <w:rPr>
                    <w:rtl w:val="0"/>
                  </w:rPr>
                  <w:t xml:space="preserve"> </w:t>
                </w:r>
              </w:p>
            </w:sdtContent>
          </w:sdt>
        </w:tc>
      </w:tr>
      <w:tr>
        <w:trPr>
          <w:cantSplit w:val="0"/>
          <w:trHeight w:val="349" w:hRule="atLeast"/>
          <w:tblHeader w:val="0"/>
        </w:trPr>
        <w:tc>
          <w:tcPr/>
          <w:sdt>
            <w:sdtPr>
              <w:tag w:val="goog_rdk_2982"/>
            </w:sdtPr>
            <w:sdtContent>
              <w:p w:rsidR="00000000" w:rsidDel="00000000" w:rsidP="00000000" w:rsidRDefault="00000000" w:rsidRPr="00000000" w14:paraId="00000A1C">
                <w:pPr>
                  <w:rPr/>
                </w:pPr>
                <w:r w:rsidDel="00000000" w:rsidR="00000000" w:rsidRPr="00000000">
                  <w:rPr>
                    <w:rtl w:val="0"/>
                  </w:rPr>
                  <w:t xml:space="preserve">21</w:t>
                </w:r>
              </w:p>
            </w:sdtContent>
          </w:sdt>
        </w:tc>
        <w:tc>
          <w:tcPr/>
          <w:sdt>
            <w:sdtPr>
              <w:tag w:val="goog_rdk_2983"/>
            </w:sdtPr>
            <w:sdtContent>
              <w:p w:rsidR="00000000" w:rsidDel="00000000" w:rsidP="00000000" w:rsidRDefault="00000000" w:rsidRPr="00000000" w14:paraId="00000A1D">
                <w:pPr>
                  <w:rPr/>
                </w:pPr>
                <w:r w:rsidDel="00000000" w:rsidR="00000000" w:rsidRPr="00000000">
                  <w:rPr>
                    <w:rtl w:val="0"/>
                  </w:rPr>
                  <w:t xml:space="preserve">Elizabeth Ngungu</w:t>
                </w:r>
              </w:p>
            </w:sdtContent>
          </w:sdt>
        </w:tc>
        <w:tc>
          <w:tcPr/>
          <w:sdt>
            <w:sdtPr>
              <w:tag w:val="goog_rdk_2984"/>
            </w:sdtPr>
            <w:sdtContent>
              <w:p w:rsidR="00000000" w:rsidDel="00000000" w:rsidP="00000000" w:rsidRDefault="00000000" w:rsidRPr="00000000" w14:paraId="00000A1E">
                <w:pPr>
                  <w:rPr/>
                </w:pPr>
                <w:r w:rsidDel="00000000" w:rsidR="00000000" w:rsidRPr="00000000">
                  <w:rPr>
                    <w:rtl w:val="0"/>
                  </w:rPr>
                  <w:t xml:space="preserve">ILRI</w:t>
                </w:r>
              </w:p>
            </w:sdtContent>
          </w:sdt>
        </w:tc>
        <w:tc>
          <w:tcPr/>
          <w:sdt>
            <w:sdtPr>
              <w:tag w:val="goog_rdk_2985"/>
            </w:sdtPr>
            <w:sdtContent>
              <w:p w:rsidR="00000000" w:rsidDel="00000000" w:rsidP="00000000" w:rsidRDefault="00000000" w:rsidRPr="00000000" w14:paraId="00000A1F">
                <w:pPr>
                  <w:rPr/>
                </w:pPr>
                <w:r w:rsidDel="00000000" w:rsidR="00000000" w:rsidRPr="00000000">
                  <w:rPr>
                    <w:rtl w:val="0"/>
                  </w:rPr>
                  <w:t xml:space="preserve">ILRI/Kenya</w:t>
                </w:r>
              </w:p>
            </w:sdtContent>
          </w:sdt>
        </w:tc>
        <w:tc>
          <w:tcPr/>
          <w:sdt>
            <w:sdtPr>
              <w:tag w:val="goog_rdk_2986"/>
            </w:sdtPr>
            <w:sdtContent>
              <w:p w:rsidR="00000000" w:rsidDel="00000000" w:rsidP="00000000" w:rsidRDefault="00000000" w:rsidRPr="00000000" w14:paraId="00000A20">
                <w:pPr>
                  <w:rPr>
                    <w:u w:val="single"/>
                  </w:rPr>
                </w:pPr>
                <w:hyperlink r:id="rId140">
                  <w:r w:rsidDel="00000000" w:rsidR="00000000" w:rsidRPr="00000000">
                    <w:rPr>
                      <w:color w:val="0000ff"/>
                      <w:u w:val="single"/>
                      <w:rtl w:val="0"/>
                    </w:rPr>
                    <w:t xml:space="preserve">e.ngungu@cgiar.org</w:t>
                  </w:r>
                </w:hyperlink>
                <w:r w:rsidDel="00000000" w:rsidR="00000000" w:rsidRPr="00000000">
                  <w:rPr>
                    <w:rtl w:val="0"/>
                  </w:rPr>
                </w:r>
              </w:p>
            </w:sdtContent>
          </w:sdt>
        </w:tc>
        <w:tc>
          <w:tcPr/>
          <w:sdt>
            <w:sdtPr>
              <w:tag w:val="goog_rdk_2987"/>
            </w:sdtPr>
            <w:sdtContent>
              <w:p w:rsidR="00000000" w:rsidDel="00000000" w:rsidP="00000000" w:rsidRDefault="00000000" w:rsidRPr="00000000" w14:paraId="00000A21">
                <w:pPr>
                  <w:rPr/>
                </w:pPr>
                <w:r w:rsidDel="00000000" w:rsidR="00000000" w:rsidRPr="00000000">
                  <w:rPr>
                    <w:rtl w:val="0"/>
                  </w:rPr>
                  <w:t xml:space="preserve"> </w:t>
                </w:r>
              </w:p>
            </w:sdtContent>
          </w:sdt>
        </w:tc>
      </w:tr>
      <w:tr>
        <w:trPr>
          <w:cantSplit w:val="0"/>
          <w:trHeight w:val="349" w:hRule="atLeast"/>
          <w:tblHeader w:val="0"/>
        </w:trPr>
        <w:tc>
          <w:tcPr/>
          <w:sdt>
            <w:sdtPr>
              <w:tag w:val="goog_rdk_2988"/>
            </w:sdtPr>
            <w:sdtContent>
              <w:p w:rsidR="00000000" w:rsidDel="00000000" w:rsidP="00000000" w:rsidRDefault="00000000" w:rsidRPr="00000000" w14:paraId="00000A22">
                <w:pPr>
                  <w:rPr/>
                </w:pPr>
                <w:r w:rsidDel="00000000" w:rsidR="00000000" w:rsidRPr="00000000">
                  <w:rPr>
                    <w:rtl w:val="0"/>
                  </w:rPr>
                  <w:t xml:space="preserve">22</w:t>
                </w:r>
              </w:p>
            </w:sdtContent>
          </w:sdt>
        </w:tc>
        <w:tc>
          <w:tcPr/>
          <w:sdt>
            <w:sdtPr>
              <w:tag w:val="goog_rdk_2989"/>
            </w:sdtPr>
            <w:sdtContent>
              <w:p w:rsidR="00000000" w:rsidDel="00000000" w:rsidP="00000000" w:rsidRDefault="00000000" w:rsidRPr="00000000" w14:paraId="00000A23">
                <w:pPr>
                  <w:rPr/>
                </w:pPr>
                <w:r w:rsidDel="00000000" w:rsidR="00000000" w:rsidRPr="00000000">
                  <w:rPr>
                    <w:rtl w:val="0"/>
                  </w:rPr>
                  <w:t xml:space="preserve">Addah Magawa</w:t>
                </w:r>
              </w:p>
            </w:sdtContent>
          </w:sdt>
        </w:tc>
        <w:tc>
          <w:tcPr/>
          <w:sdt>
            <w:sdtPr>
              <w:tag w:val="goog_rdk_2990"/>
            </w:sdtPr>
            <w:sdtContent>
              <w:p w:rsidR="00000000" w:rsidDel="00000000" w:rsidP="00000000" w:rsidRDefault="00000000" w:rsidRPr="00000000" w14:paraId="00000A24">
                <w:pPr>
                  <w:rPr/>
                </w:pPr>
                <w:r w:rsidDel="00000000" w:rsidR="00000000" w:rsidRPr="00000000">
                  <w:rPr>
                    <w:rtl w:val="0"/>
                  </w:rPr>
                  <w:t xml:space="preserve">ILRI</w:t>
                </w:r>
              </w:p>
            </w:sdtContent>
          </w:sdt>
        </w:tc>
        <w:tc>
          <w:tcPr/>
          <w:sdt>
            <w:sdtPr>
              <w:tag w:val="goog_rdk_2991"/>
            </w:sdtPr>
            <w:sdtContent>
              <w:p w:rsidR="00000000" w:rsidDel="00000000" w:rsidP="00000000" w:rsidRDefault="00000000" w:rsidRPr="00000000" w14:paraId="00000A25">
                <w:pPr>
                  <w:rPr/>
                </w:pPr>
                <w:r w:rsidDel="00000000" w:rsidR="00000000" w:rsidRPr="00000000">
                  <w:rPr>
                    <w:rtl w:val="0"/>
                  </w:rPr>
                  <w:t xml:space="preserve">ILRI/Kenya</w:t>
                </w:r>
              </w:p>
            </w:sdtContent>
          </w:sdt>
        </w:tc>
        <w:tc>
          <w:tcPr/>
          <w:sdt>
            <w:sdtPr>
              <w:tag w:val="goog_rdk_2992"/>
            </w:sdtPr>
            <w:sdtContent>
              <w:p w:rsidR="00000000" w:rsidDel="00000000" w:rsidP="00000000" w:rsidRDefault="00000000" w:rsidRPr="00000000" w14:paraId="00000A26">
                <w:pPr>
                  <w:rPr>
                    <w:u w:val="single"/>
                  </w:rPr>
                </w:pPr>
                <w:hyperlink r:id="rId141">
                  <w:r w:rsidDel="00000000" w:rsidR="00000000" w:rsidRPr="00000000">
                    <w:rPr>
                      <w:color w:val="0000ff"/>
                      <w:u w:val="single"/>
                      <w:rtl w:val="0"/>
                    </w:rPr>
                    <w:t xml:space="preserve">A.Magawa@cgiar.org</w:t>
                  </w:r>
                </w:hyperlink>
                <w:r w:rsidDel="00000000" w:rsidR="00000000" w:rsidRPr="00000000">
                  <w:rPr>
                    <w:rtl w:val="0"/>
                  </w:rPr>
                </w:r>
              </w:p>
            </w:sdtContent>
          </w:sdt>
        </w:tc>
        <w:tc>
          <w:tcPr/>
          <w:sdt>
            <w:sdtPr>
              <w:tag w:val="goog_rdk_2993"/>
            </w:sdtPr>
            <w:sdtContent>
              <w:p w:rsidR="00000000" w:rsidDel="00000000" w:rsidP="00000000" w:rsidRDefault="00000000" w:rsidRPr="00000000" w14:paraId="00000A27">
                <w:pPr>
                  <w:rPr/>
                </w:pPr>
                <w:r w:rsidDel="00000000" w:rsidR="00000000" w:rsidRPr="00000000">
                  <w:rPr>
                    <w:rtl w:val="0"/>
                  </w:rPr>
                  <w:t xml:space="preserve"> </w:t>
                </w:r>
              </w:p>
            </w:sdtContent>
          </w:sdt>
        </w:tc>
      </w:tr>
      <w:tr>
        <w:trPr>
          <w:cantSplit w:val="0"/>
          <w:trHeight w:val="315" w:hRule="atLeast"/>
          <w:tblHeader w:val="0"/>
        </w:trPr>
        <w:tc>
          <w:tcPr/>
          <w:sdt>
            <w:sdtPr>
              <w:tag w:val="goog_rdk_2994"/>
            </w:sdtPr>
            <w:sdtContent>
              <w:p w:rsidR="00000000" w:rsidDel="00000000" w:rsidP="00000000" w:rsidRDefault="00000000" w:rsidRPr="00000000" w14:paraId="00000A28">
                <w:pPr>
                  <w:rPr/>
                </w:pPr>
                <w:r w:rsidDel="00000000" w:rsidR="00000000" w:rsidRPr="00000000">
                  <w:rPr>
                    <w:rtl w:val="0"/>
                  </w:rPr>
                  <w:t xml:space="preserve">23</w:t>
                </w:r>
              </w:p>
            </w:sdtContent>
          </w:sdt>
        </w:tc>
        <w:tc>
          <w:tcPr/>
          <w:sdt>
            <w:sdtPr>
              <w:tag w:val="goog_rdk_2995"/>
            </w:sdtPr>
            <w:sdtContent>
              <w:p w:rsidR="00000000" w:rsidDel="00000000" w:rsidP="00000000" w:rsidRDefault="00000000" w:rsidRPr="00000000" w14:paraId="00000A29">
                <w:pPr>
                  <w:rPr/>
                </w:pPr>
                <w:r w:rsidDel="00000000" w:rsidR="00000000" w:rsidRPr="00000000">
                  <w:rPr>
                    <w:rtl w:val="0"/>
                  </w:rPr>
                  <w:t xml:space="preserve">Kennedy WERE</w:t>
                </w:r>
              </w:p>
            </w:sdtContent>
          </w:sdt>
        </w:tc>
        <w:tc>
          <w:tcPr/>
          <w:sdt>
            <w:sdtPr>
              <w:tag w:val="goog_rdk_2996"/>
            </w:sdtPr>
            <w:sdtContent>
              <w:p w:rsidR="00000000" w:rsidDel="00000000" w:rsidP="00000000" w:rsidRDefault="00000000" w:rsidRPr="00000000" w14:paraId="00000A2A">
                <w:pPr>
                  <w:rPr/>
                </w:pPr>
                <w:r w:rsidDel="00000000" w:rsidR="00000000" w:rsidRPr="00000000">
                  <w:rPr>
                    <w:rtl w:val="0"/>
                  </w:rPr>
                  <w:t xml:space="preserve">KALRO</w:t>
                </w:r>
              </w:p>
            </w:sdtContent>
          </w:sdt>
        </w:tc>
        <w:tc>
          <w:tcPr/>
          <w:sdt>
            <w:sdtPr>
              <w:tag w:val="goog_rdk_2997"/>
            </w:sdtPr>
            <w:sdtContent>
              <w:p w:rsidR="00000000" w:rsidDel="00000000" w:rsidP="00000000" w:rsidRDefault="00000000" w:rsidRPr="00000000" w14:paraId="00000A2B">
                <w:pPr>
                  <w:rPr/>
                </w:pPr>
                <w:r w:rsidDel="00000000" w:rsidR="00000000" w:rsidRPr="00000000">
                  <w:rPr>
                    <w:rtl w:val="0"/>
                  </w:rPr>
                  <w:t xml:space="preserve">ILRI/Kenya</w:t>
                </w:r>
              </w:p>
            </w:sdtContent>
          </w:sdt>
        </w:tc>
        <w:tc>
          <w:tcPr/>
          <w:sdt>
            <w:sdtPr>
              <w:tag w:val="goog_rdk_2998"/>
            </w:sdtPr>
            <w:sdtContent>
              <w:p w:rsidR="00000000" w:rsidDel="00000000" w:rsidP="00000000" w:rsidRDefault="00000000" w:rsidRPr="00000000" w14:paraId="00000A2C">
                <w:pPr>
                  <w:rPr>
                    <w:u w:val="single"/>
                  </w:rPr>
                </w:pPr>
                <w:r w:rsidDel="00000000" w:rsidR="00000000" w:rsidRPr="00000000">
                  <w:rPr>
                    <w:u w:val="single"/>
                    <w:rtl w:val="0"/>
                  </w:rPr>
                  <w:t xml:space="preserve">kenwerez@gmail.com </w:t>
                </w:r>
              </w:p>
            </w:sdtContent>
          </w:sdt>
        </w:tc>
        <w:tc>
          <w:tcPr/>
          <w:sdt>
            <w:sdtPr>
              <w:tag w:val="goog_rdk_2999"/>
            </w:sdtPr>
            <w:sdtContent>
              <w:p w:rsidR="00000000" w:rsidDel="00000000" w:rsidP="00000000" w:rsidRDefault="00000000" w:rsidRPr="00000000" w14:paraId="00000A2D">
                <w:pPr>
                  <w:rPr/>
                </w:pPr>
                <w:r w:rsidDel="00000000" w:rsidR="00000000" w:rsidRPr="00000000">
                  <w:rPr>
                    <w:rtl w:val="0"/>
                  </w:rPr>
                  <w:t xml:space="preserve"> </w:t>
                </w:r>
              </w:p>
            </w:sdtContent>
          </w:sdt>
        </w:tc>
      </w:tr>
      <w:tr>
        <w:trPr>
          <w:cantSplit w:val="0"/>
          <w:trHeight w:val="349" w:hRule="atLeast"/>
          <w:tblHeader w:val="0"/>
        </w:trPr>
        <w:tc>
          <w:tcPr/>
          <w:sdt>
            <w:sdtPr>
              <w:tag w:val="goog_rdk_3000"/>
            </w:sdtPr>
            <w:sdtContent>
              <w:p w:rsidR="00000000" w:rsidDel="00000000" w:rsidP="00000000" w:rsidRDefault="00000000" w:rsidRPr="00000000" w14:paraId="00000A2E">
                <w:pPr>
                  <w:rPr/>
                </w:pPr>
                <w:r w:rsidDel="00000000" w:rsidR="00000000" w:rsidRPr="00000000">
                  <w:rPr>
                    <w:rtl w:val="0"/>
                  </w:rPr>
                  <w:t xml:space="preserve">24</w:t>
                </w:r>
              </w:p>
            </w:sdtContent>
          </w:sdt>
        </w:tc>
        <w:tc>
          <w:tcPr/>
          <w:sdt>
            <w:sdtPr>
              <w:tag w:val="goog_rdk_3001"/>
            </w:sdtPr>
            <w:sdtContent>
              <w:p w:rsidR="00000000" w:rsidDel="00000000" w:rsidP="00000000" w:rsidRDefault="00000000" w:rsidRPr="00000000" w14:paraId="00000A2F">
                <w:pPr>
                  <w:rPr/>
                </w:pPr>
                <w:r w:rsidDel="00000000" w:rsidR="00000000" w:rsidRPr="00000000">
                  <w:rPr>
                    <w:rtl w:val="0"/>
                  </w:rPr>
                  <w:t xml:space="preserve">Maren Radeny </w:t>
                </w:r>
              </w:p>
            </w:sdtContent>
          </w:sdt>
        </w:tc>
        <w:tc>
          <w:tcPr/>
          <w:sdt>
            <w:sdtPr>
              <w:tag w:val="goog_rdk_3002"/>
            </w:sdtPr>
            <w:sdtContent>
              <w:p w:rsidR="00000000" w:rsidDel="00000000" w:rsidP="00000000" w:rsidRDefault="00000000" w:rsidRPr="00000000" w14:paraId="00000A30">
                <w:pPr>
                  <w:rPr/>
                </w:pPr>
                <w:r w:rsidDel="00000000" w:rsidR="00000000" w:rsidRPr="00000000">
                  <w:rPr>
                    <w:rtl w:val="0"/>
                  </w:rPr>
                  <w:t xml:space="preserve">ILRI</w:t>
                </w:r>
              </w:p>
            </w:sdtContent>
          </w:sdt>
        </w:tc>
        <w:tc>
          <w:tcPr/>
          <w:sdt>
            <w:sdtPr>
              <w:tag w:val="goog_rdk_3003"/>
            </w:sdtPr>
            <w:sdtContent>
              <w:p w:rsidR="00000000" w:rsidDel="00000000" w:rsidP="00000000" w:rsidRDefault="00000000" w:rsidRPr="00000000" w14:paraId="00000A31">
                <w:pPr>
                  <w:rPr/>
                </w:pPr>
                <w:r w:rsidDel="00000000" w:rsidR="00000000" w:rsidRPr="00000000">
                  <w:rPr>
                    <w:rtl w:val="0"/>
                  </w:rPr>
                  <w:t xml:space="preserve">ILRI/Kenya</w:t>
                </w:r>
              </w:p>
            </w:sdtContent>
          </w:sdt>
        </w:tc>
        <w:tc>
          <w:tcPr/>
          <w:sdt>
            <w:sdtPr>
              <w:tag w:val="goog_rdk_3004"/>
            </w:sdtPr>
            <w:sdtContent>
              <w:p w:rsidR="00000000" w:rsidDel="00000000" w:rsidP="00000000" w:rsidRDefault="00000000" w:rsidRPr="00000000" w14:paraId="00000A32">
                <w:pPr>
                  <w:rPr>
                    <w:u w:val="single"/>
                  </w:rPr>
                </w:pPr>
                <w:hyperlink r:id="rId142">
                  <w:r w:rsidDel="00000000" w:rsidR="00000000" w:rsidRPr="00000000">
                    <w:rPr>
                      <w:color w:val="0000ff"/>
                      <w:u w:val="single"/>
                      <w:rtl w:val="0"/>
                    </w:rPr>
                    <w:t xml:space="preserve">m.radeny@cgiar.org</w:t>
                  </w:r>
                </w:hyperlink>
                <w:r w:rsidDel="00000000" w:rsidR="00000000" w:rsidRPr="00000000">
                  <w:rPr>
                    <w:rtl w:val="0"/>
                  </w:rPr>
                </w:r>
              </w:p>
            </w:sdtContent>
          </w:sdt>
        </w:tc>
        <w:tc>
          <w:tcPr/>
          <w:sdt>
            <w:sdtPr>
              <w:tag w:val="goog_rdk_3005"/>
            </w:sdtPr>
            <w:sdtContent>
              <w:p w:rsidR="00000000" w:rsidDel="00000000" w:rsidP="00000000" w:rsidRDefault="00000000" w:rsidRPr="00000000" w14:paraId="00000A33">
                <w:pPr>
                  <w:rPr/>
                </w:pPr>
                <w:r w:rsidDel="00000000" w:rsidR="00000000" w:rsidRPr="00000000">
                  <w:rPr>
                    <w:rtl w:val="0"/>
                  </w:rPr>
                  <w:t xml:space="preserve"> </w:t>
                </w:r>
              </w:p>
            </w:sdtContent>
          </w:sdt>
        </w:tc>
      </w:tr>
      <w:tr>
        <w:trPr>
          <w:cantSplit w:val="0"/>
          <w:trHeight w:val="360" w:hRule="atLeast"/>
          <w:tblHeader w:val="0"/>
        </w:trPr>
        <w:tc>
          <w:tcPr/>
          <w:sdt>
            <w:sdtPr>
              <w:tag w:val="goog_rdk_3006"/>
            </w:sdtPr>
            <w:sdtContent>
              <w:p w:rsidR="00000000" w:rsidDel="00000000" w:rsidP="00000000" w:rsidRDefault="00000000" w:rsidRPr="00000000" w14:paraId="00000A34">
                <w:pPr>
                  <w:rPr/>
                </w:pPr>
                <w:r w:rsidDel="00000000" w:rsidR="00000000" w:rsidRPr="00000000">
                  <w:rPr>
                    <w:rtl w:val="0"/>
                  </w:rPr>
                  <w:t xml:space="preserve">25</w:t>
                </w:r>
              </w:p>
            </w:sdtContent>
          </w:sdt>
        </w:tc>
        <w:tc>
          <w:tcPr/>
          <w:sdt>
            <w:sdtPr>
              <w:tag w:val="goog_rdk_3007"/>
            </w:sdtPr>
            <w:sdtContent>
              <w:p w:rsidR="00000000" w:rsidDel="00000000" w:rsidP="00000000" w:rsidRDefault="00000000" w:rsidRPr="00000000" w14:paraId="00000A35">
                <w:pPr>
                  <w:rPr/>
                </w:pPr>
                <w:r w:rsidDel="00000000" w:rsidR="00000000" w:rsidRPr="00000000">
                  <w:rPr>
                    <w:rtl w:val="0"/>
                  </w:rPr>
                  <w:t xml:space="preserve">Angela Gitau </w:t>
                </w:r>
              </w:p>
            </w:sdtContent>
          </w:sdt>
        </w:tc>
        <w:tc>
          <w:tcPr/>
          <w:sdt>
            <w:sdtPr>
              <w:tag w:val="goog_rdk_3008"/>
            </w:sdtPr>
            <w:sdtContent>
              <w:p w:rsidR="00000000" w:rsidDel="00000000" w:rsidP="00000000" w:rsidRDefault="00000000" w:rsidRPr="00000000" w14:paraId="00000A36">
                <w:pPr>
                  <w:rPr/>
                </w:pPr>
                <w:r w:rsidDel="00000000" w:rsidR="00000000" w:rsidRPr="00000000">
                  <w:rPr>
                    <w:rtl w:val="0"/>
                  </w:rPr>
                  <w:t xml:space="preserve">ILRI</w:t>
                </w:r>
              </w:p>
            </w:sdtContent>
          </w:sdt>
        </w:tc>
        <w:tc>
          <w:tcPr/>
          <w:sdt>
            <w:sdtPr>
              <w:tag w:val="goog_rdk_3009"/>
            </w:sdtPr>
            <w:sdtContent>
              <w:p w:rsidR="00000000" w:rsidDel="00000000" w:rsidP="00000000" w:rsidRDefault="00000000" w:rsidRPr="00000000" w14:paraId="00000A37">
                <w:pPr>
                  <w:rPr/>
                </w:pPr>
                <w:r w:rsidDel="00000000" w:rsidR="00000000" w:rsidRPr="00000000">
                  <w:rPr>
                    <w:rtl w:val="0"/>
                  </w:rPr>
                  <w:t xml:space="preserve">ILRI/Kenya</w:t>
                </w:r>
              </w:p>
            </w:sdtContent>
          </w:sdt>
        </w:tc>
        <w:tc>
          <w:tcPr/>
          <w:sdt>
            <w:sdtPr>
              <w:tag w:val="goog_rdk_3010"/>
            </w:sdtPr>
            <w:sdtContent>
              <w:p w:rsidR="00000000" w:rsidDel="00000000" w:rsidP="00000000" w:rsidRDefault="00000000" w:rsidRPr="00000000" w14:paraId="00000A38">
                <w:pPr>
                  <w:rPr>
                    <w:u w:val="single"/>
                  </w:rPr>
                </w:pPr>
                <w:hyperlink r:id="rId143">
                  <w:r w:rsidDel="00000000" w:rsidR="00000000" w:rsidRPr="00000000">
                    <w:rPr>
                      <w:color w:val="0000ff"/>
                      <w:u w:val="single"/>
                      <w:rtl w:val="0"/>
                    </w:rPr>
                    <w:t xml:space="preserve">agitau039@gmail.com</w:t>
                  </w:r>
                </w:hyperlink>
                <w:r w:rsidDel="00000000" w:rsidR="00000000" w:rsidRPr="00000000">
                  <w:rPr>
                    <w:rtl w:val="0"/>
                  </w:rPr>
                </w:r>
              </w:p>
            </w:sdtContent>
          </w:sdt>
        </w:tc>
        <w:tc>
          <w:tcPr/>
          <w:sdt>
            <w:sdtPr>
              <w:tag w:val="goog_rdk_3011"/>
            </w:sdtPr>
            <w:sdtContent>
              <w:p w:rsidR="00000000" w:rsidDel="00000000" w:rsidP="00000000" w:rsidRDefault="00000000" w:rsidRPr="00000000" w14:paraId="00000A39">
                <w:pPr>
                  <w:rPr/>
                </w:pPr>
                <w:r w:rsidDel="00000000" w:rsidR="00000000" w:rsidRPr="00000000">
                  <w:rPr>
                    <w:rtl w:val="0"/>
                  </w:rPr>
                  <w:t xml:space="preserve"> </w:t>
                </w:r>
              </w:p>
            </w:sdtContent>
          </w:sdt>
        </w:tc>
      </w:tr>
      <w:tr>
        <w:trPr>
          <w:cantSplit w:val="0"/>
          <w:trHeight w:val="319" w:hRule="atLeast"/>
          <w:tblHeader w:val="0"/>
        </w:trPr>
        <w:tc>
          <w:tcPr/>
          <w:sdt>
            <w:sdtPr>
              <w:tag w:val="goog_rdk_3012"/>
            </w:sdtPr>
            <w:sdtContent>
              <w:p w:rsidR="00000000" w:rsidDel="00000000" w:rsidP="00000000" w:rsidRDefault="00000000" w:rsidRPr="00000000" w14:paraId="00000A3A">
                <w:pPr>
                  <w:rPr/>
                </w:pPr>
                <w:r w:rsidDel="00000000" w:rsidR="00000000" w:rsidRPr="00000000">
                  <w:rPr>
                    <w:rtl w:val="0"/>
                  </w:rPr>
                  <w:t xml:space="preserve">27</w:t>
                </w:r>
              </w:p>
            </w:sdtContent>
          </w:sdt>
        </w:tc>
        <w:tc>
          <w:tcPr/>
          <w:sdt>
            <w:sdtPr>
              <w:tag w:val="goog_rdk_3013"/>
            </w:sdtPr>
            <w:sdtContent>
              <w:p w:rsidR="00000000" w:rsidDel="00000000" w:rsidP="00000000" w:rsidRDefault="00000000" w:rsidRPr="00000000" w14:paraId="00000A3B">
                <w:pPr>
                  <w:rPr/>
                </w:pPr>
                <w:r w:rsidDel="00000000" w:rsidR="00000000" w:rsidRPr="00000000">
                  <w:rPr>
                    <w:rtl w:val="0"/>
                  </w:rPr>
                  <w:t xml:space="preserve">HABIMANA J.Baptiste</w:t>
                </w:r>
              </w:p>
            </w:sdtContent>
          </w:sdt>
        </w:tc>
        <w:tc>
          <w:tcPr/>
          <w:sdt>
            <w:sdtPr>
              <w:tag w:val="goog_rdk_3014"/>
            </w:sdtPr>
            <w:sdtContent>
              <w:p w:rsidR="00000000" w:rsidDel="00000000" w:rsidP="00000000" w:rsidRDefault="00000000" w:rsidRPr="00000000" w14:paraId="00000A3C">
                <w:pPr>
                  <w:rPr/>
                </w:pPr>
                <w:r w:rsidDel="00000000" w:rsidR="00000000" w:rsidRPr="00000000">
                  <w:rPr>
                    <w:rtl w:val="0"/>
                  </w:rPr>
                  <w:t xml:space="preserve">One Acre Fund/TUBURA</w:t>
                </w:r>
              </w:p>
            </w:sdtContent>
          </w:sdt>
        </w:tc>
        <w:tc>
          <w:tcPr/>
          <w:sdt>
            <w:sdtPr>
              <w:tag w:val="goog_rdk_3015"/>
            </w:sdtPr>
            <w:sdtContent>
              <w:p w:rsidR="00000000" w:rsidDel="00000000" w:rsidP="00000000" w:rsidRDefault="00000000" w:rsidRPr="00000000" w14:paraId="00000A3D">
                <w:pPr>
                  <w:rPr/>
                </w:pPr>
                <w:r w:rsidDel="00000000" w:rsidR="00000000" w:rsidRPr="00000000">
                  <w:rPr>
                    <w:rtl w:val="0"/>
                  </w:rPr>
                  <w:t xml:space="preserve">Staff</w:t>
                </w:r>
              </w:p>
            </w:sdtContent>
          </w:sdt>
        </w:tc>
        <w:tc>
          <w:tcPr/>
          <w:sdt>
            <w:sdtPr>
              <w:tag w:val="goog_rdk_3016"/>
            </w:sdtPr>
            <w:sdtContent>
              <w:p w:rsidR="00000000" w:rsidDel="00000000" w:rsidP="00000000" w:rsidRDefault="00000000" w:rsidRPr="00000000" w14:paraId="00000A3E">
                <w:pPr>
                  <w:rPr>
                    <w:u w:val="single"/>
                  </w:rPr>
                </w:pPr>
                <w:hyperlink r:id="rId144">
                  <w:r w:rsidDel="00000000" w:rsidR="00000000" w:rsidRPr="00000000">
                    <w:rPr>
                      <w:color w:val="0000ff"/>
                      <w:u w:val="single"/>
                      <w:rtl w:val="0"/>
                    </w:rPr>
                    <w:t xml:space="preserve">jeanbaptiste.habimana2@oneacrefund.org</w:t>
                  </w:r>
                </w:hyperlink>
                <w:r w:rsidDel="00000000" w:rsidR="00000000" w:rsidRPr="00000000">
                  <w:rPr>
                    <w:rtl w:val="0"/>
                  </w:rPr>
                </w:r>
              </w:p>
            </w:sdtContent>
          </w:sdt>
        </w:tc>
        <w:tc>
          <w:tcPr/>
          <w:sdt>
            <w:sdtPr>
              <w:tag w:val="goog_rdk_3017"/>
            </w:sdtPr>
            <w:sdtContent>
              <w:p w:rsidR="00000000" w:rsidDel="00000000" w:rsidP="00000000" w:rsidRDefault="00000000" w:rsidRPr="00000000" w14:paraId="00000A3F">
                <w:pPr>
                  <w:rPr/>
                </w:pPr>
                <w:r w:rsidDel="00000000" w:rsidR="00000000" w:rsidRPr="00000000">
                  <w:rPr>
                    <w:rtl w:val="0"/>
                  </w:rPr>
                  <w:t xml:space="preserve">0784955310</w:t>
                </w:r>
              </w:p>
            </w:sdtContent>
          </w:sdt>
        </w:tc>
      </w:tr>
      <w:tr>
        <w:trPr>
          <w:cantSplit w:val="0"/>
          <w:trHeight w:val="600" w:hRule="atLeast"/>
          <w:tblHeader w:val="0"/>
        </w:trPr>
        <w:tc>
          <w:tcPr/>
          <w:sdt>
            <w:sdtPr>
              <w:tag w:val="goog_rdk_3018"/>
            </w:sdtPr>
            <w:sdtContent>
              <w:p w:rsidR="00000000" w:rsidDel="00000000" w:rsidP="00000000" w:rsidRDefault="00000000" w:rsidRPr="00000000" w14:paraId="00000A40">
                <w:pPr>
                  <w:rPr/>
                </w:pPr>
                <w:r w:rsidDel="00000000" w:rsidR="00000000" w:rsidRPr="00000000">
                  <w:rPr>
                    <w:rtl w:val="0"/>
                  </w:rPr>
                  <w:t xml:space="preserve">28</w:t>
                </w:r>
              </w:p>
            </w:sdtContent>
          </w:sdt>
        </w:tc>
        <w:tc>
          <w:tcPr/>
          <w:sdt>
            <w:sdtPr>
              <w:tag w:val="goog_rdk_3019"/>
            </w:sdtPr>
            <w:sdtContent>
              <w:p w:rsidR="00000000" w:rsidDel="00000000" w:rsidP="00000000" w:rsidRDefault="00000000" w:rsidRPr="00000000" w14:paraId="00000A41">
                <w:pPr>
                  <w:rPr/>
                </w:pPr>
                <w:r w:rsidDel="00000000" w:rsidR="00000000" w:rsidRPr="00000000">
                  <w:rPr>
                    <w:rtl w:val="0"/>
                  </w:rPr>
                  <w:t xml:space="preserve">TUYISHIME Vestine </w:t>
                </w:r>
              </w:p>
            </w:sdtContent>
          </w:sdt>
        </w:tc>
        <w:tc>
          <w:tcPr/>
          <w:sdt>
            <w:sdtPr>
              <w:tag w:val="goog_rdk_3020"/>
            </w:sdtPr>
            <w:sdtContent>
              <w:p w:rsidR="00000000" w:rsidDel="00000000" w:rsidP="00000000" w:rsidRDefault="00000000" w:rsidRPr="00000000" w14:paraId="00000A42">
                <w:pPr>
                  <w:rPr/>
                </w:pPr>
                <w:r w:rsidDel="00000000" w:rsidR="00000000" w:rsidRPr="00000000">
                  <w:rPr>
                    <w:rtl w:val="0"/>
                  </w:rPr>
                  <w:t xml:space="preserve">RDDP</w:t>
                </w:r>
              </w:p>
            </w:sdtContent>
          </w:sdt>
        </w:tc>
        <w:tc>
          <w:tcPr/>
          <w:sdt>
            <w:sdtPr>
              <w:tag w:val="goog_rdk_3021"/>
            </w:sdtPr>
            <w:sdtContent>
              <w:p w:rsidR="00000000" w:rsidDel="00000000" w:rsidP="00000000" w:rsidRDefault="00000000" w:rsidRPr="00000000" w14:paraId="00000A43">
                <w:pPr>
                  <w:rPr/>
                </w:pPr>
                <w:r w:rsidDel="00000000" w:rsidR="00000000" w:rsidRPr="00000000">
                  <w:rPr>
                    <w:rtl w:val="0"/>
                  </w:rPr>
                  <w:t xml:space="preserve">Staff</w:t>
                </w:r>
              </w:p>
            </w:sdtContent>
          </w:sdt>
        </w:tc>
        <w:tc>
          <w:tcPr/>
          <w:sdt>
            <w:sdtPr>
              <w:tag w:val="goog_rdk_3022"/>
            </w:sdtPr>
            <w:sdtContent>
              <w:p w:rsidR="00000000" w:rsidDel="00000000" w:rsidP="00000000" w:rsidRDefault="00000000" w:rsidRPr="00000000" w14:paraId="00000A44">
                <w:pPr>
                  <w:rPr>
                    <w:u w:val="single"/>
                  </w:rPr>
                </w:pPr>
                <w:r w:rsidDel="00000000" w:rsidR="00000000" w:rsidRPr="00000000">
                  <w:rPr>
                    <w:u w:val="single"/>
                    <w:rtl w:val="0"/>
                  </w:rPr>
                  <w:t xml:space="preserve">vestine.tuyishimire@rab.gov.rw, alexis.ndagijimana@rab.go.rw</w:t>
                </w:r>
              </w:p>
            </w:sdtContent>
          </w:sdt>
        </w:tc>
        <w:tc>
          <w:tcPr/>
          <w:sdt>
            <w:sdtPr>
              <w:tag w:val="goog_rdk_3023"/>
            </w:sdtPr>
            <w:sdtContent>
              <w:p w:rsidR="00000000" w:rsidDel="00000000" w:rsidP="00000000" w:rsidRDefault="00000000" w:rsidRPr="00000000" w14:paraId="00000A45">
                <w:pPr>
                  <w:rPr/>
                </w:pPr>
                <w:r w:rsidDel="00000000" w:rsidR="00000000" w:rsidRPr="00000000">
                  <w:rPr>
                    <w:rtl w:val="0"/>
                  </w:rPr>
                  <w:t xml:space="preserve">0788632187</w:t>
                </w:r>
              </w:p>
            </w:sdtContent>
          </w:sdt>
        </w:tc>
      </w:tr>
      <w:tr>
        <w:trPr>
          <w:cantSplit w:val="0"/>
          <w:trHeight w:val="402" w:hRule="atLeast"/>
          <w:tblHeader w:val="0"/>
        </w:trPr>
        <w:tc>
          <w:tcPr/>
          <w:sdt>
            <w:sdtPr>
              <w:tag w:val="goog_rdk_3024"/>
            </w:sdtPr>
            <w:sdtContent>
              <w:p w:rsidR="00000000" w:rsidDel="00000000" w:rsidP="00000000" w:rsidRDefault="00000000" w:rsidRPr="00000000" w14:paraId="00000A46">
                <w:pPr>
                  <w:rPr/>
                </w:pPr>
                <w:r w:rsidDel="00000000" w:rsidR="00000000" w:rsidRPr="00000000">
                  <w:rPr>
                    <w:rtl w:val="0"/>
                  </w:rPr>
                  <w:t xml:space="preserve">29</w:t>
                </w:r>
              </w:p>
            </w:sdtContent>
          </w:sdt>
        </w:tc>
        <w:tc>
          <w:tcPr/>
          <w:sdt>
            <w:sdtPr>
              <w:tag w:val="goog_rdk_3025"/>
            </w:sdtPr>
            <w:sdtContent>
              <w:p w:rsidR="00000000" w:rsidDel="00000000" w:rsidP="00000000" w:rsidRDefault="00000000" w:rsidRPr="00000000" w14:paraId="00000A47">
                <w:pPr>
                  <w:rPr/>
                </w:pPr>
                <w:r w:rsidDel="00000000" w:rsidR="00000000" w:rsidRPr="00000000">
                  <w:rPr>
                    <w:rtl w:val="0"/>
                  </w:rPr>
                  <w:t xml:space="preserve">Mwizerwa</w:t>
                </w:r>
              </w:p>
            </w:sdtContent>
          </w:sdt>
        </w:tc>
        <w:tc>
          <w:tcPr/>
          <w:sdt>
            <w:sdtPr>
              <w:tag w:val="goog_rdk_3026"/>
            </w:sdtPr>
            <w:sdtContent>
              <w:p w:rsidR="00000000" w:rsidDel="00000000" w:rsidP="00000000" w:rsidRDefault="00000000" w:rsidRPr="00000000" w14:paraId="00000A48">
                <w:pPr>
                  <w:rPr/>
                </w:pPr>
                <w:r w:rsidDel="00000000" w:rsidR="00000000" w:rsidRPr="00000000">
                  <w:rPr>
                    <w:rtl w:val="0"/>
                  </w:rPr>
                  <w:t xml:space="preserve">Eucord</w:t>
                </w:r>
              </w:p>
            </w:sdtContent>
          </w:sdt>
        </w:tc>
        <w:tc>
          <w:tcPr/>
          <w:sdt>
            <w:sdtPr>
              <w:tag w:val="goog_rdk_3027"/>
            </w:sdtPr>
            <w:sdtContent>
              <w:p w:rsidR="00000000" w:rsidDel="00000000" w:rsidP="00000000" w:rsidRDefault="00000000" w:rsidRPr="00000000" w14:paraId="00000A49">
                <w:pPr>
                  <w:rPr/>
                </w:pPr>
                <w:r w:rsidDel="00000000" w:rsidR="00000000" w:rsidRPr="00000000">
                  <w:rPr>
                    <w:rtl w:val="0"/>
                  </w:rPr>
                  <w:t xml:space="preserve">Staff</w:t>
                </w:r>
              </w:p>
            </w:sdtContent>
          </w:sdt>
        </w:tc>
        <w:tc>
          <w:tcPr/>
          <w:sdt>
            <w:sdtPr>
              <w:tag w:val="goog_rdk_3028"/>
            </w:sdtPr>
            <w:sdtContent>
              <w:p w:rsidR="00000000" w:rsidDel="00000000" w:rsidP="00000000" w:rsidRDefault="00000000" w:rsidRPr="00000000" w14:paraId="00000A4A">
                <w:pPr>
                  <w:rPr>
                    <w:u w:val="single"/>
                  </w:rPr>
                </w:pPr>
                <w:r w:rsidDel="00000000" w:rsidR="00000000" w:rsidRPr="00000000">
                  <w:rPr>
                    <w:u w:val="single"/>
                    <w:rtl w:val="0"/>
                  </w:rPr>
                  <w:t xml:space="preserve">cmuhirwa@eucord.org, amwizerwa@eucord.org</w:t>
                </w:r>
              </w:p>
            </w:sdtContent>
          </w:sdt>
        </w:tc>
        <w:tc>
          <w:tcPr/>
          <w:sdt>
            <w:sdtPr>
              <w:tag w:val="goog_rdk_3029"/>
            </w:sdtPr>
            <w:sdtContent>
              <w:p w:rsidR="00000000" w:rsidDel="00000000" w:rsidP="00000000" w:rsidRDefault="00000000" w:rsidRPr="00000000" w14:paraId="00000A4B">
                <w:pPr>
                  <w:rPr/>
                </w:pPr>
                <w:hyperlink r:id="rId145">
                  <w:r w:rsidDel="00000000" w:rsidR="00000000" w:rsidRPr="00000000">
                    <w:rPr>
                      <w:color w:val="0000ff"/>
                      <w:u w:val="single"/>
                      <w:rtl w:val="0"/>
                    </w:rPr>
                    <w:t xml:space="preserve">0788484599</w:t>
                  </w:r>
                </w:hyperlink>
                <w:r w:rsidDel="00000000" w:rsidR="00000000" w:rsidRPr="00000000">
                  <w:rPr>
                    <w:rtl w:val="0"/>
                  </w:rPr>
                </w:r>
              </w:p>
            </w:sdtContent>
          </w:sdt>
        </w:tc>
      </w:tr>
      <w:tr>
        <w:trPr>
          <w:cantSplit w:val="0"/>
          <w:trHeight w:val="315" w:hRule="atLeast"/>
          <w:tblHeader w:val="0"/>
        </w:trPr>
        <w:tc>
          <w:tcPr/>
          <w:sdt>
            <w:sdtPr>
              <w:tag w:val="goog_rdk_3030"/>
            </w:sdtPr>
            <w:sdtContent>
              <w:p w:rsidR="00000000" w:rsidDel="00000000" w:rsidP="00000000" w:rsidRDefault="00000000" w:rsidRPr="00000000" w14:paraId="00000A4C">
                <w:pPr>
                  <w:rPr/>
                </w:pPr>
                <w:r w:rsidDel="00000000" w:rsidR="00000000" w:rsidRPr="00000000">
                  <w:rPr>
                    <w:rtl w:val="0"/>
                  </w:rPr>
                  <w:t xml:space="preserve">30</w:t>
                </w:r>
              </w:p>
            </w:sdtContent>
          </w:sdt>
        </w:tc>
        <w:tc>
          <w:tcPr/>
          <w:sdt>
            <w:sdtPr>
              <w:tag w:val="goog_rdk_3031"/>
            </w:sdtPr>
            <w:sdtContent>
              <w:p w:rsidR="00000000" w:rsidDel="00000000" w:rsidP="00000000" w:rsidRDefault="00000000" w:rsidRPr="00000000" w14:paraId="00000A4D">
                <w:pPr>
                  <w:rPr/>
                </w:pPr>
                <w:r w:rsidDel="00000000" w:rsidR="00000000" w:rsidRPr="00000000">
                  <w:rPr>
                    <w:rtl w:val="0"/>
                  </w:rPr>
                  <w:t xml:space="preserve">RUGERINYANGE Theoneste</w:t>
                </w:r>
              </w:p>
            </w:sdtContent>
          </w:sdt>
        </w:tc>
        <w:tc>
          <w:tcPr/>
          <w:sdt>
            <w:sdtPr>
              <w:tag w:val="goog_rdk_3032"/>
            </w:sdtPr>
            <w:sdtContent>
              <w:p w:rsidR="00000000" w:rsidDel="00000000" w:rsidP="00000000" w:rsidRDefault="00000000" w:rsidRPr="00000000" w14:paraId="00000A4E">
                <w:pPr>
                  <w:rPr/>
                </w:pPr>
                <w:r w:rsidDel="00000000" w:rsidR="00000000" w:rsidRPr="00000000">
                  <w:rPr>
                    <w:rtl w:val="0"/>
                  </w:rPr>
                  <w:t xml:space="preserve">SAIP</w:t>
                </w:r>
              </w:p>
            </w:sdtContent>
          </w:sdt>
        </w:tc>
        <w:tc>
          <w:tcPr/>
          <w:sdt>
            <w:sdtPr>
              <w:tag w:val="goog_rdk_3033"/>
            </w:sdtPr>
            <w:sdtContent>
              <w:p w:rsidR="00000000" w:rsidDel="00000000" w:rsidP="00000000" w:rsidRDefault="00000000" w:rsidRPr="00000000" w14:paraId="00000A4F">
                <w:pPr>
                  <w:rPr/>
                </w:pPr>
                <w:r w:rsidDel="00000000" w:rsidR="00000000" w:rsidRPr="00000000">
                  <w:rPr>
                    <w:rtl w:val="0"/>
                  </w:rPr>
                  <w:t xml:space="preserve">Staff</w:t>
                </w:r>
              </w:p>
            </w:sdtContent>
          </w:sdt>
        </w:tc>
        <w:tc>
          <w:tcPr/>
          <w:sdt>
            <w:sdtPr>
              <w:tag w:val="goog_rdk_3034"/>
            </w:sdtPr>
            <w:sdtContent>
              <w:p w:rsidR="00000000" w:rsidDel="00000000" w:rsidP="00000000" w:rsidRDefault="00000000" w:rsidRPr="00000000" w14:paraId="00000A50">
                <w:pPr>
                  <w:rPr>
                    <w:u w:val="single"/>
                  </w:rPr>
                </w:pPr>
                <w:hyperlink r:id="rId146">
                  <w:r w:rsidDel="00000000" w:rsidR="00000000" w:rsidRPr="00000000">
                    <w:rPr>
                      <w:color w:val="0000ff"/>
                      <w:u w:val="single"/>
                      <w:rtl w:val="0"/>
                    </w:rPr>
                    <w:t xml:space="preserve">theoneste.rugerinyange@rab.gov.rw</w:t>
                  </w:r>
                </w:hyperlink>
                <w:r w:rsidDel="00000000" w:rsidR="00000000" w:rsidRPr="00000000">
                  <w:rPr>
                    <w:rtl w:val="0"/>
                  </w:rPr>
                </w:r>
              </w:p>
            </w:sdtContent>
          </w:sdt>
        </w:tc>
        <w:tc>
          <w:tcPr/>
          <w:sdt>
            <w:sdtPr>
              <w:tag w:val="goog_rdk_3035"/>
            </w:sdtPr>
            <w:sdtContent>
              <w:p w:rsidR="00000000" w:rsidDel="00000000" w:rsidP="00000000" w:rsidRDefault="00000000" w:rsidRPr="00000000" w14:paraId="00000A51">
                <w:pPr>
                  <w:rPr/>
                </w:pPr>
                <w:r w:rsidDel="00000000" w:rsidR="00000000" w:rsidRPr="00000000">
                  <w:rPr>
                    <w:rtl w:val="0"/>
                  </w:rPr>
                  <w:t xml:space="preserve">0788452196</w:t>
                </w:r>
              </w:p>
            </w:sdtContent>
          </w:sdt>
        </w:tc>
      </w:tr>
      <w:tr>
        <w:trPr>
          <w:cantSplit w:val="0"/>
          <w:trHeight w:val="315" w:hRule="atLeast"/>
          <w:tblHeader w:val="0"/>
        </w:trPr>
        <w:tc>
          <w:tcPr/>
          <w:sdt>
            <w:sdtPr>
              <w:tag w:val="goog_rdk_3036"/>
            </w:sdtPr>
            <w:sdtContent>
              <w:p w:rsidR="00000000" w:rsidDel="00000000" w:rsidP="00000000" w:rsidRDefault="00000000" w:rsidRPr="00000000" w14:paraId="00000A52">
                <w:pPr>
                  <w:rPr/>
                </w:pPr>
                <w:r w:rsidDel="00000000" w:rsidR="00000000" w:rsidRPr="00000000">
                  <w:rPr>
                    <w:rtl w:val="0"/>
                  </w:rPr>
                  <w:t xml:space="preserve">31</w:t>
                </w:r>
              </w:p>
            </w:sdtContent>
          </w:sdt>
        </w:tc>
        <w:tc>
          <w:tcPr/>
          <w:sdt>
            <w:sdtPr>
              <w:tag w:val="goog_rdk_3037"/>
            </w:sdtPr>
            <w:sdtContent>
              <w:p w:rsidR="00000000" w:rsidDel="00000000" w:rsidP="00000000" w:rsidRDefault="00000000" w:rsidRPr="00000000" w14:paraId="00000A53">
                <w:pPr>
                  <w:rPr/>
                </w:pPr>
                <w:r w:rsidDel="00000000" w:rsidR="00000000" w:rsidRPr="00000000">
                  <w:rPr>
                    <w:rtl w:val="0"/>
                  </w:rPr>
                  <w:t xml:space="preserve">MUKESHIMANA Angelique</w:t>
                </w:r>
              </w:p>
            </w:sdtContent>
          </w:sdt>
        </w:tc>
        <w:tc>
          <w:tcPr/>
          <w:sdt>
            <w:sdtPr>
              <w:tag w:val="goog_rdk_3038"/>
            </w:sdtPr>
            <w:sdtContent>
              <w:p w:rsidR="00000000" w:rsidDel="00000000" w:rsidP="00000000" w:rsidRDefault="00000000" w:rsidRPr="00000000" w14:paraId="00000A54">
                <w:pPr>
                  <w:rPr/>
                </w:pPr>
                <w:r w:rsidDel="00000000" w:rsidR="00000000" w:rsidRPr="00000000">
                  <w:rPr>
                    <w:rtl w:val="0"/>
                  </w:rPr>
                  <w:t xml:space="preserve">WAMCAB</w:t>
                </w:r>
              </w:p>
            </w:sdtContent>
          </w:sdt>
        </w:tc>
        <w:tc>
          <w:tcPr/>
          <w:sdt>
            <w:sdtPr>
              <w:tag w:val="goog_rdk_3039"/>
            </w:sdtPr>
            <w:sdtContent>
              <w:p w:rsidR="00000000" w:rsidDel="00000000" w:rsidP="00000000" w:rsidRDefault="00000000" w:rsidRPr="00000000" w14:paraId="00000A55">
                <w:pPr>
                  <w:rPr/>
                </w:pPr>
                <w:r w:rsidDel="00000000" w:rsidR="00000000" w:rsidRPr="00000000">
                  <w:rPr>
                    <w:rtl w:val="0"/>
                  </w:rPr>
                  <w:t xml:space="preserve">Staff</w:t>
                </w:r>
              </w:p>
            </w:sdtContent>
          </w:sdt>
        </w:tc>
        <w:tc>
          <w:tcPr/>
          <w:sdt>
            <w:sdtPr>
              <w:tag w:val="goog_rdk_3040"/>
            </w:sdtPr>
            <w:sdtContent>
              <w:p w:rsidR="00000000" w:rsidDel="00000000" w:rsidP="00000000" w:rsidRDefault="00000000" w:rsidRPr="00000000" w14:paraId="00000A56">
                <w:pPr>
                  <w:rPr>
                    <w:u w:val="single"/>
                  </w:rPr>
                </w:pPr>
                <w:hyperlink r:id="rId147">
                  <w:r w:rsidDel="00000000" w:rsidR="00000000" w:rsidRPr="00000000">
                    <w:rPr>
                      <w:color w:val="0000ff"/>
                      <w:u w:val="single"/>
                      <w:rtl w:val="0"/>
                    </w:rPr>
                    <w:t xml:space="preserve">mukeshange@gmail.com</w:t>
                  </w:r>
                </w:hyperlink>
                <w:r w:rsidDel="00000000" w:rsidR="00000000" w:rsidRPr="00000000">
                  <w:rPr>
                    <w:rtl w:val="0"/>
                  </w:rPr>
                </w:r>
              </w:p>
            </w:sdtContent>
          </w:sdt>
        </w:tc>
        <w:tc>
          <w:tcPr/>
          <w:sdt>
            <w:sdtPr>
              <w:tag w:val="goog_rdk_3041"/>
            </w:sdtPr>
            <w:sdtContent>
              <w:p w:rsidR="00000000" w:rsidDel="00000000" w:rsidP="00000000" w:rsidRDefault="00000000" w:rsidRPr="00000000" w14:paraId="00000A57">
                <w:pPr>
                  <w:rPr/>
                </w:pPr>
                <w:r w:rsidDel="00000000" w:rsidR="00000000" w:rsidRPr="00000000">
                  <w:rPr>
                    <w:rtl w:val="0"/>
                  </w:rPr>
                  <w:t xml:space="preserve">0788774233</w:t>
                </w:r>
              </w:p>
            </w:sdtContent>
          </w:sdt>
        </w:tc>
      </w:tr>
      <w:tr>
        <w:trPr>
          <w:cantSplit w:val="0"/>
          <w:trHeight w:val="390" w:hRule="atLeast"/>
          <w:tblHeader w:val="0"/>
        </w:trPr>
        <w:tc>
          <w:tcPr/>
          <w:sdt>
            <w:sdtPr>
              <w:tag w:val="goog_rdk_3042"/>
            </w:sdtPr>
            <w:sdtContent>
              <w:p w:rsidR="00000000" w:rsidDel="00000000" w:rsidP="00000000" w:rsidRDefault="00000000" w:rsidRPr="00000000" w14:paraId="00000A58">
                <w:pPr>
                  <w:rPr/>
                </w:pPr>
                <w:r w:rsidDel="00000000" w:rsidR="00000000" w:rsidRPr="00000000">
                  <w:rPr>
                    <w:rtl w:val="0"/>
                  </w:rPr>
                  <w:t xml:space="preserve">32</w:t>
                </w:r>
              </w:p>
            </w:sdtContent>
          </w:sdt>
        </w:tc>
        <w:tc>
          <w:tcPr/>
          <w:sdt>
            <w:sdtPr>
              <w:tag w:val="goog_rdk_3043"/>
            </w:sdtPr>
            <w:sdtContent>
              <w:p w:rsidR="00000000" w:rsidDel="00000000" w:rsidP="00000000" w:rsidRDefault="00000000" w:rsidRPr="00000000" w14:paraId="00000A59">
                <w:pPr>
                  <w:rPr/>
                </w:pPr>
                <w:r w:rsidDel="00000000" w:rsidR="00000000" w:rsidRPr="00000000">
                  <w:rPr>
                    <w:rtl w:val="0"/>
                  </w:rPr>
                  <w:t xml:space="preserve">KARERA John Bosco</w:t>
                </w:r>
              </w:p>
            </w:sdtContent>
          </w:sdt>
        </w:tc>
        <w:tc>
          <w:tcPr/>
          <w:sdt>
            <w:sdtPr>
              <w:tag w:val="goog_rdk_3044"/>
            </w:sdtPr>
            <w:sdtContent>
              <w:p w:rsidR="00000000" w:rsidDel="00000000" w:rsidP="00000000" w:rsidRDefault="00000000" w:rsidRPr="00000000" w14:paraId="00000A5A">
                <w:pPr>
                  <w:rPr/>
                </w:pPr>
                <w:r w:rsidDel="00000000" w:rsidR="00000000" w:rsidRPr="00000000">
                  <w:rPr>
                    <w:rtl w:val="0"/>
                  </w:rPr>
                  <w:t xml:space="preserve">Land O Lakes</w:t>
                </w:r>
              </w:p>
            </w:sdtContent>
          </w:sdt>
        </w:tc>
        <w:tc>
          <w:tcPr/>
          <w:sdt>
            <w:sdtPr>
              <w:tag w:val="goog_rdk_3045"/>
            </w:sdtPr>
            <w:sdtContent>
              <w:p w:rsidR="00000000" w:rsidDel="00000000" w:rsidP="00000000" w:rsidRDefault="00000000" w:rsidRPr="00000000" w14:paraId="00000A5B">
                <w:pPr>
                  <w:rPr/>
                </w:pPr>
                <w:r w:rsidDel="00000000" w:rsidR="00000000" w:rsidRPr="00000000">
                  <w:rPr>
                    <w:rtl w:val="0"/>
                  </w:rPr>
                  <w:t xml:space="preserve">Staff</w:t>
                </w:r>
              </w:p>
            </w:sdtContent>
          </w:sdt>
        </w:tc>
        <w:tc>
          <w:tcPr/>
          <w:sdt>
            <w:sdtPr>
              <w:tag w:val="goog_rdk_3046"/>
            </w:sdtPr>
            <w:sdtContent>
              <w:p w:rsidR="00000000" w:rsidDel="00000000" w:rsidP="00000000" w:rsidRDefault="00000000" w:rsidRPr="00000000" w14:paraId="00000A5C">
                <w:pPr>
                  <w:rPr>
                    <w:u w:val="single"/>
                  </w:rPr>
                </w:pPr>
                <w:hyperlink r:id="rId148">
                  <w:r w:rsidDel="00000000" w:rsidR="00000000" w:rsidRPr="00000000">
                    <w:rPr>
                      <w:color w:val="0000ff"/>
                      <w:u w:val="single"/>
                      <w:rtl w:val="0"/>
                    </w:rPr>
                    <w:t xml:space="preserve">jbkarera@landolakes.com</w:t>
                  </w:r>
                </w:hyperlink>
                <w:r w:rsidDel="00000000" w:rsidR="00000000" w:rsidRPr="00000000">
                  <w:rPr>
                    <w:rtl w:val="0"/>
                  </w:rPr>
                </w:r>
              </w:p>
            </w:sdtContent>
          </w:sdt>
        </w:tc>
        <w:tc>
          <w:tcPr/>
          <w:sdt>
            <w:sdtPr>
              <w:tag w:val="goog_rdk_3047"/>
            </w:sdtPr>
            <w:sdtContent>
              <w:p w:rsidR="00000000" w:rsidDel="00000000" w:rsidP="00000000" w:rsidRDefault="00000000" w:rsidRPr="00000000" w14:paraId="00000A5D">
                <w:pPr>
                  <w:rPr/>
                </w:pPr>
                <w:r w:rsidDel="00000000" w:rsidR="00000000" w:rsidRPr="00000000">
                  <w:rPr>
                    <w:rtl w:val="0"/>
                  </w:rPr>
                  <w:t xml:space="preserve">0788675613</w:t>
                </w:r>
              </w:p>
            </w:sdtContent>
          </w:sdt>
        </w:tc>
      </w:tr>
      <w:tr>
        <w:trPr>
          <w:cantSplit w:val="0"/>
          <w:trHeight w:val="600" w:hRule="atLeast"/>
          <w:tblHeader w:val="0"/>
        </w:trPr>
        <w:tc>
          <w:tcPr/>
          <w:sdt>
            <w:sdtPr>
              <w:tag w:val="goog_rdk_3048"/>
            </w:sdtPr>
            <w:sdtContent>
              <w:p w:rsidR="00000000" w:rsidDel="00000000" w:rsidP="00000000" w:rsidRDefault="00000000" w:rsidRPr="00000000" w14:paraId="00000A5E">
                <w:pPr>
                  <w:rPr/>
                </w:pPr>
                <w:r w:rsidDel="00000000" w:rsidR="00000000" w:rsidRPr="00000000">
                  <w:rPr>
                    <w:rtl w:val="0"/>
                  </w:rPr>
                  <w:t xml:space="preserve">33</w:t>
                </w:r>
              </w:p>
            </w:sdtContent>
          </w:sdt>
        </w:tc>
        <w:tc>
          <w:tcPr/>
          <w:sdt>
            <w:sdtPr>
              <w:tag w:val="goog_rdk_3049"/>
            </w:sdtPr>
            <w:sdtContent>
              <w:p w:rsidR="00000000" w:rsidDel="00000000" w:rsidP="00000000" w:rsidRDefault="00000000" w:rsidRPr="00000000" w14:paraId="00000A5F">
                <w:pPr>
                  <w:rPr/>
                </w:pPr>
                <w:r w:rsidDel="00000000" w:rsidR="00000000" w:rsidRPr="00000000">
                  <w:rPr>
                    <w:rtl w:val="0"/>
                  </w:rPr>
                  <w:t xml:space="preserve">MUGABO God Fred</w:t>
                </w:r>
              </w:p>
            </w:sdtContent>
          </w:sdt>
        </w:tc>
        <w:tc>
          <w:tcPr/>
          <w:sdt>
            <w:sdtPr>
              <w:tag w:val="goog_rdk_3050"/>
            </w:sdtPr>
            <w:sdtContent>
              <w:p w:rsidR="00000000" w:rsidDel="00000000" w:rsidP="00000000" w:rsidRDefault="00000000" w:rsidRPr="00000000" w14:paraId="00000A60">
                <w:pPr>
                  <w:rPr/>
                </w:pPr>
                <w:r w:rsidDel="00000000" w:rsidR="00000000" w:rsidRPr="00000000">
                  <w:rPr>
                    <w:rtl w:val="0"/>
                  </w:rPr>
                  <w:t xml:space="preserve">MERRY YEAR</w:t>
                </w:r>
              </w:p>
            </w:sdtContent>
          </w:sdt>
        </w:tc>
        <w:tc>
          <w:tcPr/>
          <w:sdt>
            <w:sdtPr>
              <w:tag w:val="goog_rdk_3051"/>
            </w:sdtPr>
            <w:sdtContent>
              <w:p w:rsidR="00000000" w:rsidDel="00000000" w:rsidP="00000000" w:rsidRDefault="00000000" w:rsidRPr="00000000" w14:paraId="00000A61">
                <w:pPr>
                  <w:rPr/>
                </w:pPr>
                <w:r w:rsidDel="00000000" w:rsidR="00000000" w:rsidRPr="00000000">
                  <w:rPr>
                    <w:rtl w:val="0"/>
                  </w:rPr>
                  <w:t xml:space="preserve">Staff</w:t>
                </w:r>
              </w:p>
            </w:sdtContent>
          </w:sdt>
        </w:tc>
        <w:tc>
          <w:tcPr/>
          <w:sdt>
            <w:sdtPr>
              <w:tag w:val="goog_rdk_3052"/>
            </w:sdtPr>
            <w:sdtContent>
              <w:p w:rsidR="00000000" w:rsidDel="00000000" w:rsidP="00000000" w:rsidRDefault="00000000" w:rsidRPr="00000000" w14:paraId="00000A62">
                <w:pPr>
                  <w:rPr>
                    <w:u w:val="single"/>
                  </w:rPr>
                </w:pPr>
                <w:r w:rsidDel="00000000" w:rsidR="00000000" w:rsidRPr="00000000">
                  <w:rPr>
                    <w:u w:val="single"/>
                    <w:rtl w:val="0"/>
                  </w:rPr>
                  <w:t xml:space="preserve">myi.rwanda@gmail.com, godfreymugabo2014@gmail.com</w:t>
                </w:r>
              </w:p>
            </w:sdtContent>
          </w:sdt>
        </w:tc>
        <w:tc>
          <w:tcPr/>
          <w:sdt>
            <w:sdtPr>
              <w:tag w:val="goog_rdk_3053"/>
            </w:sdtPr>
            <w:sdtContent>
              <w:p w:rsidR="00000000" w:rsidDel="00000000" w:rsidP="00000000" w:rsidRDefault="00000000" w:rsidRPr="00000000" w14:paraId="00000A63">
                <w:pPr>
                  <w:rPr/>
                </w:pPr>
                <w:r w:rsidDel="00000000" w:rsidR="00000000" w:rsidRPr="00000000">
                  <w:rPr>
                    <w:rtl w:val="0"/>
                  </w:rPr>
                  <w:t xml:space="preserve">0788579003</w:t>
                </w:r>
              </w:p>
            </w:sdtContent>
          </w:sdt>
        </w:tc>
      </w:tr>
      <w:tr>
        <w:trPr>
          <w:cantSplit w:val="0"/>
          <w:trHeight w:val="390" w:hRule="atLeast"/>
          <w:tblHeader w:val="0"/>
        </w:trPr>
        <w:tc>
          <w:tcPr/>
          <w:sdt>
            <w:sdtPr>
              <w:tag w:val="goog_rdk_3054"/>
            </w:sdtPr>
            <w:sdtContent>
              <w:p w:rsidR="00000000" w:rsidDel="00000000" w:rsidP="00000000" w:rsidRDefault="00000000" w:rsidRPr="00000000" w14:paraId="00000A64">
                <w:pPr>
                  <w:rPr/>
                </w:pPr>
                <w:r w:rsidDel="00000000" w:rsidR="00000000" w:rsidRPr="00000000">
                  <w:rPr>
                    <w:rtl w:val="0"/>
                  </w:rPr>
                  <w:t xml:space="preserve">34</w:t>
                </w:r>
              </w:p>
            </w:sdtContent>
          </w:sdt>
        </w:tc>
        <w:tc>
          <w:tcPr/>
          <w:sdt>
            <w:sdtPr>
              <w:tag w:val="goog_rdk_3055"/>
            </w:sdtPr>
            <w:sdtContent>
              <w:p w:rsidR="00000000" w:rsidDel="00000000" w:rsidP="00000000" w:rsidRDefault="00000000" w:rsidRPr="00000000" w14:paraId="00000A65">
                <w:pPr>
                  <w:rPr/>
                </w:pPr>
                <w:r w:rsidDel="00000000" w:rsidR="00000000" w:rsidRPr="00000000">
                  <w:rPr>
                    <w:rtl w:val="0"/>
                  </w:rPr>
                  <w:t xml:space="preserve">HATEGEKIMANA Paul</w:t>
                </w:r>
              </w:p>
            </w:sdtContent>
          </w:sdt>
        </w:tc>
        <w:tc>
          <w:tcPr/>
          <w:sdt>
            <w:sdtPr>
              <w:tag w:val="goog_rdk_3056"/>
            </w:sdtPr>
            <w:sdtContent>
              <w:p w:rsidR="00000000" w:rsidDel="00000000" w:rsidP="00000000" w:rsidRDefault="00000000" w:rsidRPr="00000000" w14:paraId="00000A66">
                <w:pPr>
                  <w:rPr/>
                </w:pPr>
                <w:r w:rsidDel="00000000" w:rsidR="00000000" w:rsidRPr="00000000">
                  <w:rPr>
                    <w:rtl w:val="0"/>
                  </w:rPr>
                  <w:t xml:space="preserve">Agriterra</w:t>
                </w:r>
              </w:p>
            </w:sdtContent>
          </w:sdt>
        </w:tc>
        <w:tc>
          <w:tcPr/>
          <w:sdt>
            <w:sdtPr>
              <w:tag w:val="goog_rdk_3057"/>
            </w:sdtPr>
            <w:sdtContent>
              <w:p w:rsidR="00000000" w:rsidDel="00000000" w:rsidP="00000000" w:rsidRDefault="00000000" w:rsidRPr="00000000" w14:paraId="00000A67">
                <w:pPr>
                  <w:rPr/>
                </w:pPr>
                <w:r w:rsidDel="00000000" w:rsidR="00000000" w:rsidRPr="00000000">
                  <w:rPr>
                    <w:rtl w:val="0"/>
                  </w:rPr>
                  <w:t xml:space="preserve">Staff</w:t>
                </w:r>
              </w:p>
            </w:sdtContent>
          </w:sdt>
        </w:tc>
        <w:tc>
          <w:tcPr/>
          <w:sdt>
            <w:sdtPr>
              <w:tag w:val="goog_rdk_3058"/>
            </w:sdtPr>
            <w:sdtContent>
              <w:p w:rsidR="00000000" w:rsidDel="00000000" w:rsidP="00000000" w:rsidRDefault="00000000" w:rsidRPr="00000000" w14:paraId="00000A68">
                <w:pPr>
                  <w:rPr>
                    <w:u w:val="single"/>
                  </w:rPr>
                </w:pPr>
                <w:hyperlink r:id="rId149">
                  <w:r w:rsidDel="00000000" w:rsidR="00000000" w:rsidRPr="00000000">
                    <w:rPr>
                      <w:color w:val="0000ff"/>
                      <w:u w:val="single"/>
                      <w:rtl w:val="0"/>
                    </w:rPr>
                    <w:t xml:space="preserve">hategekimana@agriterra.org</w:t>
                  </w:r>
                </w:hyperlink>
                <w:r w:rsidDel="00000000" w:rsidR="00000000" w:rsidRPr="00000000">
                  <w:rPr>
                    <w:rtl w:val="0"/>
                  </w:rPr>
                </w:r>
              </w:p>
            </w:sdtContent>
          </w:sdt>
        </w:tc>
        <w:tc>
          <w:tcPr/>
          <w:sdt>
            <w:sdtPr>
              <w:tag w:val="goog_rdk_3059"/>
            </w:sdtPr>
            <w:sdtContent>
              <w:p w:rsidR="00000000" w:rsidDel="00000000" w:rsidP="00000000" w:rsidRDefault="00000000" w:rsidRPr="00000000" w14:paraId="00000A69">
                <w:pPr>
                  <w:rPr/>
                </w:pPr>
                <w:r w:rsidDel="00000000" w:rsidR="00000000" w:rsidRPr="00000000">
                  <w:rPr>
                    <w:rtl w:val="0"/>
                  </w:rPr>
                  <w:t xml:space="preserve">0783657575</w:t>
                </w:r>
              </w:p>
            </w:sdtContent>
          </w:sdt>
        </w:tc>
      </w:tr>
      <w:tr>
        <w:trPr>
          <w:cantSplit w:val="0"/>
          <w:trHeight w:val="522" w:hRule="atLeast"/>
          <w:tblHeader w:val="0"/>
        </w:trPr>
        <w:tc>
          <w:tcPr/>
          <w:sdt>
            <w:sdtPr>
              <w:tag w:val="goog_rdk_3060"/>
            </w:sdtPr>
            <w:sdtContent>
              <w:p w:rsidR="00000000" w:rsidDel="00000000" w:rsidP="00000000" w:rsidRDefault="00000000" w:rsidRPr="00000000" w14:paraId="00000A6A">
                <w:pPr>
                  <w:rPr/>
                </w:pPr>
                <w:r w:rsidDel="00000000" w:rsidR="00000000" w:rsidRPr="00000000">
                  <w:rPr>
                    <w:rtl w:val="0"/>
                  </w:rPr>
                  <w:t xml:space="preserve">35</w:t>
                </w:r>
              </w:p>
            </w:sdtContent>
          </w:sdt>
        </w:tc>
        <w:tc>
          <w:tcPr/>
          <w:sdt>
            <w:sdtPr>
              <w:tag w:val="goog_rdk_3061"/>
            </w:sdtPr>
            <w:sdtContent>
              <w:p w:rsidR="00000000" w:rsidDel="00000000" w:rsidP="00000000" w:rsidRDefault="00000000" w:rsidRPr="00000000" w14:paraId="00000A6B">
                <w:pPr>
                  <w:rPr/>
                </w:pPr>
                <w:r w:rsidDel="00000000" w:rsidR="00000000" w:rsidRPr="00000000">
                  <w:rPr>
                    <w:rtl w:val="0"/>
                  </w:rPr>
                  <w:t xml:space="preserve">SABUMUKIZA Antoine</w:t>
                </w:r>
              </w:p>
            </w:sdtContent>
          </w:sdt>
        </w:tc>
        <w:tc>
          <w:tcPr/>
          <w:sdt>
            <w:sdtPr>
              <w:tag w:val="goog_rdk_3062"/>
            </w:sdtPr>
            <w:sdtContent>
              <w:p w:rsidR="00000000" w:rsidDel="00000000" w:rsidP="00000000" w:rsidRDefault="00000000" w:rsidRPr="00000000" w14:paraId="00000A6C">
                <w:pPr>
                  <w:rPr/>
                </w:pPr>
                <w:r w:rsidDel="00000000" w:rsidR="00000000" w:rsidRPr="00000000">
                  <w:rPr>
                    <w:rtl w:val="0"/>
                  </w:rPr>
                  <w:t xml:space="preserve">CLINTON FOUNDATION (CDI)</w:t>
                </w:r>
              </w:p>
            </w:sdtContent>
          </w:sdt>
        </w:tc>
        <w:tc>
          <w:tcPr/>
          <w:sdt>
            <w:sdtPr>
              <w:tag w:val="goog_rdk_3063"/>
            </w:sdtPr>
            <w:sdtContent>
              <w:p w:rsidR="00000000" w:rsidDel="00000000" w:rsidP="00000000" w:rsidRDefault="00000000" w:rsidRPr="00000000" w14:paraId="00000A6D">
                <w:pPr>
                  <w:rPr/>
                </w:pPr>
                <w:r w:rsidDel="00000000" w:rsidR="00000000" w:rsidRPr="00000000">
                  <w:rPr>
                    <w:rtl w:val="0"/>
                  </w:rPr>
                  <w:t xml:space="preserve">Staff</w:t>
                </w:r>
              </w:p>
            </w:sdtContent>
          </w:sdt>
        </w:tc>
        <w:tc>
          <w:tcPr/>
          <w:sdt>
            <w:sdtPr>
              <w:tag w:val="goog_rdk_3064"/>
            </w:sdtPr>
            <w:sdtContent>
              <w:p w:rsidR="00000000" w:rsidDel="00000000" w:rsidP="00000000" w:rsidRDefault="00000000" w:rsidRPr="00000000" w14:paraId="00000A6E">
                <w:pPr>
                  <w:rPr>
                    <w:u w:val="single"/>
                  </w:rPr>
                </w:pPr>
                <w:hyperlink r:id="rId150">
                  <w:r w:rsidDel="00000000" w:rsidR="00000000" w:rsidRPr="00000000">
                    <w:rPr>
                      <w:color w:val="0000ff"/>
                      <w:u w:val="single"/>
                      <w:rtl w:val="0"/>
                    </w:rPr>
                    <w:t xml:space="preserve">asabumukiza@clintonfoundation.org</w:t>
                  </w:r>
                </w:hyperlink>
                <w:r w:rsidDel="00000000" w:rsidR="00000000" w:rsidRPr="00000000">
                  <w:rPr>
                    <w:rtl w:val="0"/>
                  </w:rPr>
                </w:r>
              </w:p>
            </w:sdtContent>
          </w:sdt>
        </w:tc>
        <w:tc>
          <w:tcPr/>
          <w:sdt>
            <w:sdtPr>
              <w:tag w:val="goog_rdk_3065"/>
            </w:sdtPr>
            <w:sdtContent>
              <w:p w:rsidR="00000000" w:rsidDel="00000000" w:rsidP="00000000" w:rsidRDefault="00000000" w:rsidRPr="00000000" w14:paraId="00000A6F">
                <w:pPr>
                  <w:rPr/>
                </w:pPr>
                <w:hyperlink r:id="rId151">
                  <w:r w:rsidDel="00000000" w:rsidR="00000000" w:rsidRPr="00000000">
                    <w:rPr>
                      <w:color w:val="0000ff"/>
                      <w:u w:val="single"/>
                      <w:rtl w:val="0"/>
                    </w:rPr>
                    <w:t xml:space="preserve">0788452598</w:t>
                  </w:r>
                </w:hyperlink>
                <w:r w:rsidDel="00000000" w:rsidR="00000000" w:rsidRPr="00000000">
                  <w:rPr>
                    <w:rtl w:val="0"/>
                  </w:rPr>
                </w:r>
              </w:p>
            </w:sdtContent>
          </w:sdt>
        </w:tc>
      </w:tr>
      <w:tr>
        <w:trPr>
          <w:cantSplit w:val="0"/>
          <w:trHeight w:val="267" w:hRule="atLeast"/>
          <w:tblHeader w:val="0"/>
        </w:trPr>
        <w:tc>
          <w:tcPr>
            <w:gridSpan w:val="6"/>
            <w:shd w:fill="bfbfbf" w:val="clear"/>
          </w:tcPr>
          <w:sdt>
            <w:sdtPr>
              <w:tag w:val="goog_rdk_3066"/>
            </w:sdtPr>
            <w:sdtContent>
              <w:p w:rsidR="00000000" w:rsidDel="00000000" w:rsidP="00000000" w:rsidRDefault="00000000" w:rsidRPr="00000000" w14:paraId="00000A70">
                <w:pPr>
                  <w:rPr/>
                </w:pPr>
                <w:r w:rsidDel="00000000" w:rsidR="00000000" w:rsidRPr="00000000">
                  <w:rPr>
                    <w:rtl w:val="0"/>
                  </w:rPr>
                  <w:t xml:space="preserve"> </w:t>
                </w:r>
                <w:r w:rsidDel="00000000" w:rsidR="00000000" w:rsidRPr="00000000">
                  <w:rPr>
                    <w:b w:val="1"/>
                    <w:rtl w:val="0"/>
                  </w:rPr>
                  <w:t xml:space="preserve">FARMER COOPERATIVES AND FARMER ORGANIZATIONS CATEGORY</w:t>
                </w:r>
                <w:r w:rsidDel="00000000" w:rsidR="00000000" w:rsidRPr="00000000">
                  <w:rPr>
                    <w:rtl w:val="0"/>
                  </w:rPr>
                </w:r>
              </w:p>
            </w:sdtContent>
          </w:sdt>
        </w:tc>
      </w:tr>
      <w:tr>
        <w:trPr>
          <w:cantSplit w:val="0"/>
          <w:trHeight w:val="390" w:hRule="atLeast"/>
          <w:tblHeader w:val="0"/>
        </w:trPr>
        <w:tc>
          <w:tcPr/>
          <w:sdt>
            <w:sdtPr>
              <w:tag w:val="goog_rdk_3072"/>
            </w:sdtPr>
            <w:sdtContent>
              <w:p w:rsidR="00000000" w:rsidDel="00000000" w:rsidP="00000000" w:rsidRDefault="00000000" w:rsidRPr="00000000" w14:paraId="00000A76">
                <w:pPr>
                  <w:rPr/>
                </w:pPr>
                <w:r w:rsidDel="00000000" w:rsidR="00000000" w:rsidRPr="00000000">
                  <w:rPr>
                    <w:rtl w:val="0"/>
                  </w:rPr>
                  <w:t xml:space="preserve">36</w:t>
                </w:r>
              </w:p>
            </w:sdtContent>
          </w:sdt>
        </w:tc>
        <w:tc>
          <w:tcPr/>
          <w:sdt>
            <w:sdtPr>
              <w:tag w:val="goog_rdk_3073"/>
            </w:sdtPr>
            <w:sdtContent>
              <w:p w:rsidR="00000000" w:rsidDel="00000000" w:rsidP="00000000" w:rsidRDefault="00000000" w:rsidRPr="00000000" w14:paraId="00000A77">
                <w:pPr>
                  <w:rPr/>
                </w:pPr>
                <w:r w:rsidDel="00000000" w:rsidR="00000000" w:rsidRPr="00000000">
                  <w:rPr>
                    <w:rtl w:val="0"/>
                  </w:rPr>
                  <w:t xml:space="preserve">HABIMFURA J.Damascene</w:t>
                </w:r>
              </w:p>
            </w:sdtContent>
          </w:sdt>
        </w:tc>
        <w:tc>
          <w:tcPr/>
          <w:sdt>
            <w:sdtPr>
              <w:tag w:val="goog_rdk_3074"/>
            </w:sdtPr>
            <w:sdtContent>
              <w:p w:rsidR="00000000" w:rsidDel="00000000" w:rsidP="00000000" w:rsidRDefault="00000000" w:rsidRPr="00000000" w14:paraId="00000A78">
                <w:pPr>
                  <w:rPr/>
                </w:pPr>
                <w:r w:rsidDel="00000000" w:rsidR="00000000" w:rsidRPr="00000000">
                  <w:rPr>
                    <w:rtl w:val="0"/>
                  </w:rPr>
                  <w:t xml:space="preserve">COCURIGA</w:t>
                </w:r>
              </w:p>
            </w:sdtContent>
          </w:sdt>
        </w:tc>
        <w:tc>
          <w:tcPr/>
          <w:sdt>
            <w:sdtPr>
              <w:tag w:val="goog_rdk_3075"/>
            </w:sdtPr>
            <w:sdtContent>
              <w:p w:rsidR="00000000" w:rsidDel="00000000" w:rsidP="00000000" w:rsidRDefault="00000000" w:rsidRPr="00000000" w14:paraId="00000A79">
                <w:pPr>
                  <w:rPr/>
                </w:pPr>
                <w:r w:rsidDel="00000000" w:rsidR="00000000" w:rsidRPr="00000000">
                  <w:rPr>
                    <w:rtl w:val="0"/>
                  </w:rPr>
                  <w:t xml:space="preserve">Coop. Agronomist</w:t>
                </w:r>
              </w:p>
            </w:sdtContent>
          </w:sdt>
        </w:tc>
        <w:tc>
          <w:tcPr/>
          <w:sdt>
            <w:sdtPr>
              <w:tag w:val="goog_rdk_3076"/>
            </w:sdtPr>
            <w:sdtContent>
              <w:p w:rsidR="00000000" w:rsidDel="00000000" w:rsidP="00000000" w:rsidRDefault="00000000" w:rsidRPr="00000000" w14:paraId="00000A7A">
                <w:pPr>
                  <w:rPr>
                    <w:u w:val="single"/>
                  </w:rPr>
                </w:pPr>
                <w:hyperlink r:id="rId152">
                  <w:r w:rsidDel="00000000" w:rsidR="00000000" w:rsidRPr="00000000">
                    <w:rPr>
                      <w:color w:val="0000ff"/>
                      <w:u w:val="single"/>
                      <w:rtl w:val="0"/>
                    </w:rPr>
                    <w:t xml:space="preserve">habimfurajeandamas@gmail.com</w:t>
                  </w:r>
                </w:hyperlink>
                <w:r w:rsidDel="00000000" w:rsidR="00000000" w:rsidRPr="00000000">
                  <w:rPr>
                    <w:rtl w:val="0"/>
                  </w:rPr>
                </w:r>
              </w:p>
            </w:sdtContent>
          </w:sdt>
        </w:tc>
        <w:tc>
          <w:tcPr/>
          <w:sdt>
            <w:sdtPr>
              <w:tag w:val="goog_rdk_3077"/>
            </w:sdtPr>
            <w:sdtContent>
              <w:p w:rsidR="00000000" w:rsidDel="00000000" w:rsidP="00000000" w:rsidRDefault="00000000" w:rsidRPr="00000000" w14:paraId="00000A7B">
                <w:pPr>
                  <w:rPr/>
                </w:pPr>
                <w:r w:rsidDel="00000000" w:rsidR="00000000" w:rsidRPr="00000000">
                  <w:rPr>
                    <w:rtl w:val="0"/>
                  </w:rPr>
                  <w:t xml:space="preserve">0781969691</w:t>
                </w:r>
              </w:p>
            </w:sdtContent>
          </w:sdt>
        </w:tc>
      </w:tr>
      <w:tr>
        <w:trPr>
          <w:cantSplit w:val="0"/>
          <w:trHeight w:val="390" w:hRule="atLeast"/>
          <w:tblHeader w:val="0"/>
        </w:trPr>
        <w:tc>
          <w:tcPr/>
          <w:sdt>
            <w:sdtPr>
              <w:tag w:val="goog_rdk_3078"/>
            </w:sdtPr>
            <w:sdtContent>
              <w:p w:rsidR="00000000" w:rsidDel="00000000" w:rsidP="00000000" w:rsidRDefault="00000000" w:rsidRPr="00000000" w14:paraId="00000A7C">
                <w:pPr>
                  <w:rPr/>
                </w:pPr>
                <w:r w:rsidDel="00000000" w:rsidR="00000000" w:rsidRPr="00000000">
                  <w:rPr>
                    <w:rtl w:val="0"/>
                  </w:rPr>
                  <w:t xml:space="preserve">37</w:t>
                </w:r>
              </w:p>
            </w:sdtContent>
          </w:sdt>
        </w:tc>
        <w:tc>
          <w:tcPr/>
          <w:sdt>
            <w:sdtPr>
              <w:tag w:val="goog_rdk_3079"/>
            </w:sdtPr>
            <w:sdtContent>
              <w:p w:rsidR="00000000" w:rsidDel="00000000" w:rsidP="00000000" w:rsidRDefault="00000000" w:rsidRPr="00000000" w14:paraId="00000A7D">
                <w:pPr>
                  <w:rPr/>
                </w:pPr>
                <w:r w:rsidDel="00000000" w:rsidR="00000000" w:rsidRPr="00000000">
                  <w:rPr>
                    <w:rtl w:val="0"/>
                  </w:rPr>
                  <w:t xml:space="preserve">NKUSI Felicien</w:t>
                </w:r>
              </w:p>
            </w:sdtContent>
          </w:sdt>
        </w:tc>
        <w:tc>
          <w:tcPr/>
          <w:sdt>
            <w:sdtPr>
              <w:tag w:val="goog_rdk_3080"/>
            </w:sdtPr>
            <w:sdtContent>
              <w:p w:rsidR="00000000" w:rsidDel="00000000" w:rsidP="00000000" w:rsidRDefault="00000000" w:rsidRPr="00000000" w14:paraId="00000A7E">
                <w:pPr>
                  <w:rPr/>
                </w:pPr>
                <w:r w:rsidDel="00000000" w:rsidR="00000000" w:rsidRPr="00000000">
                  <w:rPr>
                    <w:rtl w:val="0"/>
                  </w:rPr>
                  <w:t xml:space="preserve">COCURIB COOPERATIVE</w:t>
                </w:r>
              </w:p>
            </w:sdtContent>
          </w:sdt>
        </w:tc>
        <w:tc>
          <w:tcPr/>
          <w:sdt>
            <w:sdtPr>
              <w:tag w:val="goog_rdk_3081"/>
            </w:sdtPr>
            <w:sdtContent>
              <w:p w:rsidR="00000000" w:rsidDel="00000000" w:rsidP="00000000" w:rsidRDefault="00000000" w:rsidRPr="00000000" w14:paraId="00000A7F">
                <w:pPr>
                  <w:rPr/>
                </w:pPr>
                <w:r w:rsidDel="00000000" w:rsidR="00000000" w:rsidRPr="00000000">
                  <w:rPr>
                    <w:rtl w:val="0"/>
                  </w:rPr>
                  <w:t xml:space="preserve">Representative</w:t>
                </w:r>
              </w:p>
            </w:sdtContent>
          </w:sdt>
        </w:tc>
        <w:tc>
          <w:tcPr/>
          <w:sdt>
            <w:sdtPr>
              <w:tag w:val="goog_rdk_3082"/>
            </w:sdtPr>
            <w:sdtContent>
              <w:p w:rsidR="00000000" w:rsidDel="00000000" w:rsidP="00000000" w:rsidRDefault="00000000" w:rsidRPr="00000000" w14:paraId="00000A80">
                <w:pPr>
                  <w:rPr>
                    <w:u w:val="single"/>
                  </w:rPr>
                </w:pPr>
                <w:hyperlink r:id="rId153">
                  <w:r w:rsidDel="00000000" w:rsidR="00000000" w:rsidRPr="00000000">
                    <w:rPr>
                      <w:color w:val="0000ff"/>
                      <w:u w:val="single"/>
                      <w:rtl w:val="0"/>
                    </w:rPr>
                    <w:t xml:space="preserve">nkusi.felicien@yahoo.com</w:t>
                  </w:r>
                </w:hyperlink>
                <w:r w:rsidDel="00000000" w:rsidR="00000000" w:rsidRPr="00000000">
                  <w:rPr>
                    <w:rtl w:val="0"/>
                  </w:rPr>
                </w:r>
              </w:p>
            </w:sdtContent>
          </w:sdt>
        </w:tc>
        <w:tc>
          <w:tcPr/>
          <w:sdt>
            <w:sdtPr>
              <w:tag w:val="goog_rdk_3083"/>
            </w:sdtPr>
            <w:sdtContent>
              <w:p w:rsidR="00000000" w:rsidDel="00000000" w:rsidP="00000000" w:rsidRDefault="00000000" w:rsidRPr="00000000" w14:paraId="00000A81">
                <w:pPr>
                  <w:rPr/>
                </w:pPr>
                <w:r w:rsidDel="00000000" w:rsidR="00000000" w:rsidRPr="00000000">
                  <w:rPr>
                    <w:rtl w:val="0"/>
                  </w:rPr>
                  <w:t xml:space="preserve">0788808667</w:t>
                </w:r>
              </w:p>
            </w:sdtContent>
          </w:sdt>
        </w:tc>
      </w:tr>
      <w:tr>
        <w:trPr>
          <w:cantSplit w:val="0"/>
          <w:trHeight w:val="390" w:hRule="atLeast"/>
          <w:tblHeader w:val="0"/>
        </w:trPr>
        <w:tc>
          <w:tcPr/>
          <w:sdt>
            <w:sdtPr>
              <w:tag w:val="goog_rdk_3084"/>
            </w:sdtPr>
            <w:sdtContent>
              <w:p w:rsidR="00000000" w:rsidDel="00000000" w:rsidP="00000000" w:rsidRDefault="00000000" w:rsidRPr="00000000" w14:paraId="00000A82">
                <w:pPr>
                  <w:rPr/>
                </w:pPr>
                <w:r w:rsidDel="00000000" w:rsidR="00000000" w:rsidRPr="00000000">
                  <w:rPr>
                    <w:rtl w:val="0"/>
                  </w:rPr>
                  <w:t xml:space="preserve">38</w:t>
                </w:r>
              </w:p>
            </w:sdtContent>
          </w:sdt>
        </w:tc>
        <w:tc>
          <w:tcPr/>
          <w:sdt>
            <w:sdtPr>
              <w:tag w:val="goog_rdk_3085"/>
            </w:sdtPr>
            <w:sdtContent>
              <w:p w:rsidR="00000000" w:rsidDel="00000000" w:rsidP="00000000" w:rsidRDefault="00000000" w:rsidRPr="00000000" w14:paraId="00000A83">
                <w:pPr>
                  <w:rPr/>
                </w:pPr>
                <w:r w:rsidDel="00000000" w:rsidR="00000000" w:rsidRPr="00000000">
                  <w:rPr>
                    <w:rtl w:val="0"/>
                  </w:rPr>
                  <w:t xml:space="preserve">UWIRINGIYE Simeon</w:t>
                </w:r>
              </w:p>
            </w:sdtContent>
          </w:sdt>
        </w:tc>
        <w:tc>
          <w:tcPr/>
          <w:sdt>
            <w:sdtPr>
              <w:tag w:val="goog_rdk_3086"/>
            </w:sdtPr>
            <w:sdtContent>
              <w:p w:rsidR="00000000" w:rsidDel="00000000" w:rsidP="00000000" w:rsidRDefault="00000000" w:rsidRPr="00000000" w14:paraId="00000A84">
                <w:pPr>
                  <w:rPr/>
                </w:pPr>
                <w:r w:rsidDel="00000000" w:rsidR="00000000" w:rsidRPr="00000000">
                  <w:rPr>
                    <w:rtl w:val="0"/>
                  </w:rPr>
                  <w:t xml:space="preserve">AEE/Ev Hort.proj</w:t>
                </w:r>
              </w:p>
            </w:sdtContent>
          </w:sdt>
        </w:tc>
        <w:tc>
          <w:tcPr/>
          <w:sdt>
            <w:sdtPr>
              <w:tag w:val="goog_rdk_3087"/>
            </w:sdtPr>
            <w:sdtContent>
              <w:p w:rsidR="00000000" w:rsidDel="00000000" w:rsidP="00000000" w:rsidRDefault="00000000" w:rsidRPr="00000000" w14:paraId="00000A85">
                <w:pPr>
                  <w:rPr/>
                </w:pPr>
                <w:r w:rsidDel="00000000" w:rsidR="00000000" w:rsidRPr="00000000">
                  <w:rPr>
                    <w:rtl w:val="0"/>
                  </w:rPr>
                  <w:t xml:space="preserve">Representative</w:t>
                </w:r>
              </w:p>
            </w:sdtContent>
          </w:sdt>
        </w:tc>
        <w:tc>
          <w:tcPr/>
          <w:sdt>
            <w:sdtPr>
              <w:tag w:val="goog_rdk_3088"/>
            </w:sdtPr>
            <w:sdtContent>
              <w:p w:rsidR="00000000" w:rsidDel="00000000" w:rsidP="00000000" w:rsidRDefault="00000000" w:rsidRPr="00000000" w14:paraId="00000A86">
                <w:pPr>
                  <w:rPr>
                    <w:u w:val="single"/>
                  </w:rPr>
                </w:pPr>
                <w:hyperlink r:id="rId154">
                  <w:r w:rsidDel="00000000" w:rsidR="00000000" w:rsidRPr="00000000">
                    <w:rPr>
                      <w:color w:val="0000ff"/>
                      <w:u w:val="single"/>
                      <w:rtl w:val="0"/>
                    </w:rPr>
                    <w:t xml:space="preserve">suwiringiye@aeerwanda.ngo</w:t>
                  </w:r>
                </w:hyperlink>
                <w:r w:rsidDel="00000000" w:rsidR="00000000" w:rsidRPr="00000000">
                  <w:rPr>
                    <w:rtl w:val="0"/>
                  </w:rPr>
                </w:r>
              </w:p>
            </w:sdtContent>
          </w:sdt>
        </w:tc>
        <w:tc>
          <w:tcPr/>
          <w:sdt>
            <w:sdtPr>
              <w:tag w:val="goog_rdk_3089"/>
            </w:sdtPr>
            <w:sdtContent>
              <w:p w:rsidR="00000000" w:rsidDel="00000000" w:rsidP="00000000" w:rsidRDefault="00000000" w:rsidRPr="00000000" w14:paraId="00000A87">
                <w:pPr>
                  <w:rPr/>
                </w:pPr>
                <w:r w:rsidDel="00000000" w:rsidR="00000000" w:rsidRPr="00000000">
                  <w:rPr>
                    <w:rtl w:val="0"/>
                  </w:rPr>
                  <w:t xml:space="preserve">0789364749</w:t>
                </w:r>
              </w:p>
            </w:sdtContent>
          </w:sdt>
        </w:tc>
      </w:tr>
      <w:tr>
        <w:trPr>
          <w:cantSplit w:val="0"/>
          <w:trHeight w:val="390" w:hRule="atLeast"/>
          <w:tblHeader w:val="0"/>
        </w:trPr>
        <w:tc>
          <w:tcPr/>
          <w:sdt>
            <w:sdtPr>
              <w:tag w:val="goog_rdk_3090"/>
            </w:sdtPr>
            <w:sdtContent>
              <w:p w:rsidR="00000000" w:rsidDel="00000000" w:rsidP="00000000" w:rsidRDefault="00000000" w:rsidRPr="00000000" w14:paraId="00000A88">
                <w:pPr>
                  <w:rPr/>
                </w:pPr>
                <w:r w:rsidDel="00000000" w:rsidR="00000000" w:rsidRPr="00000000">
                  <w:rPr>
                    <w:rtl w:val="0"/>
                  </w:rPr>
                  <w:t xml:space="preserve">39</w:t>
                </w:r>
              </w:p>
            </w:sdtContent>
          </w:sdt>
        </w:tc>
        <w:tc>
          <w:tcPr/>
          <w:sdt>
            <w:sdtPr>
              <w:tag w:val="goog_rdk_3091"/>
            </w:sdtPr>
            <w:sdtContent>
              <w:p w:rsidR="00000000" w:rsidDel="00000000" w:rsidP="00000000" w:rsidRDefault="00000000" w:rsidRPr="00000000" w14:paraId="00000A89">
                <w:pPr>
                  <w:rPr/>
                </w:pPr>
                <w:r w:rsidDel="00000000" w:rsidR="00000000" w:rsidRPr="00000000">
                  <w:rPr>
                    <w:rtl w:val="0"/>
                  </w:rPr>
                  <w:t xml:space="preserve">TURATSINZE Theoneste </w:t>
                </w:r>
              </w:p>
            </w:sdtContent>
          </w:sdt>
        </w:tc>
        <w:tc>
          <w:tcPr/>
          <w:sdt>
            <w:sdtPr>
              <w:tag w:val="goog_rdk_3092"/>
            </w:sdtPr>
            <w:sdtContent>
              <w:p w:rsidR="00000000" w:rsidDel="00000000" w:rsidP="00000000" w:rsidRDefault="00000000" w:rsidRPr="00000000" w14:paraId="00000A8A">
                <w:pPr>
                  <w:rPr/>
                </w:pPr>
                <w:r w:rsidDel="00000000" w:rsidR="00000000" w:rsidRPr="00000000">
                  <w:rPr>
                    <w:rtl w:val="0"/>
                  </w:rPr>
                  <w:t xml:space="preserve">GWIZARW.34</w:t>
                </w:r>
              </w:p>
            </w:sdtContent>
          </w:sdt>
        </w:tc>
        <w:tc>
          <w:tcPr/>
          <w:sdt>
            <w:sdtPr>
              <w:tag w:val="goog_rdk_3093"/>
            </w:sdtPr>
            <w:sdtContent>
              <w:p w:rsidR="00000000" w:rsidDel="00000000" w:rsidP="00000000" w:rsidRDefault="00000000" w:rsidRPr="00000000" w14:paraId="00000A8B">
                <w:pPr>
                  <w:rPr/>
                </w:pPr>
                <w:r w:rsidDel="00000000" w:rsidR="00000000" w:rsidRPr="00000000">
                  <w:rPr>
                    <w:rtl w:val="0"/>
                  </w:rPr>
                  <w:t xml:space="preserve">Representative</w:t>
                </w:r>
              </w:p>
            </w:sdtContent>
          </w:sdt>
        </w:tc>
        <w:tc>
          <w:tcPr/>
          <w:sdt>
            <w:sdtPr>
              <w:tag w:val="goog_rdk_3094"/>
            </w:sdtPr>
            <w:sdtContent>
              <w:p w:rsidR="00000000" w:rsidDel="00000000" w:rsidP="00000000" w:rsidRDefault="00000000" w:rsidRPr="00000000" w14:paraId="00000A8C">
                <w:pPr>
                  <w:rPr>
                    <w:u w:val="single"/>
                  </w:rPr>
                </w:pPr>
                <w:r w:rsidDel="00000000" w:rsidR="00000000" w:rsidRPr="00000000">
                  <w:rPr>
                    <w:u w:val="single"/>
                    <w:rtl w:val="0"/>
                  </w:rPr>
                  <w:t xml:space="preserve"> </w:t>
                </w:r>
              </w:p>
            </w:sdtContent>
          </w:sdt>
        </w:tc>
        <w:tc>
          <w:tcPr/>
          <w:sdt>
            <w:sdtPr>
              <w:tag w:val="goog_rdk_3095"/>
            </w:sdtPr>
            <w:sdtContent>
              <w:p w:rsidR="00000000" w:rsidDel="00000000" w:rsidP="00000000" w:rsidRDefault="00000000" w:rsidRPr="00000000" w14:paraId="00000A8D">
                <w:pPr>
                  <w:rPr/>
                </w:pPr>
                <w:r w:rsidDel="00000000" w:rsidR="00000000" w:rsidRPr="00000000">
                  <w:rPr>
                    <w:rtl w:val="0"/>
                  </w:rPr>
                  <w:t xml:space="preserve">0788498539</w:t>
                </w:r>
              </w:p>
            </w:sdtContent>
          </w:sdt>
        </w:tc>
      </w:tr>
      <w:tr>
        <w:trPr>
          <w:cantSplit w:val="0"/>
          <w:trHeight w:val="300" w:hRule="atLeast"/>
          <w:tblHeader w:val="0"/>
        </w:trPr>
        <w:tc>
          <w:tcPr/>
          <w:sdt>
            <w:sdtPr>
              <w:tag w:val="goog_rdk_3096"/>
            </w:sdtPr>
            <w:sdtContent>
              <w:p w:rsidR="00000000" w:rsidDel="00000000" w:rsidP="00000000" w:rsidRDefault="00000000" w:rsidRPr="00000000" w14:paraId="00000A8E">
                <w:pPr>
                  <w:rPr/>
                </w:pPr>
                <w:r w:rsidDel="00000000" w:rsidR="00000000" w:rsidRPr="00000000">
                  <w:rPr>
                    <w:rtl w:val="0"/>
                  </w:rPr>
                  <w:t xml:space="preserve">40</w:t>
                </w:r>
              </w:p>
            </w:sdtContent>
          </w:sdt>
        </w:tc>
        <w:tc>
          <w:tcPr/>
          <w:sdt>
            <w:sdtPr>
              <w:tag w:val="goog_rdk_3097"/>
            </w:sdtPr>
            <w:sdtContent>
              <w:p w:rsidR="00000000" w:rsidDel="00000000" w:rsidP="00000000" w:rsidRDefault="00000000" w:rsidRPr="00000000" w14:paraId="00000A8F">
                <w:pPr>
                  <w:rPr/>
                </w:pPr>
                <w:r w:rsidDel="00000000" w:rsidR="00000000" w:rsidRPr="00000000">
                  <w:rPr>
                    <w:rtl w:val="0"/>
                  </w:rPr>
                  <w:t xml:space="preserve">MUKANDAYISABA</w:t>
                </w:r>
              </w:p>
            </w:sdtContent>
          </w:sdt>
        </w:tc>
        <w:tc>
          <w:tcPr/>
          <w:sdt>
            <w:sdtPr>
              <w:tag w:val="goog_rdk_3098"/>
            </w:sdtPr>
            <w:sdtContent>
              <w:p w:rsidR="00000000" w:rsidDel="00000000" w:rsidP="00000000" w:rsidRDefault="00000000" w:rsidRPr="00000000" w14:paraId="00000A90">
                <w:pPr>
                  <w:rPr/>
                </w:pPr>
                <w:r w:rsidDel="00000000" w:rsidR="00000000" w:rsidRPr="00000000">
                  <w:rPr>
                    <w:rtl w:val="0"/>
                  </w:rPr>
                  <w:t xml:space="preserve">EJOHEZA COOPERATIVE</w:t>
                </w:r>
              </w:p>
            </w:sdtContent>
          </w:sdt>
        </w:tc>
        <w:tc>
          <w:tcPr/>
          <w:sdt>
            <w:sdtPr>
              <w:tag w:val="goog_rdk_3099"/>
            </w:sdtPr>
            <w:sdtContent>
              <w:p w:rsidR="00000000" w:rsidDel="00000000" w:rsidP="00000000" w:rsidRDefault="00000000" w:rsidRPr="00000000" w14:paraId="00000A91">
                <w:pPr>
                  <w:rPr/>
                </w:pPr>
                <w:r w:rsidDel="00000000" w:rsidR="00000000" w:rsidRPr="00000000">
                  <w:rPr>
                    <w:rtl w:val="0"/>
                  </w:rPr>
                  <w:t xml:space="preserve">Representative</w:t>
                </w:r>
              </w:p>
            </w:sdtContent>
          </w:sdt>
        </w:tc>
        <w:tc>
          <w:tcPr/>
          <w:sdt>
            <w:sdtPr>
              <w:tag w:val="goog_rdk_3100"/>
            </w:sdtPr>
            <w:sdtContent>
              <w:p w:rsidR="00000000" w:rsidDel="00000000" w:rsidP="00000000" w:rsidRDefault="00000000" w:rsidRPr="00000000" w14:paraId="00000A92">
                <w:pPr>
                  <w:rPr>
                    <w:u w:val="single"/>
                  </w:rPr>
                </w:pPr>
                <w:hyperlink r:id="rId155">
                  <w:r w:rsidDel="00000000" w:rsidR="00000000" w:rsidRPr="00000000">
                    <w:rPr>
                      <w:color w:val="0000ff"/>
                      <w:u w:val="single"/>
                      <w:rtl w:val="0"/>
                    </w:rPr>
                    <w:t xml:space="preserve">ejoheza18@gmail.com</w:t>
                  </w:r>
                </w:hyperlink>
                <w:r w:rsidDel="00000000" w:rsidR="00000000" w:rsidRPr="00000000">
                  <w:rPr>
                    <w:rtl w:val="0"/>
                  </w:rPr>
                </w:r>
              </w:p>
            </w:sdtContent>
          </w:sdt>
        </w:tc>
        <w:tc>
          <w:tcPr/>
          <w:sdt>
            <w:sdtPr>
              <w:tag w:val="goog_rdk_3101"/>
            </w:sdtPr>
            <w:sdtContent>
              <w:p w:rsidR="00000000" w:rsidDel="00000000" w:rsidP="00000000" w:rsidRDefault="00000000" w:rsidRPr="00000000" w14:paraId="00000A93">
                <w:pPr>
                  <w:rPr/>
                </w:pPr>
                <w:r w:rsidDel="00000000" w:rsidR="00000000" w:rsidRPr="00000000">
                  <w:rPr>
                    <w:rtl w:val="0"/>
                  </w:rPr>
                  <w:t xml:space="preserve">0788976416</w:t>
                </w:r>
              </w:p>
            </w:sdtContent>
          </w:sdt>
        </w:tc>
      </w:tr>
      <w:tr>
        <w:trPr>
          <w:cantSplit w:val="0"/>
          <w:trHeight w:val="600" w:hRule="atLeast"/>
          <w:tblHeader w:val="0"/>
        </w:trPr>
        <w:tc>
          <w:tcPr/>
          <w:sdt>
            <w:sdtPr>
              <w:tag w:val="goog_rdk_3102"/>
            </w:sdtPr>
            <w:sdtContent>
              <w:p w:rsidR="00000000" w:rsidDel="00000000" w:rsidP="00000000" w:rsidRDefault="00000000" w:rsidRPr="00000000" w14:paraId="00000A94">
                <w:pPr>
                  <w:rPr/>
                </w:pPr>
                <w:r w:rsidDel="00000000" w:rsidR="00000000" w:rsidRPr="00000000">
                  <w:rPr>
                    <w:rtl w:val="0"/>
                  </w:rPr>
                  <w:t xml:space="preserve">41</w:t>
                </w:r>
              </w:p>
            </w:sdtContent>
          </w:sdt>
        </w:tc>
        <w:tc>
          <w:tcPr/>
          <w:sdt>
            <w:sdtPr>
              <w:tag w:val="goog_rdk_3103"/>
            </w:sdtPr>
            <w:sdtContent>
              <w:p w:rsidR="00000000" w:rsidDel="00000000" w:rsidP="00000000" w:rsidRDefault="00000000" w:rsidRPr="00000000" w14:paraId="00000A95">
                <w:pPr>
                  <w:rPr/>
                </w:pPr>
                <w:r w:rsidDel="00000000" w:rsidR="00000000" w:rsidRPr="00000000">
                  <w:rPr>
                    <w:rtl w:val="0"/>
                  </w:rPr>
                  <w:t xml:space="preserve">Olivier Gashema</w:t>
                </w:r>
              </w:p>
            </w:sdtContent>
          </w:sdt>
        </w:tc>
        <w:tc>
          <w:tcPr/>
          <w:sdt>
            <w:sdtPr>
              <w:tag w:val="goog_rdk_3104"/>
            </w:sdtPr>
            <w:sdtContent>
              <w:p w:rsidR="00000000" w:rsidDel="00000000" w:rsidP="00000000" w:rsidRDefault="00000000" w:rsidRPr="00000000" w14:paraId="00000A96">
                <w:pPr>
                  <w:rPr/>
                </w:pPr>
                <w:r w:rsidDel="00000000" w:rsidR="00000000" w:rsidRPr="00000000">
                  <w:rPr>
                    <w:rtl w:val="0"/>
                  </w:rPr>
                  <w:t xml:space="preserve">COCURICYI</w:t>
                </w:r>
              </w:p>
            </w:sdtContent>
          </w:sdt>
        </w:tc>
        <w:tc>
          <w:tcPr/>
          <w:sdt>
            <w:sdtPr>
              <w:tag w:val="goog_rdk_3105"/>
            </w:sdtPr>
            <w:sdtContent>
              <w:p w:rsidR="00000000" w:rsidDel="00000000" w:rsidP="00000000" w:rsidRDefault="00000000" w:rsidRPr="00000000" w14:paraId="00000A97">
                <w:pPr>
                  <w:rPr/>
                </w:pPr>
                <w:r w:rsidDel="00000000" w:rsidR="00000000" w:rsidRPr="00000000">
                  <w:rPr>
                    <w:rtl w:val="0"/>
                  </w:rPr>
                  <w:t xml:space="preserve">Representative</w:t>
                </w:r>
              </w:p>
            </w:sdtContent>
          </w:sdt>
        </w:tc>
        <w:tc>
          <w:tcPr/>
          <w:sdt>
            <w:sdtPr>
              <w:tag w:val="goog_rdk_3106"/>
            </w:sdtPr>
            <w:sdtContent>
              <w:p w:rsidR="00000000" w:rsidDel="00000000" w:rsidP="00000000" w:rsidRDefault="00000000" w:rsidRPr="00000000" w14:paraId="00000A98">
                <w:pPr>
                  <w:rPr>
                    <w:u w:val="single"/>
                  </w:rPr>
                </w:pPr>
                <w:r w:rsidDel="00000000" w:rsidR="00000000" w:rsidRPr="00000000">
                  <w:rPr>
                    <w:u w:val="single"/>
                    <w:rtl w:val="0"/>
                  </w:rPr>
                  <w:t xml:space="preserve">cocuricyi@gmail.com, oliviergashema@gmail.com</w:t>
                </w:r>
              </w:p>
            </w:sdtContent>
          </w:sdt>
        </w:tc>
        <w:tc>
          <w:tcPr/>
          <w:sdt>
            <w:sdtPr>
              <w:tag w:val="goog_rdk_3107"/>
            </w:sdtPr>
            <w:sdtContent>
              <w:p w:rsidR="00000000" w:rsidDel="00000000" w:rsidP="00000000" w:rsidRDefault="00000000" w:rsidRPr="00000000" w14:paraId="00000A99">
                <w:pPr>
                  <w:rPr/>
                </w:pPr>
                <w:r w:rsidDel="00000000" w:rsidR="00000000" w:rsidRPr="00000000">
                  <w:rPr>
                    <w:rtl w:val="0"/>
                  </w:rPr>
                  <w:t xml:space="preserve">0788667123</w:t>
                </w:r>
              </w:p>
            </w:sdtContent>
          </w:sdt>
        </w:tc>
      </w:tr>
      <w:tr>
        <w:trPr>
          <w:cantSplit w:val="0"/>
          <w:trHeight w:val="315" w:hRule="atLeast"/>
          <w:tblHeader w:val="0"/>
        </w:trPr>
        <w:tc>
          <w:tcPr/>
          <w:sdt>
            <w:sdtPr>
              <w:tag w:val="goog_rdk_3108"/>
            </w:sdtPr>
            <w:sdtContent>
              <w:p w:rsidR="00000000" w:rsidDel="00000000" w:rsidP="00000000" w:rsidRDefault="00000000" w:rsidRPr="00000000" w14:paraId="00000A9A">
                <w:pPr>
                  <w:rPr/>
                </w:pPr>
                <w:r w:rsidDel="00000000" w:rsidR="00000000" w:rsidRPr="00000000">
                  <w:rPr>
                    <w:rtl w:val="0"/>
                  </w:rPr>
                  <w:t xml:space="preserve">42</w:t>
                </w:r>
              </w:p>
            </w:sdtContent>
          </w:sdt>
        </w:tc>
        <w:tc>
          <w:tcPr/>
          <w:sdt>
            <w:sdtPr>
              <w:tag w:val="goog_rdk_3109"/>
            </w:sdtPr>
            <w:sdtContent>
              <w:p w:rsidR="00000000" w:rsidDel="00000000" w:rsidP="00000000" w:rsidRDefault="00000000" w:rsidRPr="00000000" w14:paraId="00000A9B">
                <w:pPr>
                  <w:rPr/>
                </w:pPr>
                <w:r w:rsidDel="00000000" w:rsidR="00000000" w:rsidRPr="00000000">
                  <w:rPr>
                    <w:rtl w:val="0"/>
                  </w:rPr>
                  <w:t xml:space="preserve">Tuyizere Emmanuel</w:t>
                </w:r>
              </w:p>
            </w:sdtContent>
          </w:sdt>
        </w:tc>
        <w:tc>
          <w:tcPr/>
          <w:sdt>
            <w:sdtPr>
              <w:tag w:val="goog_rdk_3110"/>
            </w:sdtPr>
            <w:sdtContent>
              <w:p w:rsidR="00000000" w:rsidDel="00000000" w:rsidP="00000000" w:rsidRDefault="00000000" w:rsidRPr="00000000" w14:paraId="00000A9C">
                <w:pPr>
                  <w:rPr/>
                </w:pPr>
                <w:r w:rsidDel="00000000" w:rsidR="00000000" w:rsidRPr="00000000">
                  <w:rPr>
                    <w:rtl w:val="0"/>
                  </w:rPr>
                  <w:t xml:space="preserve">Coop. Enviro Bugesera</w:t>
                </w:r>
              </w:p>
            </w:sdtContent>
          </w:sdt>
        </w:tc>
        <w:tc>
          <w:tcPr/>
          <w:sdt>
            <w:sdtPr>
              <w:tag w:val="goog_rdk_3111"/>
            </w:sdtPr>
            <w:sdtContent>
              <w:p w:rsidR="00000000" w:rsidDel="00000000" w:rsidP="00000000" w:rsidRDefault="00000000" w:rsidRPr="00000000" w14:paraId="00000A9D">
                <w:pPr>
                  <w:rPr/>
                </w:pPr>
                <w:r w:rsidDel="00000000" w:rsidR="00000000" w:rsidRPr="00000000">
                  <w:rPr>
                    <w:rtl w:val="0"/>
                  </w:rPr>
                  <w:t xml:space="preserve">Representative</w:t>
                </w:r>
              </w:p>
            </w:sdtContent>
          </w:sdt>
        </w:tc>
        <w:tc>
          <w:tcPr/>
          <w:sdt>
            <w:sdtPr>
              <w:tag w:val="goog_rdk_3112"/>
            </w:sdtPr>
            <w:sdtContent>
              <w:p w:rsidR="00000000" w:rsidDel="00000000" w:rsidP="00000000" w:rsidRDefault="00000000" w:rsidRPr="00000000" w14:paraId="00000A9E">
                <w:pPr>
                  <w:rPr>
                    <w:u w:val="single"/>
                  </w:rPr>
                </w:pPr>
                <w:r w:rsidDel="00000000" w:rsidR="00000000" w:rsidRPr="00000000">
                  <w:rPr>
                    <w:u w:val="single"/>
                    <w:rtl w:val="0"/>
                  </w:rPr>
                  <w:t xml:space="preserve"> </w:t>
                </w:r>
              </w:p>
            </w:sdtContent>
          </w:sdt>
        </w:tc>
        <w:tc>
          <w:tcPr/>
          <w:sdt>
            <w:sdtPr>
              <w:tag w:val="goog_rdk_3113"/>
            </w:sdtPr>
            <w:sdtContent>
              <w:p w:rsidR="00000000" w:rsidDel="00000000" w:rsidP="00000000" w:rsidRDefault="00000000" w:rsidRPr="00000000" w14:paraId="00000A9F">
                <w:pPr>
                  <w:rPr/>
                </w:pPr>
                <w:r w:rsidDel="00000000" w:rsidR="00000000" w:rsidRPr="00000000">
                  <w:rPr>
                    <w:rtl w:val="0"/>
                  </w:rPr>
                  <w:t xml:space="preserve">0782525562</w:t>
                </w:r>
              </w:p>
            </w:sdtContent>
          </w:sdt>
        </w:tc>
      </w:tr>
      <w:tr>
        <w:trPr>
          <w:cantSplit w:val="0"/>
          <w:trHeight w:val="312" w:hRule="atLeast"/>
          <w:tblHeader w:val="0"/>
        </w:trPr>
        <w:tc>
          <w:tcPr>
            <w:gridSpan w:val="6"/>
            <w:shd w:fill="bfbfbf" w:val="clear"/>
          </w:tcPr>
          <w:sdt>
            <w:sdtPr>
              <w:tag w:val="goog_rdk_3114"/>
            </w:sdtPr>
            <w:sdtContent>
              <w:p w:rsidR="00000000" w:rsidDel="00000000" w:rsidP="00000000" w:rsidRDefault="00000000" w:rsidRPr="00000000" w14:paraId="00000AA0">
                <w:pPr>
                  <w:rPr/>
                </w:pPr>
                <w:r w:rsidDel="00000000" w:rsidR="00000000" w:rsidRPr="00000000">
                  <w:rPr>
                    <w:rtl w:val="0"/>
                  </w:rPr>
                  <w:t xml:space="preserve"> </w:t>
                </w:r>
                <w:r w:rsidDel="00000000" w:rsidR="00000000" w:rsidRPr="00000000">
                  <w:rPr>
                    <w:b w:val="1"/>
                    <w:rtl w:val="0"/>
                  </w:rPr>
                  <w:t xml:space="preserve">AGRICULTURAL KNOWLEDGE INSTITUTIONS CATEGORY</w:t>
                </w:r>
                <w:r w:rsidDel="00000000" w:rsidR="00000000" w:rsidRPr="00000000">
                  <w:rPr>
                    <w:rtl w:val="0"/>
                  </w:rPr>
                  <w:t xml:space="preserve"> </w:t>
                </w:r>
              </w:p>
            </w:sdtContent>
          </w:sdt>
        </w:tc>
      </w:tr>
      <w:tr>
        <w:trPr>
          <w:cantSplit w:val="0"/>
          <w:trHeight w:val="300" w:hRule="atLeast"/>
          <w:tblHeader w:val="0"/>
        </w:trPr>
        <w:tc>
          <w:tcPr/>
          <w:sdt>
            <w:sdtPr>
              <w:tag w:val="goog_rdk_3120"/>
            </w:sdtPr>
            <w:sdtContent>
              <w:p w:rsidR="00000000" w:rsidDel="00000000" w:rsidP="00000000" w:rsidRDefault="00000000" w:rsidRPr="00000000" w14:paraId="00000AA6">
                <w:pPr>
                  <w:rPr/>
                </w:pPr>
                <w:r w:rsidDel="00000000" w:rsidR="00000000" w:rsidRPr="00000000">
                  <w:rPr>
                    <w:rtl w:val="0"/>
                  </w:rPr>
                  <w:t xml:space="preserve">43</w:t>
                </w:r>
              </w:p>
            </w:sdtContent>
          </w:sdt>
        </w:tc>
        <w:tc>
          <w:tcPr/>
          <w:sdt>
            <w:sdtPr>
              <w:tag w:val="goog_rdk_3121"/>
            </w:sdtPr>
            <w:sdtContent>
              <w:p w:rsidR="00000000" w:rsidDel="00000000" w:rsidP="00000000" w:rsidRDefault="00000000" w:rsidRPr="00000000" w14:paraId="00000AA7">
                <w:pPr>
                  <w:rPr/>
                </w:pPr>
                <w:r w:rsidDel="00000000" w:rsidR="00000000" w:rsidRPr="00000000">
                  <w:rPr>
                    <w:rtl w:val="0"/>
                  </w:rPr>
                  <w:t xml:space="preserve">Norbert Sendege</w:t>
                </w:r>
              </w:p>
            </w:sdtContent>
          </w:sdt>
        </w:tc>
        <w:tc>
          <w:tcPr/>
          <w:sdt>
            <w:sdtPr>
              <w:tag w:val="goog_rdk_3122"/>
            </w:sdtPr>
            <w:sdtContent>
              <w:p w:rsidR="00000000" w:rsidDel="00000000" w:rsidP="00000000" w:rsidRDefault="00000000" w:rsidRPr="00000000" w14:paraId="00000AA8">
                <w:pPr>
                  <w:rPr/>
                </w:pPr>
                <w:r w:rsidDel="00000000" w:rsidR="00000000" w:rsidRPr="00000000">
                  <w:rPr>
                    <w:rtl w:val="0"/>
                  </w:rPr>
                  <w:t xml:space="preserve">RAB</w:t>
                </w:r>
              </w:p>
            </w:sdtContent>
          </w:sdt>
        </w:tc>
        <w:tc>
          <w:tcPr/>
          <w:sdt>
            <w:sdtPr>
              <w:tag w:val="goog_rdk_3123"/>
            </w:sdtPr>
            <w:sdtContent>
              <w:p w:rsidR="00000000" w:rsidDel="00000000" w:rsidP="00000000" w:rsidRDefault="00000000" w:rsidRPr="00000000" w14:paraId="00000AA9">
                <w:pPr>
                  <w:rPr/>
                </w:pPr>
                <w:r w:rsidDel="00000000" w:rsidR="00000000" w:rsidRPr="00000000">
                  <w:rPr>
                    <w:rtl w:val="0"/>
                  </w:rPr>
                  <w:t xml:space="preserve">Station Manager Rubirizi</w:t>
                </w:r>
              </w:p>
            </w:sdtContent>
          </w:sdt>
        </w:tc>
        <w:tc>
          <w:tcPr/>
          <w:sdt>
            <w:sdtPr>
              <w:tag w:val="goog_rdk_3124"/>
            </w:sdtPr>
            <w:sdtContent>
              <w:p w:rsidR="00000000" w:rsidDel="00000000" w:rsidP="00000000" w:rsidRDefault="00000000" w:rsidRPr="00000000" w14:paraId="00000AAA">
                <w:pPr>
                  <w:rPr/>
                </w:pPr>
                <w:r w:rsidDel="00000000" w:rsidR="00000000" w:rsidRPr="00000000">
                  <w:rPr>
                    <w:rtl w:val="0"/>
                  </w:rPr>
                  <w:t xml:space="preserve">norbert.sendege@rab.gov.rw </w:t>
                </w:r>
              </w:p>
            </w:sdtContent>
          </w:sdt>
        </w:tc>
        <w:tc>
          <w:tcPr/>
          <w:sdt>
            <w:sdtPr>
              <w:tag w:val="goog_rdk_3125"/>
            </w:sdtPr>
            <w:sdtContent>
              <w:p w:rsidR="00000000" w:rsidDel="00000000" w:rsidP="00000000" w:rsidRDefault="00000000" w:rsidRPr="00000000" w14:paraId="00000AAB">
                <w:pPr>
                  <w:rPr/>
                </w:pPr>
                <w:r w:rsidDel="00000000" w:rsidR="00000000" w:rsidRPr="00000000">
                  <w:rPr>
                    <w:rtl w:val="0"/>
                  </w:rPr>
                  <w:t xml:space="preserve"> </w:t>
                </w:r>
              </w:p>
            </w:sdtContent>
          </w:sdt>
        </w:tc>
      </w:tr>
      <w:tr>
        <w:trPr>
          <w:cantSplit w:val="0"/>
          <w:trHeight w:val="300" w:hRule="atLeast"/>
          <w:tblHeader w:val="0"/>
        </w:trPr>
        <w:tc>
          <w:tcPr/>
          <w:sdt>
            <w:sdtPr>
              <w:tag w:val="goog_rdk_3126"/>
            </w:sdtPr>
            <w:sdtContent>
              <w:p w:rsidR="00000000" w:rsidDel="00000000" w:rsidP="00000000" w:rsidRDefault="00000000" w:rsidRPr="00000000" w14:paraId="00000AAC">
                <w:pPr>
                  <w:rPr/>
                </w:pPr>
                <w:r w:rsidDel="00000000" w:rsidR="00000000" w:rsidRPr="00000000">
                  <w:rPr>
                    <w:rtl w:val="0"/>
                  </w:rPr>
                  <w:t xml:space="preserve">44</w:t>
                </w:r>
              </w:p>
            </w:sdtContent>
          </w:sdt>
        </w:tc>
        <w:tc>
          <w:tcPr/>
          <w:sdt>
            <w:sdtPr>
              <w:tag w:val="goog_rdk_3127"/>
            </w:sdtPr>
            <w:sdtContent>
              <w:p w:rsidR="00000000" w:rsidDel="00000000" w:rsidP="00000000" w:rsidRDefault="00000000" w:rsidRPr="00000000" w14:paraId="00000AAD">
                <w:pPr>
                  <w:rPr/>
                </w:pPr>
                <w:r w:rsidDel="00000000" w:rsidR="00000000" w:rsidRPr="00000000">
                  <w:rPr>
                    <w:rtl w:val="0"/>
                  </w:rPr>
                  <w:t xml:space="preserve">Maurice Barikwisi</w:t>
                </w:r>
              </w:p>
            </w:sdtContent>
          </w:sdt>
        </w:tc>
        <w:tc>
          <w:tcPr/>
          <w:sdt>
            <w:sdtPr>
              <w:tag w:val="goog_rdk_3128"/>
            </w:sdtPr>
            <w:sdtContent>
              <w:p w:rsidR="00000000" w:rsidDel="00000000" w:rsidP="00000000" w:rsidRDefault="00000000" w:rsidRPr="00000000" w14:paraId="00000AAE">
                <w:pPr>
                  <w:rPr/>
                </w:pPr>
                <w:r w:rsidDel="00000000" w:rsidR="00000000" w:rsidRPr="00000000">
                  <w:rPr>
                    <w:rtl w:val="0"/>
                  </w:rPr>
                  <w:t xml:space="preserve">RAB</w:t>
                </w:r>
              </w:p>
            </w:sdtContent>
          </w:sdt>
        </w:tc>
        <w:tc>
          <w:tcPr/>
          <w:sdt>
            <w:sdtPr>
              <w:tag w:val="goog_rdk_3129"/>
            </w:sdtPr>
            <w:sdtContent>
              <w:p w:rsidR="00000000" w:rsidDel="00000000" w:rsidP="00000000" w:rsidRDefault="00000000" w:rsidRPr="00000000" w14:paraId="00000AAF">
                <w:pPr>
                  <w:rPr/>
                </w:pPr>
                <w:r w:rsidDel="00000000" w:rsidR="00000000" w:rsidRPr="00000000">
                  <w:rPr>
                    <w:rtl w:val="0"/>
                  </w:rPr>
                  <w:t xml:space="preserve">RwaSIS Lab Technician</w:t>
                </w:r>
              </w:p>
            </w:sdtContent>
          </w:sdt>
        </w:tc>
        <w:tc>
          <w:tcPr/>
          <w:sdt>
            <w:sdtPr>
              <w:tag w:val="goog_rdk_3130"/>
            </w:sdtPr>
            <w:sdtContent>
              <w:p w:rsidR="00000000" w:rsidDel="00000000" w:rsidP="00000000" w:rsidRDefault="00000000" w:rsidRPr="00000000" w14:paraId="00000AB0">
                <w:pPr>
                  <w:rPr/>
                </w:pPr>
                <w:r w:rsidDel="00000000" w:rsidR="00000000" w:rsidRPr="00000000">
                  <w:rPr>
                    <w:rtl w:val="0"/>
                  </w:rPr>
                  <w:t xml:space="preserve">maurice.barikwisi@rab.gov.rw </w:t>
                </w:r>
              </w:p>
            </w:sdtContent>
          </w:sdt>
        </w:tc>
        <w:tc>
          <w:tcPr/>
          <w:sdt>
            <w:sdtPr>
              <w:tag w:val="goog_rdk_3131"/>
            </w:sdtPr>
            <w:sdtContent>
              <w:p w:rsidR="00000000" w:rsidDel="00000000" w:rsidP="00000000" w:rsidRDefault="00000000" w:rsidRPr="00000000" w14:paraId="00000AB1">
                <w:pPr>
                  <w:rPr/>
                </w:pPr>
                <w:r w:rsidDel="00000000" w:rsidR="00000000" w:rsidRPr="00000000">
                  <w:rPr>
                    <w:rtl w:val="0"/>
                  </w:rPr>
                  <w:t xml:space="preserve"> </w:t>
                </w:r>
              </w:p>
            </w:sdtContent>
          </w:sdt>
        </w:tc>
      </w:tr>
      <w:tr>
        <w:trPr>
          <w:cantSplit w:val="0"/>
          <w:trHeight w:val="390" w:hRule="atLeast"/>
          <w:tblHeader w:val="0"/>
        </w:trPr>
        <w:tc>
          <w:tcPr/>
          <w:sdt>
            <w:sdtPr>
              <w:tag w:val="goog_rdk_3132"/>
            </w:sdtPr>
            <w:sdtContent>
              <w:p w:rsidR="00000000" w:rsidDel="00000000" w:rsidP="00000000" w:rsidRDefault="00000000" w:rsidRPr="00000000" w14:paraId="00000AB2">
                <w:pPr>
                  <w:rPr/>
                </w:pPr>
                <w:r w:rsidDel="00000000" w:rsidR="00000000" w:rsidRPr="00000000">
                  <w:rPr>
                    <w:rtl w:val="0"/>
                  </w:rPr>
                  <w:t xml:space="preserve">45</w:t>
                </w:r>
              </w:p>
            </w:sdtContent>
          </w:sdt>
        </w:tc>
        <w:tc>
          <w:tcPr/>
          <w:sdt>
            <w:sdtPr>
              <w:tag w:val="goog_rdk_3133"/>
            </w:sdtPr>
            <w:sdtContent>
              <w:p w:rsidR="00000000" w:rsidDel="00000000" w:rsidP="00000000" w:rsidRDefault="00000000" w:rsidRPr="00000000" w14:paraId="00000AB3">
                <w:pPr>
                  <w:rPr/>
                </w:pPr>
                <w:r w:rsidDel="00000000" w:rsidR="00000000" w:rsidRPr="00000000">
                  <w:rPr>
                    <w:rtl w:val="0"/>
                  </w:rPr>
                  <w:t xml:space="preserve">Twizerimana Alexis</w:t>
                </w:r>
              </w:p>
            </w:sdtContent>
          </w:sdt>
        </w:tc>
        <w:tc>
          <w:tcPr/>
          <w:sdt>
            <w:sdtPr>
              <w:tag w:val="goog_rdk_3134"/>
            </w:sdtPr>
            <w:sdtContent>
              <w:p w:rsidR="00000000" w:rsidDel="00000000" w:rsidP="00000000" w:rsidRDefault="00000000" w:rsidRPr="00000000" w14:paraId="00000AB4">
                <w:pPr>
                  <w:rPr/>
                </w:pPr>
                <w:r w:rsidDel="00000000" w:rsidR="00000000" w:rsidRPr="00000000">
                  <w:rPr>
                    <w:rtl w:val="0"/>
                  </w:rPr>
                  <w:t xml:space="preserve">RAB</w:t>
                </w:r>
              </w:p>
            </w:sdtContent>
          </w:sdt>
        </w:tc>
        <w:tc>
          <w:tcPr/>
          <w:sdt>
            <w:sdtPr>
              <w:tag w:val="goog_rdk_3135"/>
            </w:sdtPr>
            <w:sdtContent>
              <w:p w:rsidR="00000000" w:rsidDel="00000000" w:rsidP="00000000" w:rsidRDefault="00000000" w:rsidRPr="00000000" w14:paraId="00000AB5">
                <w:pPr>
                  <w:rPr/>
                </w:pPr>
                <w:r w:rsidDel="00000000" w:rsidR="00000000" w:rsidRPr="00000000">
                  <w:rPr>
                    <w:rtl w:val="0"/>
                  </w:rPr>
                  <w:t xml:space="preserve">Research</w:t>
                </w:r>
              </w:p>
            </w:sdtContent>
          </w:sdt>
        </w:tc>
        <w:tc>
          <w:tcPr/>
          <w:sdt>
            <w:sdtPr>
              <w:tag w:val="goog_rdk_3136"/>
            </w:sdtPr>
            <w:sdtContent>
              <w:p w:rsidR="00000000" w:rsidDel="00000000" w:rsidP="00000000" w:rsidRDefault="00000000" w:rsidRPr="00000000" w14:paraId="00000AB6">
                <w:pPr>
                  <w:rPr/>
                </w:pPr>
                <w:r w:rsidDel="00000000" w:rsidR="00000000" w:rsidRPr="00000000">
                  <w:rPr>
                    <w:rtl w:val="0"/>
                  </w:rPr>
                  <w:t xml:space="preserve">twizerimanaalexis76@gmail.com </w:t>
                </w:r>
              </w:p>
            </w:sdtContent>
          </w:sdt>
        </w:tc>
        <w:tc>
          <w:tcPr/>
          <w:sdt>
            <w:sdtPr>
              <w:tag w:val="goog_rdk_3137"/>
            </w:sdtPr>
            <w:sdtContent>
              <w:p w:rsidR="00000000" w:rsidDel="00000000" w:rsidP="00000000" w:rsidRDefault="00000000" w:rsidRPr="00000000" w14:paraId="00000AB7">
                <w:pPr>
                  <w:rPr/>
                </w:pPr>
                <w:r w:rsidDel="00000000" w:rsidR="00000000" w:rsidRPr="00000000">
                  <w:rPr>
                    <w:rtl w:val="0"/>
                  </w:rPr>
                  <w:t xml:space="preserve"> </w:t>
                </w:r>
              </w:p>
            </w:sdtContent>
          </w:sdt>
        </w:tc>
      </w:tr>
      <w:tr>
        <w:trPr>
          <w:cantSplit w:val="0"/>
          <w:trHeight w:val="390" w:hRule="atLeast"/>
          <w:tblHeader w:val="0"/>
        </w:trPr>
        <w:tc>
          <w:tcPr/>
          <w:sdt>
            <w:sdtPr>
              <w:tag w:val="goog_rdk_3138"/>
            </w:sdtPr>
            <w:sdtContent>
              <w:p w:rsidR="00000000" w:rsidDel="00000000" w:rsidP="00000000" w:rsidRDefault="00000000" w:rsidRPr="00000000" w14:paraId="00000AB8">
                <w:pPr>
                  <w:rPr/>
                </w:pPr>
                <w:r w:rsidDel="00000000" w:rsidR="00000000" w:rsidRPr="00000000">
                  <w:rPr>
                    <w:rtl w:val="0"/>
                  </w:rPr>
                  <w:t xml:space="preserve">46</w:t>
                </w:r>
              </w:p>
            </w:sdtContent>
          </w:sdt>
        </w:tc>
        <w:tc>
          <w:tcPr/>
          <w:sdt>
            <w:sdtPr>
              <w:tag w:val="goog_rdk_3139"/>
            </w:sdtPr>
            <w:sdtContent>
              <w:p w:rsidR="00000000" w:rsidDel="00000000" w:rsidP="00000000" w:rsidRDefault="00000000" w:rsidRPr="00000000" w14:paraId="00000AB9">
                <w:pPr>
                  <w:rPr/>
                </w:pPr>
                <w:r w:rsidDel="00000000" w:rsidR="00000000" w:rsidRPr="00000000">
                  <w:rPr>
                    <w:rtl w:val="0"/>
                  </w:rPr>
                  <w:t xml:space="preserve">Chantal Karigirwa</w:t>
                </w:r>
              </w:p>
            </w:sdtContent>
          </w:sdt>
        </w:tc>
        <w:tc>
          <w:tcPr/>
          <w:sdt>
            <w:sdtPr>
              <w:tag w:val="goog_rdk_3140"/>
            </w:sdtPr>
            <w:sdtContent>
              <w:p w:rsidR="00000000" w:rsidDel="00000000" w:rsidP="00000000" w:rsidRDefault="00000000" w:rsidRPr="00000000" w14:paraId="00000ABA">
                <w:pPr>
                  <w:rPr/>
                </w:pPr>
                <w:r w:rsidDel="00000000" w:rsidR="00000000" w:rsidRPr="00000000">
                  <w:rPr>
                    <w:rtl w:val="0"/>
                  </w:rPr>
                  <w:t xml:space="preserve">RAB</w:t>
                </w:r>
              </w:p>
            </w:sdtContent>
          </w:sdt>
        </w:tc>
        <w:tc>
          <w:tcPr/>
          <w:sdt>
            <w:sdtPr>
              <w:tag w:val="goog_rdk_3141"/>
            </w:sdtPr>
            <w:sdtContent>
              <w:p w:rsidR="00000000" w:rsidDel="00000000" w:rsidP="00000000" w:rsidRDefault="00000000" w:rsidRPr="00000000" w14:paraId="00000ABB">
                <w:pPr>
                  <w:rPr/>
                </w:pPr>
                <w:r w:rsidDel="00000000" w:rsidR="00000000" w:rsidRPr="00000000">
                  <w:rPr>
                    <w:rtl w:val="0"/>
                  </w:rPr>
                  <w:t xml:space="preserve">Assistant</w:t>
                </w:r>
              </w:p>
            </w:sdtContent>
          </w:sdt>
        </w:tc>
        <w:tc>
          <w:tcPr/>
          <w:sdt>
            <w:sdtPr>
              <w:tag w:val="goog_rdk_3142"/>
            </w:sdtPr>
            <w:sdtContent>
              <w:p w:rsidR="00000000" w:rsidDel="00000000" w:rsidP="00000000" w:rsidRDefault="00000000" w:rsidRPr="00000000" w14:paraId="00000ABC">
                <w:pPr>
                  <w:rPr/>
                </w:pPr>
                <w:r w:rsidDel="00000000" w:rsidR="00000000" w:rsidRPr="00000000">
                  <w:rPr>
                    <w:rtl w:val="0"/>
                  </w:rPr>
                  <w:t xml:space="preserve">chantal.karigirwa@rab.gov.rw </w:t>
                </w:r>
              </w:p>
            </w:sdtContent>
          </w:sdt>
        </w:tc>
        <w:tc>
          <w:tcPr/>
          <w:sdt>
            <w:sdtPr>
              <w:tag w:val="goog_rdk_3143"/>
            </w:sdtPr>
            <w:sdtContent>
              <w:p w:rsidR="00000000" w:rsidDel="00000000" w:rsidP="00000000" w:rsidRDefault="00000000" w:rsidRPr="00000000" w14:paraId="00000ABD">
                <w:pPr>
                  <w:rPr/>
                </w:pPr>
                <w:r w:rsidDel="00000000" w:rsidR="00000000" w:rsidRPr="00000000">
                  <w:rPr>
                    <w:rtl w:val="0"/>
                  </w:rPr>
                  <w:t xml:space="preserve"> </w:t>
                </w:r>
              </w:p>
            </w:sdtContent>
          </w:sdt>
        </w:tc>
      </w:tr>
      <w:tr>
        <w:trPr>
          <w:cantSplit w:val="0"/>
          <w:trHeight w:val="390" w:hRule="atLeast"/>
          <w:tblHeader w:val="0"/>
        </w:trPr>
        <w:tc>
          <w:tcPr/>
          <w:sdt>
            <w:sdtPr>
              <w:tag w:val="goog_rdk_3144"/>
            </w:sdtPr>
            <w:sdtContent>
              <w:p w:rsidR="00000000" w:rsidDel="00000000" w:rsidP="00000000" w:rsidRDefault="00000000" w:rsidRPr="00000000" w14:paraId="00000ABE">
                <w:pPr>
                  <w:rPr/>
                </w:pPr>
                <w:r w:rsidDel="00000000" w:rsidR="00000000" w:rsidRPr="00000000">
                  <w:rPr>
                    <w:rtl w:val="0"/>
                  </w:rPr>
                  <w:t xml:space="preserve">47</w:t>
                </w:r>
              </w:p>
            </w:sdtContent>
          </w:sdt>
        </w:tc>
        <w:tc>
          <w:tcPr/>
          <w:sdt>
            <w:sdtPr>
              <w:tag w:val="goog_rdk_3145"/>
            </w:sdtPr>
            <w:sdtContent>
              <w:p w:rsidR="00000000" w:rsidDel="00000000" w:rsidP="00000000" w:rsidRDefault="00000000" w:rsidRPr="00000000" w14:paraId="00000ABF">
                <w:pPr>
                  <w:rPr/>
                </w:pPr>
                <w:r w:rsidDel="00000000" w:rsidR="00000000" w:rsidRPr="00000000">
                  <w:rPr>
                    <w:rtl w:val="0"/>
                  </w:rPr>
                  <w:t xml:space="preserve">Karangwa Janvier</w:t>
                </w:r>
              </w:p>
            </w:sdtContent>
          </w:sdt>
        </w:tc>
        <w:tc>
          <w:tcPr/>
          <w:sdt>
            <w:sdtPr>
              <w:tag w:val="goog_rdk_3146"/>
            </w:sdtPr>
            <w:sdtContent>
              <w:p w:rsidR="00000000" w:rsidDel="00000000" w:rsidP="00000000" w:rsidRDefault="00000000" w:rsidRPr="00000000" w14:paraId="00000AC0">
                <w:pPr>
                  <w:rPr/>
                </w:pPr>
                <w:r w:rsidDel="00000000" w:rsidR="00000000" w:rsidRPr="00000000">
                  <w:rPr>
                    <w:rtl w:val="0"/>
                  </w:rPr>
                  <w:t xml:space="preserve">RAB</w:t>
                </w:r>
              </w:p>
            </w:sdtContent>
          </w:sdt>
        </w:tc>
        <w:tc>
          <w:tcPr/>
          <w:sdt>
            <w:sdtPr>
              <w:tag w:val="goog_rdk_3147"/>
            </w:sdtPr>
            <w:sdtContent>
              <w:p w:rsidR="00000000" w:rsidDel="00000000" w:rsidP="00000000" w:rsidRDefault="00000000" w:rsidRPr="00000000" w14:paraId="00000AC1">
                <w:pPr>
                  <w:rPr/>
                </w:pPr>
                <w:r w:rsidDel="00000000" w:rsidR="00000000" w:rsidRPr="00000000">
                  <w:rPr>
                    <w:rtl w:val="0"/>
                  </w:rPr>
                  <w:t xml:space="preserve">Communication Specialist</w:t>
                </w:r>
              </w:p>
            </w:sdtContent>
          </w:sdt>
        </w:tc>
        <w:tc>
          <w:tcPr/>
          <w:sdt>
            <w:sdtPr>
              <w:tag w:val="goog_rdk_3148"/>
            </w:sdtPr>
            <w:sdtContent>
              <w:p w:rsidR="00000000" w:rsidDel="00000000" w:rsidP="00000000" w:rsidRDefault="00000000" w:rsidRPr="00000000" w14:paraId="00000AC2">
                <w:pPr>
                  <w:rPr>
                    <w:u w:val="single"/>
                  </w:rPr>
                </w:pPr>
                <w:hyperlink r:id="rId156">
                  <w:r w:rsidDel="00000000" w:rsidR="00000000" w:rsidRPr="00000000">
                    <w:rPr>
                      <w:color w:val="0000ff"/>
                      <w:u w:val="single"/>
                      <w:rtl w:val="0"/>
                    </w:rPr>
                    <w:t xml:space="preserve">janvier.karangwa@rab.gov.rw</w:t>
                  </w:r>
                </w:hyperlink>
                <w:r w:rsidDel="00000000" w:rsidR="00000000" w:rsidRPr="00000000">
                  <w:rPr>
                    <w:rtl w:val="0"/>
                  </w:rPr>
                </w:r>
              </w:p>
            </w:sdtContent>
          </w:sdt>
        </w:tc>
        <w:tc>
          <w:tcPr/>
          <w:sdt>
            <w:sdtPr>
              <w:tag w:val="goog_rdk_3149"/>
            </w:sdtPr>
            <w:sdtContent>
              <w:p w:rsidR="00000000" w:rsidDel="00000000" w:rsidP="00000000" w:rsidRDefault="00000000" w:rsidRPr="00000000" w14:paraId="00000AC3">
                <w:pPr>
                  <w:rPr/>
                </w:pPr>
                <w:r w:rsidDel="00000000" w:rsidR="00000000" w:rsidRPr="00000000">
                  <w:rPr>
                    <w:rtl w:val="0"/>
                  </w:rPr>
                  <w:t xml:space="preserve"> </w:t>
                </w:r>
              </w:p>
            </w:sdtContent>
          </w:sdt>
        </w:tc>
      </w:tr>
      <w:tr>
        <w:trPr>
          <w:cantSplit w:val="0"/>
          <w:trHeight w:val="390" w:hRule="atLeast"/>
          <w:tblHeader w:val="0"/>
        </w:trPr>
        <w:tc>
          <w:tcPr/>
          <w:sdt>
            <w:sdtPr>
              <w:tag w:val="goog_rdk_3150"/>
            </w:sdtPr>
            <w:sdtContent>
              <w:p w:rsidR="00000000" w:rsidDel="00000000" w:rsidP="00000000" w:rsidRDefault="00000000" w:rsidRPr="00000000" w14:paraId="00000AC4">
                <w:pPr>
                  <w:rPr/>
                </w:pPr>
                <w:r w:rsidDel="00000000" w:rsidR="00000000" w:rsidRPr="00000000">
                  <w:rPr>
                    <w:rtl w:val="0"/>
                  </w:rPr>
                  <w:t xml:space="preserve">48</w:t>
                </w:r>
              </w:p>
            </w:sdtContent>
          </w:sdt>
        </w:tc>
        <w:tc>
          <w:tcPr/>
          <w:sdt>
            <w:sdtPr>
              <w:tag w:val="goog_rdk_3151"/>
            </w:sdtPr>
            <w:sdtContent>
              <w:p w:rsidR="00000000" w:rsidDel="00000000" w:rsidP="00000000" w:rsidRDefault="00000000" w:rsidRPr="00000000" w14:paraId="00000AC5">
                <w:pPr>
                  <w:rPr/>
                </w:pPr>
                <w:r w:rsidDel="00000000" w:rsidR="00000000" w:rsidRPr="00000000">
                  <w:rPr>
                    <w:rtl w:val="0"/>
                  </w:rPr>
                  <w:t xml:space="preserve">Josette Uwimana</w:t>
                </w:r>
              </w:p>
            </w:sdtContent>
          </w:sdt>
        </w:tc>
        <w:tc>
          <w:tcPr/>
          <w:sdt>
            <w:sdtPr>
              <w:tag w:val="goog_rdk_3152"/>
            </w:sdtPr>
            <w:sdtContent>
              <w:p w:rsidR="00000000" w:rsidDel="00000000" w:rsidP="00000000" w:rsidRDefault="00000000" w:rsidRPr="00000000" w14:paraId="00000AC6">
                <w:pPr>
                  <w:rPr/>
                </w:pPr>
                <w:r w:rsidDel="00000000" w:rsidR="00000000" w:rsidRPr="00000000">
                  <w:rPr>
                    <w:rtl w:val="0"/>
                  </w:rPr>
                  <w:t xml:space="preserve">RAB</w:t>
                </w:r>
              </w:p>
            </w:sdtContent>
          </w:sdt>
        </w:tc>
        <w:tc>
          <w:tcPr/>
          <w:sdt>
            <w:sdtPr>
              <w:tag w:val="goog_rdk_3153"/>
            </w:sdtPr>
            <w:sdtContent>
              <w:p w:rsidR="00000000" w:rsidDel="00000000" w:rsidP="00000000" w:rsidRDefault="00000000" w:rsidRPr="00000000" w14:paraId="00000AC7">
                <w:pPr>
                  <w:rPr/>
                </w:pPr>
                <w:r w:rsidDel="00000000" w:rsidR="00000000" w:rsidRPr="00000000">
                  <w:rPr>
                    <w:rtl w:val="0"/>
                  </w:rPr>
                  <w:t xml:space="preserve">Researcher</w:t>
                </w:r>
              </w:p>
            </w:sdtContent>
          </w:sdt>
        </w:tc>
        <w:tc>
          <w:tcPr/>
          <w:sdt>
            <w:sdtPr>
              <w:tag w:val="goog_rdk_3154"/>
            </w:sdtPr>
            <w:sdtContent>
              <w:p w:rsidR="00000000" w:rsidDel="00000000" w:rsidP="00000000" w:rsidRDefault="00000000" w:rsidRPr="00000000" w14:paraId="00000AC8">
                <w:pPr>
                  <w:rPr/>
                </w:pPr>
                <w:r w:rsidDel="00000000" w:rsidR="00000000" w:rsidRPr="00000000">
                  <w:rPr>
                    <w:rtl w:val="0"/>
                  </w:rPr>
                  <w:t xml:space="preserve">josette.uwimana@rab.gov.rw</w:t>
                </w:r>
              </w:p>
            </w:sdtContent>
          </w:sdt>
        </w:tc>
        <w:tc>
          <w:tcPr/>
          <w:sdt>
            <w:sdtPr>
              <w:tag w:val="goog_rdk_3155"/>
            </w:sdtPr>
            <w:sdtContent>
              <w:p w:rsidR="00000000" w:rsidDel="00000000" w:rsidP="00000000" w:rsidRDefault="00000000" w:rsidRPr="00000000" w14:paraId="00000AC9">
                <w:pPr>
                  <w:rPr/>
                </w:pPr>
                <w:r w:rsidDel="00000000" w:rsidR="00000000" w:rsidRPr="00000000">
                  <w:rPr>
                    <w:rtl w:val="0"/>
                  </w:rPr>
                  <w:t xml:space="preserve"> </w:t>
                </w:r>
              </w:p>
            </w:sdtContent>
          </w:sdt>
        </w:tc>
      </w:tr>
      <w:tr>
        <w:trPr>
          <w:cantSplit w:val="0"/>
          <w:trHeight w:val="390" w:hRule="atLeast"/>
          <w:tblHeader w:val="0"/>
        </w:trPr>
        <w:tc>
          <w:tcPr/>
          <w:sdt>
            <w:sdtPr>
              <w:tag w:val="goog_rdk_3156"/>
            </w:sdtPr>
            <w:sdtContent>
              <w:p w:rsidR="00000000" w:rsidDel="00000000" w:rsidP="00000000" w:rsidRDefault="00000000" w:rsidRPr="00000000" w14:paraId="00000ACA">
                <w:pPr>
                  <w:rPr/>
                </w:pPr>
                <w:r w:rsidDel="00000000" w:rsidR="00000000" w:rsidRPr="00000000">
                  <w:rPr>
                    <w:rtl w:val="0"/>
                  </w:rPr>
                  <w:t xml:space="preserve">49</w:t>
                </w:r>
              </w:p>
            </w:sdtContent>
          </w:sdt>
        </w:tc>
        <w:tc>
          <w:tcPr/>
          <w:sdt>
            <w:sdtPr>
              <w:tag w:val="goog_rdk_3157"/>
            </w:sdtPr>
            <w:sdtContent>
              <w:p w:rsidR="00000000" w:rsidDel="00000000" w:rsidP="00000000" w:rsidRDefault="00000000" w:rsidRPr="00000000" w14:paraId="00000ACB">
                <w:pPr>
                  <w:rPr/>
                </w:pPr>
                <w:r w:rsidDel="00000000" w:rsidR="00000000" w:rsidRPr="00000000">
                  <w:rPr>
                    <w:rtl w:val="0"/>
                  </w:rPr>
                  <w:t xml:space="preserve">NDUNGUTSE Issa</w:t>
                </w:r>
              </w:p>
            </w:sdtContent>
          </w:sdt>
        </w:tc>
        <w:tc>
          <w:tcPr/>
          <w:sdt>
            <w:sdtPr>
              <w:tag w:val="goog_rdk_3158"/>
            </w:sdtPr>
            <w:sdtContent>
              <w:p w:rsidR="00000000" w:rsidDel="00000000" w:rsidP="00000000" w:rsidRDefault="00000000" w:rsidRPr="00000000" w14:paraId="00000ACC">
                <w:pPr>
                  <w:rPr/>
                </w:pPr>
                <w:r w:rsidDel="00000000" w:rsidR="00000000" w:rsidRPr="00000000">
                  <w:rPr>
                    <w:rtl w:val="0"/>
                  </w:rPr>
                  <w:t xml:space="preserve">SAIP</w:t>
                </w:r>
              </w:p>
            </w:sdtContent>
          </w:sdt>
        </w:tc>
        <w:tc>
          <w:tcPr/>
          <w:sdt>
            <w:sdtPr>
              <w:tag w:val="goog_rdk_3159"/>
            </w:sdtPr>
            <w:sdtContent>
              <w:p w:rsidR="00000000" w:rsidDel="00000000" w:rsidP="00000000" w:rsidRDefault="00000000" w:rsidRPr="00000000" w14:paraId="00000ACD">
                <w:pPr>
                  <w:rPr/>
                </w:pPr>
                <w:r w:rsidDel="00000000" w:rsidR="00000000" w:rsidRPr="00000000">
                  <w:rPr>
                    <w:rtl w:val="0"/>
                  </w:rPr>
                  <w:t xml:space="preserve">Representative</w:t>
                </w:r>
              </w:p>
            </w:sdtContent>
          </w:sdt>
        </w:tc>
        <w:tc>
          <w:tcPr/>
          <w:sdt>
            <w:sdtPr>
              <w:tag w:val="goog_rdk_3160"/>
            </w:sdtPr>
            <w:sdtContent>
              <w:p w:rsidR="00000000" w:rsidDel="00000000" w:rsidP="00000000" w:rsidRDefault="00000000" w:rsidRPr="00000000" w14:paraId="00000ACE">
                <w:pPr>
                  <w:rPr>
                    <w:u w:val="single"/>
                  </w:rPr>
                </w:pPr>
                <w:hyperlink r:id="rId157">
                  <w:r w:rsidDel="00000000" w:rsidR="00000000" w:rsidRPr="00000000">
                    <w:rPr>
                      <w:color w:val="0000ff"/>
                      <w:u w:val="single"/>
                      <w:rtl w:val="0"/>
                    </w:rPr>
                    <w:t xml:space="preserve">ndungutseissa371@gmail.com</w:t>
                  </w:r>
                </w:hyperlink>
                <w:r w:rsidDel="00000000" w:rsidR="00000000" w:rsidRPr="00000000">
                  <w:rPr>
                    <w:rtl w:val="0"/>
                  </w:rPr>
                </w:r>
              </w:p>
            </w:sdtContent>
          </w:sdt>
        </w:tc>
        <w:tc>
          <w:tcPr/>
          <w:sdt>
            <w:sdtPr>
              <w:tag w:val="goog_rdk_3161"/>
            </w:sdtPr>
            <w:sdtContent>
              <w:p w:rsidR="00000000" w:rsidDel="00000000" w:rsidP="00000000" w:rsidRDefault="00000000" w:rsidRPr="00000000" w14:paraId="00000ACF">
                <w:pPr>
                  <w:rPr/>
                </w:pPr>
                <w:r w:rsidDel="00000000" w:rsidR="00000000" w:rsidRPr="00000000">
                  <w:rPr>
                    <w:rtl w:val="0"/>
                  </w:rPr>
                  <w:t xml:space="preserve">0788863027</w:t>
                </w:r>
              </w:p>
            </w:sdtContent>
          </w:sdt>
        </w:tc>
      </w:tr>
      <w:tr>
        <w:trPr>
          <w:cantSplit w:val="0"/>
          <w:trHeight w:val="390" w:hRule="atLeast"/>
          <w:tblHeader w:val="0"/>
        </w:trPr>
        <w:tc>
          <w:tcPr/>
          <w:sdt>
            <w:sdtPr>
              <w:tag w:val="goog_rdk_3162"/>
            </w:sdtPr>
            <w:sdtContent>
              <w:p w:rsidR="00000000" w:rsidDel="00000000" w:rsidP="00000000" w:rsidRDefault="00000000" w:rsidRPr="00000000" w14:paraId="00000AD0">
                <w:pPr>
                  <w:rPr/>
                </w:pPr>
                <w:r w:rsidDel="00000000" w:rsidR="00000000" w:rsidRPr="00000000">
                  <w:rPr>
                    <w:rtl w:val="0"/>
                  </w:rPr>
                  <w:t xml:space="preserve">50</w:t>
                </w:r>
              </w:p>
            </w:sdtContent>
          </w:sdt>
        </w:tc>
        <w:tc>
          <w:tcPr/>
          <w:sdt>
            <w:sdtPr>
              <w:tag w:val="goog_rdk_3163"/>
            </w:sdtPr>
            <w:sdtContent>
              <w:p w:rsidR="00000000" w:rsidDel="00000000" w:rsidP="00000000" w:rsidRDefault="00000000" w:rsidRPr="00000000" w14:paraId="00000AD1">
                <w:pPr>
                  <w:rPr/>
                </w:pPr>
                <w:r w:rsidDel="00000000" w:rsidR="00000000" w:rsidRPr="00000000">
                  <w:rPr>
                    <w:rtl w:val="0"/>
                  </w:rPr>
                  <w:t xml:space="preserve">Dr Mupenzi Christophe</w:t>
                </w:r>
              </w:p>
            </w:sdtContent>
          </w:sdt>
        </w:tc>
        <w:tc>
          <w:tcPr/>
          <w:sdt>
            <w:sdtPr>
              <w:tag w:val="goog_rdk_3164"/>
            </w:sdtPr>
            <w:sdtContent>
              <w:p w:rsidR="00000000" w:rsidDel="00000000" w:rsidP="00000000" w:rsidRDefault="00000000" w:rsidRPr="00000000" w14:paraId="00000AD2">
                <w:pPr>
                  <w:rPr/>
                </w:pPr>
                <w:r w:rsidDel="00000000" w:rsidR="00000000" w:rsidRPr="00000000">
                  <w:rPr>
                    <w:rtl w:val="0"/>
                  </w:rPr>
                  <w:t xml:space="preserve">UNILAK</w:t>
                </w:r>
              </w:p>
            </w:sdtContent>
          </w:sdt>
        </w:tc>
        <w:tc>
          <w:tcPr/>
          <w:sdt>
            <w:sdtPr>
              <w:tag w:val="goog_rdk_3165"/>
            </w:sdtPr>
            <w:sdtContent>
              <w:p w:rsidR="00000000" w:rsidDel="00000000" w:rsidP="00000000" w:rsidRDefault="00000000" w:rsidRPr="00000000" w14:paraId="00000AD3">
                <w:pPr>
                  <w:rPr/>
                </w:pPr>
                <w:r w:rsidDel="00000000" w:rsidR="00000000" w:rsidRPr="00000000">
                  <w:rPr>
                    <w:rtl w:val="0"/>
                  </w:rPr>
                  <w:t xml:space="preserve">Lecturer</w:t>
                </w:r>
              </w:p>
            </w:sdtContent>
          </w:sdt>
        </w:tc>
        <w:tc>
          <w:tcPr/>
          <w:sdt>
            <w:sdtPr>
              <w:tag w:val="goog_rdk_3166"/>
            </w:sdtPr>
            <w:sdtContent>
              <w:p w:rsidR="00000000" w:rsidDel="00000000" w:rsidP="00000000" w:rsidRDefault="00000000" w:rsidRPr="00000000" w14:paraId="00000AD4">
                <w:pPr>
                  <w:rPr/>
                </w:pPr>
                <w:r w:rsidDel="00000000" w:rsidR="00000000" w:rsidRPr="00000000">
                  <w:rPr>
                    <w:rtl w:val="0"/>
                  </w:rPr>
                  <w:t xml:space="preserve"> </w:t>
                </w:r>
              </w:p>
            </w:sdtContent>
          </w:sdt>
        </w:tc>
        <w:tc>
          <w:tcPr/>
          <w:sdt>
            <w:sdtPr>
              <w:tag w:val="goog_rdk_3167"/>
            </w:sdtPr>
            <w:sdtContent>
              <w:p w:rsidR="00000000" w:rsidDel="00000000" w:rsidP="00000000" w:rsidRDefault="00000000" w:rsidRPr="00000000" w14:paraId="00000AD5">
                <w:pPr>
                  <w:rPr/>
                </w:pPr>
                <w:r w:rsidDel="00000000" w:rsidR="00000000" w:rsidRPr="00000000">
                  <w:rPr>
                    <w:rtl w:val="0"/>
                  </w:rPr>
                  <w:t xml:space="preserve"> </w:t>
                </w:r>
              </w:p>
            </w:sdtContent>
          </w:sdt>
        </w:tc>
      </w:tr>
      <w:tr>
        <w:trPr>
          <w:cantSplit w:val="0"/>
          <w:trHeight w:val="390" w:hRule="atLeast"/>
          <w:tblHeader w:val="0"/>
        </w:trPr>
        <w:tc>
          <w:tcPr/>
          <w:sdt>
            <w:sdtPr>
              <w:tag w:val="goog_rdk_3168"/>
            </w:sdtPr>
            <w:sdtContent>
              <w:p w:rsidR="00000000" w:rsidDel="00000000" w:rsidP="00000000" w:rsidRDefault="00000000" w:rsidRPr="00000000" w14:paraId="00000AD6">
                <w:pPr>
                  <w:rPr/>
                </w:pPr>
                <w:r w:rsidDel="00000000" w:rsidR="00000000" w:rsidRPr="00000000">
                  <w:rPr>
                    <w:rtl w:val="0"/>
                  </w:rPr>
                  <w:t xml:space="preserve">51</w:t>
                </w:r>
              </w:p>
            </w:sdtContent>
          </w:sdt>
        </w:tc>
        <w:tc>
          <w:tcPr/>
          <w:sdt>
            <w:sdtPr>
              <w:tag w:val="goog_rdk_3169"/>
            </w:sdtPr>
            <w:sdtContent>
              <w:p w:rsidR="00000000" w:rsidDel="00000000" w:rsidP="00000000" w:rsidRDefault="00000000" w:rsidRPr="00000000" w14:paraId="00000AD7">
                <w:pPr>
                  <w:rPr/>
                </w:pPr>
                <w:r w:rsidDel="00000000" w:rsidR="00000000" w:rsidRPr="00000000">
                  <w:rPr>
                    <w:rtl w:val="0"/>
                  </w:rPr>
                  <w:t xml:space="preserve">MPAMBARA MUSINGA Callixte</w:t>
                </w:r>
              </w:p>
            </w:sdtContent>
          </w:sdt>
        </w:tc>
        <w:tc>
          <w:tcPr/>
          <w:sdt>
            <w:sdtPr>
              <w:tag w:val="goog_rdk_3170"/>
            </w:sdtPr>
            <w:sdtContent>
              <w:p w:rsidR="00000000" w:rsidDel="00000000" w:rsidP="00000000" w:rsidRDefault="00000000" w:rsidRPr="00000000" w14:paraId="00000AD8">
                <w:pPr>
                  <w:rPr/>
                </w:pPr>
                <w:r w:rsidDel="00000000" w:rsidR="00000000" w:rsidRPr="00000000">
                  <w:rPr>
                    <w:rtl w:val="0"/>
                  </w:rPr>
                  <w:t xml:space="preserve">IPRC</w:t>
                </w:r>
              </w:p>
            </w:sdtContent>
          </w:sdt>
        </w:tc>
        <w:tc>
          <w:tcPr/>
          <w:sdt>
            <w:sdtPr>
              <w:tag w:val="goog_rdk_3171"/>
            </w:sdtPr>
            <w:sdtContent>
              <w:p w:rsidR="00000000" w:rsidDel="00000000" w:rsidP="00000000" w:rsidRDefault="00000000" w:rsidRPr="00000000" w14:paraId="00000AD9">
                <w:pPr>
                  <w:rPr/>
                </w:pPr>
                <w:r w:rsidDel="00000000" w:rsidR="00000000" w:rsidRPr="00000000">
                  <w:rPr>
                    <w:rtl w:val="0"/>
                  </w:rPr>
                  <w:t xml:space="preserve">Head of Department - Agricultural Engineering</w:t>
                </w:r>
              </w:p>
            </w:sdtContent>
          </w:sdt>
        </w:tc>
        <w:tc>
          <w:tcPr/>
          <w:sdt>
            <w:sdtPr>
              <w:tag w:val="goog_rdk_3172"/>
            </w:sdtPr>
            <w:sdtContent>
              <w:p w:rsidR="00000000" w:rsidDel="00000000" w:rsidP="00000000" w:rsidRDefault="00000000" w:rsidRPr="00000000" w14:paraId="00000ADA">
                <w:pPr>
                  <w:rPr>
                    <w:u w:val="single"/>
                  </w:rPr>
                </w:pPr>
                <w:hyperlink r:id="rId158">
                  <w:r w:rsidDel="00000000" w:rsidR="00000000" w:rsidRPr="00000000">
                    <w:rPr>
                      <w:color w:val="0000ff"/>
                      <w:u w:val="single"/>
                      <w:rtl w:val="0"/>
                    </w:rPr>
                    <w:t xml:space="preserve"> hodae@iprcgishari.rp.ac.rw </w:t>
                  </w:r>
                </w:hyperlink>
                <w:r w:rsidDel="00000000" w:rsidR="00000000" w:rsidRPr="00000000">
                  <w:rPr>
                    <w:rtl w:val="0"/>
                  </w:rPr>
                </w:r>
              </w:p>
            </w:sdtContent>
          </w:sdt>
        </w:tc>
        <w:tc>
          <w:tcPr/>
          <w:sdt>
            <w:sdtPr>
              <w:tag w:val="goog_rdk_3173"/>
            </w:sdtPr>
            <w:sdtContent>
              <w:p w:rsidR="00000000" w:rsidDel="00000000" w:rsidP="00000000" w:rsidRDefault="00000000" w:rsidRPr="00000000" w14:paraId="00000ADB">
                <w:pPr>
                  <w:rPr/>
                </w:pPr>
                <w:r w:rsidDel="00000000" w:rsidR="00000000" w:rsidRPr="00000000">
                  <w:rPr>
                    <w:rtl w:val="0"/>
                  </w:rPr>
                  <w:t xml:space="preserve">788217701</w:t>
                </w:r>
              </w:p>
            </w:sdtContent>
          </w:sdt>
        </w:tc>
      </w:tr>
      <w:tr>
        <w:trPr>
          <w:cantSplit w:val="0"/>
          <w:trHeight w:val="300" w:hRule="atLeast"/>
          <w:tblHeader w:val="0"/>
        </w:trPr>
        <w:tc>
          <w:tcPr/>
          <w:sdt>
            <w:sdtPr>
              <w:tag w:val="goog_rdk_3174"/>
            </w:sdtPr>
            <w:sdtContent>
              <w:p w:rsidR="00000000" w:rsidDel="00000000" w:rsidP="00000000" w:rsidRDefault="00000000" w:rsidRPr="00000000" w14:paraId="00000ADC">
                <w:pPr>
                  <w:rPr/>
                </w:pPr>
                <w:r w:rsidDel="00000000" w:rsidR="00000000" w:rsidRPr="00000000">
                  <w:rPr>
                    <w:rtl w:val="0"/>
                  </w:rPr>
                  <w:t xml:space="preserve">52</w:t>
                </w:r>
              </w:p>
            </w:sdtContent>
          </w:sdt>
        </w:tc>
        <w:tc>
          <w:tcPr/>
          <w:sdt>
            <w:sdtPr>
              <w:tag w:val="goog_rdk_3175"/>
            </w:sdtPr>
            <w:sdtContent>
              <w:p w:rsidR="00000000" w:rsidDel="00000000" w:rsidP="00000000" w:rsidRDefault="00000000" w:rsidRPr="00000000" w14:paraId="00000ADD">
                <w:pPr>
                  <w:rPr/>
                </w:pPr>
                <w:r w:rsidDel="00000000" w:rsidR="00000000" w:rsidRPr="00000000">
                  <w:rPr>
                    <w:rtl w:val="0"/>
                  </w:rPr>
                  <w:t xml:space="preserve">Kellen Muberarugo</w:t>
                </w:r>
              </w:p>
            </w:sdtContent>
          </w:sdt>
        </w:tc>
        <w:tc>
          <w:tcPr/>
          <w:sdt>
            <w:sdtPr>
              <w:tag w:val="goog_rdk_3176"/>
            </w:sdtPr>
            <w:sdtContent>
              <w:p w:rsidR="00000000" w:rsidDel="00000000" w:rsidP="00000000" w:rsidRDefault="00000000" w:rsidRPr="00000000" w14:paraId="00000ADE">
                <w:pPr>
                  <w:rPr/>
                </w:pPr>
                <w:r w:rsidDel="00000000" w:rsidR="00000000" w:rsidRPr="00000000">
                  <w:rPr>
                    <w:rtl w:val="0"/>
                  </w:rPr>
                  <w:t xml:space="preserve">RAB</w:t>
                </w:r>
              </w:p>
            </w:sdtContent>
          </w:sdt>
        </w:tc>
        <w:tc>
          <w:tcPr/>
          <w:sdt>
            <w:sdtPr>
              <w:tag w:val="goog_rdk_3177"/>
            </w:sdtPr>
            <w:sdtContent>
              <w:p w:rsidR="00000000" w:rsidDel="00000000" w:rsidP="00000000" w:rsidRDefault="00000000" w:rsidRPr="00000000" w14:paraId="00000ADF">
                <w:pPr>
                  <w:rPr/>
                </w:pPr>
                <w:r w:rsidDel="00000000" w:rsidR="00000000" w:rsidRPr="00000000">
                  <w:rPr>
                    <w:rtl w:val="0"/>
                  </w:rPr>
                  <w:t xml:space="preserve">Research Technicial</w:t>
                </w:r>
              </w:p>
            </w:sdtContent>
          </w:sdt>
        </w:tc>
        <w:tc>
          <w:tcPr/>
          <w:sdt>
            <w:sdtPr>
              <w:tag w:val="goog_rdk_3178"/>
            </w:sdtPr>
            <w:sdtContent>
              <w:p w:rsidR="00000000" w:rsidDel="00000000" w:rsidP="00000000" w:rsidRDefault="00000000" w:rsidRPr="00000000" w14:paraId="00000AE0">
                <w:pPr>
                  <w:rPr>
                    <w:u w:val="single"/>
                  </w:rPr>
                </w:pPr>
                <w:hyperlink r:id="rId159">
                  <w:r w:rsidDel="00000000" w:rsidR="00000000" w:rsidRPr="00000000">
                    <w:rPr>
                      <w:color w:val="0000ff"/>
                      <w:u w:val="single"/>
                      <w:rtl w:val="0"/>
                    </w:rPr>
                    <w:t xml:space="preserve">kellen.muberarugo@rab.gov.rw</w:t>
                  </w:r>
                </w:hyperlink>
                <w:r w:rsidDel="00000000" w:rsidR="00000000" w:rsidRPr="00000000">
                  <w:rPr>
                    <w:rtl w:val="0"/>
                  </w:rPr>
                </w:r>
              </w:p>
            </w:sdtContent>
          </w:sdt>
        </w:tc>
        <w:tc>
          <w:tcPr/>
          <w:sdt>
            <w:sdtPr>
              <w:tag w:val="goog_rdk_3179"/>
            </w:sdtPr>
            <w:sdtContent>
              <w:p w:rsidR="00000000" w:rsidDel="00000000" w:rsidP="00000000" w:rsidRDefault="00000000" w:rsidRPr="00000000" w14:paraId="00000AE1">
                <w:pPr>
                  <w:rPr/>
                </w:pPr>
                <w:r w:rsidDel="00000000" w:rsidR="00000000" w:rsidRPr="00000000">
                  <w:rPr>
                    <w:rtl w:val="0"/>
                  </w:rPr>
                  <w:t xml:space="preserve">0788615894</w:t>
                </w:r>
              </w:p>
            </w:sdtContent>
          </w:sdt>
        </w:tc>
      </w:tr>
      <w:tr>
        <w:trPr>
          <w:cantSplit w:val="0"/>
          <w:trHeight w:val="300" w:hRule="atLeast"/>
          <w:tblHeader w:val="0"/>
        </w:trPr>
        <w:tc>
          <w:tcPr/>
          <w:sdt>
            <w:sdtPr>
              <w:tag w:val="goog_rdk_3180"/>
            </w:sdtPr>
            <w:sdtContent>
              <w:p w:rsidR="00000000" w:rsidDel="00000000" w:rsidP="00000000" w:rsidRDefault="00000000" w:rsidRPr="00000000" w14:paraId="00000AE2">
                <w:pPr>
                  <w:rPr/>
                </w:pPr>
                <w:r w:rsidDel="00000000" w:rsidR="00000000" w:rsidRPr="00000000">
                  <w:rPr>
                    <w:rtl w:val="0"/>
                  </w:rPr>
                  <w:t xml:space="preserve">53</w:t>
                </w:r>
              </w:p>
            </w:sdtContent>
          </w:sdt>
        </w:tc>
        <w:tc>
          <w:tcPr/>
          <w:sdt>
            <w:sdtPr>
              <w:tag w:val="goog_rdk_3181"/>
            </w:sdtPr>
            <w:sdtContent>
              <w:p w:rsidR="00000000" w:rsidDel="00000000" w:rsidP="00000000" w:rsidRDefault="00000000" w:rsidRPr="00000000" w14:paraId="00000AE3">
                <w:pPr>
                  <w:rPr/>
                </w:pPr>
                <w:r w:rsidDel="00000000" w:rsidR="00000000" w:rsidRPr="00000000">
                  <w:rPr>
                    <w:rtl w:val="0"/>
                  </w:rPr>
                  <w:t xml:space="preserve">Mutigerwa Jolie</w:t>
                </w:r>
              </w:p>
            </w:sdtContent>
          </w:sdt>
        </w:tc>
        <w:tc>
          <w:tcPr/>
          <w:sdt>
            <w:sdtPr>
              <w:tag w:val="goog_rdk_3182"/>
            </w:sdtPr>
            <w:sdtContent>
              <w:p w:rsidR="00000000" w:rsidDel="00000000" w:rsidP="00000000" w:rsidRDefault="00000000" w:rsidRPr="00000000" w14:paraId="00000AE4">
                <w:pPr>
                  <w:rPr/>
                </w:pPr>
                <w:r w:rsidDel="00000000" w:rsidR="00000000" w:rsidRPr="00000000">
                  <w:rPr>
                    <w:rtl w:val="0"/>
                  </w:rPr>
                  <w:t xml:space="preserve">RAB</w:t>
                </w:r>
              </w:p>
            </w:sdtContent>
          </w:sdt>
        </w:tc>
        <w:tc>
          <w:tcPr/>
          <w:sdt>
            <w:sdtPr>
              <w:tag w:val="goog_rdk_3183"/>
            </w:sdtPr>
            <w:sdtContent>
              <w:p w:rsidR="00000000" w:rsidDel="00000000" w:rsidP="00000000" w:rsidRDefault="00000000" w:rsidRPr="00000000" w14:paraId="00000AE5">
                <w:pPr>
                  <w:rPr/>
                </w:pPr>
                <w:r w:rsidDel="00000000" w:rsidR="00000000" w:rsidRPr="00000000">
                  <w:rPr>
                    <w:rtl w:val="0"/>
                  </w:rPr>
                  <w:t xml:space="preserve">Irrigation Specialist</w:t>
                </w:r>
              </w:p>
            </w:sdtContent>
          </w:sdt>
        </w:tc>
        <w:tc>
          <w:tcPr/>
          <w:sdt>
            <w:sdtPr>
              <w:tag w:val="goog_rdk_3184"/>
            </w:sdtPr>
            <w:sdtContent>
              <w:p w:rsidR="00000000" w:rsidDel="00000000" w:rsidP="00000000" w:rsidRDefault="00000000" w:rsidRPr="00000000" w14:paraId="00000AE6">
                <w:pPr>
                  <w:rPr>
                    <w:u w:val="single"/>
                  </w:rPr>
                </w:pPr>
                <w:hyperlink r:id="rId160">
                  <w:r w:rsidDel="00000000" w:rsidR="00000000" w:rsidRPr="00000000">
                    <w:rPr>
                      <w:color w:val="0000ff"/>
                      <w:u w:val="single"/>
                      <w:rtl w:val="0"/>
                    </w:rPr>
                    <w:t xml:space="preserve">jolie.mutigerwa@rab.gov.rw</w:t>
                  </w:r>
                </w:hyperlink>
                <w:r w:rsidDel="00000000" w:rsidR="00000000" w:rsidRPr="00000000">
                  <w:rPr>
                    <w:rtl w:val="0"/>
                  </w:rPr>
                </w:r>
              </w:p>
            </w:sdtContent>
          </w:sdt>
        </w:tc>
        <w:tc>
          <w:tcPr/>
          <w:sdt>
            <w:sdtPr>
              <w:tag w:val="goog_rdk_3185"/>
            </w:sdtPr>
            <w:sdtContent>
              <w:p w:rsidR="00000000" w:rsidDel="00000000" w:rsidP="00000000" w:rsidRDefault="00000000" w:rsidRPr="00000000" w14:paraId="00000AE7">
                <w:pPr>
                  <w:rPr/>
                </w:pPr>
                <w:r w:rsidDel="00000000" w:rsidR="00000000" w:rsidRPr="00000000">
                  <w:rPr>
                    <w:rtl w:val="0"/>
                  </w:rPr>
                  <w:t xml:space="preserve"> </w:t>
                </w:r>
              </w:p>
            </w:sdtContent>
          </w:sdt>
        </w:tc>
      </w:tr>
      <w:tr>
        <w:trPr>
          <w:cantSplit w:val="0"/>
          <w:trHeight w:val="300" w:hRule="atLeast"/>
          <w:tblHeader w:val="0"/>
        </w:trPr>
        <w:tc>
          <w:tcPr/>
          <w:sdt>
            <w:sdtPr>
              <w:tag w:val="goog_rdk_3186"/>
            </w:sdtPr>
            <w:sdtContent>
              <w:p w:rsidR="00000000" w:rsidDel="00000000" w:rsidP="00000000" w:rsidRDefault="00000000" w:rsidRPr="00000000" w14:paraId="00000AE8">
                <w:pPr>
                  <w:rPr/>
                </w:pPr>
                <w:r w:rsidDel="00000000" w:rsidR="00000000" w:rsidRPr="00000000">
                  <w:rPr>
                    <w:rtl w:val="0"/>
                  </w:rPr>
                  <w:t xml:space="preserve">54</w:t>
                </w:r>
              </w:p>
            </w:sdtContent>
          </w:sdt>
        </w:tc>
        <w:tc>
          <w:tcPr/>
          <w:sdt>
            <w:sdtPr>
              <w:tag w:val="goog_rdk_3187"/>
            </w:sdtPr>
            <w:sdtContent>
              <w:p w:rsidR="00000000" w:rsidDel="00000000" w:rsidP="00000000" w:rsidRDefault="00000000" w:rsidRPr="00000000" w14:paraId="00000AE9">
                <w:pPr>
                  <w:rPr/>
                </w:pPr>
                <w:r w:rsidDel="00000000" w:rsidR="00000000" w:rsidRPr="00000000">
                  <w:rPr>
                    <w:rtl w:val="0"/>
                  </w:rPr>
                  <w:t xml:space="preserve">Alice Mukayiranga</w:t>
                </w:r>
              </w:p>
            </w:sdtContent>
          </w:sdt>
        </w:tc>
        <w:tc>
          <w:tcPr/>
          <w:sdt>
            <w:sdtPr>
              <w:tag w:val="goog_rdk_3188"/>
            </w:sdtPr>
            <w:sdtContent>
              <w:p w:rsidR="00000000" w:rsidDel="00000000" w:rsidP="00000000" w:rsidRDefault="00000000" w:rsidRPr="00000000" w14:paraId="00000AEA">
                <w:pPr>
                  <w:rPr/>
                </w:pPr>
                <w:r w:rsidDel="00000000" w:rsidR="00000000" w:rsidRPr="00000000">
                  <w:rPr>
                    <w:rtl w:val="0"/>
                  </w:rPr>
                  <w:t xml:space="preserve">RAB</w:t>
                </w:r>
              </w:p>
            </w:sdtContent>
          </w:sdt>
        </w:tc>
        <w:tc>
          <w:tcPr/>
          <w:sdt>
            <w:sdtPr>
              <w:tag w:val="goog_rdk_3189"/>
            </w:sdtPr>
            <w:sdtContent>
              <w:p w:rsidR="00000000" w:rsidDel="00000000" w:rsidP="00000000" w:rsidRDefault="00000000" w:rsidRPr="00000000" w14:paraId="00000AEB">
                <w:pPr>
                  <w:rPr/>
                </w:pPr>
                <w:r w:rsidDel="00000000" w:rsidR="00000000" w:rsidRPr="00000000">
                  <w:rPr>
                    <w:rtl w:val="0"/>
                  </w:rPr>
                  <w:t xml:space="preserve">Research Technician</w:t>
                </w:r>
              </w:p>
            </w:sdtContent>
          </w:sdt>
        </w:tc>
        <w:tc>
          <w:tcPr/>
          <w:sdt>
            <w:sdtPr>
              <w:tag w:val="goog_rdk_3190"/>
            </w:sdtPr>
            <w:sdtContent>
              <w:p w:rsidR="00000000" w:rsidDel="00000000" w:rsidP="00000000" w:rsidRDefault="00000000" w:rsidRPr="00000000" w14:paraId="00000AEC">
                <w:pPr>
                  <w:rPr>
                    <w:u w:val="single"/>
                  </w:rPr>
                </w:pPr>
                <w:hyperlink r:id="rId161">
                  <w:r w:rsidDel="00000000" w:rsidR="00000000" w:rsidRPr="00000000">
                    <w:rPr>
                      <w:color w:val="0000ff"/>
                      <w:u w:val="single"/>
                      <w:rtl w:val="0"/>
                    </w:rPr>
                    <w:t xml:space="preserve">alice.mukayiranga@rab.gov.rw</w:t>
                  </w:r>
                </w:hyperlink>
                <w:r w:rsidDel="00000000" w:rsidR="00000000" w:rsidRPr="00000000">
                  <w:rPr>
                    <w:rtl w:val="0"/>
                  </w:rPr>
                </w:r>
              </w:p>
            </w:sdtContent>
          </w:sdt>
        </w:tc>
        <w:tc>
          <w:tcPr/>
          <w:sdt>
            <w:sdtPr>
              <w:tag w:val="goog_rdk_3191"/>
            </w:sdtPr>
            <w:sdtContent>
              <w:p w:rsidR="00000000" w:rsidDel="00000000" w:rsidP="00000000" w:rsidRDefault="00000000" w:rsidRPr="00000000" w14:paraId="00000AED">
                <w:pPr>
                  <w:rPr/>
                </w:pPr>
                <w:r w:rsidDel="00000000" w:rsidR="00000000" w:rsidRPr="00000000">
                  <w:rPr>
                    <w:rtl w:val="0"/>
                  </w:rPr>
                  <w:t xml:space="preserve"> </w:t>
                </w:r>
              </w:p>
            </w:sdtContent>
          </w:sdt>
        </w:tc>
      </w:tr>
      <w:tr>
        <w:trPr>
          <w:cantSplit w:val="0"/>
          <w:trHeight w:val="300" w:hRule="atLeast"/>
          <w:tblHeader w:val="0"/>
        </w:trPr>
        <w:tc>
          <w:tcPr/>
          <w:sdt>
            <w:sdtPr>
              <w:tag w:val="goog_rdk_3192"/>
            </w:sdtPr>
            <w:sdtContent>
              <w:p w:rsidR="00000000" w:rsidDel="00000000" w:rsidP="00000000" w:rsidRDefault="00000000" w:rsidRPr="00000000" w14:paraId="00000AEE">
                <w:pPr>
                  <w:rPr/>
                </w:pPr>
                <w:r w:rsidDel="00000000" w:rsidR="00000000" w:rsidRPr="00000000">
                  <w:rPr>
                    <w:rtl w:val="0"/>
                  </w:rPr>
                  <w:t xml:space="preserve">55</w:t>
                </w:r>
              </w:p>
            </w:sdtContent>
          </w:sdt>
        </w:tc>
        <w:tc>
          <w:tcPr/>
          <w:sdt>
            <w:sdtPr>
              <w:tag w:val="goog_rdk_3193"/>
            </w:sdtPr>
            <w:sdtContent>
              <w:p w:rsidR="00000000" w:rsidDel="00000000" w:rsidP="00000000" w:rsidRDefault="00000000" w:rsidRPr="00000000" w14:paraId="00000AEF">
                <w:pPr>
                  <w:rPr/>
                </w:pPr>
                <w:r w:rsidDel="00000000" w:rsidR="00000000" w:rsidRPr="00000000">
                  <w:rPr>
                    <w:rtl w:val="0"/>
                  </w:rPr>
                  <w:t xml:space="preserve">Mporana Jules</w:t>
                </w:r>
              </w:p>
            </w:sdtContent>
          </w:sdt>
        </w:tc>
        <w:tc>
          <w:tcPr/>
          <w:sdt>
            <w:sdtPr>
              <w:tag w:val="goog_rdk_3194"/>
            </w:sdtPr>
            <w:sdtContent>
              <w:p w:rsidR="00000000" w:rsidDel="00000000" w:rsidP="00000000" w:rsidRDefault="00000000" w:rsidRPr="00000000" w14:paraId="00000AF0">
                <w:pPr>
                  <w:rPr/>
                </w:pPr>
                <w:r w:rsidDel="00000000" w:rsidR="00000000" w:rsidRPr="00000000">
                  <w:rPr>
                    <w:rtl w:val="0"/>
                  </w:rPr>
                  <w:t xml:space="preserve">RAB</w:t>
                </w:r>
              </w:p>
            </w:sdtContent>
          </w:sdt>
        </w:tc>
        <w:tc>
          <w:tcPr/>
          <w:sdt>
            <w:sdtPr>
              <w:tag w:val="goog_rdk_3195"/>
            </w:sdtPr>
            <w:sdtContent>
              <w:p w:rsidR="00000000" w:rsidDel="00000000" w:rsidP="00000000" w:rsidRDefault="00000000" w:rsidRPr="00000000" w14:paraId="00000AF1">
                <w:pPr>
                  <w:rPr/>
                </w:pPr>
                <w:r w:rsidDel="00000000" w:rsidR="00000000" w:rsidRPr="00000000">
                  <w:rPr>
                    <w:rtl w:val="0"/>
                  </w:rPr>
                  <w:t xml:space="preserve">WUA Specialist</w:t>
                </w:r>
              </w:p>
            </w:sdtContent>
          </w:sdt>
        </w:tc>
        <w:tc>
          <w:tcPr/>
          <w:sdt>
            <w:sdtPr>
              <w:tag w:val="goog_rdk_3196"/>
            </w:sdtPr>
            <w:sdtContent>
              <w:p w:rsidR="00000000" w:rsidDel="00000000" w:rsidP="00000000" w:rsidRDefault="00000000" w:rsidRPr="00000000" w14:paraId="00000AF2">
                <w:pPr>
                  <w:rPr>
                    <w:u w:val="single"/>
                  </w:rPr>
                </w:pPr>
                <w:r w:rsidDel="00000000" w:rsidR="00000000" w:rsidRPr="00000000">
                  <w:rPr>
                    <w:u w:val="single"/>
                    <w:rtl w:val="0"/>
                  </w:rPr>
                  <w:t xml:space="preserve">julesmporana@gmail.com </w:t>
                </w:r>
              </w:p>
            </w:sdtContent>
          </w:sdt>
        </w:tc>
        <w:tc>
          <w:tcPr/>
          <w:sdt>
            <w:sdtPr>
              <w:tag w:val="goog_rdk_3197"/>
            </w:sdtPr>
            <w:sdtContent>
              <w:p w:rsidR="00000000" w:rsidDel="00000000" w:rsidP="00000000" w:rsidRDefault="00000000" w:rsidRPr="00000000" w14:paraId="00000AF3">
                <w:pPr>
                  <w:rPr/>
                </w:pPr>
                <w:r w:rsidDel="00000000" w:rsidR="00000000" w:rsidRPr="00000000">
                  <w:rPr>
                    <w:rtl w:val="0"/>
                  </w:rPr>
                  <w:t xml:space="preserve"> </w:t>
                </w:r>
              </w:p>
            </w:sdtContent>
          </w:sdt>
        </w:tc>
      </w:tr>
      <w:tr>
        <w:trPr>
          <w:cantSplit w:val="0"/>
          <w:trHeight w:val="315" w:hRule="atLeast"/>
          <w:tblHeader w:val="0"/>
        </w:trPr>
        <w:tc>
          <w:tcPr>
            <w:gridSpan w:val="6"/>
            <w:shd w:fill="bfbfbf" w:val="clear"/>
          </w:tcPr>
          <w:sdt>
            <w:sdtPr>
              <w:tag w:val="goog_rdk_3198"/>
            </w:sdtPr>
            <w:sdtContent>
              <w:p w:rsidR="00000000" w:rsidDel="00000000" w:rsidP="00000000" w:rsidRDefault="00000000" w:rsidRPr="00000000" w14:paraId="00000AF4">
                <w:pPr>
                  <w:rPr/>
                </w:pPr>
                <w:r w:rsidDel="00000000" w:rsidR="00000000" w:rsidRPr="00000000">
                  <w:rPr>
                    <w:rtl w:val="0"/>
                  </w:rPr>
                  <w:t xml:space="preserve"> </w:t>
                </w:r>
                <w:r w:rsidDel="00000000" w:rsidR="00000000" w:rsidRPr="00000000">
                  <w:rPr>
                    <w:b w:val="1"/>
                    <w:rtl w:val="0"/>
                  </w:rPr>
                  <w:t xml:space="preserve">RAB TEAM</w:t>
                </w:r>
                <w:r w:rsidDel="00000000" w:rsidR="00000000" w:rsidRPr="00000000">
                  <w:rPr>
                    <w:rtl w:val="0"/>
                  </w:rPr>
                  <w:t xml:space="preserve"> </w:t>
                </w:r>
              </w:p>
            </w:sdtContent>
          </w:sdt>
        </w:tc>
      </w:tr>
      <w:tr>
        <w:trPr>
          <w:cantSplit w:val="0"/>
          <w:trHeight w:val="289" w:hRule="atLeast"/>
          <w:tblHeader w:val="0"/>
        </w:trPr>
        <w:tc>
          <w:tcPr/>
          <w:sdt>
            <w:sdtPr>
              <w:tag w:val="goog_rdk_3204"/>
            </w:sdtPr>
            <w:sdtContent>
              <w:p w:rsidR="00000000" w:rsidDel="00000000" w:rsidP="00000000" w:rsidRDefault="00000000" w:rsidRPr="00000000" w14:paraId="00000AFA">
                <w:pPr>
                  <w:rPr/>
                </w:pPr>
                <w:r w:rsidDel="00000000" w:rsidR="00000000" w:rsidRPr="00000000">
                  <w:rPr>
                    <w:rtl w:val="0"/>
                  </w:rPr>
                  <w:t xml:space="preserve">56</w:t>
                </w:r>
              </w:p>
            </w:sdtContent>
          </w:sdt>
        </w:tc>
        <w:tc>
          <w:tcPr/>
          <w:sdt>
            <w:sdtPr>
              <w:tag w:val="goog_rdk_3205"/>
            </w:sdtPr>
            <w:sdtContent>
              <w:p w:rsidR="00000000" w:rsidDel="00000000" w:rsidP="00000000" w:rsidRDefault="00000000" w:rsidRPr="00000000" w14:paraId="00000AFB">
                <w:pPr>
                  <w:rPr/>
                </w:pPr>
                <w:r w:rsidDel="00000000" w:rsidR="00000000" w:rsidRPr="00000000">
                  <w:rPr>
                    <w:rtl w:val="0"/>
                  </w:rPr>
                  <w:t xml:space="preserve">Jules Rutebuka</w:t>
                </w:r>
              </w:p>
            </w:sdtContent>
          </w:sdt>
        </w:tc>
        <w:tc>
          <w:tcPr/>
          <w:sdt>
            <w:sdtPr>
              <w:tag w:val="goog_rdk_3206"/>
            </w:sdtPr>
            <w:sdtContent>
              <w:p w:rsidR="00000000" w:rsidDel="00000000" w:rsidP="00000000" w:rsidRDefault="00000000" w:rsidRPr="00000000" w14:paraId="00000AFC">
                <w:pPr>
                  <w:rPr/>
                </w:pPr>
                <w:r w:rsidDel="00000000" w:rsidR="00000000" w:rsidRPr="00000000">
                  <w:rPr>
                    <w:rtl w:val="0"/>
                  </w:rPr>
                  <w:t xml:space="preserve">RAB</w:t>
                </w:r>
              </w:p>
            </w:sdtContent>
          </w:sdt>
        </w:tc>
        <w:tc>
          <w:tcPr/>
          <w:sdt>
            <w:sdtPr>
              <w:tag w:val="goog_rdk_3207"/>
            </w:sdtPr>
            <w:sdtContent>
              <w:p w:rsidR="00000000" w:rsidDel="00000000" w:rsidP="00000000" w:rsidRDefault="00000000" w:rsidRPr="00000000" w14:paraId="00000AFD">
                <w:pPr>
                  <w:rPr/>
                </w:pPr>
                <w:r w:rsidDel="00000000" w:rsidR="00000000" w:rsidRPr="00000000">
                  <w:rPr>
                    <w:rtl w:val="0"/>
                  </w:rPr>
                  <w:t xml:space="preserve">RwaSIS Project Coordinator</w:t>
                </w:r>
              </w:p>
            </w:sdtContent>
          </w:sdt>
        </w:tc>
        <w:tc>
          <w:tcPr/>
          <w:sdt>
            <w:sdtPr>
              <w:tag w:val="goog_rdk_3208"/>
            </w:sdtPr>
            <w:sdtContent>
              <w:p w:rsidR="00000000" w:rsidDel="00000000" w:rsidP="00000000" w:rsidRDefault="00000000" w:rsidRPr="00000000" w14:paraId="00000AFE">
                <w:pPr>
                  <w:rPr>
                    <w:u w:val="single"/>
                  </w:rPr>
                </w:pPr>
                <w:hyperlink r:id="rId162">
                  <w:r w:rsidDel="00000000" w:rsidR="00000000" w:rsidRPr="00000000">
                    <w:rPr>
                      <w:color w:val="0000ff"/>
                      <w:u w:val="single"/>
                      <w:rtl w:val="0"/>
                    </w:rPr>
                    <w:t xml:space="preserve">jules.rutebuka@rab.gov.rw</w:t>
                  </w:r>
                </w:hyperlink>
                <w:r w:rsidDel="00000000" w:rsidR="00000000" w:rsidRPr="00000000">
                  <w:rPr>
                    <w:rtl w:val="0"/>
                  </w:rPr>
                </w:r>
              </w:p>
            </w:sdtContent>
          </w:sdt>
        </w:tc>
        <w:tc>
          <w:tcPr/>
          <w:sdt>
            <w:sdtPr>
              <w:tag w:val="goog_rdk_3209"/>
            </w:sdtPr>
            <w:sdtContent>
              <w:p w:rsidR="00000000" w:rsidDel="00000000" w:rsidP="00000000" w:rsidRDefault="00000000" w:rsidRPr="00000000" w14:paraId="00000AFF">
                <w:pPr>
                  <w:rPr/>
                </w:pPr>
                <w:r w:rsidDel="00000000" w:rsidR="00000000" w:rsidRPr="00000000">
                  <w:rPr>
                    <w:rtl w:val="0"/>
                  </w:rPr>
                  <w:t xml:space="preserve">0788620529</w:t>
                </w:r>
              </w:p>
            </w:sdtContent>
          </w:sdt>
        </w:tc>
      </w:tr>
      <w:tr>
        <w:trPr>
          <w:cantSplit w:val="0"/>
          <w:trHeight w:val="300" w:hRule="atLeast"/>
          <w:tblHeader w:val="0"/>
        </w:trPr>
        <w:tc>
          <w:tcPr/>
          <w:sdt>
            <w:sdtPr>
              <w:tag w:val="goog_rdk_3210"/>
            </w:sdtPr>
            <w:sdtContent>
              <w:p w:rsidR="00000000" w:rsidDel="00000000" w:rsidP="00000000" w:rsidRDefault="00000000" w:rsidRPr="00000000" w14:paraId="00000B00">
                <w:pPr>
                  <w:rPr/>
                </w:pPr>
                <w:r w:rsidDel="00000000" w:rsidR="00000000" w:rsidRPr="00000000">
                  <w:rPr>
                    <w:rtl w:val="0"/>
                  </w:rPr>
                  <w:t xml:space="preserve">57</w:t>
                </w:r>
              </w:p>
            </w:sdtContent>
          </w:sdt>
        </w:tc>
        <w:tc>
          <w:tcPr/>
          <w:sdt>
            <w:sdtPr>
              <w:tag w:val="goog_rdk_3211"/>
            </w:sdtPr>
            <w:sdtContent>
              <w:p w:rsidR="00000000" w:rsidDel="00000000" w:rsidP="00000000" w:rsidRDefault="00000000" w:rsidRPr="00000000" w14:paraId="00000B01">
                <w:pPr>
                  <w:rPr/>
                </w:pPr>
                <w:r w:rsidDel="00000000" w:rsidR="00000000" w:rsidRPr="00000000">
                  <w:rPr>
                    <w:rtl w:val="0"/>
                  </w:rPr>
                  <w:t xml:space="preserve">Pierre Celestin Ndayisaba</w:t>
                </w:r>
              </w:p>
            </w:sdtContent>
          </w:sdt>
        </w:tc>
        <w:tc>
          <w:tcPr/>
          <w:sdt>
            <w:sdtPr>
              <w:tag w:val="goog_rdk_3212"/>
            </w:sdtPr>
            <w:sdtContent>
              <w:p w:rsidR="00000000" w:rsidDel="00000000" w:rsidP="00000000" w:rsidRDefault="00000000" w:rsidRPr="00000000" w14:paraId="00000B02">
                <w:pPr>
                  <w:rPr/>
                </w:pPr>
                <w:r w:rsidDel="00000000" w:rsidR="00000000" w:rsidRPr="00000000">
                  <w:rPr>
                    <w:rtl w:val="0"/>
                  </w:rPr>
                  <w:t xml:space="preserve">RAB</w:t>
                </w:r>
              </w:p>
            </w:sdtContent>
          </w:sdt>
        </w:tc>
        <w:tc>
          <w:tcPr/>
          <w:sdt>
            <w:sdtPr>
              <w:tag w:val="goog_rdk_3213"/>
            </w:sdtPr>
            <w:sdtContent>
              <w:p w:rsidR="00000000" w:rsidDel="00000000" w:rsidP="00000000" w:rsidRDefault="00000000" w:rsidRPr="00000000" w14:paraId="00000B03">
                <w:pPr>
                  <w:rPr/>
                </w:pPr>
                <w:r w:rsidDel="00000000" w:rsidR="00000000" w:rsidRPr="00000000">
                  <w:rPr>
                    <w:rtl w:val="0"/>
                  </w:rPr>
                  <w:t xml:space="preserve">Researcher</w:t>
                </w:r>
              </w:p>
            </w:sdtContent>
          </w:sdt>
        </w:tc>
        <w:tc>
          <w:tcPr/>
          <w:sdt>
            <w:sdtPr>
              <w:tag w:val="goog_rdk_3214"/>
            </w:sdtPr>
            <w:sdtContent>
              <w:p w:rsidR="00000000" w:rsidDel="00000000" w:rsidP="00000000" w:rsidRDefault="00000000" w:rsidRPr="00000000" w14:paraId="00000B04">
                <w:pPr>
                  <w:rPr>
                    <w:u w:val="single"/>
                  </w:rPr>
                </w:pPr>
                <w:hyperlink r:id="rId163">
                  <w:r w:rsidDel="00000000" w:rsidR="00000000" w:rsidRPr="00000000">
                    <w:rPr>
                      <w:color w:val="0000ff"/>
                      <w:u w:val="single"/>
                      <w:rtl w:val="0"/>
                    </w:rPr>
                    <w:t xml:space="preserve">pierrecelestin.ndayisaba@rab.gov.rw;</w:t>
                  </w:r>
                </w:hyperlink>
                <w:r w:rsidDel="00000000" w:rsidR="00000000" w:rsidRPr="00000000">
                  <w:rPr>
                    <w:rtl w:val="0"/>
                  </w:rPr>
                </w:r>
              </w:p>
            </w:sdtContent>
          </w:sdt>
        </w:tc>
        <w:tc>
          <w:tcPr/>
          <w:sdt>
            <w:sdtPr>
              <w:tag w:val="goog_rdk_3215"/>
            </w:sdtPr>
            <w:sdtContent>
              <w:p w:rsidR="00000000" w:rsidDel="00000000" w:rsidP="00000000" w:rsidRDefault="00000000" w:rsidRPr="00000000" w14:paraId="00000B05">
                <w:pPr>
                  <w:rPr/>
                </w:pPr>
                <w:r w:rsidDel="00000000" w:rsidR="00000000" w:rsidRPr="00000000">
                  <w:rPr>
                    <w:rtl w:val="0"/>
                  </w:rPr>
                  <w:t xml:space="preserve">0788501345</w:t>
                </w:r>
              </w:p>
            </w:sdtContent>
          </w:sdt>
        </w:tc>
      </w:tr>
      <w:tr>
        <w:trPr>
          <w:cantSplit w:val="0"/>
          <w:trHeight w:val="300" w:hRule="atLeast"/>
          <w:tblHeader w:val="0"/>
        </w:trPr>
        <w:tc>
          <w:tcPr/>
          <w:sdt>
            <w:sdtPr>
              <w:tag w:val="goog_rdk_3216"/>
            </w:sdtPr>
            <w:sdtContent>
              <w:p w:rsidR="00000000" w:rsidDel="00000000" w:rsidP="00000000" w:rsidRDefault="00000000" w:rsidRPr="00000000" w14:paraId="00000B06">
                <w:pPr>
                  <w:rPr/>
                </w:pPr>
                <w:r w:rsidDel="00000000" w:rsidR="00000000" w:rsidRPr="00000000">
                  <w:rPr>
                    <w:rtl w:val="0"/>
                  </w:rPr>
                  <w:t xml:space="preserve">58</w:t>
                </w:r>
              </w:p>
            </w:sdtContent>
          </w:sdt>
        </w:tc>
        <w:tc>
          <w:tcPr/>
          <w:sdt>
            <w:sdtPr>
              <w:tag w:val="goog_rdk_3217"/>
            </w:sdtPr>
            <w:sdtContent>
              <w:p w:rsidR="00000000" w:rsidDel="00000000" w:rsidP="00000000" w:rsidRDefault="00000000" w:rsidRPr="00000000" w14:paraId="00000B07">
                <w:pPr>
                  <w:rPr/>
                </w:pPr>
                <w:r w:rsidDel="00000000" w:rsidR="00000000" w:rsidRPr="00000000">
                  <w:rPr>
                    <w:rtl w:val="0"/>
                  </w:rPr>
                  <w:t xml:space="preserve">Kayumba John</w:t>
                </w:r>
              </w:p>
            </w:sdtContent>
          </w:sdt>
        </w:tc>
        <w:tc>
          <w:tcPr/>
          <w:sdt>
            <w:sdtPr>
              <w:tag w:val="goog_rdk_3218"/>
            </w:sdtPr>
            <w:sdtContent>
              <w:p w:rsidR="00000000" w:rsidDel="00000000" w:rsidP="00000000" w:rsidRDefault="00000000" w:rsidRPr="00000000" w14:paraId="00000B08">
                <w:pPr>
                  <w:rPr/>
                </w:pPr>
                <w:r w:rsidDel="00000000" w:rsidR="00000000" w:rsidRPr="00000000">
                  <w:rPr>
                    <w:rtl w:val="0"/>
                  </w:rPr>
                  <w:t xml:space="preserve">RAB</w:t>
                </w:r>
              </w:p>
            </w:sdtContent>
          </w:sdt>
        </w:tc>
        <w:tc>
          <w:tcPr/>
          <w:sdt>
            <w:sdtPr>
              <w:tag w:val="goog_rdk_3219"/>
            </w:sdtPr>
            <w:sdtContent>
              <w:p w:rsidR="00000000" w:rsidDel="00000000" w:rsidP="00000000" w:rsidRDefault="00000000" w:rsidRPr="00000000" w14:paraId="00000B09">
                <w:pPr>
                  <w:rPr/>
                </w:pPr>
                <w:r w:rsidDel="00000000" w:rsidR="00000000" w:rsidRPr="00000000">
                  <w:rPr>
                    <w:rtl w:val="0"/>
                  </w:rPr>
                  <w:t xml:space="preserve">Researcher</w:t>
                </w:r>
              </w:p>
            </w:sdtContent>
          </w:sdt>
        </w:tc>
        <w:tc>
          <w:tcPr/>
          <w:sdt>
            <w:sdtPr>
              <w:tag w:val="goog_rdk_3220"/>
            </w:sdtPr>
            <w:sdtContent>
              <w:p w:rsidR="00000000" w:rsidDel="00000000" w:rsidP="00000000" w:rsidRDefault="00000000" w:rsidRPr="00000000" w14:paraId="00000B0A">
                <w:pPr>
                  <w:rPr>
                    <w:u w:val="single"/>
                  </w:rPr>
                </w:pPr>
                <w:hyperlink r:id="rId164">
                  <w:r w:rsidDel="00000000" w:rsidR="00000000" w:rsidRPr="00000000">
                    <w:rPr>
                      <w:color w:val="0000ff"/>
                      <w:u w:val="single"/>
                      <w:rtl w:val="0"/>
                    </w:rPr>
                    <w:t xml:space="preserve">john.kayumba@rab.gov.rw</w:t>
                  </w:r>
                </w:hyperlink>
                <w:r w:rsidDel="00000000" w:rsidR="00000000" w:rsidRPr="00000000">
                  <w:rPr>
                    <w:rtl w:val="0"/>
                  </w:rPr>
                </w:r>
              </w:p>
            </w:sdtContent>
          </w:sdt>
        </w:tc>
        <w:tc>
          <w:tcPr/>
          <w:sdt>
            <w:sdtPr>
              <w:tag w:val="goog_rdk_3221"/>
            </w:sdtPr>
            <w:sdtContent>
              <w:p w:rsidR="00000000" w:rsidDel="00000000" w:rsidP="00000000" w:rsidRDefault="00000000" w:rsidRPr="00000000" w14:paraId="00000B0B">
                <w:pPr>
                  <w:rPr/>
                </w:pPr>
                <w:r w:rsidDel="00000000" w:rsidR="00000000" w:rsidRPr="00000000">
                  <w:rPr>
                    <w:rtl w:val="0"/>
                  </w:rPr>
                  <w:t xml:space="preserve">0788768854</w:t>
                </w:r>
              </w:p>
            </w:sdtContent>
          </w:sdt>
        </w:tc>
      </w:tr>
      <w:tr>
        <w:trPr>
          <w:cantSplit w:val="0"/>
          <w:trHeight w:val="300" w:hRule="atLeast"/>
          <w:tblHeader w:val="0"/>
        </w:trPr>
        <w:tc>
          <w:tcPr/>
          <w:sdt>
            <w:sdtPr>
              <w:tag w:val="goog_rdk_3222"/>
            </w:sdtPr>
            <w:sdtContent>
              <w:p w:rsidR="00000000" w:rsidDel="00000000" w:rsidP="00000000" w:rsidRDefault="00000000" w:rsidRPr="00000000" w14:paraId="00000B0C">
                <w:pPr>
                  <w:rPr/>
                </w:pPr>
                <w:r w:rsidDel="00000000" w:rsidR="00000000" w:rsidRPr="00000000">
                  <w:rPr>
                    <w:rtl w:val="0"/>
                  </w:rPr>
                  <w:t xml:space="preserve">59</w:t>
                </w:r>
              </w:p>
            </w:sdtContent>
          </w:sdt>
        </w:tc>
        <w:tc>
          <w:tcPr/>
          <w:sdt>
            <w:sdtPr>
              <w:tag w:val="goog_rdk_3223"/>
            </w:sdtPr>
            <w:sdtContent>
              <w:p w:rsidR="00000000" w:rsidDel="00000000" w:rsidP="00000000" w:rsidRDefault="00000000" w:rsidRPr="00000000" w14:paraId="00000B0D">
                <w:pPr>
                  <w:rPr/>
                </w:pPr>
                <w:r w:rsidDel="00000000" w:rsidR="00000000" w:rsidRPr="00000000">
                  <w:rPr>
                    <w:rtl w:val="0"/>
                  </w:rPr>
                  <w:t xml:space="preserve">Eric Nsabimana</w:t>
                </w:r>
              </w:p>
            </w:sdtContent>
          </w:sdt>
        </w:tc>
        <w:tc>
          <w:tcPr/>
          <w:sdt>
            <w:sdtPr>
              <w:tag w:val="goog_rdk_3224"/>
            </w:sdtPr>
            <w:sdtContent>
              <w:p w:rsidR="00000000" w:rsidDel="00000000" w:rsidP="00000000" w:rsidRDefault="00000000" w:rsidRPr="00000000" w14:paraId="00000B0E">
                <w:pPr>
                  <w:rPr/>
                </w:pPr>
                <w:r w:rsidDel="00000000" w:rsidR="00000000" w:rsidRPr="00000000">
                  <w:rPr>
                    <w:rtl w:val="0"/>
                  </w:rPr>
                  <w:t xml:space="preserve">RAB</w:t>
                </w:r>
              </w:p>
            </w:sdtContent>
          </w:sdt>
        </w:tc>
        <w:tc>
          <w:tcPr/>
          <w:sdt>
            <w:sdtPr>
              <w:tag w:val="goog_rdk_3225"/>
            </w:sdtPr>
            <w:sdtContent>
              <w:p w:rsidR="00000000" w:rsidDel="00000000" w:rsidP="00000000" w:rsidRDefault="00000000" w:rsidRPr="00000000" w14:paraId="00000B0F">
                <w:pPr>
                  <w:rPr/>
                </w:pPr>
                <w:r w:rsidDel="00000000" w:rsidR="00000000" w:rsidRPr="00000000">
                  <w:rPr>
                    <w:rtl w:val="0"/>
                  </w:rPr>
                  <w:t xml:space="preserve">Data and GIS specialist</w:t>
                </w:r>
              </w:p>
            </w:sdtContent>
          </w:sdt>
        </w:tc>
        <w:tc>
          <w:tcPr/>
          <w:sdt>
            <w:sdtPr>
              <w:tag w:val="goog_rdk_3226"/>
            </w:sdtPr>
            <w:sdtContent>
              <w:p w:rsidR="00000000" w:rsidDel="00000000" w:rsidP="00000000" w:rsidRDefault="00000000" w:rsidRPr="00000000" w14:paraId="00000B10">
                <w:pPr>
                  <w:rPr>
                    <w:u w:val="single"/>
                  </w:rPr>
                </w:pPr>
                <w:hyperlink r:id="rId165">
                  <w:r w:rsidDel="00000000" w:rsidR="00000000" w:rsidRPr="00000000">
                    <w:rPr>
                      <w:color w:val="0000ff"/>
                      <w:u w:val="single"/>
                      <w:rtl w:val="0"/>
                    </w:rPr>
                    <w:t xml:space="preserve">eric.nsabimana@rab.gov.rw</w:t>
                  </w:r>
                </w:hyperlink>
                <w:r w:rsidDel="00000000" w:rsidR="00000000" w:rsidRPr="00000000">
                  <w:rPr>
                    <w:rtl w:val="0"/>
                  </w:rPr>
                </w:r>
              </w:p>
            </w:sdtContent>
          </w:sdt>
        </w:tc>
        <w:tc>
          <w:tcPr/>
          <w:sdt>
            <w:sdtPr>
              <w:tag w:val="goog_rdk_3227"/>
            </w:sdtPr>
            <w:sdtContent>
              <w:p w:rsidR="00000000" w:rsidDel="00000000" w:rsidP="00000000" w:rsidRDefault="00000000" w:rsidRPr="00000000" w14:paraId="00000B11">
                <w:pPr>
                  <w:rPr/>
                </w:pPr>
                <w:r w:rsidDel="00000000" w:rsidR="00000000" w:rsidRPr="00000000">
                  <w:rPr>
                    <w:rtl w:val="0"/>
                  </w:rPr>
                  <w:t xml:space="preserve">0788582021</w:t>
                </w:r>
              </w:p>
            </w:sdtContent>
          </w:sdt>
        </w:tc>
      </w:tr>
      <w:tr>
        <w:trPr>
          <w:cantSplit w:val="0"/>
          <w:trHeight w:val="300" w:hRule="atLeast"/>
          <w:tblHeader w:val="0"/>
        </w:trPr>
        <w:tc>
          <w:tcPr/>
          <w:sdt>
            <w:sdtPr>
              <w:tag w:val="goog_rdk_3228"/>
            </w:sdtPr>
            <w:sdtContent>
              <w:p w:rsidR="00000000" w:rsidDel="00000000" w:rsidP="00000000" w:rsidRDefault="00000000" w:rsidRPr="00000000" w14:paraId="00000B12">
                <w:pPr>
                  <w:rPr/>
                </w:pPr>
                <w:r w:rsidDel="00000000" w:rsidR="00000000" w:rsidRPr="00000000">
                  <w:rPr>
                    <w:rtl w:val="0"/>
                  </w:rPr>
                  <w:t xml:space="preserve">60</w:t>
                </w:r>
              </w:p>
            </w:sdtContent>
          </w:sdt>
        </w:tc>
        <w:tc>
          <w:tcPr/>
          <w:sdt>
            <w:sdtPr>
              <w:tag w:val="goog_rdk_3229"/>
            </w:sdtPr>
            <w:sdtContent>
              <w:p w:rsidR="00000000" w:rsidDel="00000000" w:rsidP="00000000" w:rsidRDefault="00000000" w:rsidRPr="00000000" w14:paraId="00000B13">
                <w:pPr>
                  <w:rPr/>
                </w:pPr>
                <w:r w:rsidDel="00000000" w:rsidR="00000000" w:rsidRPr="00000000">
                  <w:rPr>
                    <w:rtl w:val="0"/>
                  </w:rPr>
                  <w:t xml:space="preserve">Mwungura Marc</w:t>
                </w:r>
              </w:p>
            </w:sdtContent>
          </w:sdt>
        </w:tc>
        <w:tc>
          <w:tcPr/>
          <w:sdt>
            <w:sdtPr>
              <w:tag w:val="goog_rdk_3230"/>
            </w:sdtPr>
            <w:sdtContent>
              <w:p w:rsidR="00000000" w:rsidDel="00000000" w:rsidP="00000000" w:rsidRDefault="00000000" w:rsidRPr="00000000" w14:paraId="00000B14">
                <w:pPr>
                  <w:rPr/>
                </w:pPr>
                <w:r w:rsidDel="00000000" w:rsidR="00000000" w:rsidRPr="00000000">
                  <w:rPr>
                    <w:rtl w:val="0"/>
                  </w:rPr>
                  <w:t xml:space="preserve">RAB</w:t>
                </w:r>
              </w:p>
            </w:sdtContent>
          </w:sdt>
        </w:tc>
        <w:tc>
          <w:tcPr/>
          <w:sdt>
            <w:sdtPr>
              <w:tag w:val="goog_rdk_3231"/>
            </w:sdtPr>
            <w:sdtContent>
              <w:p w:rsidR="00000000" w:rsidDel="00000000" w:rsidP="00000000" w:rsidRDefault="00000000" w:rsidRPr="00000000" w14:paraId="00000B15">
                <w:pPr>
                  <w:rPr/>
                </w:pPr>
                <w:r w:rsidDel="00000000" w:rsidR="00000000" w:rsidRPr="00000000">
                  <w:rPr>
                    <w:rtl w:val="0"/>
                  </w:rPr>
                  <w:t xml:space="preserve">Research Technician</w:t>
                </w:r>
              </w:p>
            </w:sdtContent>
          </w:sdt>
        </w:tc>
        <w:tc>
          <w:tcPr/>
          <w:sdt>
            <w:sdtPr>
              <w:tag w:val="goog_rdk_3232"/>
            </w:sdtPr>
            <w:sdtContent>
              <w:p w:rsidR="00000000" w:rsidDel="00000000" w:rsidP="00000000" w:rsidRDefault="00000000" w:rsidRPr="00000000" w14:paraId="00000B16">
                <w:pPr>
                  <w:rPr>
                    <w:u w:val="single"/>
                  </w:rPr>
                </w:pPr>
                <w:hyperlink r:id="rId166">
                  <w:r w:rsidDel="00000000" w:rsidR="00000000" w:rsidRPr="00000000">
                    <w:rPr>
                      <w:color w:val="0000ff"/>
                      <w:u w:val="single"/>
                      <w:rtl w:val="0"/>
                    </w:rPr>
                    <w:t xml:space="preserve">marc.mwungura@rab.gov.rw</w:t>
                  </w:r>
                </w:hyperlink>
                <w:r w:rsidDel="00000000" w:rsidR="00000000" w:rsidRPr="00000000">
                  <w:rPr>
                    <w:rtl w:val="0"/>
                  </w:rPr>
                </w:r>
              </w:p>
            </w:sdtContent>
          </w:sdt>
        </w:tc>
        <w:tc>
          <w:tcPr/>
          <w:sdt>
            <w:sdtPr>
              <w:tag w:val="goog_rdk_3233"/>
            </w:sdtPr>
            <w:sdtContent>
              <w:p w:rsidR="00000000" w:rsidDel="00000000" w:rsidP="00000000" w:rsidRDefault="00000000" w:rsidRPr="00000000" w14:paraId="00000B17">
                <w:pPr>
                  <w:rPr/>
                </w:pPr>
                <w:r w:rsidDel="00000000" w:rsidR="00000000" w:rsidRPr="00000000">
                  <w:rPr>
                    <w:rtl w:val="0"/>
                  </w:rPr>
                  <w:t xml:space="preserve">0785325751</w:t>
                </w:r>
              </w:p>
            </w:sdtContent>
          </w:sdt>
        </w:tc>
      </w:tr>
      <w:tr>
        <w:trPr>
          <w:cantSplit w:val="0"/>
          <w:trHeight w:val="312" w:hRule="atLeast"/>
          <w:tblHeader w:val="0"/>
        </w:trPr>
        <w:tc>
          <w:tcPr/>
          <w:sdt>
            <w:sdtPr>
              <w:tag w:val="goog_rdk_3234"/>
            </w:sdtPr>
            <w:sdtContent>
              <w:p w:rsidR="00000000" w:rsidDel="00000000" w:rsidP="00000000" w:rsidRDefault="00000000" w:rsidRPr="00000000" w14:paraId="00000B18">
                <w:pPr>
                  <w:rPr/>
                </w:pPr>
                <w:r w:rsidDel="00000000" w:rsidR="00000000" w:rsidRPr="00000000">
                  <w:rPr>
                    <w:rtl w:val="0"/>
                  </w:rPr>
                  <w:t xml:space="preserve">61</w:t>
                </w:r>
              </w:p>
            </w:sdtContent>
          </w:sdt>
        </w:tc>
        <w:tc>
          <w:tcPr/>
          <w:sdt>
            <w:sdtPr>
              <w:tag w:val="goog_rdk_3235"/>
            </w:sdtPr>
            <w:sdtContent>
              <w:p w:rsidR="00000000" w:rsidDel="00000000" w:rsidP="00000000" w:rsidRDefault="00000000" w:rsidRPr="00000000" w14:paraId="00000B19">
                <w:pPr>
                  <w:rPr/>
                </w:pPr>
                <w:r w:rsidDel="00000000" w:rsidR="00000000" w:rsidRPr="00000000">
                  <w:rPr>
                    <w:rtl w:val="0"/>
                  </w:rPr>
                  <w:t xml:space="preserve">Olivier Ndayitegeye</w:t>
                </w:r>
              </w:p>
            </w:sdtContent>
          </w:sdt>
        </w:tc>
        <w:tc>
          <w:tcPr/>
          <w:sdt>
            <w:sdtPr>
              <w:tag w:val="goog_rdk_3236"/>
            </w:sdtPr>
            <w:sdtContent>
              <w:p w:rsidR="00000000" w:rsidDel="00000000" w:rsidP="00000000" w:rsidRDefault="00000000" w:rsidRPr="00000000" w14:paraId="00000B1A">
                <w:pPr>
                  <w:rPr/>
                </w:pPr>
                <w:r w:rsidDel="00000000" w:rsidR="00000000" w:rsidRPr="00000000">
                  <w:rPr>
                    <w:rtl w:val="0"/>
                  </w:rPr>
                  <w:t xml:space="preserve">RAB</w:t>
                </w:r>
              </w:p>
            </w:sdtContent>
          </w:sdt>
        </w:tc>
        <w:tc>
          <w:tcPr/>
          <w:sdt>
            <w:sdtPr>
              <w:tag w:val="goog_rdk_3237"/>
            </w:sdtPr>
            <w:sdtContent>
              <w:p w:rsidR="00000000" w:rsidDel="00000000" w:rsidP="00000000" w:rsidRDefault="00000000" w:rsidRPr="00000000" w14:paraId="00000B1B">
                <w:pPr>
                  <w:rPr/>
                </w:pPr>
                <w:r w:rsidDel="00000000" w:rsidR="00000000" w:rsidRPr="00000000">
                  <w:rPr>
                    <w:rtl w:val="0"/>
                  </w:rPr>
                  <w:t xml:space="preserve">Researcher</w:t>
                </w:r>
              </w:p>
            </w:sdtContent>
          </w:sdt>
        </w:tc>
        <w:tc>
          <w:tcPr/>
          <w:sdt>
            <w:sdtPr>
              <w:tag w:val="goog_rdk_3238"/>
            </w:sdtPr>
            <w:sdtContent>
              <w:p w:rsidR="00000000" w:rsidDel="00000000" w:rsidP="00000000" w:rsidRDefault="00000000" w:rsidRPr="00000000" w14:paraId="00000B1C">
                <w:pPr>
                  <w:rPr>
                    <w:u w:val="single"/>
                  </w:rPr>
                </w:pPr>
                <w:hyperlink r:id="rId167">
                  <w:r w:rsidDel="00000000" w:rsidR="00000000" w:rsidRPr="00000000">
                    <w:rPr>
                      <w:color w:val="0000ff"/>
                      <w:u w:val="single"/>
                      <w:rtl w:val="0"/>
                    </w:rPr>
                    <w:t xml:space="preserve">olivier.ndayitegeye@rab.gov.rw</w:t>
                  </w:r>
                </w:hyperlink>
                <w:r w:rsidDel="00000000" w:rsidR="00000000" w:rsidRPr="00000000">
                  <w:rPr>
                    <w:rtl w:val="0"/>
                  </w:rPr>
                </w:r>
              </w:p>
            </w:sdtContent>
          </w:sdt>
        </w:tc>
        <w:tc>
          <w:tcPr/>
          <w:sdt>
            <w:sdtPr>
              <w:tag w:val="goog_rdk_3239"/>
            </w:sdtPr>
            <w:sdtContent>
              <w:p w:rsidR="00000000" w:rsidDel="00000000" w:rsidP="00000000" w:rsidRDefault="00000000" w:rsidRPr="00000000" w14:paraId="00000B1D">
                <w:pPr>
                  <w:rPr/>
                </w:pPr>
                <w:r w:rsidDel="00000000" w:rsidR="00000000" w:rsidRPr="00000000">
                  <w:rPr>
                    <w:rtl w:val="0"/>
                  </w:rPr>
                  <w:t xml:space="preserve">0788653615</w:t>
                </w:r>
              </w:p>
            </w:sdtContent>
          </w:sdt>
        </w:tc>
      </w:tr>
    </w:tbl>
    <w:sdt>
      <w:sdtPr>
        <w:tag w:val="goog_rdk_3240"/>
      </w:sdtPr>
      <w:sdtContent>
        <w:p w:rsidR="00000000" w:rsidDel="00000000" w:rsidP="00000000" w:rsidRDefault="00000000" w:rsidRPr="00000000" w14:paraId="00000B1E">
          <w:pPr>
            <w:rPr/>
          </w:pPr>
          <w:r w:rsidDel="00000000" w:rsidR="00000000" w:rsidRPr="00000000">
            <w:rPr>
              <w:rtl w:val="0"/>
            </w:rPr>
          </w:r>
        </w:p>
      </w:sdtContent>
    </w:sdt>
    <w:sectPr>
      <w:type w:val="nextPage"/>
      <w:pgSz w:h="11906" w:w="16838" w:orient="landscape"/>
      <w:pgMar w:bottom="1418" w:top="1418" w:left="1276" w:right="1418" w:header="567" w:footer="567"/>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k van Weert" w:id="98" w:date="2023-06-26T12:12:52Z">
    <w:sdt>
      <w:sdtPr>
        <w:tag w:val="goog_rdk_3263"/>
      </w:sdtPr>
      <w:sdtContent>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missing a few more outputs that might need good LSC-information. How about:</w:t>
          </w:r>
        </w:p>
      </w:sdtContent>
    </w:sdt>
    <w:sdt>
      <w:sdtPr>
        <w:tag w:val="goog_rdk_3264"/>
      </w:sdtPr>
      <w:sdtContent>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development and implementation of policy instruments (like subsidies), public funding choices and implementation strategies and programs by national actors aiming to support climate smart agriculture in Rwanda;</w:t>
          </w:r>
        </w:p>
      </w:sdtContent>
    </w:sdt>
    <w:sdt>
      <w:sdtPr>
        <w:tag w:val="goog_rdk_3265"/>
      </w:sdtPr>
      <w:sdtContent>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tailoring of financial products like loans and insurances by banks and insurance companies to farmers in order to adapt to climate change</w:t>
          </w:r>
        </w:p>
      </w:sdtContent>
    </w:sdt>
  </w:comment>
  <w:comment w:author="Frank van Weert" w:id="78" w:date="2023-06-26T09:51:41Z">
    <w:sdt>
      <w:sdtPr>
        <w:tag w:val="goog_rdk_3266"/>
      </w:sdtPr>
      <w:sdtContent>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 is sometimes wrongly used as a synomym for the LSC hub.  The term Agricultural Knowledge and Innovation Systems (AKIS) is used to describe the whole knowledge exchange system: the ways people and organisations interact within a country or a region. AKIS can include farming practice, businesses, authorities, research, etc. and can vary a lot, depending on the country or sector. </w:t>
          </w:r>
        </w:p>
      </w:sdtContent>
    </w:sdt>
    <w:sdt>
      <w:sdtPr>
        <w:tag w:val="goog_rdk_3267"/>
      </w:sdtPr>
      <w:sdtContent>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268"/>
      </w:sdtPr>
      <w:sdtContent>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LSC hub is a tool within the AKIS which fosters knowledge and innovation through the generation, valorizaiton, exchange and utilization of high quality data and information.</w:t>
          </w:r>
        </w:p>
      </w:sdtContent>
    </w:sdt>
  </w:comment>
  <w:comment w:author="Frank van Weert" w:id="100" w:date="2023-06-26T13:00:12Z">
    <w:sdt>
      <w:sdtPr>
        <w:tag w:val="goog_rdk_3269"/>
      </w:sdtPr>
      <w:sdtContent>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set of good points: data can /should be presented at different scale, resolutions in different shapes (raw data or traffi flight indicators), in different data formats and though differen sharing channels accompanied by good data descriptions (meta-data) in various languages (including layman language?)</w:t>
          </w:r>
        </w:p>
      </w:sdtContent>
    </w:sdt>
  </w:comment>
  <w:comment w:author="Frank van Weert" w:id="99" w:date="2023-06-26T13:00:13Z">
    <w:sdt>
      <w:sdtPr>
        <w:tag w:val="goog_rdk_3270"/>
      </w:sdtPr>
      <w:sdtContent>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good lists of constraints o which we should base our recommendation. Each bulleted challenge should responded by us with a clear recommendation and possible action within our project.</w:t>
          </w:r>
        </w:p>
      </w:sdtContent>
    </w:sdt>
  </w:comment>
  <w:comment w:author="Frank van Weert" w:id="79" w:date="2023-06-26T09:25:24Z">
    <w:sdt>
      <w:sdtPr>
        <w:tag w:val="goog_rdk_3271"/>
      </w:sdtPr>
      <w:sdtContent>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meant with suggesting the likely suggest...?</w:t>
          </w:r>
        </w:p>
      </w:sdtContent>
    </w:sdt>
  </w:comment>
  <w:comment w:author="Frank van Weert" w:id="101" w:date="2023-06-26T13:14:10Z">
    <w:sdt>
      <w:sdtPr>
        <w:tag w:val="goog_rdk_3272"/>
      </w:sdtPr>
      <w:sdtContent>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 this conclusion. We identified the users of LSC data from our hub at two levels: 1) the national level where ministries, private companies and research organisations make strategic and research decisions on climate smart agriculture and 2)  the sub-national level (district level) where decentralized governments organisations, extensions offices, farmer cooperatives advise groups of farmers how to adapt to climate change.  </w:t>
          </w:r>
        </w:p>
      </w:sdtContent>
    </w:sdt>
    <w:sdt>
      <w:sdtPr>
        <w:tag w:val="goog_rdk_3273"/>
      </w:sdtPr>
      <w:sdtContent>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274"/>
      </w:sdtPr>
      <w:sdtContent>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government agencies on which others depend are the intended clients of the LSC hub.</w:t>
          </w:r>
        </w:p>
      </w:sdtContent>
    </w:sdt>
    <w:sdt>
      <w:sdtPr>
        <w:tag w:val="goog_rdk_3275"/>
      </w:sdtPr>
      <w:sdtContent>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276"/>
      </w:sdtPr>
      <w:sdtContent>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as we identified whilst many of these actors are LSC data users they may also be providers of LSC-data.</w:t>
          </w:r>
        </w:p>
      </w:sdtContent>
    </w:sdt>
  </w:comment>
  <w:comment w:author="Frank van Weert" w:id="57" w:date="2023-06-22T14:44:36Z">
    <w:sdt>
      <w:sdtPr>
        <w:tag w:val="goog_rdk_3277"/>
      </w:sdtPr>
      <w:sdtContent>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challenges may provide some nice recommendation for what the LSC ub should be able to do and what sort of capacity building (trainings) should happen on the national and district level scales.. I guess this comes then back in D2.4!?</w:t>
          </w:r>
        </w:p>
      </w:sdtContent>
    </w:sdt>
  </w:comment>
  <w:comment w:author="Frank van Weert" w:id="55" w:date="2023-06-22T12:50:14Z">
    <w:sdt>
      <w:sdtPr>
        <w:tag w:val="goog_rdk_3278"/>
      </w:sdtPr>
      <w:sdtContent>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chapter looks at the entire data valorization process from data gathering  to data use.  How is he information in this chapter on data gathering and data use different then the information in the next chapters on data use and needs and data provisioning and needs....</w:t>
          </w:r>
        </w:p>
      </w:sdtContent>
    </w:sdt>
  </w:comment>
  <w:comment w:author="Frank van Weert" w:id="105" w:date="2023-06-26T13:38:11Z">
    <w:sdt>
      <w:sdtPr>
        <w:tag w:val="goog_rdk_3279"/>
      </w:sdtPr>
      <w:sdtContent>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good thing to bring up in the workshops and training of national scale actors. The success of the LSC-hub will depend on well it is politically embedded in the Rwandese AKIS. For that sake it would be good to establish formal agreements on roles and responsibilities in the LSC-data valorizatin process among AKIS actors,</w:t>
          </w:r>
        </w:p>
      </w:sdtContent>
    </w:sdt>
  </w:comment>
  <w:comment w:author="Frank van Weert" w:id="102" w:date="2023-06-26T13:38:16Z">
    <w:sdt>
      <w:sdtPr>
        <w:tag w:val="goog_rdk_3280"/>
      </w:sdtPr>
      <w:sdtContent>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conclusion does not relate so well to the chapter on capacity. There a more rosy picture is given on the various capacities. I think that chapter on capacities should be rewritten. It seems to have a too optimistic view on capacities.</w:t>
          </w:r>
        </w:p>
      </w:sdtContent>
    </w:sdt>
  </w:comment>
  <w:comment w:author="Frank van Weert" w:id="104" w:date="2023-06-26T13:38:13Z">
    <w:sdt>
      <w:sdtPr>
        <w:tag w:val="goog_rdk_3281"/>
      </w:sdtPr>
      <w:sdtContent>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overall recommendation. But i think we should define recommendations that help to make the LSC hubs function and be sustained. Training of farmers seems in my view not necessary. Training of organizations at the sub-national level in the use of data and information coming from the LSC-hubs such that they can give better advise to farmers seems more essential</w:t>
          </w:r>
        </w:p>
      </w:sdtContent>
    </w:sdt>
  </w:comment>
  <w:comment w:author="Frank van Weert" w:id="62" w:date="2023-06-22T14:50:43Z">
    <w:sdt>
      <w:sdtPr>
        <w:tag w:val="goog_rdk_3282"/>
      </w:sdtPr>
      <w:sdtContent>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this section of text belong to LDSF?</w:t>
          </w:r>
        </w:p>
      </w:sdtContent>
    </w:sdt>
    <w:sdt>
      <w:sdtPr>
        <w:tag w:val="goog_rdk_3283"/>
      </w:sdtPr>
      <w:sdtContent>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do we learn from LDSF? Is the technology and organisational set-up behind LDSF something we could copy?</w:t>
          </w:r>
        </w:p>
      </w:sdtContent>
    </w:sdt>
  </w:comment>
  <w:comment w:author="Frank van Weert" w:id="56" w:date="2023-06-22T13:00:11Z">
    <w:sdt>
      <w:sdtPr>
        <w:tag w:val="goog_rdk_3284"/>
      </w:sdtPr>
      <w:sdtContent>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is it clear who is willing to share their data interpretations with the hubs?</w:t>
          </w:r>
        </w:p>
      </w:sdtContent>
    </w:sdt>
  </w:comment>
  <w:comment w:author="Frank van Weert" w:id="107" w:date="2023-06-26T13:41:30Z">
    <w:sdt>
      <w:sdtPr>
        <w:tag w:val="goog_rdk_3285"/>
      </w:sdtPr>
      <w:sdtContent>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project definition we did not intend to tailor the LSC hub to be used directly by individual farmers.....</w:t>
          </w:r>
        </w:p>
      </w:sdtContent>
    </w:sdt>
  </w:comment>
  <w:comment w:author="Frank van Weert" w:id="106" w:date="2023-06-26T13:41:31Z">
    <w:sdt>
      <w:sdtPr>
        <w:tag w:val="goog_rdk_3286"/>
      </w:sdtPr>
      <w:sdtContent>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that the purpose of the LSC-hubs is to collect data through doing research themselves and to share knowledge through demonstration plots. That is outside the scope of the LSC-hubs.</w:t>
          </w:r>
        </w:p>
      </w:sdtContent>
    </w:sdt>
  </w:comment>
  <w:comment w:author="Frank van Weert" w:id="110" w:date="2023-06-26T14:07:57Z">
    <w:sdt>
      <w:sdtPr>
        <w:tag w:val="goog_rdk_3287"/>
      </w:sdtPr>
      <w:sdtContent>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good to think of the financial leverage as in the 3Ts concept. The development and the continuous function is supported by:</w:t>
          </w:r>
        </w:p>
      </w:sdtContent>
    </w:sdt>
    <w:sdt>
      <w:sdtPr>
        <w:tag w:val="goog_rdk_3288"/>
      </w:sdtPr>
      <w:sdtContent>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tariffs by users use the lSC-services or paying for ecample to advertise on the LSC-hub website  (like a facebook business model</w:t>
          </w:r>
        </w:p>
      </w:sdtContent>
    </w:sdt>
    <w:sdt>
      <w:sdtPr>
        <w:tag w:val="goog_rdk_3289"/>
      </w:sdtPr>
      <w:sdtContent>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taxes: since the LSC-IS is more or less a public service of the Rwanda government to other governmental departments and other agencies helping to come the Rwanda society and citizens to become more resilient is makes perfect sense to fund this from tax money.</w:t>
          </w:r>
        </w:p>
      </w:sdtContent>
    </w:sdt>
    <w:sdt>
      <w:sdtPr>
        <w:tag w:val="goog_rdk_3290"/>
      </w:sdtPr>
      <w:sdtContent>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transfers: money invested in the lSC-hubs from donors, philanthropies or possibly governmental revenues from state economic activities..... </w:t>
          </w:r>
        </w:p>
      </w:sdtContent>
    </w:sdt>
    <w:sdt>
      <w:sdtPr>
        <w:tag w:val="goog_rdk_3291"/>
      </w:sdtPr>
      <w:sdtContent>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292"/>
      </w:sdtPr>
      <w:sdtContent>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one could also use loans but obviously somehow money needs to be regenerated to pay back loans and interests later. Not recommendable</w:t>
          </w:r>
        </w:p>
      </w:sdtContent>
    </w:sdt>
  </w:comment>
  <w:comment w:author="Frank van Weert" w:id="64" w:date="2023-06-22T14:55:34Z">
    <w:sdt>
      <w:sdtPr>
        <w:tag w:val="goog_rdk_3293"/>
      </w:sdtPr>
      <w:sdtContent>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data storage and data safety an challenge for data users?</w:t>
          </w:r>
        </w:p>
      </w:sdtContent>
    </w:sdt>
  </w:comment>
  <w:comment w:author="Frank van Weert" w:id="71" w:date="2023-06-22T15:16:22Z">
    <w:sdt>
      <w:sdtPr>
        <w:tag w:val="goog_rdk_3294"/>
      </w:sdtPr>
      <w:sdtContent>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not go to ISFM?</w:t>
          </w:r>
        </w:p>
      </w:sdtContent>
    </w:sdt>
  </w:comment>
  <w:comment w:author="Frank van Weert" w:id="69" w:date="2023-06-23T06:39:19Z">
    <w:sdt>
      <w:sdtPr>
        <w:tag w:val="goog_rdk_3295"/>
      </w:sdtPr>
      <w:sdtContent>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mentioned above already. Remove here?</w:t>
          </w:r>
        </w:p>
      </w:sdtContent>
    </w:sdt>
  </w:comment>
  <w:comment w:author="Frank van Weert" w:id="67" w:date="2023-06-23T06:38:16Z">
    <w:sdt>
      <w:sdtPr>
        <w:tag w:val="goog_rdk_3296"/>
      </w:sdtPr>
      <w:sdtContent>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unclear what is meant here.</w:t>
          </w:r>
        </w:p>
      </w:sdtContent>
    </w:sdt>
    <w:sdt>
      <w:sdtPr>
        <w:tag w:val="goog_rdk_3297"/>
      </w:sdtPr>
      <w:sdtContent>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this a challenge for data users or for data provisioners?</w:t>
          </w:r>
        </w:p>
      </w:sdtContent>
    </w:sdt>
  </w:comment>
  <w:comment w:author="Frank van Weert" w:id="60" w:date="2023-06-23T06:32:31Z">
    <w:sdt>
      <w:sdtPr>
        <w:tag w:val="goog_rdk_3298"/>
      </w:sdtPr>
      <w:sdtContent>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Rwasis addresses soil erosion and i think therefore should be put under SWC and not under ISFM</w:t>
          </w:r>
        </w:p>
      </w:sdtContent>
    </w:sdt>
    <w:sdt>
      <w:sdtPr>
        <w:tag w:val="goog_rdk_3299"/>
      </w:sdtPr>
      <w:sdtContent>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hosts this?</w:t>
          </w:r>
        </w:p>
      </w:sdtContent>
    </w:sdt>
    <w:sdt>
      <w:sdtPr>
        <w:tag w:val="goog_rdk_3300"/>
      </w:sdtPr>
      <w:sdtContent>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we relate to it?</w:t>
          </w:r>
        </w:p>
      </w:sdtContent>
    </w:sdt>
  </w:comment>
  <w:comment w:author="Frank van Weert" w:id="76" w:date="2023-06-23T06:50:26Z">
    <w:sdt>
      <w:sdtPr>
        <w:tag w:val="goog_rdk_3301"/>
      </w:sdtPr>
      <w:sdtContent>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what is meant</w:t>
          </w:r>
        </w:p>
      </w:sdtContent>
    </w:sdt>
  </w:comment>
  <w:comment w:author="Frank van Weert" w:id="61" w:date="2023-06-23T06:31:14Z">
    <w:sdt>
      <w:sdtPr>
        <w:tag w:val="goog_rdk_3302"/>
      </w:sdtPr>
      <w:sdtContent>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hosting this</w:t>
          </w:r>
        </w:p>
      </w:sdtContent>
    </w:sdt>
    <w:sdt>
      <w:sdtPr>
        <w:tag w:val="goog_rdk_3303"/>
      </w:sdtPr>
      <w:sdtContent>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we relate to this LDSF?</w:t>
          </w:r>
        </w:p>
      </w:sdtContent>
    </w:sdt>
  </w:comment>
  <w:comment w:author="Frank van Weert" w:id="75" w:date="2023-06-23T06:50:01Z">
    <w:sdt>
      <w:sdtPr>
        <w:tag w:val="goog_rdk_3304"/>
      </w:sdtPr>
      <w:sdtContent>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what is meant</w:t>
          </w:r>
        </w:p>
      </w:sdtContent>
    </w:sdt>
  </w:comment>
  <w:comment w:author="Frank van Weert" w:id="73" w:date="2023-06-23T06:49:25Z">
    <w:sdt>
      <w:sdtPr>
        <w:tag w:val="goog_rdk_3305"/>
      </w:sdtPr>
      <w:sdtContent>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section on data provisioning and hence should add the challenges from the pov of data provisioners.</w:t>
          </w:r>
        </w:p>
      </w:sdtContent>
    </w:sdt>
    <w:sdt>
      <w:sdtPr>
        <w:tag w:val="goog_rdk_3306"/>
      </w:sdtPr>
      <w:sdtContent>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go through the list of challenges and check which challenges are for data users and which ones for data provisioners. The ones for data users shou d be transferred to the section on data use.</w:t>
          </w:r>
        </w:p>
      </w:sdtContent>
    </w:sdt>
  </w:comment>
  <w:comment w:author="Frank van Weert" w:id="92" w:date="2023-06-26T14:21:14Z">
    <w:sdt>
      <w:sdtPr>
        <w:tag w:val="goog_rdk_3307"/>
      </w:sdtPr>
      <w:sdtContent>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possible tool to protect lakes. The data need again could be the location and bio-diversity and eco-tourism importance of the lakes and wetlands....</w:t>
          </w:r>
        </w:p>
      </w:sdtContent>
    </w:sdt>
  </w:comment>
  <w:comment w:author="Frank van Weert" w:id="89" w:date="2023-06-26T14:21:10Z">
    <w:sdt>
      <w:sdtPr>
        <w:tag w:val="goog_rdk_3308"/>
      </w:sdtPr>
      <w:sdtContent>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supposed to be RAB! Why not mention that more specifically</w:t>
          </w:r>
        </w:p>
      </w:sdtContent>
    </w:sdt>
  </w:comment>
  <w:comment w:author="Frank van Weert" w:id="59" w:date="2023-06-22T14:24:28Z">
    <w:sdt>
      <w:sdtPr>
        <w:tag w:val="goog_rdk_3309"/>
      </w:sdtPr>
      <w:sdtContent>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dtContent>
    </w:sdt>
  </w:comment>
  <w:comment w:author="Frank van Weert" w:id="87" w:date="2023-06-26T11:23:34Z">
    <w:sdt>
      <w:sdtPr>
        <w:tag w:val="goog_rdk_3310"/>
      </w:sdtPr>
      <w:sdtContent>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providers or data users?????</w:t>
          </w:r>
        </w:p>
      </w:sdtContent>
    </w:sdt>
  </w:comment>
  <w:comment w:author="Frank van Weert" w:id="86" w:date="2023-06-26T14:21:06Z">
    <w:sdt>
      <w:sdtPr>
        <w:tag w:val="goog_rdk_3311"/>
      </w:sdtPr>
      <w:sdtContent>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sdtContent>
    </w:sdt>
  </w:comment>
  <w:comment w:author="Frank van Weert" w:id="112" w:date="2023-06-26T13:53:24Z">
    <w:sdt>
      <w:sdtPr>
        <w:tag w:val="goog_rdk_3312"/>
      </w:sdtPr>
      <w:sdtContent>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 this sentence. What is meant here?</w:t>
          </w:r>
        </w:p>
      </w:sdtContent>
    </w:sdt>
  </w:comment>
  <w:comment w:author="Frank van Weert" w:id="111" w:date="2023-06-26T13:52:40Z">
    <w:sdt>
      <w:sdtPr>
        <w:tag w:val="goog_rdk_3313"/>
      </w:sdtPr>
      <w:sdtContent>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partnerships for what?</w:t>
          </w:r>
        </w:p>
      </w:sdtContent>
    </w:sdt>
  </w:comment>
  <w:comment w:author="Frank van Weert" w:id="58" w:date="2023-06-22T14:14:14Z">
    <w:sdt>
      <w:sdtPr>
        <w:tag w:val="goog_rdk_3314"/>
      </w:sdtPr>
      <w:sdtContent>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as 2a and 2b?</w:t>
          </w:r>
        </w:p>
      </w:sdtContent>
    </w:sdt>
  </w:comment>
  <w:comment w:author="Frank van Weert" w:id="66" w:date="2023-06-23T06:37:33Z">
    <w:sdt>
      <w:sdtPr>
        <w:tag w:val="goog_rdk_3315"/>
      </w:sdtPr>
      <w:sdtContent>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added to the list above</w:t>
          </w:r>
        </w:p>
      </w:sdtContent>
    </w:sdt>
  </w:comment>
  <w:comment w:author="Frank van Weert" w:id="85" w:date="2023-06-26T14:21:04Z">
    <w:sdt>
      <w:sdtPr>
        <w:tag w:val="goog_rdk_3316"/>
      </w:sdtPr>
      <w:sdtContent>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geo-package?</w:t>
          </w:r>
        </w:p>
      </w:sdtContent>
    </w:sdt>
  </w:comment>
  <w:comment w:author="Frank van Weert" w:id="70" w:date="2023-06-23T06:42:34Z">
    <w:sdt>
      <w:sdtPr>
        <w:tag w:val="goog_rdk_3317"/>
      </w:sdtPr>
      <w:sdtContent>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section on data provision and hence should list challenges in provisioning data</w:t>
          </w:r>
        </w:p>
      </w:sdtContent>
    </w:sdt>
  </w:comment>
  <w:comment w:author="Frank van Weert" w:id="65" w:date="2023-06-23T06:36:58Z">
    <w:sdt>
      <w:sdtPr>
        <w:tag w:val="goog_rdk_3318"/>
      </w:sdtPr>
      <w:sdtContent>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last two points in the list are mostly challenges for the data provisioners</w:t>
          </w:r>
        </w:p>
      </w:sdtContent>
    </w:sdt>
  </w:comment>
  <w:comment w:author="Frank van Weert" w:id="81" w:date="2023-06-26T14:20:56Z">
    <w:sdt>
      <w:sdtPr>
        <w:tag w:val="goog_rdk_3319"/>
      </w:sdtPr>
      <w:sdtContent>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different for the LSC hub. The LSC hub will provide LSC information services to national actors and sub-national actors. The LSC-hubs will not be designed to be directly used by individual farmers...</w:t>
          </w:r>
        </w:p>
      </w:sdtContent>
    </w:sdt>
  </w:comment>
  <w:comment w:author="Frank van Weert" w:id="63" w:date="2023-06-23T06:35:15Z">
    <w:sdt>
      <w:sdtPr>
        <w:tag w:val="goog_rdk_3320"/>
      </w:sdtPr>
      <w:sdtContent>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available in the sense of not existent?</w:t>
          </w:r>
        </w:p>
      </w:sdtContent>
    </w:sdt>
    <w:sdt>
      <w:sdtPr>
        <w:tag w:val="goog_rdk_3321"/>
      </w:sdtPr>
      <w:sdtContent>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available in the sense of existent but not accessible</w:t>
          </w:r>
        </w:p>
      </w:sdtContent>
    </w:sdt>
    <w:sdt>
      <w:sdtPr>
        <w:tag w:val="goog_rdk_3322"/>
      </w:sdtPr>
      <w:sdtContent>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available in the sense of existent and accessible but not in such a format it can be used?</w:t>
          </w:r>
        </w:p>
      </w:sdtContent>
    </w:sdt>
  </w:comment>
  <w:comment w:author="Frank van Weert" w:id="80" w:date="2023-06-26T14:20:51Z">
    <w:sdt>
      <w:sdtPr>
        <w:tag w:val="goog_rdk_3323"/>
      </w:sdtPr>
      <w:sdtContent>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relevance for the LSC-hub</w:t>
          </w:r>
        </w:p>
      </w:sdtContent>
    </w:sdt>
  </w:comment>
  <w:comment w:author="Frank van Weert" w:id="77" w:date="2023-06-26T14:20:34Z">
    <w:sdt>
      <w:sdtPr>
        <w:tag w:val="goog_rdk_3324"/>
      </w:sdtPr>
      <w:sdtContent>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bit surprise about the content of this section. According to this section  the capacities needed for data valorization seem to be sufficiently present in the various AKIS actors. However when looking at previous chapters various challenges were identified that explain why LSC is not readily accessible for most AKIS partners in Rwanda. </w:t>
          </w:r>
        </w:p>
      </w:sdtContent>
    </w:sdt>
    <w:sdt>
      <w:sdtPr>
        <w:tag w:val="goog_rdk_3325"/>
      </w:sdtPr>
      <w:sdtContent>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326"/>
      </w:sdtPr>
      <w:sdtContent>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expected that this section would inform us which capacity gaps were identified. Such capacity gaps would then inform WP3 to organize the ICT and organizational capacities for the LSC hub hosts like RAB and would allow WP4 and WP5 to develop capacity building trainings for the actors at national and sub-national level</w:t>
          </w:r>
        </w:p>
      </w:sdtContent>
    </w:sdt>
  </w:comment>
  <w:comment w:author="Frank van Weert" w:id="93" w:date="2023-06-26T11:55:12Z">
    <w:sdt>
      <w:sdtPr>
        <w:tag w:val="goog_rdk_3327"/>
      </w:sdtPr>
      <w:sdtContent>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relate to providing accurate LSC information services to national and sub-national actors such that the y can create better policies, strategic decisions and advise to farmers related to climate-smart agriculture?</w:t>
          </w:r>
        </w:p>
      </w:sdtContent>
    </w:sdt>
  </w:comment>
  <w:comment w:author="Frank van Weert" w:id="103" w:date="2023-06-26T14:18:50Z">
    <w:sdt>
      <w:sdtPr>
        <w:tag w:val="goog_rdk_3328"/>
      </w:sdtPr>
      <w:sdtContent>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is supposed to happen in WP5.</w:t>
          </w:r>
        </w:p>
      </w:sdtContent>
    </w:sdt>
  </w:comment>
  <w:comment w:author="Frank van Weert" w:id="88" w:date="2023-06-26T11:52:12Z">
    <w:sdt>
      <w:sdtPr>
        <w:tag w:val="goog_rdk_3329"/>
      </w:sdtPr>
      <w:sdtContent>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am missing here is the political embedding of the hub in the public institution like RAB. the responsibility to host the hub and ensure continuous delivery of information services shoul dbe formalized in the right documents and policies</w:t>
          </w:r>
        </w:p>
      </w:sdtContent>
    </w:sdt>
  </w:comment>
  <w:comment w:author="Frank van Weert" w:id="94" w:date="2023-06-26T11:55:41Z">
    <w:sdt>
      <w:sdtPr>
        <w:tag w:val="goog_rdk_3330"/>
      </w:sdtPr>
      <w:sdtContent>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comment as above</w:t>
          </w:r>
        </w:p>
      </w:sdtContent>
    </w:sdt>
  </w:comment>
  <w:comment w:author="Frank van Weert" w:id="74" w:date="2023-06-23T06:47:32Z">
    <w:sdt>
      <w:sdtPr>
        <w:tag w:val="goog_rdk_3331"/>
      </w:sdtPr>
      <w:sdtContent>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it says that they are produced by RAB, universities and icraf. Please check whether this statement is valid.</w:t>
          </w:r>
        </w:p>
      </w:sdtContent>
    </w:sdt>
  </w:comment>
  <w:comment w:author="Frank van Weert" w:id="72" w:date="2023-06-23T06:46:15Z">
    <w:sdt>
      <w:sdtPr>
        <w:tag w:val="goog_rdk_3332"/>
      </w:sdtPr>
      <w:sdtContent>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confused because at the beginning of this section various sorts of data are listed provided by RAB, universities and Icraf. How should I interpret this?</w:t>
          </w:r>
        </w:p>
      </w:sdtContent>
    </w:sdt>
  </w:comment>
  <w:comment w:author="Frank van Weert" w:id="84" w:date="2023-06-26T10:18:30Z">
    <w:sdt>
      <w:sdtPr>
        <w:tag w:val="goog_rdk_3333"/>
      </w:sdtPr>
      <w:sdtContent>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something we will promote ourselves in WP4 and WP5???</w:t>
          </w:r>
        </w:p>
      </w:sdtContent>
    </w:sdt>
  </w:comment>
  <w:comment w:author="Frank van Weert" w:id="68" w:date="2023-06-23T06:44:48Z">
    <w:sdt>
      <w:sdtPr>
        <w:tag w:val="goog_rdk_3334"/>
      </w:sdtPr>
      <w:sdtContent>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part specific to ISFM data or more general to LSC data (both for ISFM and SWC)?</w:t>
          </w:r>
        </w:p>
      </w:sdtContent>
    </w:sdt>
  </w:comment>
  <w:comment w:author="Frank van Weert" w:id="83" w:date="2023-06-26T10:16:30Z">
    <w:sdt>
      <w:sdtPr>
        <w:tag w:val="goog_rdk_3335"/>
      </w:sdtPr>
      <w:sdtContent>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elaborate a bit what these last two policies might entail</w:t>
          </w:r>
        </w:p>
      </w:sdtContent>
    </w:sdt>
  </w:comment>
  <w:comment w:author="Frank van Weert" w:id="108" w:date="2023-06-26T13:52:10Z">
    <w:sdt>
      <w:sdtPr>
        <w:tag w:val="goog_rdk_3336"/>
      </w:sdtPr>
      <w:sdtContent>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feedback loops will be generated in WP4 and WP5</w:t>
          </w:r>
        </w:p>
      </w:sdtContent>
    </w:sdt>
  </w:comment>
  <w:comment w:author="Frank van Weert" w:id="109" w:date="2023-06-26T13:52:08Z">
    <w:sdt>
      <w:sdtPr>
        <w:tag w:val="goog_rdk_3337"/>
      </w:sdtPr>
      <w:sdtContent>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exactly what is being done in WP4 and Wp5. So cool that we anticipated these recommendations coming from the workshops and KIIs :-).</w:t>
          </w:r>
        </w:p>
      </w:sdtContent>
    </w:sdt>
  </w:comment>
  <w:comment w:author="Frank van Weert" w:id="82" w:date="2023-06-26T10:15:15Z">
    <w:sdt>
      <w:sdtPr>
        <w:tag w:val="goog_rdk_3338"/>
      </w:sdtPr>
      <w:sdtContent>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hub is not designed in order to provide information directly to farmers....!! I think w indeed to be very clear on this...!!</w:t>
          </w:r>
        </w:p>
      </w:sdtContent>
    </w:sdt>
  </w:comment>
  <w:comment w:author="Frank van Weert" w:id="96" w:date="2023-06-26T11:56:36Z">
    <w:sdt>
      <w:sdtPr>
        <w:tag w:val="goog_rdk_3339"/>
      </w:sdtPr>
      <w:sdtContent>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comment as above</w:t>
          </w:r>
        </w:p>
      </w:sdtContent>
    </w:sdt>
  </w:comment>
  <w:comment w:author="Frank van Weert" w:id="95" w:date="2023-06-26T11:56:18Z">
    <w:sdt>
      <w:sdtPr>
        <w:tag w:val="goog_rdk_3340"/>
      </w:sdtPr>
      <w:sdtContent>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comment as above</w:t>
          </w:r>
        </w:p>
      </w:sdtContent>
    </w:sdt>
  </w:comment>
  <w:comment w:author="Frank van Weert" w:id="90" w:date="2023-06-26T11:41:00Z">
    <w:sdt>
      <w:sdtPr>
        <w:tag w:val="goog_rdk_3341"/>
      </w:sdtPr>
      <w:sdtContent>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data/information but instead a management goal. Dat would be slope direction, slope steepness, soil erodability, vegetation cover</w:t>
          </w:r>
        </w:p>
      </w:sdtContent>
    </w:sdt>
  </w:comment>
  <w:comment w:author="Frank van Weert" w:id="97" w:date="2023-06-26T11:56:55Z">
    <w:sdt>
      <w:sdtPr>
        <w:tag w:val="goog_rdk_3342"/>
      </w:sdtPr>
      <w:sdtContent>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comment as above</w:t>
          </w:r>
        </w:p>
      </w:sdtContent>
    </w:sdt>
  </w:comment>
  <w:comment w:author="Frank van Weert" w:id="91" w:date="2023-06-26T11:42:29Z">
    <w:sdt>
      <w:sdtPr>
        <w:tag w:val="goog_rdk_3343"/>
      </w:sdtPr>
      <w:sdtContent>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data/information but instead a management goal. Data needs for this could be the location of wetlands and its biodiversity importance. The water quality of streams, rivers, lakes and wetlands</w:t>
          </w:r>
        </w:p>
      </w:sdtContent>
    </w:sdt>
  </w:comment>
  <w:comment w:author="Frank van Weert" w:id="54" w:date="2023-06-26T14:26:42Z">
    <w:sdt>
      <w:sdtPr>
        <w:tag w:val="goog_rdk_3344"/>
      </w:sdtPr>
      <w:sdtContent>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you introduce an acronym in a text then put in brackets behind it, its explanation and or definition as you have done in the list of abbreviations and acronyms at the start of the document.</w:t>
          </w:r>
        </w:p>
      </w:sdtContent>
    </w:sdt>
    <w:sdt>
      <w:sdtPr>
        <w:tag w:val="goog_rdk_3345"/>
      </w:sdtPr>
      <w:sdtContent>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346"/>
      </w:sdtPr>
      <w:sdtContent>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you introduce an abbreviation in the text: write  first in full the expanded version of the abbreviation with then in brackets its abbreviation. All the next times in the text, the abbreviation would suffice. Ensure that you include all abbreviations in the list of abbreviations and acronyms.</w:t>
          </w:r>
        </w:p>
      </w:sdtContent>
    </w:sdt>
  </w:comment>
  <w:comment w:author="Frank van Weert" w:id="0" w:date="2023-06-26T14:22:31Z">
    <w:sdt>
      <w:sdtPr>
        <w:tag w:val="goog_rdk_3347"/>
      </w:sdtPr>
      <w:sdtContent>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 w:date="2023-06-26T14:22:31Z">
    <w:sdt>
      <w:sdtPr>
        <w:tag w:val="goog_rdk_3348"/>
      </w:sdtPr>
      <w:sdtContent>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 w:date="2023-06-26T14:22:31Z">
    <w:sdt>
      <w:sdtPr>
        <w:tag w:val="goog_rdk_3349"/>
      </w:sdtPr>
      <w:sdtContent>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 w:date="2023-06-26T14:22:31Z">
    <w:sdt>
      <w:sdtPr>
        <w:tag w:val="goog_rdk_3350"/>
      </w:sdtPr>
      <w:sdtContent>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 w:date="2023-06-26T14:22:31Z">
    <w:sdt>
      <w:sdtPr>
        <w:tag w:val="goog_rdk_3351"/>
      </w:sdtPr>
      <w:sdtContent>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5" w:date="2023-06-26T14:22:31Z">
    <w:sdt>
      <w:sdtPr>
        <w:tag w:val="goog_rdk_3352"/>
      </w:sdtPr>
      <w:sdtContent>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6" w:date="2023-06-26T14:22:31Z">
    <w:sdt>
      <w:sdtPr>
        <w:tag w:val="goog_rdk_3353"/>
      </w:sdtPr>
      <w:sdtContent>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7" w:date="2023-06-26T14:22:31Z">
    <w:sdt>
      <w:sdtPr>
        <w:tag w:val="goog_rdk_3354"/>
      </w:sdtPr>
      <w:sdtContent>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8" w:date="2023-06-26T14:22:31Z">
    <w:sdt>
      <w:sdtPr>
        <w:tag w:val="goog_rdk_3355"/>
      </w:sdtPr>
      <w:sdtContent>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9" w:date="2023-06-26T14:22:31Z">
    <w:sdt>
      <w:sdtPr>
        <w:tag w:val="goog_rdk_3356"/>
      </w:sdtPr>
      <w:sdtContent>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0" w:date="2023-06-26T14:22:31Z">
    <w:sdt>
      <w:sdtPr>
        <w:tag w:val="goog_rdk_3357"/>
      </w:sdtPr>
      <w:sdtContent>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1" w:date="2023-06-26T14:22:31Z">
    <w:sdt>
      <w:sdtPr>
        <w:tag w:val="goog_rdk_3358"/>
      </w:sdtPr>
      <w:sdtContent>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2" w:date="2023-06-26T14:22:31Z">
    <w:sdt>
      <w:sdtPr>
        <w:tag w:val="goog_rdk_3359"/>
      </w:sdtPr>
      <w:sdtContent>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3" w:date="2023-06-26T14:22:31Z">
    <w:sdt>
      <w:sdtPr>
        <w:tag w:val="goog_rdk_3360"/>
      </w:sdtPr>
      <w:sdtContent>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4" w:date="2023-06-26T14:22:31Z">
    <w:sdt>
      <w:sdtPr>
        <w:tag w:val="goog_rdk_3361"/>
      </w:sdtPr>
      <w:sdtContent>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5" w:date="2023-06-26T14:22:31Z">
    <w:sdt>
      <w:sdtPr>
        <w:tag w:val="goog_rdk_3362"/>
      </w:sdtPr>
      <w:sdtContent>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6" w:date="2023-06-26T14:22:31Z">
    <w:sdt>
      <w:sdtPr>
        <w:tag w:val="goog_rdk_3363"/>
      </w:sdtPr>
      <w:sdtContent>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7" w:date="2023-06-26T14:22:31Z">
    <w:sdt>
      <w:sdtPr>
        <w:tag w:val="goog_rdk_3364"/>
      </w:sdtPr>
      <w:sdtContent>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8" w:date="2023-06-26T14:22:31Z">
    <w:sdt>
      <w:sdtPr>
        <w:tag w:val="goog_rdk_3365"/>
      </w:sdtPr>
      <w:sdtContent>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19" w:date="2023-06-26T14:22:31Z">
    <w:sdt>
      <w:sdtPr>
        <w:tag w:val="goog_rdk_3366"/>
      </w:sdtPr>
      <w:sdtContent>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0" w:date="2023-06-26T14:22:31Z">
    <w:sdt>
      <w:sdtPr>
        <w:tag w:val="goog_rdk_3367"/>
      </w:sdtPr>
      <w:sdtContent>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1" w:date="2023-06-26T14:22:31Z">
    <w:sdt>
      <w:sdtPr>
        <w:tag w:val="goog_rdk_3368"/>
      </w:sdtPr>
      <w:sdtContent>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2" w:date="2023-06-26T14:22:31Z">
    <w:sdt>
      <w:sdtPr>
        <w:tag w:val="goog_rdk_3369"/>
      </w:sdtPr>
      <w:sdtContent>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3" w:date="2023-06-26T14:22:31Z">
    <w:sdt>
      <w:sdtPr>
        <w:tag w:val="goog_rdk_3370"/>
      </w:sdtPr>
      <w:sdtContent>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4" w:date="2023-06-26T14:22:31Z">
    <w:sdt>
      <w:sdtPr>
        <w:tag w:val="goog_rdk_3371"/>
      </w:sdtPr>
      <w:sdtContent>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5" w:date="2023-06-26T14:22:31Z">
    <w:sdt>
      <w:sdtPr>
        <w:tag w:val="goog_rdk_3372"/>
      </w:sdtPr>
      <w:sdtContent>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6" w:date="2023-06-26T14:22:31Z">
    <w:sdt>
      <w:sdtPr>
        <w:tag w:val="goog_rdk_3373"/>
      </w:sdtPr>
      <w:sdtContent>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7" w:date="2023-06-26T14:22:31Z">
    <w:sdt>
      <w:sdtPr>
        <w:tag w:val="goog_rdk_3374"/>
      </w:sdtPr>
      <w:sdtContent>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8" w:date="2023-06-26T14:22:31Z">
    <w:sdt>
      <w:sdtPr>
        <w:tag w:val="goog_rdk_3375"/>
      </w:sdtPr>
      <w:sdtContent>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29" w:date="2023-06-26T14:22:31Z">
    <w:sdt>
      <w:sdtPr>
        <w:tag w:val="goog_rdk_3376"/>
      </w:sdtPr>
      <w:sdtContent>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0" w:date="2023-06-26T14:22:31Z">
    <w:sdt>
      <w:sdtPr>
        <w:tag w:val="goog_rdk_3377"/>
      </w:sdtPr>
      <w:sdtContent>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1" w:date="2023-06-26T14:22:31Z">
    <w:sdt>
      <w:sdtPr>
        <w:tag w:val="goog_rdk_3378"/>
      </w:sdtPr>
      <w:sdtContent>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2" w:date="2023-06-26T14:22:31Z">
    <w:sdt>
      <w:sdtPr>
        <w:tag w:val="goog_rdk_3379"/>
      </w:sdtPr>
      <w:sdtContent>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3" w:date="2023-06-26T14:22:31Z">
    <w:sdt>
      <w:sdtPr>
        <w:tag w:val="goog_rdk_3380"/>
      </w:sdtPr>
      <w:sdtContent>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4" w:date="2023-06-26T14:22:31Z">
    <w:sdt>
      <w:sdtPr>
        <w:tag w:val="goog_rdk_3381"/>
      </w:sdtPr>
      <w:sdtContent>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5" w:date="2023-06-26T14:22:31Z">
    <w:sdt>
      <w:sdtPr>
        <w:tag w:val="goog_rdk_3382"/>
      </w:sdtPr>
      <w:sdtContent>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6" w:date="2023-06-26T14:22:31Z">
    <w:sdt>
      <w:sdtPr>
        <w:tag w:val="goog_rdk_3383"/>
      </w:sdtPr>
      <w:sdtContent>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7" w:date="2023-06-26T14:22:31Z">
    <w:sdt>
      <w:sdtPr>
        <w:tag w:val="goog_rdk_3384"/>
      </w:sdtPr>
      <w:sdtContent>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8" w:date="2023-06-26T14:22:31Z">
    <w:sdt>
      <w:sdtPr>
        <w:tag w:val="goog_rdk_3385"/>
      </w:sdtPr>
      <w:sdtContent>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39" w:date="2023-06-26T14:22:31Z">
    <w:sdt>
      <w:sdtPr>
        <w:tag w:val="goog_rdk_3386"/>
      </w:sdtPr>
      <w:sdtContent>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0" w:date="2023-06-26T14:22:31Z">
    <w:sdt>
      <w:sdtPr>
        <w:tag w:val="goog_rdk_3387"/>
      </w:sdtPr>
      <w:sdtContent>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1" w:date="2023-06-26T14:22:31Z">
    <w:sdt>
      <w:sdtPr>
        <w:tag w:val="goog_rdk_3388"/>
      </w:sdtPr>
      <w:sdtContent>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2" w:date="2023-06-26T14:22:31Z">
    <w:sdt>
      <w:sdtPr>
        <w:tag w:val="goog_rdk_3389"/>
      </w:sdtPr>
      <w:sdtContent>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3" w:date="2023-06-26T14:22:31Z">
    <w:sdt>
      <w:sdtPr>
        <w:tag w:val="goog_rdk_3390"/>
      </w:sdtPr>
      <w:sdtContent>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4" w:date="2023-06-26T14:22:31Z">
    <w:sdt>
      <w:sdtPr>
        <w:tag w:val="goog_rdk_3391"/>
      </w:sdtPr>
      <w:sdtContent>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5" w:date="2023-06-26T14:22:31Z">
    <w:sdt>
      <w:sdtPr>
        <w:tag w:val="goog_rdk_3392"/>
      </w:sdtPr>
      <w:sdtContent>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6" w:date="2023-06-26T14:22:31Z">
    <w:sdt>
      <w:sdtPr>
        <w:tag w:val="goog_rdk_3393"/>
      </w:sdtPr>
      <w:sdtContent>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7" w:date="2023-06-26T14:22:31Z">
    <w:sdt>
      <w:sdtPr>
        <w:tag w:val="goog_rdk_3394"/>
      </w:sdtPr>
      <w:sdtContent>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8" w:date="2023-06-26T14:22:31Z">
    <w:sdt>
      <w:sdtPr>
        <w:tag w:val="goog_rdk_3395"/>
      </w:sdtPr>
      <w:sdtContent>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49" w:date="2023-06-26T14:22:31Z">
    <w:sdt>
      <w:sdtPr>
        <w:tag w:val="goog_rdk_3396"/>
      </w:sdtPr>
      <w:sdtContent>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50" w:date="2023-06-26T14:22:31Z">
    <w:sdt>
      <w:sdtPr>
        <w:tag w:val="goog_rdk_3397"/>
      </w:sdtPr>
      <w:sdtContent>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51" w:date="2023-06-26T14:22:31Z">
    <w:sdt>
      <w:sdtPr>
        <w:tag w:val="goog_rdk_3398"/>
      </w:sdtPr>
      <w:sdtContent>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52" w:date="2023-06-26T14:22:31Z">
    <w:sdt>
      <w:sdtPr>
        <w:tag w:val="goog_rdk_3399"/>
      </w:sdtPr>
      <w:sdtContent>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 w:author="Frank van Weert" w:id="53" w:date="2023-06-26T14:22:31Z">
    <w:sdt>
      <w:sdtPr>
        <w:tag w:val="goog_rdk_3400"/>
      </w:sdtPr>
      <w:sdtContent>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completing the abbreviations and acronyms?</w:t>
          </w:r>
        </w:p>
      </w:sdtContent>
    </w:sdt>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B37" w15:done="0"/>
  <w15:commentEx w15:paraId="00000B3A" w15:done="0"/>
  <w15:commentEx w15:paraId="00000B3B" w15:done="0"/>
  <w15:commentEx w15:paraId="00000B3C" w15:done="0"/>
  <w15:commentEx w15:paraId="00000B3D" w15:done="0"/>
  <w15:commentEx w15:paraId="00000B42" w15:done="0"/>
  <w15:commentEx w15:paraId="00000B43" w15:done="0"/>
  <w15:commentEx w15:paraId="00000B44" w15:done="0"/>
  <w15:commentEx w15:paraId="00000B45" w15:done="0"/>
  <w15:commentEx w15:paraId="00000B46" w15:done="0"/>
  <w15:commentEx w15:paraId="00000B47" w15:done="0"/>
  <w15:commentEx w15:paraId="00000B49" w15:done="0"/>
  <w15:commentEx w15:paraId="00000B4A" w15:done="0"/>
  <w15:commentEx w15:paraId="00000B4B" w15:done="0"/>
  <w15:commentEx w15:paraId="00000B4C" w15:done="0"/>
  <w15:commentEx w15:paraId="00000B52" w15:done="0"/>
  <w15:commentEx w15:paraId="00000B53" w15:done="0"/>
  <w15:commentEx w15:paraId="00000B54" w15:done="0"/>
  <w15:commentEx w15:paraId="00000B55" w15:done="0"/>
  <w15:commentEx w15:paraId="00000B57" w15:done="0"/>
  <w15:commentEx w15:paraId="00000B5A" w15:done="0"/>
  <w15:commentEx w15:paraId="00000B5B" w15:done="0"/>
  <w15:commentEx w15:paraId="00000B5D" w15:done="0"/>
  <w15:commentEx w15:paraId="00000B5E" w15:done="0"/>
  <w15:commentEx w15:paraId="00000B60" w15:done="0"/>
  <w15:commentEx w15:paraId="00000B61" w15:done="0"/>
  <w15:commentEx w15:paraId="00000B62" w15:done="0"/>
  <w15:commentEx w15:paraId="00000B63" w15:done="0"/>
  <w15:commentEx w15:paraId="00000B64" w15:done="0"/>
  <w15:commentEx w15:paraId="00000B65" w15:done="0"/>
  <w15:commentEx w15:paraId="00000B66" w15:done="0"/>
  <w15:commentEx w15:paraId="00000B67" w15:done="0"/>
  <w15:commentEx w15:paraId="00000B68" w15:done="0"/>
  <w15:commentEx w15:paraId="00000B69" w15:done="0"/>
  <w15:commentEx w15:paraId="00000B6A" w15:done="0"/>
  <w15:commentEx w15:paraId="00000B6B" w15:done="0"/>
  <w15:commentEx w15:paraId="00000B6C" w15:done="0"/>
  <w15:commentEx w15:paraId="00000B6D" w15:done="0"/>
  <w15:commentEx w15:paraId="00000B70" w15:done="0"/>
  <w15:commentEx w15:paraId="00000B71" w15:done="0"/>
  <w15:commentEx w15:paraId="00000B74" w15:done="0"/>
  <w15:commentEx w15:paraId="00000B75" w15:done="0"/>
  <w15:commentEx w15:paraId="00000B76" w15:done="0"/>
  <w15:commentEx w15:paraId="00000B77" w15:done="0"/>
  <w15:commentEx w15:paraId="00000B78" w15:done="0"/>
  <w15:commentEx w15:paraId="00000B79" w15:done="0"/>
  <w15:commentEx w15:paraId="00000B7A" w15:done="0"/>
  <w15:commentEx w15:paraId="00000B7B" w15:done="0"/>
  <w15:commentEx w15:paraId="00000B7C" w15:done="0"/>
  <w15:commentEx w15:paraId="00000B7D" w15:done="0"/>
  <w15:commentEx w15:paraId="00000B7E" w15:done="0"/>
  <w15:commentEx w15:paraId="00000B7F" w15:done="0"/>
  <w15:commentEx w15:paraId="00000B80" w15:done="0"/>
  <w15:commentEx w15:paraId="00000B81" w15:done="0"/>
  <w15:commentEx w15:paraId="00000B82" w15:done="0"/>
  <w15:commentEx w15:paraId="00000B83" w15:done="0"/>
  <w15:commentEx w15:paraId="00000B84" w15:done="0"/>
  <w15:commentEx w15:paraId="00000B85" w15:done="0"/>
  <w15:commentEx w15:paraId="00000B88" w15:done="0"/>
  <w15:commentEx w15:paraId="00000B89" w15:done="0"/>
  <w15:commentEx w15:paraId="00000B8A" w15:done="0"/>
  <w15:commentEx w15:paraId="00000B8B" w15:done="0"/>
  <w15:commentEx w15:paraId="00000B8C" w15:done="0"/>
  <w15:commentEx w15:paraId="00000B8D" w15:done="0"/>
  <w15:commentEx w15:paraId="00000B8E" w15:done="0"/>
  <w15:commentEx w15:paraId="00000B8F" w15:done="0"/>
  <w15:commentEx w15:paraId="00000B90" w15:done="0"/>
  <w15:commentEx w15:paraId="00000B91" w15:done="0"/>
  <w15:commentEx w15:paraId="00000B92" w15:done="0"/>
  <w15:commentEx w15:paraId="00000B93" w15:done="0"/>
  <w15:commentEx w15:paraId="00000B94" w15:done="0"/>
  <w15:commentEx w15:paraId="00000B95" w15:done="0"/>
  <w15:commentEx w15:paraId="00000B96" w15:done="0"/>
  <w15:commentEx w15:paraId="00000B97" w15:done="0"/>
  <w15:commentEx w15:paraId="00000B98" w15:done="0"/>
  <w15:commentEx w15:paraId="00000B99" w15:done="0"/>
  <w15:commentEx w15:paraId="00000B9A" w15:done="0"/>
  <w15:commentEx w15:paraId="00000B9B" w15:done="0"/>
  <w15:commentEx w15:paraId="00000B9C" w15:done="0"/>
  <w15:commentEx w15:paraId="00000B9D" w15:done="0"/>
  <w15:commentEx w15:paraId="00000B9E" w15:done="0"/>
  <w15:commentEx w15:paraId="00000B9F" w15:done="0"/>
  <w15:commentEx w15:paraId="00000BA0" w15:done="0"/>
  <w15:commentEx w15:paraId="00000BA1" w15:done="0"/>
  <w15:commentEx w15:paraId="00000BA2" w15:done="0"/>
  <w15:commentEx w15:paraId="00000BA3" w15:done="0"/>
  <w15:commentEx w15:paraId="00000BA4" w15:done="0"/>
  <w15:commentEx w15:paraId="00000BA5" w15:done="0"/>
  <w15:commentEx w15:paraId="00000BA6" w15:done="0"/>
  <w15:commentEx w15:paraId="00000BA7" w15:done="0"/>
  <w15:commentEx w15:paraId="00000BA8" w15:done="0"/>
  <w15:commentEx w15:paraId="00000BA9" w15:done="0"/>
  <w15:commentEx w15:paraId="00000BAA" w15:done="0"/>
  <w15:commentEx w15:paraId="00000BAB" w15:done="0"/>
  <w15:commentEx w15:paraId="00000BAC" w15:done="0"/>
  <w15:commentEx w15:paraId="00000BAD" w15:done="0"/>
  <w15:commentEx w15:paraId="00000BAE" w15:done="0"/>
  <w15:commentEx w15:paraId="00000BAF" w15:done="0"/>
  <w15:commentEx w15:paraId="00000BB0" w15:done="0"/>
  <w15:commentEx w15:paraId="00000BB1" w15:done="0"/>
  <w15:commentEx w15:paraId="00000BB2" w15:done="0"/>
  <w15:commentEx w15:paraId="00000BB3" w15:done="0"/>
  <w15:commentEx w15:paraId="00000BB4" w15:done="0"/>
  <w15:commentEx w15:paraId="00000BB5" w15:done="0"/>
  <w15:commentEx w15:paraId="00000BB6" w15:done="0"/>
  <w15:commentEx w15:paraId="00000BB7" w15:done="0"/>
  <w15:commentEx w15:paraId="00000BB8" w15:done="0"/>
  <w15:commentEx w15:paraId="00000BB9" w15:done="0"/>
  <w15:commentEx w15:paraId="00000BBA" w15:done="0"/>
  <w15:commentEx w15:paraId="00000BBB" w15:done="0"/>
  <w15:commentEx w15:paraId="00000BBC" w15:done="0"/>
  <w15:commentEx w15:paraId="00000BBD" w15:done="0"/>
  <w15:commentEx w15:paraId="00000B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mbria"/>
  <w:font w:name="Times New Roman"/>
  <w:font w:name="Calibri"/>
  <w:font w:name="Arial"/>
  <w:font w:name="Courier New"/>
  <w:font w:name="Eina 02 BoldItalic"/>
  <w:font w:name="Noto Sans Symbols">
    <w:embedRegular w:fontKey="{00000000-0000-0000-0000-000000000000}" r:id="rId1" w:subsetted="0"/>
    <w:embedBold w:fontKey="{00000000-0000-0000-0000-000000000000}" r:id="rId2" w:subsetted="0"/>
  </w:font>
  <w:font w:name="Eina 02 Bold"/>
  <w:font w:name="Lustria">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254"/>
    </w:sdtPr>
    <w:sdtContent>
      <w:p w:rsidR="00000000" w:rsidDel="00000000" w:rsidP="00000000" w:rsidRDefault="00000000" w:rsidRPr="00000000" w14:paraId="00000B2C">
        <w:pPr>
          <w:jc w:val="center"/>
          <w:rPr>
            <w:sz w:val="16"/>
            <w:szCs w:val="16"/>
          </w:rPr>
        </w:pPr>
        <w:r w:rsidDel="00000000" w:rsidR="00000000" w:rsidRPr="00000000">
          <w:rPr>
            <w:sz w:val="16"/>
            <w:szCs w:val="16"/>
            <w:rtl w:val="0"/>
          </w:rPr>
          <w:t xml:space="preserve">This project is supported by:</w:t>
        </w:r>
        <w:r w:rsidDel="00000000" w:rsidR="00000000" w:rsidRPr="00000000">
          <w:drawing>
            <wp:anchor allowOverlap="1" behindDoc="0" distB="0" distT="0" distL="114300" distR="114300" hidden="0" layoutInCell="1" locked="0" relativeHeight="0" simplePos="0">
              <wp:simplePos x="0" y="0"/>
              <wp:positionH relativeFrom="column">
                <wp:posOffset>2189479</wp:posOffset>
              </wp:positionH>
              <wp:positionV relativeFrom="paragraph">
                <wp:posOffset>227330</wp:posOffset>
              </wp:positionV>
              <wp:extent cx="1314450" cy="394970"/>
              <wp:effectExtent b="0" l="0" r="0" t="0"/>
              <wp:wrapNone/>
              <wp:docPr id="2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14450" cy="3949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433705</wp:posOffset>
              </wp:positionH>
              <wp:positionV relativeFrom="paragraph">
                <wp:posOffset>10795</wp:posOffset>
              </wp:positionV>
              <wp:extent cx="1143000" cy="825096"/>
              <wp:effectExtent b="0" l="0" r="0" t="0"/>
              <wp:wrapNone/>
              <wp:docPr id="1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143000" cy="825096"/>
                      </a:xfrm>
                      <a:prstGeom prst="rect"/>
                      <a:ln/>
                    </pic:spPr>
                  </pic:pic>
                </a:graphicData>
              </a:graphic>
            </wp:anchor>
          </w:drawing>
        </w:r>
      </w:p>
    </w:sdtContent>
  </w:sdt>
  <w:sdt>
    <w:sdtPr>
      <w:tag w:val="goog_rdk_3255"/>
    </w:sdtPr>
    <w:sdtContent>
      <w:p w:rsidR="00000000" w:rsidDel="00000000" w:rsidP="00000000" w:rsidRDefault="00000000" w:rsidRPr="00000000" w14:paraId="00000B2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4000500</wp:posOffset>
              </wp:positionH>
              <wp:positionV relativeFrom="paragraph">
                <wp:posOffset>-44448</wp:posOffset>
              </wp:positionV>
              <wp:extent cx="1679575" cy="577215"/>
              <wp:effectExtent b="0" l="0" r="0" t="0"/>
              <wp:wrapNone/>
              <wp:docPr id="17" name="image8.png"/>
              <a:graphic>
                <a:graphicData uri="http://schemas.openxmlformats.org/drawingml/2006/picture">
                  <pic:pic>
                    <pic:nvPicPr>
                      <pic:cNvPr id="0" name="image8.png"/>
                      <pic:cNvPicPr preferRelativeResize="0"/>
                    </pic:nvPicPr>
                    <pic:blipFill>
                      <a:blip r:embed="rId3"/>
                      <a:srcRect b="13688" l="0" r="0" t="0"/>
                      <a:stretch>
                        <a:fillRect/>
                      </a:stretch>
                    </pic:blipFill>
                    <pic:spPr>
                      <a:xfrm>
                        <a:off x="0" y="0"/>
                        <a:ext cx="1679575" cy="577215"/>
                      </a:xfrm>
                      <a:prstGeom prst="rect"/>
                      <a:ln/>
                    </pic:spPr>
                  </pic:pic>
                </a:graphicData>
              </a:graphic>
            </wp:anchor>
          </w:drawing>
        </w:r>
      </w:p>
    </w:sdtContent>
  </w:sdt>
  <w:sdt>
    <w:sdtPr>
      <w:tag w:val="goog_rdk_3256"/>
    </w:sdtPr>
    <w:sdtContent>
      <w:p w:rsidR="00000000" w:rsidDel="00000000" w:rsidP="00000000" w:rsidRDefault="00000000" w:rsidRPr="00000000" w14:paraId="00000B2E">
        <w:pPr>
          <w:rPr/>
        </w:pPr>
        <w:r w:rsidDel="00000000" w:rsidR="00000000" w:rsidRPr="00000000">
          <w:rPr>
            <w:rtl w:val="0"/>
          </w:rPr>
        </w:r>
      </w:p>
    </w:sdtContent>
  </w:sdt>
  <w:sdt>
    <w:sdtPr>
      <w:tag w:val="goog_rdk_3257"/>
    </w:sdtPr>
    <w:sdtContent>
      <w:p w:rsidR="00000000" w:rsidDel="00000000" w:rsidP="00000000" w:rsidRDefault="00000000" w:rsidRPr="00000000" w14:paraId="00000B2F">
        <w:pPr>
          <w:rPr/>
        </w:pPr>
        <w:r w:rsidDel="00000000" w:rsidR="00000000" w:rsidRPr="00000000">
          <w:rPr>
            <w:rtl w:val="0"/>
          </w:rPr>
        </w:r>
      </w:p>
    </w:sdtContent>
  </w:sdt>
  <w:sdt>
    <w:sdtPr>
      <w:tag w:val="goog_rdk_3258"/>
    </w:sdtPr>
    <w:sdtContent>
      <w:p w:rsidR="00000000" w:rsidDel="00000000" w:rsidP="00000000" w:rsidRDefault="00000000" w:rsidRPr="00000000" w14:paraId="00000B30">
        <w:pPr>
          <w:rPr/>
        </w:pP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259"/>
    </w:sdtPr>
    <w:sdtContent>
      <w:p w:rsidR="00000000" w:rsidDel="00000000" w:rsidP="00000000" w:rsidRDefault="00000000" w:rsidRPr="00000000" w14:paraId="00000B31">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sdt>
    <w:sdtPr>
      <w:tag w:val="goog_rdk_3260"/>
    </w:sdtPr>
    <w:sdtContent>
      <w:p w:rsidR="00000000" w:rsidDel="00000000" w:rsidP="00000000" w:rsidRDefault="00000000" w:rsidRPr="00000000" w14:paraId="00000B32">
        <w:pPr>
          <w:rPr/>
        </w:pP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261"/>
    </w:sdtPr>
    <w:sdtContent>
      <w:p w:rsidR="00000000" w:rsidDel="00000000" w:rsidP="00000000" w:rsidRDefault="00000000" w:rsidRPr="00000000" w14:paraId="00000B33">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sdt>
    <w:sdtPr>
      <w:tag w:val="goog_rdk_3262"/>
    </w:sdtPr>
    <w:sdtContent>
      <w:p w:rsidR="00000000" w:rsidDel="00000000" w:rsidP="00000000" w:rsidRDefault="00000000" w:rsidRPr="00000000" w14:paraId="00000B34">
        <w:pPr>
          <w:rPr/>
        </w:pPr>
        <w:r w:rsidDel="00000000" w:rsidR="00000000" w:rsidRPr="00000000">
          <w:rPr>
            <w:rtl w:val="0"/>
          </w:rPr>
        </w:r>
      </w:p>
    </w:sdtContent>
  </w:sdt>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3241"/>
      </w:sdtPr>
      <w:sdtContent>
        <w:p w:rsidR="00000000" w:rsidDel="00000000" w:rsidP="00000000" w:rsidRDefault="00000000" w:rsidRPr="00000000" w14:paraId="00000B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Republic of Rwanda. (2018). National Agriculture Policy. Ministry of Agriculture </w:t>
          </w:r>
          <w:hyperlink r:id="rId1">
            <w:r w:rsidDel="00000000" w:rsidR="00000000" w:rsidRPr="00000000">
              <w:rPr>
                <w:color w:val="1155cc"/>
                <w:sz w:val="20"/>
                <w:szCs w:val="20"/>
                <w:u w:val="single"/>
                <w:rtl w:val="0"/>
              </w:rPr>
              <w:t xml:space="preserve">https://www.minagri.gov.rw/fileadmin/user_upload/Minagri/Publications/Policies_and_strategies/National_Agriculture_Policy_-_2018___Approved_by_Cabinet.pdf</w:t>
            </w:r>
          </w:hyperlink>
          <w:r w:rsidDel="00000000" w:rsidR="00000000" w:rsidRPr="00000000">
            <w:rPr>
              <w:rtl w:val="0"/>
            </w:rPr>
          </w:r>
        </w:p>
      </w:sdtContent>
    </w:sdt>
  </w:footnote>
  <w:footnote w:id="1">
    <w:sdt>
      <w:sdtPr>
        <w:tag w:val="goog_rdk_3242"/>
      </w:sdtPr>
      <w:sdtContent>
        <w:p w:rsidR="00000000" w:rsidDel="00000000" w:rsidP="00000000" w:rsidRDefault="00000000" w:rsidRPr="00000000" w14:paraId="00000B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USAID Land Project. (2014, December). Final Report: Land Use Consolidation and Crop Intensification In Rwanda. Land Portal. </w:t>
          </w:r>
          <w:hyperlink r:id="rId2">
            <w:r w:rsidDel="00000000" w:rsidR="00000000" w:rsidRPr="00000000">
              <w:rPr>
                <w:color w:val="1155cc"/>
                <w:sz w:val="20"/>
                <w:szCs w:val="20"/>
                <w:u w:val="single"/>
                <w:rtl w:val="0"/>
              </w:rPr>
              <w:t xml:space="preserve">https://www.landportal.org/library/resources/rwanda-land-research-136/final-report-land-use-consolidation-and-crop</w:t>
            </w:r>
          </w:hyperlink>
          <w:r w:rsidDel="00000000" w:rsidR="00000000" w:rsidRPr="00000000">
            <w:rPr>
              <w:sz w:val="20"/>
              <w:szCs w:val="20"/>
              <w:rtl w:val="0"/>
            </w:rPr>
            <w:t xml:space="preserve"> </w:t>
          </w:r>
        </w:p>
      </w:sdtContent>
    </w:sdt>
  </w:footnote>
  <w:footnote w:id="2">
    <w:sdt>
      <w:sdtPr>
        <w:tag w:val="goog_rdk_3243"/>
      </w:sdtPr>
      <w:sdtContent>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Nsabimana, A; Niyitanga, F; Weatherspoon, D. D.; Naseem, A; (2021). Land Policy and Food Prices: Evidence from a Land Consolidation Program in Rwanda. Journal of Agricultural &amp;amp; Food Industrial Organization, (), –. doi:10.1515/jafio-2021-0010</w:t>
          </w:r>
        </w:p>
      </w:sdtContent>
    </w:sdt>
  </w:footnote>
  <w:footnote w:id="3">
    <w:sdt>
      <w:sdtPr>
        <w:tag w:val="goog_rdk_3244"/>
      </w:sdtPr>
      <w:sdtContent>
        <w:p w:rsidR="00000000" w:rsidDel="00000000" w:rsidP="00000000" w:rsidRDefault="00000000" w:rsidRPr="00000000" w14:paraId="00000B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Kathiresan, A. (2011). Strategies for Sustainable Crop Intensification in Rwanda. : Republic of Rwanda Ministry of Agriculture and Animal Resources. </w:t>
          </w:r>
          <w:hyperlink r:id="rId3">
            <w:r w:rsidDel="00000000" w:rsidR="00000000" w:rsidRPr="00000000">
              <w:rPr>
                <w:color w:val="1155cc"/>
                <w:sz w:val="20"/>
                <w:szCs w:val="20"/>
                <w:u w:val="single"/>
                <w:rtl w:val="0"/>
              </w:rPr>
              <w:t xml:space="preserve">http://197.243.22.137/ngoma/fileadmin/_migrated/content_uploads/CIP_Strategies_2011.pdf</w:t>
            </w:r>
          </w:hyperlink>
          <w:r w:rsidDel="00000000" w:rsidR="00000000" w:rsidRPr="00000000">
            <w:rPr>
              <w:rtl w:val="0"/>
            </w:rPr>
          </w:r>
        </w:p>
      </w:sdtContent>
    </w:sdt>
  </w:footnote>
  <w:footnote w:id="4">
    <w:sdt>
      <w:sdtPr>
        <w:tag w:val="goog_rdk_3245"/>
      </w:sdtPr>
      <w:sdtContent>
        <w:p w:rsidR="00000000" w:rsidDel="00000000" w:rsidP="00000000" w:rsidRDefault="00000000" w:rsidRPr="00000000" w14:paraId="00000B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Niyitanga, F., Kabayiza, A., Niyonzima, J. (2015). Assessment of Yield Gaps in Main Staple Crops in Rwanda. International Journal of Agriculture Innovations and Research, 3(4). </w:t>
          </w:r>
          <w:hyperlink r:id="rId4">
            <w:r w:rsidDel="00000000" w:rsidR="00000000" w:rsidRPr="00000000">
              <w:rPr>
                <w:color w:val="1155cc"/>
                <w:sz w:val="20"/>
                <w:szCs w:val="20"/>
                <w:u w:val="single"/>
                <w:rtl w:val="0"/>
              </w:rPr>
              <w:t xml:space="preserve">https://www.researchgate.net/publication/337439861</w:t>
            </w:r>
          </w:hyperlink>
          <w:r w:rsidDel="00000000" w:rsidR="00000000" w:rsidRPr="00000000">
            <w:rPr>
              <w:rtl w:val="0"/>
            </w:rPr>
          </w:r>
        </w:p>
      </w:sdtContent>
    </w:sdt>
  </w:footnote>
  <w:footnote w:id="5">
    <w:sdt>
      <w:sdtPr>
        <w:tag w:val="goog_rdk_3246"/>
      </w:sdtPr>
      <w:sdtContent>
        <w:p w:rsidR="00000000" w:rsidDel="00000000" w:rsidP="00000000" w:rsidRDefault="00000000" w:rsidRPr="00000000" w14:paraId="00000B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Leitner, S., Pelster, D. E., Werner, C., Merbold, L., Baggs, E. M., Mapanda, F., Butterbach-Bahl, K. (2020). Closing maize yield gaps in sub-Saharan Africa will boost soil N2O emissions. Current Opinion in Environmental Sustainability, 47, 95-105. </w:t>
          </w:r>
          <w:hyperlink r:id="rId5">
            <w:r w:rsidDel="00000000" w:rsidR="00000000" w:rsidRPr="00000000">
              <w:rPr>
                <w:color w:val="1155cc"/>
                <w:sz w:val="20"/>
                <w:szCs w:val="20"/>
                <w:u w:val="single"/>
                <w:rtl w:val="0"/>
              </w:rPr>
              <w:t xml:space="preserve">https://doi.org/10.1016/j.cosust.2020.08.018</w:t>
            </w:r>
          </w:hyperlink>
          <w:r w:rsidDel="00000000" w:rsidR="00000000" w:rsidRPr="00000000">
            <w:rPr>
              <w:rtl w:val="0"/>
            </w:rPr>
          </w:r>
        </w:p>
      </w:sdtContent>
    </w:sdt>
  </w:footnote>
  <w:footnote w:id="6">
    <w:sdt>
      <w:sdtPr>
        <w:tag w:val="goog_rdk_3247"/>
      </w:sdtPr>
      <w:sdtContent>
        <w:p w:rsidR="00000000" w:rsidDel="00000000" w:rsidP="00000000" w:rsidRDefault="00000000" w:rsidRPr="00000000" w14:paraId="00000B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Ministry of Agriculture and Animal Resources. (2014). National Fertilizer Policy. : Republic of Rwanda. </w:t>
          </w:r>
          <w:hyperlink r:id="rId6">
            <w:r w:rsidDel="00000000" w:rsidR="00000000" w:rsidRPr="00000000">
              <w:rPr>
                <w:color w:val="1155cc"/>
                <w:sz w:val="20"/>
                <w:szCs w:val="20"/>
                <w:u w:val="single"/>
                <w:rtl w:val="0"/>
              </w:rPr>
              <w:t xml:space="preserve">https://faolex.fao.org/docs/pdf/rwa174364.pdf</w:t>
            </w:r>
          </w:hyperlink>
          <w:r w:rsidDel="00000000" w:rsidR="00000000" w:rsidRPr="00000000">
            <w:rPr>
              <w:rtl w:val="0"/>
            </w:rPr>
          </w:r>
        </w:p>
      </w:sdtContent>
    </w:sdt>
  </w:footnote>
  <w:footnote w:id="7">
    <w:sdt>
      <w:sdtPr>
        <w:tag w:val="goog_rdk_3248"/>
      </w:sdtPr>
      <w:sdtContent>
        <w:p w:rsidR="00000000" w:rsidDel="00000000" w:rsidP="00000000" w:rsidRDefault="00000000" w:rsidRPr="00000000" w14:paraId="00000B2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Ministry of Youth and ICT. (2017). National Data Revolution Policy. : Republic of Rwanda. </w:t>
          </w:r>
          <w:hyperlink r:id="rId7">
            <w:r w:rsidDel="00000000" w:rsidR="00000000" w:rsidRPr="00000000">
              <w:rPr>
                <w:color w:val="1155cc"/>
                <w:sz w:val="20"/>
                <w:szCs w:val="20"/>
                <w:u w:val="single"/>
                <w:rtl w:val="0"/>
              </w:rPr>
              <w:t xml:space="preserve">https://statistics.gov.rw/file/5410/download?token=r0nXaTAv</w:t>
            </w:r>
          </w:hyperlink>
          <w:r w:rsidDel="00000000" w:rsidR="00000000" w:rsidRPr="00000000">
            <w:rPr>
              <w:rtl w:val="0"/>
            </w:rPr>
          </w:r>
        </w:p>
      </w:sdtContent>
    </w:sdt>
  </w:footnote>
  <w:footnote w:id="8">
    <w:sdt>
      <w:sdtPr>
        <w:tag w:val="goog_rdk_3249"/>
      </w:sdtPr>
      <w:sdtContent>
        <w:p w:rsidR="00000000" w:rsidDel="00000000" w:rsidP="00000000" w:rsidRDefault="00000000" w:rsidRPr="00000000" w14:paraId="00000B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BK Techouse. About SKS. Smart Kungahara System. </w:t>
          </w:r>
          <w:hyperlink r:id="rId8">
            <w:r w:rsidDel="00000000" w:rsidR="00000000" w:rsidRPr="00000000">
              <w:rPr>
                <w:color w:val="1155cc"/>
                <w:sz w:val="20"/>
                <w:szCs w:val="20"/>
                <w:u w:val="single"/>
                <w:rtl w:val="0"/>
              </w:rPr>
              <w:t xml:space="preserve">https://smartkungahara.rw/#/</w:t>
            </w:r>
          </w:hyperlink>
          <w:r w:rsidDel="00000000" w:rsidR="00000000" w:rsidRPr="00000000">
            <w:rPr>
              <w:rtl w:val="0"/>
            </w:rPr>
          </w:r>
        </w:p>
      </w:sdtContent>
    </w:sdt>
  </w:footnote>
  <w:footnote w:id="9">
    <w:sdt>
      <w:sdtPr>
        <w:tag w:val="goog_rdk_3250"/>
      </w:sdtPr>
      <w:sdtContent>
        <w:p w:rsidR="00000000" w:rsidDel="00000000" w:rsidP="00000000" w:rsidRDefault="00000000" w:rsidRPr="00000000" w14:paraId="00000B2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SKS Coffee. Google Play. </w:t>
          </w:r>
          <w:hyperlink r:id="rId9">
            <w:r w:rsidDel="00000000" w:rsidR="00000000" w:rsidRPr="00000000">
              <w:rPr>
                <w:color w:val="1155cc"/>
                <w:sz w:val="20"/>
                <w:szCs w:val="20"/>
                <w:u w:val="single"/>
                <w:rtl w:val="0"/>
              </w:rPr>
              <w:t xml:space="preserve">https://play.google.com/store/apps/details?id=rw.bktechouse.skscoffee&amp;gl=US</w:t>
            </w:r>
          </w:hyperlink>
          <w:r w:rsidDel="00000000" w:rsidR="00000000" w:rsidRPr="00000000">
            <w:rPr>
              <w:rtl w:val="0"/>
            </w:rPr>
          </w:r>
        </w:p>
      </w:sdtContent>
    </w:sdt>
  </w:footnote>
  <w:footnote w:id="10">
    <w:sdt>
      <w:sdtPr>
        <w:tag w:val="goog_rdk_3251"/>
      </w:sdtPr>
      <w:sdtContent>
        <w:p w:rsidR="00000000" w:rsidDel="00000000" w:rsidP="00000000" w:rsidRDefault="00000000" w:rsidRPr="00000000" w14:paraId="00000B2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Nieuwenhuis, R. (2019). Catchment Restoration in Rwanda. CROM DSS: a GIS model to support decision making on catchment restoration AfricaGIS. : Mott MacDonald. </w:t>
          </w:r>
          <w:hyperlink r:id="rId10">
            <w:r w:rsidDel="00000000" w:rsidR="00000000" w:rsidRPr="00000000">
              <w:rPr>
                <w:color w:val="1155cc"/>
                <w:sz w:val="20"/>
                <w:szCs w:val="20"/>
                <w:u w:val="single"/>
                <w:rtl w:val="0"/>
              </w:rPr>
              <w:t xml:space="preserve">https://docplayer.net/203761268-Catchment-restoration-in-rwanda-crom-dss-a-gis-model-to-support-decision-making-on-catchment-restoration-africagis-2019.html</w:t>
            </w:r>
          </w:hyperlink>
          <w:r w:rsidDel="00000000" w:rsidR="00000000" w:rsidRPr="00000000">
            <w:rPr>
              <w:rtl w:val="0"/>
            </w:rPr>
          </w:r>
        </w:p>
      </w:sdtContent>
    </w:sdt>
  </w:footnote>
  <w:footnote w:id="11">
    <w:sdt>
      <w:sdtPr>
        <w:tag w:val="goog_rdk_3252"/>
      </w:sdtPr>
      <w:sdtContent>
        <w:p w:rsidR="00000000" w:rsidDel="00000000" w:rsidP="00000000" w:rsidRDefault="00000000" w:rsidRPr="00000000" w14:paraId="00000B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Msengezi, C. (2021). Rwanda Soil Information Services (RwaSIS). CABI. </w:t>
          </w:r>
          <w:hyperlink r:id="rId11">
            <w:r w:rsidDel="00000000" w:rsidR="00000000" w:rsidRPr="00000000">
              <w:rPr>
                <w:color w:val="1155cc"/>
                <w:sz w:val="20"/>
                <w:szCs w:val="20"/>
                <w:u w:val="single"/>
                <w:rtl w:val="0"/>
              </w:rPr>
              <w:t xml:space="preserve">https://www.cabi.org/projects/rwanda-soil-information-services-rwandasis/</w:t>
            </w:r>
          </w:hyperlink>
          <w:r w:rsidDel="00000000" w:rsidR="00000000" w:rsidRPr="00000000">
            <w:rPr>
              <w:rtl w:val="0"/>
            </w:rPr>
          </w:r>
        </w:p>
      </w:sdtContent>
    </w:sdt>
  </w:footnote>
  <w:footnote w:id="12">
    <w:sdt>
      <w:sdtPr>
        <w:tag w:val="goog_rdk_3253"/>
      </w:sdtPr>
      <w:sdtContent>
        <w:p w:rsidR="00000000" w:rsidDel="00000000" w:rsidP="00000000" w:rsidRDefault="00000000" w:rsidRPr="00000000" w14:paraId="00000B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Meteo Rwanda. Meteo Rwanda Maproom. Maproom. </w:t>
          </w:r>
          <w:hyperlink r:id="rId12">
            <w:r w:rsidDel="00000000" w:rsidR="00000000" w:rsidRPr="00000000">
              <w:rPr>
                <w:color w:val="1155cc"/>
                <w:sz w:val="20"/>
                <w:szCs w:val="20"/>
                <w:u w:val="single"/>
                <w:rtl w:val="0"/>
              </w:rPr>
              <w:t xml:space="preserve">http://maproom.meteorwanda.gov.rw/maproom/</w:t>
            </w:r>
          </w:hyperlink>
          <w:r w:rsidDel="00000000" w:rsidR="00000000" w:rsidRPr="00000000">
            <w:rPr>
              <w:rtl w:val="0"/>
            </w:rPr>
          </w:r>
        </w:p>
      </w:sdtContent>
    </w:sdt>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4">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bullet"/>
      <w:lvlText w:val="●"/>
      <w:lvlJc w:val="left"/>
      <w:pPr>
        <w:ind w:left="2160" w:hanging="360"/>
      </w:pPr>
      <w:rPr>
        <w:rFonts w:ascii="Noto Sans Symbols" w:cs="Noto Sans Symbols" w:eastAsia="Noto Sans Symbols" w:hAnsi="Noto Sans Symbols"/>
      </w:rPr>
    </w:lvl>
    <w:lvl w:ilvl="1">
      <w:start w:val="0"/>
      <w:numFmt w:val="bullet"/>
      <w:lvlText w:val="-"/>
      <w:lvlJc w:val="left"/>
      <w:pPr>
        <w:ind w:left="2880" w:hanging="360"/>
      </w:pPr>
      <w:rPr>
        <w:rFonts w:ascii="Calibri" w:cs="Calibri" w:eastAsia="Calibri" w:hAnsi="Calibri"/>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3">
    <w:lvl w:ilvl="0">
      <w:start w:val="1"/>
      <w:numFmt w:val="lowerRoman"/>
      <w:lvlText w:val="%1."/>
      <w:lvlJc w:val="righ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85">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8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color w:val="3c3c3c"/>
        <w:sz w:val="18"/>
        <w:szCs w:val="18"/>
        <w:lang w:val="en-GB"/>
      </w:rPr>
    </w:rPrDefault>
    <w:pPrDefault>
      <w:pPr>
        <w:spacing w:after="120" w:line="30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480" w:lineRule="auto"/>
    </w:pPr>
    <w:rPr>
      <w:rFonts w:ascii="Eina 02 Bold" w:cs="Eina 02 Bold" w:eastAsia="Eina 02 Bold" w:hAnsi="Eina 02 Bold"/>
      <w:b w:val="1"/>
      <w:color w:val="538135"/>
      <w:sz w:val="36"/>
      <w:szCs w:val="36"/>
    </w:rPr>
  </w:style>
  <w:style w:type="paragraph" w:styleId="Heading2">
    <w:name w:val="heading 2"/>
    <w:basedOn w:val="Normal"/>
    <w:next w:val="Normal"/>
    <w:pPr>
      <w:keepNext w:val="1"/>
      <w:keepLines w:val="1"/>
      <w:spacing w:after="260" w:before="260" w:line="520" w:lineRule="auto"/>
    </w:pPr>
    <w:rPr>
      <w:rFonts w:ascii="Eina 02 Bold" w:cs="Eina 02 Bold" w:eastAsia="Eina 02 Bold" w:hAnsi="Eina 02 Bold"/>
      <w:b w:val="1"/>
      <w:color w:val="5c2e00"/>
      <w:sz w:val="28"/>
      <w:szCs w:val="28"/>
    </w:rPr>
  </w:style>
  <w:style w:type="paragraph" w:styleId="Heading3">
    <w:name w:val="heading 3"/>
    <w:basedOn w:val="Normal"/>
    <w:next w:val="Normal"/>
    <w:pPr>
      <w:keepNext w:val="1"/>
      <w:keepLines w:val="1"/>
      <w:spacing w:after="0" w:before="260" w:line="520" w:lineRule="auto"/>
    </w:pPr>
    <w:rPr>
      <w:rFonts w:ascii="Eina 02 Bold" w:cs="Eina 02 Bold" w:eastAsia="Eina 02 Bold" w:hAnsi="Eina 02 Bold"/>
      <w:b w:val="1"/>
      <w:color w:val="be5843"/>
      <w:sz w:val="22"/>
      <w:szCs w:val="22"/>
    </w:rPr>
  </w:style>
  <w:style w:type="paragraph" w:styleId="Heading4">
    <w:name w:val="heading 4"/>
    <w:basedOn w:val="Normal"/>
    <w:next w:val="Normal"/>
    <w:pPr>
      <w:keepNext w:val="1"/>
      <w:keepLines w:val="1"/>
      <w:spacing w:after="0" w:before="260" w:line="260" w:lineRule="auto"/>
    </w:pPr>
    <w:rPr>
      <w:rFonts w:ascii="Eina 02 BoldItalic" w:cs="Eina 02 BoldItalic" w:eastAsia="Eina 02 BoldItalic" w:hAnsi="Eina 02 BoldItalic"/>
      <w:i w:val="1"/>
      <w:color w:val="a9472a"/>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color w:val="d26949"/>
      <w:sz w:val="44"/>
      <w:szCs w:val="44"/>
    </w:rPr>
  </w:style>
  <w:style w:type="paragraph" w:styleId="Normal" w:default="1">
    <w:name w:val="Normal"/>
    <w:qFormat w:val="1"/>
  </w:style>
  <w:style w:type="paragraph" w:styleId="Heading1">
    <w:name w:val="heading 1"/>
    <w:aliases w:val="DeSIRA Heading 1"/>
    <w:basedOn w:val="Normal"/>
    <w:next w:val="Normal"/>
    <w:link w:val="Heading1Char"/>
    <w:uiPriority w:val="9"/>
    <w:qFormat w:val="1"/>
    <w:pPr>
      <w:keepNext w:val="1"/>
      <w:keepLines w:val="1"/>
      <w:spacing w:after="240" w:before="480" w:line="480" w:lineRule="auto"/>
      <w:outlineLvl w:val="0"/>
    </w:pPr>
    <w:rPr>
      <w:rFonts w:ascii="Eina 02 Bold" w:cs="Eina 02 Bold" w:eastAsia="Eina 02 Bold" w:hAnsi="Eina 02 Bold"/>
      <w:b w:val="1"/>
      <w:color w:val="538135"/>
      <w:sz w:val="36"/>
      <w:szCs w:val="36"/>
    </w:rPr>
  </w:style>
  <w:style w:type="paragraph" w:styleId="Heading2">
    <w:name w:val="heading 2"/>
    <w:basedOn w:val="Normal"/>
    <w:next w:val="Normal"/>
    <w:link w:val="Heading2Char"/>
    <w:uiPriority w:val="9"/>
    <w:unhideWhenUsed w:val="1"/>
    <w:qFormat w:val="1"/>
    <w:pPr>
      <w:keepNext w:val="1"/>
      <w:keepLines w:val="1"/>
      <w:spacing w:after="260" w:before="260" w:line="520" w:lineRule="auto"/>
      <w:outlineLvl w:val="1"/>
    </w:pPr>
    <w:rPr>
      <w:rFonts w:ascii="Eina 02 Bold" w:cs="Eina 02 Bold" w:eastAsia="Eina 02 Bold" w:hAnsi="Eina 02 Bold"/>
      <w:b w:val="1"/>
      <w:color w:val="5c2e00"/>
      <w:sz w:val="28"/>
      <w:szCs w:val="28"/>
    </w:rPr>
  </w:style>
  <w:style w:type="paragraph" w:styleId="Heading3">
    <w:name w:val="heading 3"/>
    <w:basedOn w:val="Normal"/>
    <w:next w:val="Normal"/>
    <w:link w:val="Heading3Char"/>
    <w:uiPriority w:val="9"/>
    <w:unhideWhenUsed w:val="1"/>
    <w:qFormat w:val="1"/>
    <w:pPr>
      <w:keepNext w:val="1"/>
      <w:keepLines w:val="1"/>
      <w:spacing w:after="0" w:before="260" w:line="520" w:lineRule="auto"/>
      <w:outlineLvl w:val="2"/>
    </w:pPr>
    <w:rPr>
      <w:rFonts w:ascii="Eina 02 Bold" w:cs="Eina 02 Bold" w:eastAsia="Eina 02 Bold" w:hAnsi="Eina 02 Bold"/>
      <w:b w:val="1"/>
      <w:color w:val="be5843"/>
      <w:sz w:val="22"/>
      <w:szCs w:val="22"/>
    </w:rPr>
  </w:style>
  <w:style w:type="paragraph" w:styleId="Heading4">
    <w:name w:val="heading 4"/>
    <w:basedOn w:val="Normal"/>
    <w:next w:val="Normal"/>
    <w:link w:val="Heading4Char"/>
    <w:uiPriority w:val="9"/>
    <w:unhideWhenUsed w:val="1"/>
    <w:qFormat w:val="1"/>
    <w:pPr>
      <w:keepNext w:val="1"/>
      <w:keepLines w:val="1"/>
      <w:spacing w:after="0" w:before="260" w:line="260" w:lineRule="auto"/>
      <w:outlineLvl w:val="3"/>
    </w:pPr>
    <w:rPr>
      <w:rFonts w:ascii="Eina 02 BoldItalic" w:cs="Eina 02 BoldItalic" w:eastAsia="Eina 02 BoldItalic" w:hAnsi="Eina 02 BoldItalic"/>
      <w:i w:val="1"/>
      <w:color w:val="a9472a"/>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
    <w:qFormat w:val="1"/>
    <w:pPr>
      <w:jc w:val="center"/>
    </w:pPr>
    <w:rPr>
      <w:b w:val="1"/>
      <w:color w:val="d26949"/>
      <w:sz w:val="44"/>
      <w:szCs w:val="4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0"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1"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2"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3"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4"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5"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6"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7"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8"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9"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a"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b"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c"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d"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e"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0"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1"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2"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3"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4"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5"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6"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7"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8"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9"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table" w:styleId="afa" w:customSty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left w:w="0.0" w:type="dxa"/>
        <w:right w:w="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A514B2"/>
    <w:pPr>
      <w:spacing w:after="0" w:line="240" w:lineRule="auto"/>
    </w:pPr>
    <w:rPr>
      <w:rFonts w:ascii="Segoe UI" w:cs="Segoe UI" w:hAnsi="Segoe UI"/>
    </w:rPr>
  </w:style>
  <w:style w:type="character" w:styleId="BalloonTextChar" w:customStyle="1">
    <w:name w:val="Balloon Text Char"/>
    <w:basedOn w:val="DefaultParagraphFont"/>
    <w:link w:val="BalloonText"/>
    <w:uiPriority w:val="99"/>
    <w:semiHidden w:val="1"/>
    <w:rsid w:val="00A514B2"/>
    <w:rPr>
      <w:rFonts w:ascii="Segoe UI" w:cs="Segoe UI" w:hAnsi="Segoe UI"/>
    </w:rPr>
  </w:style>
  <w:style w:type="paragraph" w:styleId="Opsomming123" w:customStyle="1">
    <w:name w:val="Opsomming 123"/>
    <w:basedOn w:val="Normal"/>
    <w:qFormat w:val="1"/>
    <w:rsid w:val="001714BE"/>
    <w:pPr>
      <w:numPr>
        <w:numId w:val="6"/>
      </w:numPr>
      <w:spacing w:after="0" w:line="260" w:lineRule="exact"/>
      <w:ind w:left="284" w:hanging="284"/>
      <w:contextualSpacing w:val="1"/>
    </w:pPr>
  </w:style>
  <w:style w:type="paragraph" w:styleId="Caption">
    <w:name w:val="caption"/>
    <w:basedOn w:val="Normal"/>
    <w:next w:val="Normal"/>
    <w:uiPriority w:val="35"/>
    <w:unhideWhenUsed w:val="1"/>
    <w:qFormat w:val="1"/>
    <w:rsid w:val="001714BE"/>
    <w:pPr>
      <w:spacing w:after="200" w:line="240" w:lineRule="auto"/>
    </w:pPr>
    <w:rPr>
      <w:i w:val="1"/>
      <w:iCs w:val="1"/>
      <w:color w:val="1f497d" w:themeColor="text2"/>
    </w:rPr>
  </w:style>
  <w:style w:type="paragraph" w:styleId="Opsomming1" w:customStyle="1">
    <w:name w:val="Opsomming 1"/>
    <w:basedOn w:val="Normal"/>
    <w:qFormat w:val="1"/>
    <w:rsid w:val="00545673"/>
    <w:pPr>
      <w:numPr>
        <w:numId w:val="7"/>
      </w:numPr>
      <w:spacing w:after="0" w:line="260" w:lineRule="exact"/>
      <w:ind w:left="284" w:hanging="284"/>
      <w:contextualSpacing w:val="1"/>
    </w:pPr>
  </w:style>
  <w:style w:type="paragraph" w:styleId="Opsomming2" w:customStyle="1">
    <w:name w:val="Opsomming 2"/>
    <w:basedOn w:val="Normal"/>
    <w:qFormat w:val="1"/>
    <w:rsid w:val="0085575B"/>
    <w:pPr>
      <w:numPr>
        <w:numId w:val="9"/>
      </w:numPr>
      <w:spacing w:after="0" w:line="260" w:lineRule="exact"/>
      <w:ind w:left="568" w:hanging="284"/>
      <w:contextualSpacing w:val="1"/>
    </w:pPr>
  </w:style>
  <w:style w:type="paragraph" w:styleId="Opsommingabc" w:customStyle="1">
    <w:name w:val="Opsomming abc"/>
    <w:basedOn w:val="Normal"/>
    <w:qFormat w:val="1"/>
    <w:rsid w:val="0085575B"/>
    <w:pPr>
      <w:numPr>
        <w:numId w:val="8"/>
      </w:numPr>
      <w:spacing w:after="0" w:line="260" w:lineRule="exact"/>
      <w:ind w:left="284" w:hanging="284"/>
      <w:contextualSpacing w:val="1"/>
    </w:pPr>
  </w:style>
  <w:style w:type="paragraph" w:styleId="Opsomming3" w:customStyle="1">
    <w:name w:val="Opsomming 3"/>
    <w:basedOn w:val="Normal"/>
    <w:qFormat w:val="1"/>
    <w:rsid w:val="004F6904"/>
    <w:pPr>
      <w:numPr>
        <w:numId w:val="10"/>
      </w:numPr>
      <w:spacing w:after="0" w:line="260" w:lineRule="exact"/>
      <w:ind w:left="851" w:hanging="284"/>
      <w:contextualSpacing w:val="1"/>
    </w:pPr>
  </w:style>
  <w:style w:type="paragraph" w:styleId="TOC1">
    <w:name w:val="toc 1"/>
    <w:basedOn w:val="Normal"/>
    <w:next w:val="Normal"/>
    <w:autoRedefine w:val="1"/>
    <w:uiPriority w:val="39"/>
    <w:unhideWhenUsed w:val="1"/>
    <w:rsid w:val="00CA2B81"/>
    <w:pPr>
      <w:spacing w:after="100"/>
    </w:pPr>
  </w:style>
  <w:style w:type="paragraph" w:styleId="TOC2">
    <w:name w:val="toc 2"/>
    <w:basedOn w:val="Normal"/>
    <w:next w:val="Normal"/>
    <w:autoRedefine w:val="1"/>
    <w:uiPriority w:val="39"/>
    <w:unhideWhenUsed w:val="1"/>
    <w:rsid w:val="00CA2B81"/>
    <w:pPr>
      <w:spacing w:after="100"/>
      <w:ind w:left="180"/>
    </w:pPr>
  </w:style>
  <w:style w:type="paragraph" w:styleId="TOC3">
    <w:name w:val="toc 3"/>
    <w:basedOn w:val="Normal"/>
    <w:next w:val="Normal"/>
    <w:autoRedefine w:val="1"/>
    <w:uiPriority w:val="39"/>
    <w:unhideWhenUsed w:val="1"/>
    <w:rsid w:val="00CA2B81"/>
    <w:pPr>
      <w:spacing w:after="100"/>
      <w:ind w:left="360"/>
    </w:pPr>
  </w:style>
  <w:style w:type="character" w:styleId="Hyperlink">
    <w:name w:val="Hyperlink"/>
    <w:basedOn w:val="DefaultParagraphFont"/>
    <w:uiPriority w:val="99"/>
    <w:unhideWhenUsed w:val="1"/>
    <w:rsid w:val="00CA2B81"/>
    <w:rPr>
      <w:color w:val="0000ff" w:themeColor="hyperlink"/>
      <w:u w:val="single"/>
    </w:rPr>
  </w:style>
  <w:style w:type="table" w:styleId="TableGrid">
    <w:name w:val="Table Grid"/>
    <w:basedOn w:val="TableNormal"/>
    <w:uiPriority w:val="39"/>
    <w:rsid w:val="00963F9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963F92"/>
    <w:rPr>
      <w:color w:val="605e5c"/>
      <w:shd w:color="auto" w:fill="e1dfdd" w:val="clear"/>
    </w:rPr>
  </w:style>
  <w:style w:type="paragraph" w:styleId="ListParagraph">
    <w:name w:val="List Paragraph"/>
    <w:basedOn w:val="Normal"/>
    <w:uiPriority w:val="34"/>
    <w:qFormat w:val="1"/>
    <w:rsid w:val="008C063D"/>
    <w:pPr>
      <w:spacing w:after="160" w:line="259" w:lineRule="auto"/>
      <w:ind w:left="720"/>
      <w:contextualSpacing w:val="1"/>
    </w:pPr>
    <w:rPr>
      <w:rFonts w:asciiTheme="minorHAnsi" w:cstheme="minorBidi" w:eastAsiaTheme="minorHAnsi" w:hAnsiTheme="minorHAnsi"/>
      <w:color w:val="auto"/>
      <w:sz w:val="22"/>
      <w:szCs w:val="22"/>
      <w:lang w:val="en-US"/>
    </w:rPr>
  </w:style>
  <w:style w:type="character" w:styleId="Heading1Char" w:customStyle="1">
    <w:name w:val="Heading 1 Char"/>
    <w:aliases w:val="DeSIRA Heading 1 Char"/>
    <w:basedOn w:val="DefaultParagraphFont"/>
    <w:link w:val="Heading1"/>
    <w:uiPriority w:val="9"/>
    <w:rsid w:val="008C063D"/>
    <w:rPr>
      <w:rFonts w:ascii="Eina 02 Bold" w:cs="Eina 02 Bold" w:eastAsia="Eina 02 Bold" w:hAnsi="Eina 02 Bold"/>
      <w:b w:val="1"/>
      <w:color w:val="538135"/>
      <w:sz w:val="36"/>
      <w:szCs w:val="36"/>
    </w:rPr>
  </w:style>
  <w:style w:type="character" w:styleId="Heading2Char" w:customStyle="1">
    <w:name w:val="Heading 2 Char"/>
    <w:basedOn w:val="DefaultParagraphFont"/>
    <w:link w:val="Heading2"/>
    <w:uiPriority w:val="9"/>
    <w:rsid w:val="008C063D"/>
    <w:rPr>
      <w:rFonts w:ascii="Eina 02 Bold" w:cs="Eina 02 Bold" w:eastAsia="Eina 02 Bold" w:hAnsi="Eina 02 Bold"/>
      <w:b w:val="1"/>
      <w:color w:val="5c2e00"/>
      <w:sz w:val="28"/>
      <w:szCs w:val="28"/>
    </w:rPr>
  </w:style>
  <w:style w:type="paragraph" w:styleId="NormalWeb">
    <w:name w:val="Normal (Web)"/>
    <w:basedOn w:val="Normal"/>
    <w:uiPriority w:val="99"/>
    <w:unhideWhenUsed w:val="1"/>
    <w:rsid w:val="008C063D"/>
    <w:pPr>
      <w:spacing w:after="100" w:afterAutospacing="1" w:before="100" w:beforeAutospacing="1" w:line="240" w:lineRule="auto"/>
    </w:pPr>
    <w:rPr>
      <w:rFonts w:ascii="Times New Roman" w:cs="Times New Roman" w:eastAsia="Times New Roman" w:hAnsi="Times New Roman"/>
      <w:color w:val="auto"/>
      <w:sz w:val="24"/>
      <w:szCs w:val="24"/>
      <w:lang w:val="en-US"/>
    </w:rPr>
  </w:style>
  <w:style w:type="character" w:styleId="apple-tab-span" w:customStyle="1">
    <w:name w:val="apple-tab-span"/>
    <w:basedOn w:val="DefaultParagraphFont"/>
    <w:rsid w:val="008C063D"/>
  </w:style>
  <w:style w:type="paragraph" w:styleId="FootnoteText">
    <w:name w:val="footnote text"/>
    <w:basedOn w:val="Normal"/>
    <w:link w:val="FootnoteTextChar"/>
    <w:uiPriority w:val="99"/>
    <w:semiHidden w:val="1"/>
    <w:unhideWhenUsed w:val="1"/>
    <w:rsid w:val="008C063D"/>
    <w:pPr>
      <w:spacing w:after="0" w:line="240" w:lineRule="auto"/>
    </w:pPr>
    <w:rPr>
      <w:rFonts w:asciiTheme="minorHAnsi" w:cstheme="minorBidi" w:eastAsiaTheme="minorHAnsi" w:hAnsiTheme="minorHAnsi"/>
      <w:color w:val="auto"/>
      <w:sz w:val="20"/>
      <w:szCs w:val="20"/>
      <w:lang w:val="en-US"/>
    </w:rPr>
  </w:style>
  <w:style w:type="character" w:styleId="FootnoteTextChar" w:customStyle="1">
    <w:name w:val="Footnote Text Char"/>
    <w:basedOn w:val="DefaultParagraphFont"/>
    <w:link w:val="FootnoteText"/>
    <w:uiPriority w:val="99"/>
    <w:semiHidden w:val="1"/>
    <w:rsid w:val="008C063D"/>
    <w:rPr>
      <w:rFonts w:asciiTheme="minorHAnsi" w:cstheme="minorBidi" w:eastAsiaTheme="minorHAnsi" w:hAnsiTheme="minorHAnsi"/>
      <w:color w:val="auto"/>
      <w:sz w:val="20"/>
      <w:szCs w:val="20"/>
      <w:lang w:val="en-US"/>
    </w:rPr>
  </w:style>
  <w:style w:type="character" w:styleId="FootnoteReference">
    <w:name w:val="footnote reference"/>
    <w:basedOn w:val="DefaultParagraphFont"/>
    <w:uiPriority w:val="99"/>
    <w:semiHidden w:val="1"/>
    <w:unhideWhenUsed w:val="1"/>
    <w:rsid w:val="008C063D"/>
    <w:rPr>
      <w:vertAlign w:val="superscript"/>
    </w:rPr>
  </w:style>
  <w:style w:type="character" w:styleId="Heading3Char" w:customStyle="1">
    <w:name w:val="Heading 3 Char"/>
    <w:basedOn w:val="DefaultParagraphFont"/>
    <w:link w:val="Heading3"/>
    <w:uiPriority w:val="9"/>
    <w:rsid w:val="008C063D"/>
    <w:rPr>
      <w:rFonts w:ascii="Eina 02 Bold" w:cs="Eina 02 Bold" w:eastAsia="Eina 02 Bold" w:hAnsi="Eina 02 Bold"/>
      <w:b w:val="1"/>
      <w:color w:val="be5843"/>
      <w:sz w:val="22"/>
      <w:szCs w:val="22"/>
    </w:rPr>
  </w:style>
  <w:style w:type="character" w:styleId="Heading4Char" w:customStyle="1">
    <w:name w:val="Heading 4 Char"/>
    <w:basedOn w:val="DefaultParagraphFont"/>
    <w:link w:val="Heading4"/>
    <w:uiPriority w:val="9"/>
    <w:rsid w:val="008C063D"/>
    <w:rPr>
      <w:rFonts w:ascii="Eina 02 BoldItalic" w:cs="Eina 02 BoldItalic" w:eastAsia="Eina 02 BoldItalic" w:hAnsi="Eina 02 BoldItalic"/>
      <w:i w:val="1"/>
      <w:color w:val="a9472a"/>
    </w:rPr>
  </w:style>
  <w:style w:type="paragraph" w:styleId="TOC4">
    <w:name w:val="toc 4"/>
    <w:basedOn w:val="Normal"/>
    <w:next w:val="Normal"/>
    <w:autoRedefine w:val="1"/>
    <w:uiPriority w:val="39"/>
    <w:unhideWhenUsed w:val="1"/>
    <w:rsid w:val="004C3A22"/>
    <w:pPr>
      <w:spacing w:after="100"/>
      <w:ind w:left="540"/>
    </w:pPr>
  </w:style>
  <w:style w:type="character" w:styleId="TitleChar" w:customStyle="1">
    <w:name w:val="Title Char"/>
    <w:basedOn w:val="DefaultParagraphFont"/>
    <w:link w:val="Title"/>
    <w:uiPriority w:val="1"/>
    <w:rsid w:val="000C50E4"/>
    <w:rPr>
      <w:b w:val="1"/>
      <w:color w:val="d26949"/>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before="40" w:line="240" w:lineRule="auto"/>
      <w:ind w:left="57" w:right="57"/>
    </w:pPr>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soko.com/" TargetMode="External"/><Relationship Id="rId42" Type="http://schemas.openxmlformats.org/officeDocument/2006/relationships/hyperlink" Target="mailto:louidemontfort.nduwayezu@risa.gov.rw" TargetMode="External"/><Relationship Id="rId41" Type="http://schemas.openxmlformats.org/officeDocument/2006/relationships/hyperlink" Target="http://maproom.meteorwanda.gov.rw/maproom/index.html" TargetMode="External"/><Relationship Id="rId44" Type="http://schemas.openxmlformats.org/officeDocument/2006/relationships/hyperlink" Target="mailto:yhategekimana@space.gov.rw" TargetMode="External"/><Relationship Id="rId43" Type="http://schemas.openxmlformats.org/officeDocument/2006/relationships/hyperlink" Target="about:blank" TargetMode="External"/><Relationship Id="rId46" Type="http://schemas.openxmlformats.org/officeDocument/2006/relationships/hyperlink" Target="mailto:venant.habimana@rwb.rw" TargetMode="External"/><Relationship Id="rId45" Type="http://schemas.openxmlformats.org/officeDocument/2006/relationships/hyperlink" Target="mailto:mtesire@space.gov.rw" TargetMode="External"/><Relationship Id="rId107" Type="http://schemas.openxmlformats.org/officeDocument/2006/relationships/hyperlink" Target="mailto:g.apio@asareca.org" TargetMode="External"/><Relationship Id="rId106" Type="http://schemas.openxmlformats.org/officeDocument/2006/relationships/hyperlink" Target="mailto:b.amony@asareca.org" TargetMode="External"/><Relationship Id="rId105" Type="http://schemas.openxmlformats.org/officeDocument/2006/relationships/hyperlink" Target="mailto:b.amony@asareca.org" TargetMode="External"/><Relationship Id="rId104" Type="http://schemas.openxmlformats.org/officeDocument/2006/relationships/hyperlink" Target="mailto:aletuyi01@gmail.com" TargetMode="External"/><Relationship Id="rId109" Type="http://schemas.openxmlformats.org/officeDocument/2006/relationships/hyperlink" Target="mailto:e.betemariam@cgiar.org" TargetMode="External"/><Relationship Id="rId108" Type="http://schemas.openxmlformats.org/officeDocument/2006/relationships/hyperlink" Target="mailto:g.apio@asareca.org" TargetMode="External"/><Relationship Id="rId48" Type="http://schemas.openxmlformats.org/officeDocument/2006/relationships/hyperlink" Target="mailto:v.muhirwa@ocpafrica.com" TargetMode="External"/><Relationship Id="rId47" Type="http://schemas.openxmlformats.org/officeDocument/2006/relationships/hyperlink" Target="mailto:info@statistics.gov.rw" TargetMode="External"/><Relationship Id="rId49" Type="http://schemas.openxmlformats.org/officeDocument/2006/relationships/hyperlink" Target="mailto:peter.ngugi@yara.com" TargetMode="External"/><Relationship Id="rId103" Type="http://schemas.openxmlformats.org/officeDocument/2006/relationships/hyperlink" Target="mailto:simpenzwe2014@gmail.com" TargetMode="External"/><Relationship Id="rId102" Type="http://schemas.openxmlformats.org/officeDocument/2006/relationships/hyperlink" Target="mailto:olivier.ndayitegeye@rab.gov.rw" TargetMode="External"/><Relationship Id="rId101" Type="http://schemas.openxmlformats.org/officeDocument/2006/relationships/hyperlink" Target="mailto:marc.mwungura@rab.gov.rw" TargetMode="External"/><Relationship Id="rId100" Type="http://schemas.openxmlformats.org/officeDocument/2006/relationships/hyperlink" Target="mailto:eric.nsabimana@rab.gov.rw" TargetMode="External"/><Relationship Id="rId31" Type="http://schemas.openxmlformats.org/officeDocument/2006/relationships/hyperlink" Target="http://197.243.22.137/gakenke/fileadmin/templates/DOCUMENT_Z_ABAKOZI/abakozi/MORE_INFORMATION_ABOUT_CROP_INTENSIFICATION_PROGRAM.pdf" TargetMode="External"/><Relationship Id="rId30" Type="http://schemas.openxmlformats.org/officeDocument/2006/relationships/hyperlink" Target="https://www.environment.gov.rw/fileadmin/user_upload/Moe/Publications/Policies/Rwanda_National_Forestry_Policy_2018__1_.pdf" TargetMode="External"/><Relationship Id="rId33" Type="http://schemas.openxmlformats.org/officeDocument/2006/relationships/hyperlink" Target="https://riceforafrica.net/wp-content/uploads/2022/02/nigeria_nrds2.pdf" TargetMode="External"/><Relationship Id="rId32" Type="http://schemas.openxmlformats.org/officeDocument/2006/relationships/hyperlink" Target="https://riceforafrica.net/wp-content/uploads/2021/09/rwanda_en.pdf" TargetMode="External"/><Relationship Id="rId35" Type="http://schemas.openxmlformats.org/officeDocument/2006/relationships/hyperlink" Target="https://www.minagri.gov.rw/updates/news-details/smart-nkunganire-system-to-enhance-access-to-agriculture-inputs" TargetMode="External"/><Relationship Id="rId34" Type="http://schemas.openxmlformats.org/officeDocument/2006/relationships/hyperlink" Target="https://rwandatrade.rw/media/2010%20MINICOM%20National%20Quality%20Policy.pdf" TargetMode="External"/><Relationship Id="rId37" Type="http://schemas.openxmlformats.org/officeDocument/2006/relationships/hyperlink" Target="https://landportal.org/node/38457" TargetMode="External"/><Relationship Id="rId36" Type="http://schemas.openxmlformats.org/officeDocument/2006/relationships/hyperlink" Target="https://smartkungahara.rw/#/" TargetMode="External"/><Relationship Id="rId39" Type="http://schemas.openxmlformats.org/officeDocument/2006/relationships/hyperlink" Target="https://yeanagro.org/" TargetMode="External"/><Relationship Id="rId38" Type="http://schemas.openxmlformats.org/officeDocument/2006/relationships/hyperlink" Target="https://docplayer.net/203761268-Catchment-restoration-in-rwanda-crom-dss-a-gis-model-to-support-decision-making-on-catchment-restoration-africagis-2019.html" TargetMode="External"/><Relationship Id="rId20" Type="http://schemas.openxmlformats.org/officeDocument/2006/relationships/footer" Target="footer3.xml"/><Relationship Id="rId22" Type="http://schemas.openxmlformats.org/officeDocument/2006/relationships/hyperlink" Target="https://www.minagri.gov.rw/fileadmin/user_upload/Minagri/Publications/Policies_and_strategies/National_Agriculture_Policy_-_2018___Approved_by_Cabinet.pdf" TargetMode="External"/><Relationship Id="rId21" Type="http://schemas.openxmlformats.org/officeDocument/2006/relationships/hyperlink" Target="https://www.money-phone.com/post/moneyphone-launches-in-rwanda" TargetMode="External"/><Relationship Id="rId24" Type="http://schemas.openxmlformats.org/officeDocument/2006/relationships/hyperlink" Target="https://statistics.gov.rw/file/5410/download?token=r0nXaTAv" TargetMode="External"/><Relationship Id="rId23" Type="http://schemas.openxmlformats.org/officeDocument/2006/relationships/hyperlink" Target="https://www.landportal.org/library/resources/rwanda-land-research-136/final-report-land-use-consolidation-and-crop" TargetMode="External"/><Relationship Id="rId129" Type="http://schemas.openxmlformats.org/officeDocument/2006/relationships/hyperlink" Target="mailto:info@rwamagana.gov.rw" TargetMode="External"/><Relationship Id="rId128" Type="http://schemas.openxmlformats.org/officeDocument/2006/relationships/hyperlink" Target="mailto:info@kayonza.gov.rw" TargetMode="External"/><Relationship Id="rId127" Type="http://schemas.openxmlformats.org/officeDocument/2006/relationships/hyperlink" Target="mailto:olivier.ndayitegeye@rab.gov.rw" TargetMode="External"/><Relationship Id="rId126" Type="http://schemas.openxmlformats.org/officeDocument/2006/relationships/hyperlink" Target="mailto:imbaraganord@yahoo.fr" TargetMode="External"/><Relationship Id="rId26" Type="http://schemas.openxmlformats.org/officeDocument/2006/relationships/hyperlink" Target="https://faolex.fao.org/docs/pdf/rwa174364.pdf" TargetMode="External"/><Relationship Id="rId121" Type="http://schemas.openxmlformats.org/officeDocument/2006/relationships/hyperlink" Target="mailto:info@agriresearch.rw" TargetMode="External"/><Relationship Id="rId25" Type="http://schemas.openxmlformats.org/officeDocument/2006/relationships/hyperlink" Target="https://rema.gov.rw/rema_doc/pab/RWANDA%20BIODIVERSITY%20POLICY.pdf" TargetMode="External"/><Relationship Id="rId120" Type="http://schemas.openxmlformats.org/officeDocument/2006/relationships/hyperlink" Target="mailto:info@notrebio.org" TargetMode="External"/><Relationship Id="rId28" Type="http://schemas.openxmlformats.org/officeDocument/2006/relationships/hyperlink" Target="https://www.minagri.gov.rw/fileadmin/user_upload/Minagri/Publications/Policies_and_strategies/Rwanda_Irrigation_Master_Plan.pdf" TargetMode="External"/><Relationship Id="rId27" Type="http://schemas.openxmlformats.org/officeDocument/2006/relationships/hyperlink" Target="https://faolex.fao.org/docs/pdf/rwa149678.pdf" TargetMode="External"/><Relationship Id="rId125" Type="http://schemas.openxmlformats.org/officeDocument/2006/relationships/hyperlink" Target="mailto:jpierrebag@yahoo.fr" TargetMode="External"/><Relationship Id="rId29" Type="http://schemas.openxmlformats.org/officeDocument/2006/relationships/hyperlink" Target="https://plasticsdb.surrey.ac.uk/documents/Rwanda/Ministry%20of%20Enviornment%20(2019)%20Rwanda%20National%20Environment%20and%20Climate%20Change%20Policy,%20Rwanda.pdf" TargetMode="External"/><Relationship Id="rId124" Type="http://schemas.openxmlformats.org/officeDocument/2006/relationships/hyperlink" Target="mailto:janvier.iradukunda@oneacrefund.org" TargetMode="External"/><Relationship Id="rId123" Type="http://schemas.openxmlformats.org/officeDocument/2006/relationships/hyperlink" Target="mailto:info@ruraldevelopmentinitiative.org" TargetMode="External"/><Relationship Id="rId122" Type="http://schemas.openxmlformats.org/officeDocument/2006/relationships/hyperlink" Target="mailto:esansfrontiererwanda@gmail.com" TargetMode="External"/><Relationship Id="rId95" Type="http://schemas.openxmlformats.org/officeDocument/2006/relationships/hyperlink" Target="mailto:alice.mukayiranga@rab.gov.rw" TargetMode="External"/><Relationship Id="rId94" Type="http://schemas.openxmlformats.org/officeDocument/2006/relationships/hyperlink" Target="mailto:eugene.niyitegeka@rab.gov.rw" TargetMode="External"/><Relationship Id="rId97" Type="http://schemas.openxmlformats.org/officeDocument/2006/relationships/hyperlink" Target="mailto:nkuruegide@horeco.rw" TargetMode="External"/><Relationship Id="rId96" Type="http://schemas.openxmlformats.org/officeDocument/2006/relationships/hyperlink" Target="mailto:gafarangajo@yahoo.fr" TargetMode="External"/><Relationship Id="rId11" Type="http://schemas.openxmlformats.org/officeDocument/2006/relationships/image" Target="media/image1.png"/><Relationship Id="rId99" Type="http://schemas.openxmlformats.org/officeDocument/2006/relationships/hyperlink" Target="mailto:john.kayumba@rab.gov.rw" TargetMode="External"/><Relationship Id="rId10" Type="http://schemas.openxmlformats.org/officeDocument/2006/relationships/image" Target="media/image10.png"/><Relationship Id="rId98" Type="http://schemas.openxmlformats.org/officeDocument/2006/relationships/hyperlink" Target="mailto:jules.rutebuja@rab.gov.rw" TargetMode="External"/><Relationship Id="rId13" Type="http://schemas.openxmlformats.org/officeDocument/2006/relationships/image" Target="media/image7.jpg"/><Relationship Id="rId12" Type="http://schemas.openxmlformats.org/officeDocument/2006/relationships/image" Target="media/image9.png"/><Relationship Id="rId91" Type="http://schemas.openxmlformats.org/officeDocument/2006/relationships/hyperlink" Target="mailto:agnes.mukayiranga@rab.gov.rw" TargetMode="External"/><Relationship Id="rId90" Type="http://schemas.openxmlformats.org/officeDocument/2006/relationships/hyperlink" Target="mailto:assinapol.ndereyimana@rab.gov.rw" TargetMode="External"/><Relationship Id="rId93" Type="http://schemas.openxmlformats.org/officeDocument/2006/relationships/hyperlink" Target="mailto:uwasealineons@gmail.com" TargetMode="External"/><Relationship Id="rId92" Type="http://schemas.openxmlformats.org/officeDocument/2006/relationships/hyperlink" Target="mailto:jolie.mutigerwa@rab.gov.rw" TargetMode="External"/><Relationship Id="rId118" Type="http://schemas.openxmlformats.org/officeDocument/2006/relationships/hyperlink" Target="mailto:dernord1981@yahoo.fr" TargetMode="External"/><Relationship Id="rId117" Type="http://schemas.openxmlformats.org/officeDocument/2006/relationships/hyperlink" Target="mailto:mutabazi@agriterra.org" TargetMode="External"/><Relationship Id="rId116" Type="http://schemas.openxmlformats.org/officeDocument/2006/relationships/hyperlink" Target="mailto:thaisa.vanderwoude@isric.org" TargetMode="External"/><Relationship Id="rId115" Type="http://schemas.openxmlformats.org/officeDocument/2006/relationships/hyperlink" Target="mailto:frank.vanweert@wur.nl" TargetMode="External"/><Relationship Id="rId119" Type="http://schemas.openxmlformats.org/officeDocument/2006/relationships/hyperlink" Target="mailto:ph.ruhengeri@gmail.com" TargetMode="External"/><Relationship Id="rId15" Type="http://schemas.openxmlformats.org/officeDocument/2006/relationships/footer" Target="footer1.xml"/><Relationship Id="rId110" Type="http://schemas.openxmlformats.org/officeDocument/2006/relationships/hyperlink" Target="mailto:j.recha@cgiar.org" TargetMode="External"/><Relationship Id="rId14" Type="http://schemas.openxmlformats.org/officeDocument/2006/relationships/footer" Target="footer2.xml"/><Relationship Id="rId17" Type="http://schemas.openxmlformats.org/officeDocument/2006/relationships/image" Target="media/image5.jpg"/><Relationship Id="rId16" Type="http://schemas.openxmlformats.org/officeDocument/2006/relationships/image" Target="media/image6.png"/><Relationship Id="rId19" Type="http://schemas.openxmlformats.org/officeDocument/2006/relationships/hyperlink" Target="https://sproutopencontent.com/about" TargetMode="External"/><Relationship Id="rId114" Type="http://schemas.openxmlformats.org/officeDocument/2006/relationships/hyperlink" Target="mailto:agitau039@gmail.com" TargetMode="External"/><Relationship Id="rId18" Type="http://schemas.openxmlformats.org/officeDocument/2006/relationships/image" Target="media/image2.png"/><Relationship Id="rId113" Type="http://schemas.openxmlformats.org/officeDocument/2006/relationships/hyperlink" Target="mailto:A.Magawa@cgiar.org" TargetMode="External"/><Relationship Id="rId112" Type="http://schemas.openxmlformats.org/officeDocument/2006/relationships/hyperlink" Target="mailto:Brook.Tesfaye@cgiar.org" TargetMode="External"/><Relationship Id="rId111" Type="http://schemas.openxmlformats.org/officeDocument/2006/relationships/hyperlink" Target="mailto:abonesh.tesfaye@gmail.com" TargetMode="External"/><Relationship Id="rId84" Type="http://schemas.openxmlformats.org/officeDocument/2006/relationships/hyperlink" Target="mailto:maurice.barikwisi@rab.gov.rw" TargetMode="External"/><Relationship Id="rId83" Type="http://schemas.openxmlformats.org/officeDocument/2006/relationships/hyperlink" Target="mailto:sylvere.sirikare@rab.gov.rw" TargetMode="External"/><Relationship Id="rId86" Type="http://schemas.openxmlformats.org/officeDocument/2006/relationships/hyperlink" Target="mailto:alexis.twizerimana@rab.gov.rw" TargetMode="External"/><Relationship Id="rId85" Type="http://schemas.openxmlformats.org/officeDocument/2006/relationships/hyperlink" Target="mailto:theophile.ndacyayiseng@rab.gov.rw" TargetMode="External"/><Relationship Id="rId88" Type="http://schemas.openxmlformats.org/officeDocument/2006/relationships/hyperlink" Target="mailto:janvier.karangwa@rab.gov.rw" TargetMode="External"/><Relationship Id="rId150" Type="http://schemas.openxmlformats.org/officeDocument/2006/relationships/hyperlink" Target="mailto:asabumukiza@clintonfoundation.org" TargetMode="External"/><Relationship Id="rId87" Type="http://schemas.openxmlformats.org/officeDocument/2006/relationships/hyperlink" Target="mailto:chantal.karigirwa@rab.gov.rw" TargetMode="External"/><Relationship Id="rId89" Type="http://schemas.openxmlformats.org/officeDocument/2006/relationships/hyperlink" Target="mailto:athanase.hategekimana@rab.gov.rw" TargetMode="External"/><Relationship Id="rId80" Type="http://schemas.openxmlformats.org/officeDocument/2006/relationships/hyperlink" Target="mailto:athanase.nduwumuremyi@rab.gov.rw" TargetMode="External"/><Relationship Id="rId82" Type="http://schemas.openxmlformats.org/officeDocument/2006/relationships/hyperlink" Target="mailto:edouard.rurangwa@rab.gov.rw" TargetMode="External"/><Relationship Id="rId81" Type="http://schemas.openxmlformats.org/officeDocument/2006/relationships/hyperlink" Target="mailto:innocent.ndikumana@rab.gov.r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mailto:hategekimana@agriterra.org" TargetMode="External"/><Relationship Id="rId4" Type="http://schemas.openxmlformats.org/officeDocument/2006/relationships/fontTable" Target="fontTable.xml"/><Relationship Id="rId148" Type="http://schemas.openxmlformats.org/officeDocument/2006/relationships/hyperlink" Target="mailto:jbkarera@landolakes.com" TargetMode="External"/><Relationship Id="rId9" Type="http://schemas.microsoft.com/office/2011/relationships/commentsExtended" Target="commentsExtended.xml"/><Relationship Id="rId143" Type="http://schemas.openxmlformats.org/officeDocument/2006/relationships/hyperlink" Target="mailto:agitau039@gmail.com" TargetMode="External"/><Relationship Id="rId142" Type="http://schemas.openxmlformats.org/officeDocument/2006/relationships/hyperlink" Target="mailto:m.radeny@cgiar.org" TargetMode="External"/><Relationship Id="rId141" Type="http://schemas.openxmlformats.org/officeDocument/2006/relationships/hyperlink" Target="mailto:A.Magawa@cgiar.org" TargetMode="External"/><Relationship Id="rId140" Type="http://schemas.openxmlformats.org/officeDocument/2006/relationships/hyperlink" Target="mailto:e.ngungu@cgiar.org" TargetMode="External"/><Relationship Id="rId5" Type="http://schemas.openxmlformats.org/officeDocument/2006/relationships/footnotes" Target="footnotes.xml"/><Relationship Id="rId147" Type="http://schemas.openxmlformats.org/officeDocument/2006/relationships/hyperlink" Target="mailto:mukeshange@gmail.com" TargetMode="External"/><Relationship Id="rId6" Type="http://schemas.openxmlformats.org/officeDocument/2006/relationships/numbering" Target="numbering.xml"/><Relationship Id="rId146" Type="http://schemas.openxmlformats.org/officeDocument/2006/relationships/hyperlink" Target="mailto:theoneste.rugerinyange@rab.gov.rw" TargetMode="External"/><Relationship Id="rId7" Type="http://schemas.openxmlformats.org/officeDocument/2006/relationships/styles" Target="styles.xml"/><Relationship Id="rId145" Type="http://schemas.openxmlformats.org/officeDocument/2006/relationships/hyperlink" Target="mailto:chantus25@gmail.com" TargetMode="External"/><Relationship Id="rId8" Type="http://schemas.openxmlformats.org/officeDocument/2006/relationships/customXml" Target="../customXML/item1.xml"/><Relationship Id="rId144" Type="http://schemas.openxmlformats.org/officeDocument/2006/relationships/hyperlink" Target="mailto:jeanbaptiste.habimana2@oneacrefund.org" TargetMode="External"/><Relationship Id="rId73" Type="http://schemas.openxmlformats.org/officeDocument/2006/relationships/hyperlink" Target="mailto:jbmugisha@minagri.gov.rw" TargetMode="External"/><Relationship Id="rId72" Type="http://schemas.openxmlformats.org/officeDocument/2006/relationships/hyperlink" Target="mailto:thaisa.vanderwoude@isric.org" TargetMode="External"/><Relationship Id="rId75" Type="http://schemas.openxmlformats.org/officeDocument/2006/relationships/hyperlink" Target="mailto:charles.bucagu@rab.gov.rw" TargetMode="External"/><Relationship Id="rId74" Type="http://schemas.openxmlformats.org/officeDocument/2006/relationships/hyperlink" Target="mailto:innocentbisangwa@gmail.com" TargetMode="External"/><Relationship Id="rId77" Type="http://schemas.openxmlformats.org/officeDocument/2006/relationships/hyperlink" Target="mailto:jules.mporana@rab.gov.rw" TargetMode="External"/><Relationship Id="rId76" Type="http://schemas.openxmlformats.org/officeDocument/2006/relationships/hyperlink" Target="mailto:emile.ruzibiza@rab.gov.rw" TargetMode="External"/><Relationship Id="rId79" Type="http://schemas.openxmlformats.org/officeDocument/2006/relationships/hyperlink" Target="mailto:chantus25@gmail.com" TargetMode="External"/><Relationship Id="rId78" Type="http://schemas.openxmlformats.org/officeDocument/2006/relationships/hyperlink" Target="mailto:innocent.habarurema@rab.gov.rw" TargetMode="External"/><Relationship Id="rId71" Type="http://schemas.openxmlformats.org/officeDocument/2006/relationships/hyperlink" Target="mailto:aingabire@cnfarwanda.org" TargetMode="External"/><Relationship Id="rId70" Type="http://schemas.openxmlformats.org/officeDocument/2006/relationships/hyperlink" Target="about:blank" TargetMode="External"/><Relationship Id="rId139" Type="http://schemas.openxmlformats.org/officeDocument/2006/relationships/hyperlink" Target="mailto:Brook.Tesfaye@cgiar.org" TargetMode="External"/><Relationship Id="rId138" Type="http://schemas.openxmlformats.org/officeDocument/2006/relationships/hyperlink" Target="mailto:abonesh.tesfaye@gmail.com" TargetMode="External"/><Relationship Id="rId137" Type="http://schemas.openxmlformats.org/officeDocument/2006/relationships/hyperlink" Target="mailto:j.recha@cgiar.org" TargetMode="External"/><Relationship Id="rId132" Type="http://schemas.openxmlformats.org/officeDocument/2006/relationships/hyperlink" Target="mailto:info@nyagatare.gov.rw" TargetMode="External"/><Relationship Id="rId131" Type="http://schemas.openxmlformats.org/officeDocument/2006/relationships/hyperlink" Target="mailto:info@gatsibo.gov.rw" TargetMode="External"/><Relationship Id="rId130" Type="http://schemas.openxmlformats.org/officeDocument/2006/relationships/hyperlink" Target="mailto:info@kirehe.gov.rw" TargetMode="External"/><Relationship Id="rId136" Type="http://schemas.openxmlformats.org/officeDocument/2006/relationships/hyperlink" Target="mailto:e.betemariam@cgiar.org" TargetMode="External"/><Relationship Id="rId135" Type="http://schemas.openxmlformats.org/officeDocument/2006/relationships/hyperlink" Target="mailto:P.Mujawamaria@cgiar.org" TargetMode="External"/><Relationship Id="rId134" Type="http://schemas.openxmlformats.org/officeDocument/2006/relationships/hyperlink" Target="mailto:vincent.baguma@yahoo.fr" TargetMode="External"/><Relationship Id="rId133" Type="http://schemas.openxmlformats.org/officeDocument/2006/relationships/hyperlink" Target="mailto:info@bugesera.gov.rw" TargetMode="External"/><Relationship Id="rId62" Type="http://schemas.openxmlformats.org/officeDocument/2006/relationships/hyperlink" Target="mailto:Brook.Tesfaye@cgiar.org" TargetMode="External"/><Relationship Id="rId61" Type="http://schemas.openxmlformats.org/officeDocument/2006/relationships/hyperlink" Target="mailto:abonesh.tesfaye@gmail.com" TargetMode="External"/><Relationship Id="rId64" Type="http://schemas.openxmlformats.org/officeDocument/2006/relationships/hyperlink" Target="mailto:A.Magawa@cgiar.org" TargetMode="External"/><Relationship Id="rId63" Type="http://schemas.openxmlformats.org/officeDocument/2006/relationships/hyperlink" Target="mailto:e.ngungu@cgiar.org" TargetMode="External"/><Relationship Id="rId66" Type="http://schemas.openxmlformats.org/officeDocument/2006/relationships/hyperlink" Target="mailto:agitau039@gmail.com" TargetMode="External"/><Relationship Id="rId65" Type="http://schemas.openxmlformats.org/officeDocument/2006/relationships/hyperlink" Target="mailto:m.radeny@cgiar.org" TargetMode="External"/><Relationship Id="rId68" Type="http://schemas.openxmlformats.org/officeDocument/2006/relationships/hyperlink" Target="mailto:jeanhonore.naorimana@oneacrefund.org" TargetMode="External"/><Relationship Id="rId67" Type="http://schemas.openxmlformats.org/officeDocument/2006/relationships/hyperlink" Target="mailto:frank.vanweert@wur.nl" TargetMode="External"/><Relationship Id="rId60" Type="http://schemas.openxmlformats.org/officeDocument/2006/relationships/hyperlink" Target="mailto:j.recha@cgiar.org" TargetMode="External"/><Relationship Id="rId165" Type="http://schemas.openxmlformats.org/officeDocument/2006/relationships/hyperlink" Target="mailto:eric.nsabimana@rab.gov.rw" TargetMode="External"/><Relationship Id="rId69" Type="http://schemas.openxmlformats.org/officeDocument/2006/relationships/hyperlink" Target="mailto:a.mukuralinda@cgiar.org" TargetMode="External"/><Relationship Id="rId164" Type="http://schemas.openxmlformats.org/officeDocument/2006/relationships/hyperlink" Target="mailto:john.kayumba@rab.gov.rw" TargetMode="External"/><Relationship Id="rId163" Type="http://schemas.openxmlformats.org/officeDocument/2006/relationships/hyperlink" Target="about:blank" TargetMode="External"/><Relationship Id="rId162" Type="http://schemas.openxmlformats.org/officeDocument/2006/relationships/hyperlink" Target="mailto:jules.rutebuka@rab.gov.rw" TargetMode="External"/><Relationship Id="rId167" Type="http://schemas.openxmlformats.org/officeDocument/2006/relationships/hyperlink" Target="mailto:olivier.ndayitegeye@rab.gov.rw" TargetMode="External"/><Relationship Id="rId166" Type="http://schemas.openxmlformats.org/officeDocument/2006/relationships/hyperlink" Target="mailto:marc.mwungura@rab.gov.rw" TargetMode="External"/><Relationship Id="rId51" Type="http://schemas.openxmlformats.org/officeDocument/2006/relationships/hyperlink" Target="about:blank" TargetMode="External"/><Relationship Id="rId50" Type="http://schemas.openxmlformats.org/officeDocument/2006/relationships/hyperlink" Target="mailto:alicomec.info@gmail.com" TargetMode="External"/><Relationship Id="rId53" Type="http://schemas.openxmlformats.org/officeDocument/2006/relationships/hyperlink" Target="about:blank" TargetMode="External"/><Relationship Id="rId52" Type="http://schemas.openxmlformats.org/officeDocument/2006/relationships/hyperlink" Target="mailto:raphael.rurangwa@gmail.com" TargetMode="External"/><Relationship Id="rId55" Type="http://schemas.openxmlformats.org/officeDocument/2006/relationships/hyperlink" Target="mailto:b.amony@asareca.org" TargetMode="External"/><Relationship Id="rId161" Type="http://schemas.openxmlformats.org/officeDocument/2006/relationships/hyperlink" Target="mailto:alice.mukayiranga@rab.gov.rw" TargetMode="External"/><Relationship Id="rId54" Type="http://schemas.openxmlformats.org/officeDocument/2006/relationships/hyperlink" Target="mailto:b.amony@asareca.org" TargetMode="External"/><Relationship Id="rId160" Type="http://schemas.openxmlformats.org/officeDocument/2006/relationships/hyperlink" Target="mailto:jolie.mutigerwa@rab.gov.rw" TargetMode="External"/><Relationship Id="rId57" Type="http://schemas.openxmlformats.org/officeDocument/2006/relationships/hyperlink" Target="mailto:g.apio@asareca.org" TargetMode="External"/><Relationship Id="rId56" Type="http://schemas.openxmlformats.org/officeDocument/2006/relationships/hyperlink" Target="mailto:g.apio@asareca.org" TargetMode="External"/><Relationship Id="rId159" Type="http://schemas.openxmlformats.org/officeDocument/2006/relationships/hyperlink" Target="mailto:kellen.muberarugo@rab.gov.rw" TargetMode="External"/><Relationship Id="rId59" Type="http://schemas.openxmlformats.org/officeDocument/2006/relationships/hyperlink" Target="mailto:e.betemariam@cgiar.org" TargetMode="External"/><Relationship Id="rId154" Type="http://schemas.openxmlformats.org/officeDocument/2006/relationships/hyperlink" Target="mailto:suwiringiye@aeerwanda.ngo" TargetMode="External"/><Relationship Id="rId58" Type="http://schemas.openxmlformats.org/officeDocument/2006/relationships/hyperlink" Target="mailto:a.mukuralinda@cgiar.org" TargetMode="External"/><Relationship Id="rId153" Type="http://schemas.openxmlformats.org/officeDocument/2006/relationships/hyperlink" Target="mailto:nkusi.felicien@yahoo.com" TargetMode="External"/><Relationship Id="rId152" Type="http://schemas.openxmlformats.org/officeDocument/2006/relationships/hyperlink" Target="mailto:habimfurajeandamas@gmail.com" TargetMode="External"/><Relationship Id="rId151" Type="http://schemas.openxmlformats.org/officeDocument/2006/relationships/hyperlink" Target="mailto:ndungutseissa371@gmail.com" TargetMode="External"/><Relationship Id="rId158" Type="http://schemas.openxmlformats.org/officeDocument/2006/relationships/hyperlink" Target="about:blank" TargetMode="External"/><Relationship Id="rId157" Type="http://schemas.openxmlformats.org/officeDocument/2006/relationships/hyperlink" Target="mailto:ndungutseissa371@gmail.com" TargetMode="External"/><Relationship Id="rId156" Type="http://schemas.openxmlformats.org/officeDocument/2006/relationships/hyperlink" Target="mailto:janvier.karangwa@rab.gov.rw" TargetMode="External"/><Relationship Id="rId155" Type="http://schemas.openxmlformats.org/officeDocument/2006/relationships/hyperlink" Target="mailto:ejoheza1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ustria-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www.minagri.gov.rw/fileadmin/user_upload/Minagri/Publications/Policies_and_strategies/National_Agriculture_Policy_-_2018___Approved_by_Cabinet.pdf" TargetMode="External"/><Relationship Id="rId2" Type="http://schemas.openxmlformats.org/officeDocument/2006/relationships/hyperlink" Target="https://www.landportal.org/library/resources/rwanda-land-research-136/final-report-land-use-consolidation-and-crop" TargetMode="External"/><Relationship Id="rId3" Type="http://schemas.openxmlformats.org/officeDocument/2006/relationships/hyperlink" Target="http://197.243.22.137/ngoma/fileadmin/_migrated/content_uploads/CIP_Strategies_2011.pdf" TargetMode="External"/><Relationship Id="rId4" Type="http://schemas.openxmlformats.org/officeDocument/2006/relationships/hyperlink" Target="https://www.researchgate.net/publication/337439861" TargetMode="External"/><Relationship Id="rId11" Type="http://schemas.openxmlformats.org/officeDocument/2006/relationships/hyperlink" Target="https://www.cabi.org/projects/rwanda-soil-information-services-rwandasis/" TargetMode="External"/><Relationship Id="rId10" Type="http://schemas.openxmlformats.org/officeDocument/2006/relationships/hyperlink" Target="https://docplayer.net/203761268-Catchment-restoration-in-rwanda-crom-dss-a-gis-model-to-support-decision-making-on-catchment-restoration-africagis-2019.html" TargetMode="External"/><Relationship Id="rId12" Type="http://schemas.openxmlformats.org/officeDocument/2006/relationships/hyperlink" Target="http://maproom.meteorwanda.gov.rw/maproom/" TargetMode="External"/><Relationship Id="rId9" Type="http://schemas.openxmlformats.org/officeDocument/2006/relationships/hyperlink" Target="https://play.google.com/store/apps/details?id=rw.bktechouse.skscoffee&amp;gl=US" TargetMode="External"/><Relationship Id="rId5" Type="http://schemas.openxmlformats.org/officeDocument/2006/relationships/hyperlink" Target="https://doi.org/10.1016/j.cosust.2020.08.018" TargetMode="External"/><Relationship Id="rId6" Type="http://schemas.openxmlformats.org/officeDocument/2006/relationships/hyperlink" Target="https://faolex.fao.org/docs/pdf/rwa174364.pdf" TargetMode="External"/><Relationship Id="rId7" Type="http://schemas.openxmlformats.org/officeDocument/2006/relationships/hyperlink" Target="https://statistics.gov.rw/file/5410/download?token=r0nXaTAv" TargetMode="External"/><Relationship Id="rId8" Type="http://schemas.openxmlformats.org/officeDocument/2006/relationships/hyperlink" Target="https://smartkungahara.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ZaPsc+dWHgG6f/7Yj4DzPHu+Rg==">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r0ECgRubF8xErQECAUyrwQKCwoDYl9hEgQIAyACChIKBGJfZ2YSCggBEgYlMC4lMS4KDAoEYl9ncxIECAESAAoMCgRiX2d0EgQIAyAKChQKBWJfaWZsEgsIBCkAAAAAAABLQAoTCgRiX2lsEgsIBCkAAAAAAABS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AECgRubF8yErcECAUysgQKCwoDYl9hEgQIAyACChUKBGJfZ2YSDQgBEgklMC4lMS4lMi4KDAoEYl9ncxIECAESAAoMCgRiX2d0EgQIAyAKChQKBWJfaWZsEgsIBCkAAAAAAIBWQAoTCgRiX2lsEgsIBCkAAAAAAABb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MECgRubF8zEroECAUytQQKCwoDYl9hEgQIAyACChgKBGJfZ2YSEAgBEgwlMC4lMS4lMi4lMy4KDAoEYl9ncxIECAESAAoMCgRiX2d0EgQIAyAKChQKBWJfaWZsEgsIBCkAAAAAAIBfQAoTCgRiX2lsEgsIBCkAAAAAAABi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YECgRubF80Er0ECAUyuAQKCwoDYl9hEgQIAyACChsKBGJfZ2YSEwgBEg8lMC4lMS4lMi4lMy4lNC4KDAoEYl9ncxIECAESAAoMCgRiX2d0EgQIAyAKChQKBWJfaWZsEgsIBCkAAAAAAEBkQAoTCgRiX2lsEgsIBCkAAAAAAIBm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kECgRubF81EsAECAUyuwQKCwoDYl9hEgQIAyACCh4KBGJfZ2YSFggBEhIlMC4lMS4lMi4lMy4lNC4lNS4KDAoEYl9ncxIECAESAAoMCgRiX2d0EgQIAyAKChQKBWJfaWZsEgsIBCkAAAAAAMBoQAoTCgRiX2lsEgsIBCkAAAAAAABr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wECgRubF82EsMECAUyvgQKCwoDYl9hEgQIAyACCiEKBGJfZ2YSGQgBEhUlMC4lMS4lMi4lMy4lNC4lNS4lNi4KDAoEYl9ncxIECAESAAoMCgRiX2d0EgQIAyAKChQKBWJfaWZsEgsIBCkAAAAAAEBtQAoTCgRiX2lsEgsIBCkAAAAAAIBv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8ECgRubF83EsYECAUywQQKCwoDYl9hEgQIAyACCiQKBGJfZ2YSHAgBEhglMC4lMS4lMi4lMy4lNC4lNS4lNi4lNy4KDAoEYl9ncxIECAESAAoMCgRiX2d0EgQIAyAKChQKBWJfaWZsEgsIBCkAAAAAAOBwQAoTCgRiX2lsEgsIBCkAAAAAAABy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tIECgRubF84EskECAUyxAQKCwoDYl9hEgQIAyACCicKBGJfZ2YSHwgBEhslMC4lMS4lMi4lMy4lNC4lNS4lNi4lNy4lOC4KDAoEYl9ncxIECAESAAoMCgRiX2d0EgQIAyAKChQKBWJfaWZsEgsIBCkAAAAAACBzQAoTCgRiX2lsEgsIBCkAAAAAAEB0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IgRsaXN0Wr4pChBraXguZm91MnhobTdheXBqEqMpCqApCgVsZV9uYhKWKQgFMpEpCroECgRubF8wErEECAUyrAQKCwoDYl9hEgQIAyACCg8KBGJfZ2YSBwgBEgMlMC4KDAoEYl9ncxIECAESAAoMCgRiX2d0EgQIAyAKChQKBWJfaWZsEgsIBCkAAAAAAAAyQAoTCgRiX2lsEgsIBCkAAAAAAABC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r0ECgRubF8xErQECAUyrwQKCwoDYl9hEgQIAyACChIKBGJfZ2YSCggBEgYlMC4lMS4KDAoEYl9ncxIECAESAAoMCgRiX2d0EgQIAyAKChQKBWJfaWZsEgsIBCkAAAAAAABLQAoTCgRiX2lsEgsIBCkAAAAAAABS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AECgRubF8yErcECAUysgQKCwoDYl9hEgQIAyACChUKBGJfZ2YSDQgBEgklMC4lMS4lMi4KDAoEYl9ncxIECAESAAoMCgRiX2d0EgQIAyAKChQKBWJfaWZsEgsIBCkAAAAAAIBWQAoTCgRiX2lsEgsIBCkAAAAAAABb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MECgRubF8zEroECAUytQQKCwoDYl9hEgQIAyACChgKBGJfZ2YSEAgBEgwlMC4lMS4lMi4lMy4KDAoEYl9ncxIECAESAAoMCgRiX2d0EgQIAyAKChQKBWJfaWZsEgsIBCkAAAAAAIBfQAoTCgRiX2lsEgsIBCkAAAAAAABi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YECgRubF80Er0ECAUyuAQKCwoDYl9hEgQIAyACChsKBGJfZ2YSEwgBEg8lMC4lMS4lMi4lMy4lNC4KDAoEYl9ncxIECAESAAoMCgRiX2d0EgQIAyAKChQKBWJfaWZsEgsIBCkAAAAAAEBkQAoTCgRiX2lsEgsIBCkAAAAAAIBm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kECgRubF81EsAECAUyuwQKCwoDYl9hEgQIAyACCh4KBGJfZ2YSFggBEhIlMC4lMS4lMi4lMy4lNC4lNS4KDAoEYl9ncxIECAESAAoMCgRiX2d0EgQIAyAKChQKBWJfaWZsEgsIBCkAAAAAAMBoQAoTCgRiX2lsEgsIBCkAAAAAAABr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wECgRubF82EsMECAUyvgQKCwoDYl9hEgQIAyACCiEKBGJfZ2YSGQgBEhUlMC4lMS4lMi4lMy4lNC4lNS4lNi4KDAoEYl9ncxIECAESAAoMCgRiX2d0EgQIAyAKChQKBWJfaWZsEgsIBCkAAAAAAEBtQAoTCgRiX2lsEgsIBCkAAAAAAIBv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8ECgRubF83EsYECAUywQQKCwoDYl9hEgQIAyACCiQKBGJfZ2YSHAgBEhglMC4lMS4lMi4lMy4lNC4lNS4lNi4lNy4KDAoEYl9ncxIECAESAAoMCgRiX2d0EgQIAyAKChQKBWJfaWZsEgsIBCkAAAAAAOBwQAoTCgRiX2lsEgsIBCkAAAAAAABy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tIECgRubF84EskECAUyxAQKCwoDYl9hEgQIAyACCicKBGJfZ2YSHwgBEhslMC4lMS4lMi4lMy4lNC4lNS4lNi4lNy4lOC4KDAoEYl9ncxIECAESAAoMCgRiX2d0EgQIAyAKChQKBWJfaWZsEgsIBCkAAAAAACBzQAoTCgRiX2lsEgsIBCkAAAAAAEB0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IgRsaXN0Wr4pChBraXguZm91MnhobTdheXBqEqMpCqApCgVsZV9uYhKWKQgFMpEpCroECgRubF8wErEECAUyrAQKCwoDYl9hEgQIAyACCg8KBGJfZ2YSBwgBEgMlMC4KDAoEYl9ncxIECAESAAoMCgRiX2d0EgQIAyAKChQKBWJfaWZsEgsIBCkAAAAAAAAyQAoTCgRiX2lsEgsIBCkAAAAAAABC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r0ECgRubF8xErQECAUyrwQKCwoDYl9hEgQIAyACChIKBGJfZ2YSCggBEgYlMC4lMS4KDAoEYl9ncxIECAESAAoMCgRiX2d0EgQIAyAKChQKBWJfaWZsEgsIBCkAAAAAAABLQAoTCgRiX2lsEgsIBCkAAAAAAABS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AECgRubF8yErcECAUysgQKCwoDYl9hEgQIAyACChUKBGJfZ2YSDQgBEgklMC4lMS4lMi4KDAoEYl9ncxIECAESAAoMCgRiX2d0EgQIAyAKChQKBWJfaWZsEgsIBCkAAAAAAIBWQAoTCgRiX2lsEgsIBCkAAAAAAABb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MECgRubF8zEroECAUytQQKCwoDYl9hEgQIAyACChgKBGJfZ2YSEAgBEgwlMC4lMS4lMi4lMy4KDAoEYl9ncxIECAESAAoMCgRiX2d0EgQIAyAKChQKBWJfaWZsEgsIBCkAAAAAAIBfQAoTCgRiX2lsEgsIBCkAAAAAAABi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YECgRubF80Er0ECAUyuAQKCwoDYl9hEgQIAyACChsKBGJfZ2YSEwgBEg8lMC4lMS4lMi4lMy4lNC4KDAoEYl9ncxIECAESAAoMCgRiX2d0EgQIAyAKChQKBWJfaWZsEgsIBCkAAAAAAEBkQAoTCgRiX2lsEgsIBCkAAAAAAIBm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kECgRubF81EsAECAUyuwQKCwoDYl9hEgQIAyACCh4KBGJfZ2YSFggBEhIlMC4lMS4lMi4lMy4lNC4lNS4KDAoEYl9ncxIECAESAAoMCgRiX2d0EgQIAyAKChQKBWJfaWZsEgsIBCkAAAAAAMBoQAoTCgRiX2lsEgsIBCkAAAAAAABr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wECgRubF82EsMECAUyvgQKCwoDYl9hEgQIAyACCiEKBGJfZ2YSGQgBEhUlMC4lMS4lMi4lMy4lNC4lNS4lNi4KDAoEYl9ncxIECAESAAoMCgRiX2d0EgQIAyAKChQKBWJfaWZsEgsIBCkAAAAAAEBtQAoTCgRiX2lsEgsIBCkAAAAAAIBv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s8ECgRubF83EsYECAUywQQKCwoDYl9hEgQIAyACCiQKBGJfZ2YSHAgBEhglMC4lMS4lMi4lMy4lNC4lNS4lNi4lNy4KDAoEYl9ncxIECAESAAoMCgRiX2d0EgQIAyAKChQKBWJfaWZsEgsIBCkAAAAAAOBwQAoTCgRiX2lsEgsIBCkAAAAAAABy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ESsQQIBTKsBAoLCgNiX2ESBAgDIAAKDwoEYl9nZhIHCAESAyUxLgoMCgRiX2dzEgQIARIACgwKBGJfZ3QSBAgDIA0KFAoFYl9pZmwSCwgEKQAAAAAAAEtAChMKBGJfaWwSCwgEKQAAAAAAAFJ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ISsQQIBTKsBAoLCgNiX2ESBAgDIAIKDwoEYl9nZhIHCAESAyUyLgoMCgRiX2dzEgQIARIACgwKBGJfZ3QSBAgDIA8KFAoFYl9pZmwSCwgEKQAAAAAAwFhAChMKBGJfaWwSCwgEKQAAAAAAAFt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MSsQQIBTKsBAoLCgNiX2ESBAgDIAAKDwoEYl9nZhIHCAESAyUzLgoMCgRiX2dzEgQIARIACgwKBGJfZ3QSBAgDIAoKFAoFYl9pZmwSCwgEKQAAAAAAgF9AChMKBGJfaWwSCwgEKQAAAAAAAGJ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QSsQQIBTKsBAoLCgNiX2ESBAgDIAAKDwoEYl9nZhIHCAESAyU0LgoMCgRiX2dzEgQIARIACgwKBGJfZ3QSBAgDIA0KFAoFYl9pZmwSCwgEKQAAAAAAQGRAChMKBGJfaWwSCwgEKQAAAAAAgGZ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USsQQIBTKsBAoLCgNiX2ESBAgDIAIKDwoEYl9nZhIHCAESAyU1LgoMCgRiX2dzEgQIARIACgwKBGJfZ3QSBAgDIA8KFAoFYl9pZmwSCwgEKQAAAAAA4GlAChMKBGJfaWwSCwgEKQAAAAAAAGt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YSsQQIBTKsBAoLCgNiX2ESBAgDIAAKDwoEYl9nZhIHCAESAyU2LgoMCgRiX2dzEgQIARIACgwKBGJfZ3QSBAgDIAoKFAoFYl9pZmwSCwgEKQAAAAAAQG1AChMKBGJfaWwSCwgEKQAAAAAAgG9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cSsQQIBTKsBAoLCgNiX2ESBAgDIAAKDwoEYl9nZhIHCAESAyU3LgoMCgRiX2dzEgQIARIACgwKBGJfZ3QSBAgDIA0KFAoFYl9pZmwSCwgEKQAAAAAA4HBAChMKBGJfaWwSCwgEKQAAAAAAAHJ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gSsQQIBTKsBAoLCgNiX2ESBAgDIAIKDwoEYl9nZhIHCAESAyU4LgoMCgRiX2dzEgQIARIACgwKBGJfZ3QSBAgDIA8KFAoFYl9pZmwSCwgEKQAAAAAAsHNAChMKBGJfaWwSCwgEKQAAAAAAQHR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iBGxpc3RavikKEGtpeC5mb3UyeGhtN2F5cGoSoykKoCkKBWxlX25iEpYpCAUykSkKugQKBG5sXzASsQQIBTKsBAoLCgNiX2ESBAgDIAIKDwoEYl9nZhIHCAESAyUwLgoMCgRiX2dzEgQIARIACgwKBGJfZ3QSBAgDIAoKFAoFYl9pZmwSCwgEKQAAAAAAADJAChMKBGJfaWwSCwgEKQAAAAAAAEJACgwKBGJfc24SBAgDIAEKtgMKBGJfdHMSrQMIBTKoAwoNCgV0c19iZBIECAIYAAoPCgd0c19iZF9pEgQIAhgBCgwKBnRzX2JnYxICCAcKEAoIdHNfYmdjX2kSBAgCGAEKDgoFdHNfYncSBQgDILwFCg8KB3RzX2J3X2kSBAgCGAA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AKEAoFdHNfdmESBwgBEgNub3IKDwoHdHNfdmFfaRIECAIYAQoNCgR0c193EgUIAyCQAwoOCgZ0c193X2kSBAgCGAAKvQQKBG5sXzEStAQIBTKvBAoLCgNiX2ESBAgDIAIKEgoEYl9nZhIKCAESBiUwLiUxLgoMCgRiX2dzEgQIARIACgwKBGJfZ3QSBAgDIAoKFAoFYl9pZmwSCwgEKQAAAAAAAEtAChMKBGJfaWwSCwgEKQAAAAAAAFJACgwKBGJfc24SBAgDIAEKtgMKBGJfdHMSrQMIBTKoAwoNCgV0c19iZBIECAIYAAoPCgd0c19iZF9pEgQIAhgBCgwKBnRzX2JnYxICCAcKEAoIdHNfYmdjX2kSBAgCGAEKDgoFdHNfYncSBQgDILwFCg8KB3RzX2J3X2kSBAgCGAA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AKEAoFdHNfdmESBwgBEgNub3IKDwoHdHNfdmFfaRIECAIYAQoNCgR0c193EgUIAyCQAwoOCgZ0c193X2kSBAgCGAAKwAQKBG5sXzIStwQIBTKyBAoLCgNiX2ESBAgDIAIKFQoEYl9nZhINCAESCSUwLiUxLiUyLgoMCgRiX2dzEgQIARIACgwKBGJfZ3QSBAgDIAoKFAoFYl9pZmwSCwgEKQAAAAAAgFZAChMKBGJfaWwSCwgEKQAAAAAAAFtACgwKBGJfc24SBAgDIAEKtgMKBGJfdHMSrQMIBTKoAwoNCgV0c19iZBIECAIYAAoPCgd0c19iZF9pEgQIAhgBCgwKBnRzX2JnYxICCAcKEAoIdHNfYmdjX2kSBAgCGAEKDgoFdHNfYncSBQgDILwFCg8KB3RzX2J3X2kSBAgCGAA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AKEAoFdHNfdmESBwgBEgNub3IKDwoHdHNfdmFfaRIECAIYAQoNCgR0c193EgUIAyCQAwoOCgZ0c193X2kSBAgCGAAKwwQKBG5sXzMSugQIBTK1BAoLCgNiX2ESBAgDIAIKGAoEYl9nZhIQCAESDCUwLiUxLiUyLiUzLgoMCgRiX2dzEgQIARIACgwKBGJfZ3QSBAgDIAoKFAoFYl9pZmwSCwgEKQAAAAAAgF9AChMKBGJfaWwSCwgEKQAAAAAAAGJACgwKBGJfc24SBAgDIAEKtgMKBGJfdHMSrQMIBTKoAwoNCgV0c19iZBIECAIYAAoPCgd0c19iZF9pEgQIAhgBCgwKBnRzX2JnYxICCAcKEAoIdHNfYmdjX2kSBAgCGAEKDgoFdHNfYncSBQgDILwFCg8KB3RzX2J3X2kSBAgCGAA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AKEAoFdHNfdmESBwgBEgNub3IKDwoHdHNfdmFfaRIECAIYAQoNCgR0c193EgUIAyCQAwoOCgZ0c193X2kSBAgCGAAKxgQKBG5sXzQSvQQIBTK4BAoLCgNiX2ESBAgDIAIKGwoEYl9nZhITCAESDyUwLiUxLiUyLiUzLiU0LgoMCgRiX2dzEgQIARIACgwKBGJfZ3QSBAgDIAoKFAoFYl9pZmwSCwgEKQAAAAAAQGRAChMKBGJfaWwSCwgEKQAAAAAAgGZACgwKBGJfc24SBAgDIAEKtgMKBGJfdHMSrQMIBTKoAwoNCgV0c19iZBIECAIYAAoPCgd0c19iZF9pEgQIAhgBCgwKBnRzX2JnYxICCAcKEAoIdHNfYmdjX2kSBAgCGAEKDgoFdHNfYncSBQgDILwFCg8KB3RzX2J3X2kSBAgCGAA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AKEAoFdHNfdmESBwgBEgNub3IKDwoHdHNfdmFfaRIECAIYAQoNCgR0c193EgUIAyCQAwoOCgZ0c193X2kSBAgCGAAKyQQKBG5sXzUSwAQIBTK7BAoLCgNiX2ESBAgDIAIKHgoEYl9nZhIWCAESEiUwLiUxLiUyLiUzLiU0LiU1LgoMCgRiX2dzEgQIARIACgwKBGJfZ3QSBAgDIAoKFAoFYl9pZmwSCwgEKQAAAAAAwGhAChMKBGJfaWwSCwgEKQAAAAAAAGtACgwKBGJfc24SBAgDIAEKtgMKBGJfdHMSrQMIBTKoAwoNCgV0c19iZBIECAIYAAoPCgd0c19iZF9pEgQIAhgBCgwKBnRzX2JnYxICCAcKEAoIdHNfYmdjX2kSBAgCGAEKDgoFdHNfYncSBQgDILwFCg8KB3RzX2J3X2kSBAgCGAA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AKEAoFdHNfdmESBwgBEgNub3IKDwoHdHNfdmFfaRIECAIYAQoNCgR0c193EgUIAyCQAwoOCgZ0c193X2kSBAgCGAAKzAQKBG5sXzYSwwQIBTK+BAoLCgNiX2ESBAgDIAIKIQoEYl9nZhIZCAESFSUwLiUxLiUyLiUzLiU0LiU1LiU2LgoMCgRiX2dzEgQIARIACgwKBGJfZ3QSBAgDIAoKFAoFYl9pZmwSCwgEKQAAAAAAQG1AChMKBGJfaWwSCwgEKQAAAAAAgG9ACgwKBGJfc24SBAgDIAEKtgMKBGJfdHMSrQMIBTKoAwoNCgV0c19iZBIECAIYAAoPCgd0c19iZF9pEgQIAhgBCgwKBnRzX2JnYxICCAcKEAoIdHNfYmdjX2kSBAgCGAEKDgoFdHNfYncSBQgDILwFCg8KB3RzX2J3X2kSBAgCGAA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AKEAoFdHNfdmESBwgBEgNub3IKDwoHdHNfdmFfaRIECAIYAQoNCgR0c193EgUIAyCQAwoOCgZ0c193X2kSBAgCGAAKzwQKBG5sXzcSxgQIBTLBBAoLCgNiX2ESBAgDIAIKJAoEYl9nZhIcCAESGCUwLiUxLiUyLiUzLiU0LiU1LiU2LiU3LgoMCgRiX2dzEgQIARIACgwKBGJfZ3QSBAgDIAoKFAoFYl9pZmwSCwgEKQAAAAAA4HBAChMKBGJfaWwSCwgEKQAAAAAAAHJACgwKBGJfc24SBAgDIAEKtgMKBGJfdHMSrQMIBTKoAwoNCgV0c19iZBIECAIYAAoPCgd0c19iZF9pEgQIAhgBCgwKBnRzX2JnYxICCAcKEAoIdHNfYmdjX2kSBAgCGAEKDgoFdHNfYncSBQgDILwFCg8KB3RzX2J3X2kSBAgCGAA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AKEAoFdHNfdmESBwgBEgNub3IKDwoHdHNfdmFfaRIECAIYAQoNCgR0c193EgUIAyCQAwoOCgZ0c193X2kSBAgCGAAK0gQKBG5sXzgSyQQIBTLEBAoLCgNiX2ESBAgDIAIKJwoEYl9nZhIfCAESGyUwLiUxLiUyLiUzLiU0LiU1LiU2LiU3LiU4LgoMCgRiX2dzEgQIARIACgwKBGJfZ3QSBAgDIAoKFAoFYl9pZmwSCwgEKQAAAAAAIHNAChMKBGJfaWwSCwgEKQAAAAAAQHRACgwKBGJfc24SBAgDIAEKtgMKBGJfdHMSrQMIBTKoAwoNCgV0c19iZBIECAIYAAoPCgd0c19iZF9pEgQIAhgBCgwKBnRzX2JnYxICCAcKEAoIdHNfYmdjX2kSBAgCGAEKDgoFdHNfYncSBQgDILwFCg8KB3RzX2J3X2kSBAgCGAA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AKEAoFdHNfdmESBwgBEgNub3IKDwoHdHNfdmFfaRIECAIYAQoNCgR0c193EgUIAyCQAwoOCgZ0c193X2kSBAgCGAAiBGxpc3RayCgKBmtpeC4xMRK3KAq0KAoFbGVfbmISqigIBTKlKAq6BAoEbmxfMBKxBAgFMqwECgsKA2JfYRIECAMgAAoPCgRiX2dmEgcIARIDJTAuCgwKBGJfZ3MSBAgBEgAKDAoEYl9ndBIECAMgCgoUCgViX2lmbBILCAQpAAAAAAAAMkAKEwoEYl9pbBILCAQpAAAAAAAAQk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6BAoEbmxfMRKxBAgFMqwECgsKA2JfYRIECAMgAAoPCgRiX2dmEgcIARIDJTEuCgwKBGJfZ3MSBAgBEgAKDAoEYl9ndBIECAMgDQoUCgViX2lmbBILCAQpAAAAAAAAS0AKEwoEYl9pbBILCAQpAAAAAAAAUk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6BAoEbmxfMhKxBAgFMqwECgsKA2JfYRIECAMgAgoPCgRiX2dmEgcIARIDJTIuCgwKBGJfZ3MSBAgBEgAKDAoEYl9ndBIECAMgDwoUCgViX2lmbBILCAQpAAAAAADAWEAKEwoEYl9pbBILCAQpAAAAAAAAW0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6BAoEbmxfMxKxBAgFMqwECgsKA2JfYRIECAMgAAoPCgRiX2dmEgcIARIDJTMuCgwKBGJfZ3MSBAgBEgAKDAoEYl9ndBIECAMgCgoUCgViX2lmbBILCAQpAAAAAACAX0AKEwoEYl9pbBILCAQpAAAAAAAAYk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6BAoEbmxfNBKxBAgFMqwECgsKA2JfYRIECAMgAAoPCgRiX2dmEgcIARIDJTQuCgwKBGJfZ3MSBAgBEgAKDAoEYl9ndBIECAMgDQoUCgViX2lmbBILCAQpAAAAAABAZEAKEwoEYl9pbBILCAQpAAAAAACAZk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6BAoEbmxfNRKxBAgFMqwECgsKA2JfYRIECAMgAgoPCgRiX2dmEgcIARIDJTUuCgwKBGJfZ3MSBAgBEgAKDAoEYl9ndBIECAMgDwoUCgViX2lmbBILCAQpAAAAAADgaUAKEwoEYl9pbBILCAQpAAAAAAAAa0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6BAoEbmxfNhKxBAgFMqwECgsKA2JfYRIECAMgAAoPCgRiX2dmEgcIARIDJTYuCgwKBGJfZ3MSBAgBEgAKDAoEYl9ndBIECAMgCgoUCgViX2lmbBILCAQpAAAAAABAbUAKEwoEYl9pbBILCAQpAAAAAACAb0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6BAoEbmxfNxKxBAgFMqwECgsKA2JfYRIECAMgAAoPCgRiX2dmEgcIARIDJTcuCgwKBGJfZ3MSBAgBEgAKDAoEYl9ndBIECAMgDQoUCgViX2lmbBILCAQpAAAAAADgcEAKEwoEYl9pbBILCAQpAAAAAAAAck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Qq6BAoEbmxfOBKxBAgFMqwECgsKA2JfYRIECAMgAgoPCgRiX2dmEgcIARIDJTguCgwKBGJfZ3MSBAgBEgAKDAoEYl9ndBIECAMgDwoUCgViX2lmbBILCAQpAAAAAACwc0AKEwoEYl9pbBILCAQpAAAAAABAdEAKDAoEYl9zbhIECAMgAQq2AwoEYl90cxKtAwgFMqgDCg0KBXRzX2JkEgQIAhgACg8KB3RzX2JkX2kSBAgCGAEKDAoGdHNfYmdjEgIIBwoQCgh0c19iZ2NfaRIECAIYAQoOCgV0c19idxIFCAMgvAUKDwoHdHNfYndfaRIECAIYAQ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QoQCgV0c192YRIHCAESA25vcgoPCgd0c192YV9pEgQIAhgBCg0KBHRzX3cSBQgDIJADCg4KBnRzX3dfaRIECAIYASIEbGlzdFq+KQoQa2l4LmZvdTJ4aG03YXlwahKjKQqgKQoFbGVfbmISlikIBTKRKQq6BAoEbmxfMBKxBAgFMqwECgsKA2JfYRIECAMgAgoPCgRiX2dmEgcIARIDJTAuCgwKBGJfZ3MSBAgBEgAKDAoEYl9ndBIECAMgCgoUCgViX2lmbBILCAQpAAAAAAAAMkAKEwoEYl9pbBILCAQpAAAAAAAAQkAKDAoEYl9zbhIECAMgAQq2AwoEYl90cxKtAwgFMqgDCg0KBXRzX2JkEgQIAhgACg8KB3RzX2JkX2kSBAgCGAEKDAoGdHNfYmdjEgIIBwoQCgh0c19iZ2NfaRIECAIYAQoOCgV0c19idxIFCAMgvAUKDwoHdHNfYndfaRIECAIYAA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AoQCgV0c192YRIHCAESA25vcgoPCgd0c192YV9pEgQIAhgBCg0KBHRzX3cSBQgDIJADCg4KBnRzX3dfaRIECAIYAAq9BAoEbmxfMRK0BAgFMq8ECgsKA2JfYRIECAMgAgoSCgRiX2dmEgoIARIGJTAuJTEuCgwKBGJfZ3MSBAgBEgAKDAoEYl9ndBIECAMgCgoUCgViX2lmbBILCAQpAAAAAAAAS0AKEwoEYl9pbBILCAQpAAAAAAAAUkAKDAoEYl9zbhIECAMgAQq2AwoEYl90cxKtAwgFMqgDCg0KBXRzX2JkEgQIAhgACg8KB3RzX2JkX2kSBAgCGAEKDAoGdHNfYmdjEgIIBwoQCgh0c19iZ2NfaRIECAIYAQoOCgV0c19idxIFCAMgvAUKDwoHdHNfYndfaRIECAIYAA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AoQCgV0c192YRIHCAESA25vcgoPCgd0c192YV9pEgQIAhgBCg0KBHRzX3cSBQgDIJADCg4KBnRzX3dfaRIECAIYAArABAoEbmxfMhK3BAgFMrIECgsKA2JfYRIECAMgAgoVCgRiX2dmEg0IARIJJTAuJTEuJTIuCgwKBGJfZ3MSBAgBEgAKDAoEYl9ndBIECAMgCgoUCgViX2lmbBILCAQpAAAAAACAVkAKEwoEYl9pbBILCAQpAAAAAAAAW0AKDAoEYl9zbhIECAMgAQq2AwoEYl90cxKtAwgFMqgDCg0KBXRzX2JkEgQIAhgACg8KB3RzX2JkX2kSBAgCGAEKDAoGdHNfYmdjEgIIBwoQCgh0c19iZ2NfaRIECAIYAQoOCgV0c19idxIFCAMgvAUKDwoHdHNfYndfaRIECAIYAA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AoQCgV0c192YRIHCAESA25vcgoPCgd0c192YV9pEgQIAhgBCg0KBHRzX3cSBQgDIJADCg4KBnRzX3dfaRIECAIYAArDBAoEbmxfMxK6BAgFMrUECgsKA2JfYRIECAMgAgoYCgRiX2dmEhAIARIMJTAuJTEuJTIuJTMuCgwKBGJfZ3MSBAgBEgAKDAoEYl9ndBIECAMgCgoUCgViX2lmbBILCAQpAAAAAACAX0AKEwoEYl9pbBILCAQpAAAAAAAAYkAKDAoEYl9zbhIECAMgAQq2AwoEYl90cxKtAwgFMqgDCg0KBXRzX2JkEgQIAhgACg8KB3RzX2JkX2kSBAgCGAEKDAoGdHNfYmdjEgIIBwoQCgh0c19iZ2NfaRIECAIYAQoOCgV0c19idxIFCAMgvAUKDwoHdHNfYndfaRIECAIYAA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AoQCgV0c192YRIHCAESA25vcgoPCgd0c192YV9pEgQIAhgBCg0KBHRzX3cSBQgDIJADCg4KBnRzX3dfaRIECAIYAArGBAoEbmxfNBK9BAgFMrgECgsKA2JfYRIECAMgAgobCgRiX2dmEhMIARIPJTAuJTEuJTIuJTMuJTQuCgwKBGJfZ3MSBAgBEgAKDAoEYl9ndBIECAMgCgoUCgViX2lmbBILCAQpAAAAAABAZEAKEwoEYl9pbBILCAQpAAAAAACAZkAKDAoEYl9zbhIECAMgAQq2AwoEYl90cxKtAwgFMqgDCg0KBXRzX2JkEgQIAhgACg8KB3RzX2JkX2kSBAgCGAEKDAoGdHNfYmdjEgIIBwoQCgh0c19iZ2NfaRIECAIYAQoOCgV0c19idxIFCAMgvAUKDwoHdHNfYndfaRIECAIYAA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AoQCgV0c192YRIHCAESA25vcgoPCgd0c192YV9pEgQIAhgBCg0KBHRzX3cSBQgDIJADCg4KBnRzX3dfaRIECAIYAArJBAoEbmxfNRLABAgFMrsECgsKA2JfYRIECAMgAgoeCgRiX2dmEhYIARISJTAuJTEuJTIuJTMuJTQuJTUuCgwKBGJfZ3MSBAgBEgAKDAoEYl9ndBIECAMgCgoUCgViX2lmbBILCAQpAAAAAADAaEAKEwoEYl9pbBILCAQpAAAAAAAAa0AKDAoEYl9zbhIECAMgAQq2AwoEYl90cxKtAwgFMqgDCg0KBXRzX2JkEgQIAhgACg8KB3RzX2JkX2kSBAgCGAEKDAoGdHNfYmdjEgIIBwoQCgh0c19iZ2NfaRIECAIYAQoOCgV0c19idxIFCAMgvAUKDwoHdHNfYndfaRIECAIYAA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AoQCgV0c192YRIHCAESA25vcgoPCgd0c192YV9pEgQIAhgBCg0KBHRzX3cSBQgDIJADCg4KBnRzX3dfaRIECAIYAArMBAoEbmxfNhLDBAgFMr4ECgsKA2JfYRIECAMgAgohCgRiX2dmEhkIARIVJTAuJTEuJTIuJTMuJTQuJTUuJTYuCgwKBGJfZ3MSBAgBEgAKDAoEYl9ndBIECAMgCgoUCgViX2lmbBILCAQpAAAAAABAbUAKEwoEYl9pbBILCAQpAAAAAACAb0AKDAoEYl9zbhIECAMgAQq2AwoEYl90cxKtAwgFMqgDCg0KBXRzX2JkEgQIAhgACg8KB3RzX2JkX2kSBAgCGAEKDAoGdHNfYmdjEgIIBwoQCgh0c19iZ2NfaRIECAIYAQoOCgV0c19idxIFCAMgvAUKDwoHdHNfYndfaRIECAIYAA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AoQCgV0c192YRIHCAESA25vcgoPCgd0c192YV9pEgQIAhgBCg0KBHRzX3cSBQgDIJADCg4KBnRzX3dfaRIECAIYAArPBAoEbmxfNxLGBAgFMsEECgsKA2JfYRIECAMgAgokCgRiX2dmEhwIARIYJTAuJTEuJTIuJTMuJTQuJTUuJTYuJTcuCgwKBGJfZ3MSBAgBEgAKDAoEYl9ndBIECAMgCgoUCgViX2lmbBILCAQpAAAAAADgcEAKEwoEYl9pbBILCAQpAAAAAAAAckAKDAoEYl9zbhIECAMgAQq2AwoEYl90cxKtAwgFMqgDCg0KBXRzX2JkEgQIAhgACg8KB3RzX2JkX2kSBAgCGAEKDAoGdHNfYmdjEgIIBwoQCgh0c19iZ2NfaRIECAIYAQoOCgV0c19idxIFCAMgvAUKDwoHdHNfYndfaRIECAIYAA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ESsQQIBTKsBAoLCgNiX2ESBAgDIAAKDwoEYl9nZhIHCAESAyUxLgoMCgRiX2dzEgQIARIACgwKBGJfZ3QSBAgDIA0KFAoFYl9pZmwSCwgEKQAAAAAAAEtAChMKBGJfaWwSCwgEKQAAAAAAAFJ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ISsQQIBTKsBAoLCgNiX2ESBAgDIAIKDwoEYl9nZhIHCAESAyUyLgoMCgRiX2dzEgQIARIACgwKBGJfZ3QSBAgDIA8KFAoFYl9pZmwSCwgEKQAAAAAAwFhAChMKBGJfaWwSCwgEKQAAAAAAAFt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MSsQQIBTKsBAoLCgNiX2ESBAgDIAAKDwoEYl9nZhIHCAESAyUzLgoMCgRiX2dzEgQIARIACgwKBGJfZ3QSBAgDIAoKFAoFYl9pZmwSCwgEKQAAAAAAgF9AChMKBGJfaWwSCwgEKQAAAAAAAGJ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QSsQQIBTKsBAoLCgNiX2ESBAgDIAAKDwoEYl9nZhIHCAESAyU0LgoMCgRiX2dzEgQIARIACgwKBGJfZ3QSBAgDIA0KFAoFYl9pZmwSCwgEKQAAAAAAQGRAChMKBGJfaWwSCwgEKQAAAAAAgGZ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USsQQIBTKsBAoLCgNiX2ESBAgDIAIKDwoEYl9nZhIHCAESAyU1LgoMCgRiX2dzEgQIARIACgwKBGJfZ3QSBAgDIA8KFAoFYl9pZmwSCwgEKQAAAAAA4GlAChMKBGJfaWwSCwgEKQAAAAAAAGt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YSsQQIBTKsBAoLCgNiX2ESBAgDIAAKDwoEYl9nZhIHCAESAyU2LgoMCgRiX2dzEgQIARIACgwKBGJfZ3QSBAgDIAoKFAoFYl9pZmwSCwgEKQAAAAAAQG1AChMKBGJfaWwSCwgEKQAAAAAAgG9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cSsQQIBTKsBAoLCgNiX2ESBAgDIAAKDwoEYl9nZhIHCAESAyU3LgoMCgRiX2dzEgQIARIACgwKBGJfZ3QSBAgDIA0KFAoFYl9pZmwSCwgEKQAAAAAA4HBAChMKBGJfaWwSCwgEKQAAAAAAAHJ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2023-06-19T18:58:00Z</dcterms:created>
  <dc:creator>Angela Gitau</dc:creator>
</cp:coreProperties>
</file>