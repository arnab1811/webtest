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538135"/>
        </w:rPr>
      </w:pPr>
      <w:r w:rsidDel="00000000" w:rsidR="00000000" w:rsidRPr="00000000">
        <w:rPr>
          <w:color w:val="538135"/>
          <w:rtl w:val="0"/>
        </w:rPr>
        <w:t xml:space="preserve">LSC IS Needs Assessment and LSC-hub Design Requirements (Work Package 2): Ethiopia Workshops and Key Informant Interviews process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PROJECT:</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Land, Soil and Crop Information Services</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to support Climate Smart Agriculture in</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Ethiopia, Kenya and Rwanda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139700</wp:posOffset>
                </wp:positionV>
                <wp:extent cx="2431415" cy="1268095"/>
                <wp:effectExtent b="0" l="0" r="0" t="0"/>
                <wp:wrapNone/>
                <wp:docPr id="13" name=""/>
                <a:graphic>
                  <a:graphicData uri="http://schemas.microsoft.com/office/word/2010/wordprocessingShape">
                    <wps:wsp>
                      <wps:cNvSpPr/>
                      <wps:cNvPr id="2" name="Shape 2"/>
                      <wps:spPr>
                        <a:xfrm>
                          <a:off x="4135055" y="3150715"/>
                          <a:ext cx="2421890" cy="1258570"/>
                        </a:xfrm>
                        <a:prstGeom prst="rect">
                          <a:avLst/>
                        </a:prstGeom>
                        <a:solidFill>
                          <a:schemeClr val="lt1"/>
                        </a:solidFill>
                        <a:ln>
                          <a:noFill/>
                        </a:ln>
                      </wps:spPr>
                      <wps:txbx>
                        <w:txbxContent>
                          <w:p w:rsidR="00000000" w:rsidDel="00000000" w:rsidP="00000000" w:rsidRDefault="00000000" w:rsidRPr="00000000">
                            <w:pPr>
                              <w:spacing w:after="120" w:before="0" w:line="300"/>
                              <w:ind w:left="0" w:right="0" w:firstLine="0"/>
                              <w:jc w:val="right"/>
                              <w:textDirection w:val="btLr"/>
                            </w:pPr>
                            <w:r w:rsidDel="00000000" w:rsidR="00000000" w:rsidRPr="00000000">
                              <w:rPr>
                                <w:rFonts w:ascii="Verdana" w:cs="Verdana" w:eastAsia="Verdana" w:hAnsi="Verdana"/>
                                <w:b w:val="1"/>
                                <w:i w:val="0"/>
                                <w:smallCaps w:val="0"/>
                                <w:strike w:val="0"/>
                                <w:color w:val="3c3c3c"/>
                                <w:sz w:val="18"/>
                                <w:vertAlign w:val="baseline"/>
                              </w:rPr>
                              <w:t xml:space="preserve">Project No. </w:t>
                            </w:r>
                            <w:r w:rsidDel="00000000" w:rsidR="00000000" w:rsidRPr="00000000">
                              <w:rPr>
                                <w:rFonts w:ascii="Verdana" w:cs="Verdana" w:eastAsia="Verdana" w:hAnsi="Verdana"/>
                                <w:b w:val="1"/>
                                <w:i w:val="0"/>
                                <w:smallCaps w:val="0"/>
                                <w:strike w:val="0"/>
                                <w:color w:val="ff0000"/>
                                <w:sz w:val="18"/>
                                <w:vertAlign w:val="baseline"/>
                              </w:rPr>
                              <w:t xml:space="preserve">4000004100</w:t>
                            </w:r>
                            <w:r w:rsidDel="00000000" w:rsidR="00000000" w:rsidRPr="00000000">
                              <w:rPr>
                                <w:rFonts w:ascii="Verdana" w:cs="Verdana" w:eastAsia="Verdana" w:hAnsi="Verdana"/>
                                <w:b w:val="1"/>
                                <w:i w:val="0"/>
                                <w:smallCaps w:val="0"/>
                                <w:strike w:val="0"/>
                                <w:color w:val="d26949"/>
                                <w:sz w:val="18"/>
                                <w:vertAlign w:val="baseline"/>
                              </w:rPr>
                              <w:t xml:space="preserve"> </w:t>
                            </w:r>
                          </w:p>
                          <w:p w:rsidR="00000000" w:rsidDel="00000000" w:rsidP="00000000" w:rsidRDefault="00000000" w:rsidRPr="00000000">
                            <w:pPr>
                              <w:spacing w:after="120" w:before="0" w:line="300"/>
                              <w:ind w:left="0" w:right="0" w:firstLine="0"/>
                              <w:jc w:val="right"/>
                              <w:textDirection w:val="btLr"/>
                            </w:pPr>
                            <w:r w:rsidDel="00000000" w:rsidR="00000000" w:rsidRPr="00000000">
                              <w:rPr>
                                <w:rFonts w:ascii="Verdana" w:cs="Verdana" w:eastAsia="Verdana" w:hAnsi="Verdana"/>
                                <w:b w:val="1"/>
                                <w:i w:val="0"/>
                                <w:smallCaps w:val="0"/>
                                <w:strike w:val="0"/>
                                <w:color w:val="d26949"/>
                                <w:sz w:val="18"/>
                                <w:vertAlign w:val="baseline"/>
                              </w:rPr>
                            </w:r>
                            <w:r w:rsidDel="00000000" w:rsidR="00000000" w:rsidRPr="00000000">
                              <w:rPr>
                                <w:rFonts w:ascii="Verdana" w:cs="Verdana" w:eastAsia="Verdana" w:hAnsi="Verdana"/>
                                <w:b w:val="0"/>
                                <w:i w:val="0"/>
                                <w:smallCaps w:val="0"/>
                                <w:strike w:val="0"/>
                                <w:color w:val="3c3c3c"/>
                                <w:sz w:val="18"/>
                                <w:vertAlign w:val="baseline"/>
                              </w:rPr>
                              <w:t xml:space="preserve">14 June 2023</w:t>
                            </w:r>
                          </w:p>
                          <w:p w:rsidR="00000000" w:rsidDel="00000000" w:rsidP="00000000" w:rsidRDefault="00000000" w:rsidRPr="00000000">
                            <w:pPr>
                              <w:spacing w:after="120" w:before="0" w:line="301.99999809265137"/>
                              <w:ind w:left="0" w:right="0" w:firstLine="0"/>
                              <w:jc w:val="right"/>
                              <w:textDirection w:val="btLr"/>
                            </w:pPr>
                            <w:r w:rsidDel="00000000" w:rsidR="00000000" w:rsidRPr="00000000">
                              <w:rPr>
                                <w:rFonts w:ascii="Verdana" w:cs="Verdana" w:eastAsia="Verdana" w:hAnsi="Verdana"/>
                                <w:b w:val="0"/>
                                <w:i w:val="0"/>
                                <w:smallCaps w:val="0"/>
                                <w:strike w:val="0"/>
                                <w:color w:val="3c3c3c"/>
                                <w:sz w:val="18"/>
                                <w:vertAlign w:val="baseline"/>
                              </w:rPr>
                            </w:r>
                            <w:r w:rsidDel="00000000" w:rsidR="00000000" w:rsidRPr="00000000">
                              <w:rPr>
                                <w:rFonts w:ascii="Verdana" w:cs="Verdana" w:eastAsia="Verdana" w:hAnsi="Verdana"/>
                                <w:b w:val="0"/>
                                <w:i w:val="0"/>
                                <w:smallCaps w:val="0"/>
                                <w:strike w:val="0"/>
                                <w:color w:val="3c3c3c"/>
                                <w:sz w:val="18"/>
                                <w:vertAlign w:val="baseline"/>
                              </w:rPr>
                              <w:t xml:space="preserve">Ethiopia version 6</w:t>
                            </w:r>
                          </w:p>
                          <w:p w:rsidR="00000000" w:rsidDel="00000000" w:rsidP="00000000" w:rsidRDefault="00000000" w:rsidRPr="00000000">
                            <w:pPr>
                              <w:spacing w:after="120" w:before="0" w:line="300"/>
                              <w:ind w:left="0" w:right="0" w:firstLine="0"/>
                              <w:jc w:val="right"/>
                              <w:textDirection w:val="btLr"/>
                            </w:pPr>
                            <w:r w:rsidDel="00000000" w:rsidR="00000000" w:rsidRPr="00000000">
                              <w:rPr>
                                <w:rFonts w:ascii="Verdana" w:cs="Verdana" w:eastAsia="Verdana" w:hAnsi="Verdana"/>
                                <w:b w:val="0"/>
                                <w:i w:val="0"/>
                                <w:smallCaps w:val="0"/>
                                <w:strike w:val="0"/>
                                <w:color w:val="3c3c3c"/>
                                <w:sz w:val="18"/>
                                <w:vertAlign w:val="baseline"/>
                              </w:rPr>
                            </w:r>
                          </w:p>
                          <w:p w:rsidR="00000000" w:rsidDel="00000000" w:rsidP="00000000" w:rsidRDefault="00000000" w:rsidRPr="00000000">
                            <w:pPr>
                              <w:spacing w:after="120" w:before="0" w:line="300"/>
                              <w:ind w:left="0" w:right="0" w:firstLine="0"/>
                              <w:jc w:val="right"/>
                              <w:textDirection w:val="btLr"/>
                            </w:pPr>
                            <w:r w:rsidDel="00000000" w:rsidR="00000000" w:rsidRPr="00000000">
                              <w:rPr>
                                <w:rFonts w:ascii="Verdana" w:cs="Verdana" w:eastAsia="Verdana" w:hAnsi="Verdana"/>
                                <w:b w:val="0"/>
                                <w:i w:val="0"/>
                                <w:smallCaps w:val="0"/>
                                <w:strike w:val="0"/>
                                <w:color w:val="3c3c3c"/>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139700</wp:posOffset>
                </wp:positionV>
                <wp:extent cx="2431415" cy="1268095"/>
                <wp:effectExtent b="0" l="0" r="0" t="0"/>
                <wp:wrapNone/>
                <wp:docPr id="1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431415" cy="1268095"/>
                        </a:xfrm>
                        <a:prstGeom prst="rect"/>
                        <a:ln/>
                      </pic:spPr>
                    </pic:pic>
                  </a:graphicData>
                </a:graphic>
              </wp:anchor>
            </w:drawing>
          </mc:Fallback>
        </mc:AlternateContent>
      </w:r>
    </w:p>
    <w:p w:rsidR="00000000" w:rsidDel="00000000" w:rsidP="00000000" w:rsidRDefault="00000000" w:rsidRPr="00000000" w14:paraId="00000009">
      <w:pPr>
        <w:rPr>
          <w:sz w:val="22"/>
          <w:szCs w:val="22"/>
        </w:rPr>
      </w:pPr>
      <w:r w:rsidDel="00000000" w:rsidR="00000000" w:rsidRPr="00000000">
        <w:rPr/>
        <w:drawing>
          <wp:inline distB="0" distT="0" distL="0" distR="0">
            <wp:extent cx="2301087" cy="704708"/>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01087" cy="704708"/>
                    </a:xfrm>
                    <a:prstGeom prst="rect"/>
                    <a:ln/>
                  </pic:spPr>
                </pic:pic>
              </a:graphicData>
            </a:graphic>
          </wp:inline>
        </w:drawing>
      </w:r>
      <w:r w:rsidDel="00000000" w:rsidR="00000000" w:rsidRPr="00000000">
        <w:rPr>
          <w:rtl w:val="0"/>
        </w:rPr>
        <w:tab/>
      </w: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-899601</wp:posOffset>
            </wp:positionH>
            <wp:positionV relativeFrom="paragraph">
              <wp:posOffset>175922</wp:posOffset>
            </wp:positionV>
            <wp:extent cx="7539355" cy="3124200"/>
            <wp:effectExtent b="0" l="0" r="0" t="0"/>
            <wp:wrapNone/>
            <wp:docPr id="14" name="image1.jpg"/>
            <a:graphic>
              <a:graphicData uri="http://schemas.openxmlformats.org/drawingml/2006/picture">
                <pic:pic>
                  <pic:nvPicPr>
                    <pic:cNvPr id="0" name="image1.jpg"/>
                    <pic:cNvPicPr preferRelativeResize="0"/>
                  </pic:nvPicPr>
                  <pic:blipFill>
                    <a:blip r:embed="rId12"/>
                    <a:srcRect b="37282" l="0" r="0" t="0"/>
                    <a:stretch>
                      <a:fillRect/>
                    </a:stretch>
                  </pic:blipFill>
                  <pic:spPr>
                    <a:xfrm>
                      <a:off x="0" y="0"/>
                      <a:ext cx="7539355" cy="3124200"/>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ectPr>
          <w:footerReference r:id="rId13" w:type="first"/>
          <w:pgSz w:h="16838" w:w="11906" w:orient="portrait"/>
          <w:pgMar w:bottom="1276" w:top="1417" w:left="1417" w:right="1417" w:header="708" w:footer="249"/>
          <w:pgNumType w:start="1"/>
          <w:titlePg w:val="1"/>
        </w:sect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F">
      <w:pPr>
        <w:rPr>
          <w:color w:val="d26949"/>
        </w:rPr>
      </w:pPr>
      <w:r w:rsidDel="00000000" w:rsidR="00000000" w:rsidRPr="00000000">
        <w:rPr/>
        <w:drawing>
          <wp:inline distB="0" distT="0" distL="0" distR="0">
            <wp:extent cx="5760720" cy="3240405"/>
            <wp:effectExtent b="0" l="0" r="0" t="0"/>
            <wp:docPr id="1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60720" cy="324040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after="220" w:before="440" w:lineRule="auto"/>
        <w:rPr/>
      </w:pPr>
      <w:bookmarkStart w:colFirst="0" w:colLast="0" w:name="_heading=h.30j0zll" w:id="1"/>
      <w:bookmarkEnd w:id="1"/>
      <w:r w:rsidDel="00000000" w:rsidR="00000000" w:rsidRPr="00000000">
        <w:rPr>
          <w:color w:val="7b7b7b"/>
          <w:rtl w:val="0"/>
        </w:rPr>
        <w:t xml:space="preserve">LSC-IS </w:t>
      </w:r>
      <w:r w:rsidDel="00000000" w:rsidR="00000000" w:rsidRPr="00000000">
        <w:rPr>
          <w:rtl w:val="0"/>
        </w:rPr>
        <w:t xml:space="preserve">Needs Assessment and LSC-hub Design Requirements (Work Package 2): Ethiopia Workshops Synthesis</w:t>
      </w:r>
    </w:p>
    <w:p w:rsidR="00000000" w:rsidDel="00000000" w:rsidP="00000000" w:rsidRDefault="00000000" w:rsidRPr="00000000" w14:paraId="00000011">
      <w:pPr>
        <w:pStyle w:val="Heading1"/>
        <w:spacing w:after="220" w:before="440" w:lineRule="auto"/>
        <w:ind w:left="432" w:hanging="432"/>
        <w:rPr/>
      </w:pPr>
      <w:bookmarkStart w:colFirst="0" w:colLast="0" w:name="_heading=h.1fob9te" w:id="2"/>
      <w:bookmarkEnd w:id="2"/>
      <w:r w:rsidDel="00000000" w:rsidR="00000000" w:rsidRPr="00000000">
        <w:rPr>
          <w:rtl w:val="0"/>
        </w:rPr>
        <w:t xml:space="preserve">Document Authors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Recha, Herman Snel, Ermias Betemariam, Abonesh Tesfaye, Blaise Amony, Jules Rutebuka, Dejene Abera, Girma Mamo Diga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ina 02 Bold" w:cs="Eina 02 Bold" w:eastAsia="Eina 02 Bold" w:hAnsi="Eina 02 Bold"/>
          <w:b w:val="1"/>
          <w:i w:val="0"/>
          <w:smallCaps w:val="0"/>
          <w:strike w:val="0"/>
          <w:color w:val="538135"/>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spacing w:after="80" w:lineRule="auto"/>
        <w:rPr>
          <w:color w:val="000000"/>
        </w:rPr>
      </w:pPr>
      <w:r w:rsidDel="00000000" w:rsidR="00000000" w:rsidRPr="00000000">
        <w:rPr>
          <w:color w:val="000000"/>
          <w:rtl w:val="0"/>
        </w:rPr>
        <w:t xml:space="preserve">LSC-IS Needs Assessment and LSC-hub Design Requirements (Work Package 2): Ethiopia Workshops Process Report; Land, Soil and Crop Information Services to support Climate Smart Agriculture in Ethiopia, Kenya and Rwanda (LSC-IS).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was produced with the financial assistance of the European Union, the Netherlands Ministry of Foreign Affairs and ISRIC. The views expressed herein can in no way be taken to reflect the official opinion of the European Union or the Netherlands Ministry of Foreign Affairs or ISRIC.</w:t>
      </w:r>
    </w:p>
    <w:p w:rsidR="00000000" w:rsidDel="00000000" w:rsidP="00000000" w:rsidRDefault="00000000" w:rsidRPr="00000000" w14:paraId="00000026">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color w:val="92d050"/>
          <w:sz w:val="32"/>
          <w:szCs w:val="32"/>
        </w:rPr>
      </w:pPr>
      <w:r w:rsidDel="00000000" w:rsidR="00000000" w:rsidRPr="00000000">
        <w:rPr>
          <w:b w:val="1"/>
          <w:color w:val="92d050"/>
          <w:sz w:val="32"/>
          <w:szCs w:val="32"/>
          <w:rtl w:val="0"/>
        </w:rPr>
        <w:t xml:space="preserve">Executive Summary</w:t>
      </w:r>
    </w:p>
    <w:sdt>
      <w:sdtPr>
        <w:tag w:val="goog_rdk_8"/>
      </w:sdtPr>
      <w:sdtContent>
        <w:p w:rsidR="00000000" w:rsidDel="00000000" w:rsidP="00000000" w:rsidRDefault="00000000" w:rsidRPr="00000000" w14:paraId="00000028">
          <w:pPr>
            <w:spacing w:after="0" w:line="360" w:lineRule="auto"/>
            <w:rPr>
              <w:ins w:author="Herman Snel" w:id="4" w:date="2023-06-21T11:21:12Z"/>
              <w:color w:val="000000"/>
            </w:rPr>
          </w:pPr>
          <w:sdt>
            <w:sdtPr>
              <w:tag w:val="goog_rdk_1"/>
            </w:sdtPr>
            <w:sdtContent>
              <w:ins w:author="Herman Snel" w:id="0" w:date="2023-06-21T11:19:58Z">
                <w:r w:rsidDel="00000000" w:rsidR="00000000" w:rsidRPr="00000000">
                  <w:rPr>
                    <w:b w:val="1"/>
                    <w:color w:val="92d050"/>
                    <w:sz w:val="32"/>
                    <w:szCs w:val="32"/>
                    <w:rtl w:val="0"/>
                  </w:rPr>
                  <w:t xml:space="preserve">Having access</w:t>
                </w:r>
              </w:ins>
            </w:sdtContent>
          </w:sdt>
          <w:sdt>
            <w:sdtPr>
              <w:tag w:val="goog_rdk_2"/>
            </w:sdtPr>
            <w:sdtContent>
              <w:del w:author="Herman Snel" w:id="0" w:date="2023-06-21T11:19:58Z">
                <w:r w:rsidDel="00000000" w:rsidR="00000000" w:rsidRPr="00000000">
                  <w:rPr>
                    <w:color w:val="000000"/>
                    <w:rtl w:val="0"/>
                  </w:rPr>
                  <w:delText xml:space="preserve">Innovation and </w:delText>
                </w:r>
                <w:r w:rsidDel="00000000" w:rsidR="00000000" w:rsidRPr="00000000">
                  <w:rPr>
                    <w:color w:val="000000"/>
                    <w:rtl w:val="0"/>
                  </w:rPr>
                  <w:delText xml:space="preserve">access</w:delText>
                </w:r>
              </w:del>
            </w:sdtContent>
          </w:sdt>
          <w:r w:rsidDel="00000000" w:rsidR="00000000" w:rsidRPr="00000000">
            <w:rPr>
              <w:color w:val="000000"/>
              <w:rtl w:val="0"/>
            </w:rPr>
            <w:t xml:space="preserve"> to reliable</w:t>
          </w:r>
          <w:sdt>
            <w:sdtPr>
              <w:tag w:val="goog_rdk_3"/>
            </w:sdtPr>
            <w:sdtContent>
              <w:ins w:author="Herman Snel" w:id="1" w:date="2023-06-21T11:20:13Z">
                <w:r w:rsidDel="00000000" w:rsidR="00000000" w:rsidRPr="00000000">
                  <w:rPr>
                    <w:color w:val="000000"/>
                    <w:rtl w:val="0"/>
                  </w:rPr>
                  <w:t xml:space="preserve"> and high quality</w:t>
                </w:r>
              </w:ins>
            </w:sdtContent>
          </w:sdt>
          <w:r w:rsidDel="00000000" w:rsidR="00000000" w:rsidRPr="00000000">
            <w:rPr>
              <w:color w:val="000000"/>
              <w:rtl w:val="0"/>
            </w:rPr>
            <w:t xml:space="preserve"> information</w:t>
          </w:r>
          <w:sdt>
            <w:sdtPr>
              <w:tag w:val="goog_rdk_4"/>
            </w:sdtPr>
            <w:sdtContent>
              <w:ins w:author="Herman Snel" w:id="2" w:date="2023-06-21T11:20:19Z">
                <w:r w:rsidDel="00000000" w:rsidR="00000000" w:rsidRPr="00000000">
                  <w:rPr>
                    <w:color w:val="000000"/>
                    <w:rtl w:val="0"/>
                  </w:rPr>
                  <w:t xml:space="preserve"> and data</w:t>
                </w:r>
              </w:ins>
            </w:sdtContent>
          </w:sdt>
          <w:r w:rsidDel="00000000" w:rsidR="00000000" w:rsidRPr="00000000">
            <w:rPr>
              <w:color w:val="000000"/>
              <w:rtl w:val="0"/>
            </w:rPr>
            <w:t xml:space="preserve"> is fundamental </w:t>
          </w:r>
          <w:sdt>
            <w:sdtPr>
              <w:tag w:val="goog_rdk_5"/>
            </w:sdtPr>
            <w:sdtContent>
              <w:ins w:author="Herman Snel" w:id="3" w:date="2023-06-21T11:20:49Z">
                <w:r w:rsidDel="00000000" w:rsidR="00000000" w:rsidRPr="00000000">
                  <w:rPr>
                    <w:color w:val="000000"/>
                    <w:rtl w:val="0"/>
                  </w:rPr>
                  <w:t xml:space="preserve">for</w:t>
                </w:r>
              </w:ins>
            </w:sdtContent>
          </w:sdt>
          <w:sdt>
            <w:sdtPr>
              <w:tag w:val="goog_rdk_6"/>
            </w:sdtPr>
            <w:sdtContent>
              <w:del w:author="Herman Snel" w:id="3" w:date="2023-06-21T11:20:49Z">
                <w:r w:rsidDel="00000000" w:rsidR="00000000" w:rsidRPr="00000000">
                  <w:rPr>
                    <w:color w:val="000000"/>
                    <w:rtl w:val="0"/>
                  </w:rPr>
                  <w:delText xml:space="preserve">in</w:delText>
                </w:r>
              </w:del>
            </w:sdtContent>
          </w:sdt>
          <w:r w:rsidDel="00000000" w:rsidR="00000000" w:rsidRPr="00000000">
            <w:rPr>
              <w:color w:val="000000"/>
              <w:rtl w:val="0"/>
            </w:rPr>
            <w:t xml:space="preserve"> achieving and promoting sustainable agricultural practices such as Climate Smart Agriculture (CSA). Governments in Ethiopia, Kenya and Rwanda included CSA in national policies and together with the European Union, the Netherlands’ Ministry of Foreign Affairs and other donors made large investments in the land, soil and crop information services (LSC-IS) carried out by their national agricultural research institutes. </w:t>
          </w:r>
          <w:sdt>
            <w:sdtPr>
              <w:tag w:val="goog_rdk_7"/>
            </w:sdtPr>
            <w:sdtContent>
              <w:ins w:author="Herman Snel" w:id="4" w:date="2023-06-21T11:21:12Z">
                <w:r w:rsidDel="00000000" w:rsidR="00000000" w:rsidRPr="00000000">
                  <w:rPr>
                    <w:rtl w:val="0"/>
                  </w:rPr>
                </w:r>
              </w:ins>
            </w:sdtContent>
          </w:sdt>
        </w:p>
      </w:sdtContent>
    </w:sdt>
    <w:sdt>
      <w:sdtPr>
        <w:tag w:val="goog_rdk_10"/>
      </w:sdtPr>
      <w:sdtContent>
        <w:p w:rsidR="00000000" w:rsidDel="00000000" w:rsidP="00000000" w:rsidRDefault="00000000" w:rsidRPr="00000000" w14:paraId="00000029">
          <w:pPr>
            <w:spacing w:after="0" w:line="360" w:lineRule="auto"/>
            <w:rPr>
              <w:ins w:author="Herman Snel" w:id="4" w:date="2023-06-21T11:21:12Z"/>
              <w:color w:val="000000"/>
            </w:rPr>
          </w:pPr>
          <w:sdt>
            <w:sdtPr>
              <w:tag w:val="goog_rdk_9"/>
            </w:sdtPr>
            <w:sdtContent>
              <w:ins w:author="Herman Snel" w:id="4" w:date="2023-06-21T11:21:12Z">
                <w:r w:rsidDel="00000000" w:rsidR="00000000" w:rsidRPr="00000000">
                  <w:rPr>
                    <w:rtl w:val="0"/>
                  </w:rPr>
                </w:r>
              </w:ins>
            </w:sdtContent>
          </w:sdt>
        </w:p>
      </w:sdtContent>
    </w:sdt>
    <w:p w:rsidR="00000000" w:rsidDel="00000000" w:rsidP="00000000" w:rsidRDefault="00000000" w:rsidRPr="00000000" w14:paraId="0000002A">
      <w:pPr>
        <w:spacing w:after="0" w:line="360" w:lineRule="auto"/>
        <w:rPr>
          <w:color w:val="000000"/>
        </w:rPr>
      </w:pPr>
      <w:r w:rsidDel="00000000" w:rsidR="00000000" w:rsidRPr="00000000">
        <w:rPr>
          <w:color w:val="000000"/>
          <w:rtl w:val="0"/>
        </w:rPr>
        <w:t xml:space="preserve">LSC-information services </w:t>
      </w:r>
      <w:sdt>
        <w:sdtPr>
          <w:tag w:val="goog_rdk_11"/>
        </w:sdtPr>
        <w:sdtContent>
          <w:ins w:author="Herman Snel" w:id="5" w:date="2023-06-21T11:21:30Z">
            <w:r w:rsidDel="00000000" w:rsidR="00000000" w:rsidRPr="00000000">
              <w:rPr>
                <w:color w:val="000000"/>
                <w:rtl w:val="0"/>
              </w:rPr>
              <w:t xml:space="preserve">can </w:t>
            </w:r>
          </w:ins>
        </w:sdtContent>
      </w:sdt>
      <w:r w:rsidDel="00000000" w:rsidR="00000000" w:rsidRPr="00000000">
        <w:rPr>
          <w:color w:val="000000"/>
          <w:rtl w:val="0"/>
        </w:rPr>
        <w:t xml:space="preserve">support agricultural innovation but using and continuously updating LSC-information requires strengthening of the capacity of individuals and organizations, it also entails creating an enabling environment and, importantly, </w:t>
      </w:r>
      <w:sdt>
        <w:sdtPr>
          <w:tag w:val="goog_rdk_12"/>
        </w:sdtPr>
        <w:sdtContent>
          <w:del w:author="Herman Snel" w:id="6" w:date="2023-06-21T11:22:18Z">
            <w:r w:rsidDel="00000000" w:rsidR="00000000" w:rsidRPr="00000000">
              <w:rPr>
                <w:color w:val="000000"/>
                <w:rtl w:val="0"/>
              </w:rPr>
              <w:delText xml:space="preserve">a </w:delText>
            </w:r>
          </w:del>
        </w:sdtContent>
      </w:sdt>
      <w:r w:rsidDel="00000000" w:rsidR="00000000" w:rsidRPr="00000000">
        <w:rPr>
          <w:color w:val="000000"/>
          <w:rtl w:val="0"/>
        </w:rPr>
        <w:t xml:space="preserve">dynamic Agricultural Knowledge and Innovation Systems (AKIS), which </w:t>
      </w:r>
      <w:sdt>
        <w:sdtPr>
          <w:tag w:val="goog_rdk_13"/>
        </w:sdtPr>
        <w:sdtContent>
          <w:del w:author="Herman Snel" w:id="7" w:date="2023-06-21T11:22:26Z">
            <w:r w:rsidDel="00000000" w:rsidR="00000000" w:rsidRPr="00000000">
              <w:rPr>
                <w:color w:val="000000"/>
                <w:rtl w:val="0"/>
              </w:rPr>
              <w:delText xml:space="preserve">basically </w:delText>
            </w:r>
          </w:del>
        </w:sdtContent>
      </w:sdt>
      <w:r w:rsidDel="00000000" w:rsidR="00000000" w:rsidRPr="00000000">
        <w:rPr>
          <w:color w:val="000000"/>
          <w:rtl w:val="0"/>
        </w:rPr>
        <w:t xml:space="preserve">includes complex networks of actors such as individuals, organizations, and enterprises, together with supporting institutions and policies.</w:t>
      </w:r>
    </w:p>
    <w:p w:rsidR="00000000" w:rsidDel="00000000" w:rsidP="00000000" w:rsidRDefault="00000000" w:rsidRPr="00000000" w14:paraId="0000002B">
      <w:pPr>
        <w:rPr>
          <w:color w:val="000000"/>
        </w:rPr>
      </w:pPr>
      <w:r w:rsidDel="00000000" w:rsidR="00000000" w:rsidRPr="00000000">
        <w:rPr>
          <w:rtl w:val="0"/>
        </w:rPr>
      </w:r>
    </w:p>
    <w:p w:rsidR="00000000" w:rsidDel="00000000" w:rsidP="00000000" w:rsidRDefault="00000000" w:rsidRPr="00000000" w14:paraId="0000002C">
      <w:pPr>
        <w:spacing w:after="0" w:line="360" w:lineRule="auto"/>
        <w:jc w:val="both"/>
        <w:rPr>
          <w:color w:val="000000"/>
        </w:rPr>
      </w:pPr>
      <w:r w:rsidDel="00000000" w:rsidR="00000000" w:rsidRPr="00000000">
        <w:rPr>
          <w:color w:val="000000"/>
          <w:rtl w:val="0"/>
        </w:rPr>
        <w:t xml:space="preserve">In Ethiopia, the LSC</w:t>
      </w:r>
      <w:sdt>
        <w:sdtPr>
          <w:tag w:val="goog_rdk_14"/>
        </w:sdtPr>
        <w:sdtContent>
          <w:ins w:author="Herman Snel" w:id="8" w:date="2023-06-21T11:22:53Z">
            <w:r w:rsidDel="00000000" w:rsidR="00000000" w:rsidRPr="00000000">
              <w:rPr>
                <w:color w:val="000000"/>
                <w:rtl w:val="0"/>
              </w:rPr>
              <w:t xml:space="preserve">-</w:t>
            </w:r>
          </w:ins>
        </w:sdtContent>
      </w:sdt>
      <w:sdt>
        <w:sdtPr>
          <w:tag w:val="goog_rdk_15"/>
        </w:sdtPr>
        <w:sdtContent>
          <w:del w:author="Herman Snel" w:id="8" w:date="2023-06-21T11:22:53Z">
            <w:r w:rsidDel="00000000" w:rsidR="00000000" w:rsidRPr="00000000">
              <w:rPr>
                <w:color w:val="000000"/>
                <w:rtl w:val="0"/>
              </w:rPr>
              <w:delText xml:space="preserve"> </w:delText>
            </w:r>
          </w:del>
        </w:sdtContent>
      </w:sdt>
      <w:r w:rsidDel="00000000" w:rsidR="00000000" w:rsidRPr="00000000">
        <w:rPr>
          <w:color w:val="000000"/>
          <w:rtl w:val="0"/>
        </w:rPr>
        <w:t xml:space="preserve">information is not adequately used </w:t>
      </w:r>
      <w:sdt>
        <w:sdtPr>
          <w:tag w:val="goog_rdk_16"/>
        </w:sdtPr>
        <w:sdtContent>
          <w:del w:author="Herman Snel" w:id="9" w:date="2023-06-21T11:23:18Z">
            <w:r w:rsidDel="00000000" w:rsidR="00000000" w:rsidRPr="00000000">
              <w:rPr>
                <w:color w:val="000000"/>
                <w:rtl w:val="0"/>
              </w:rPr>
              <w:delText xml:space="preserve">in the</w:delText>
            </w:r>
          </w:del>
        </w:sdtContent>
      </w:sdt>
      <w:sdt>
        <w:sdtPr>
          <w:tag w:val="goog_rdk_17"/>
        </w:sdtPr>
        <w:sdtContent>
          <w:ins w:author="Herman Snel" w:id="9" w:date="2023-06-21T11:23:18Z">
            <w:r w:rsidDel="00000000" w:rsidR="00000000" w:rsidRPr="00000000">
              <w:rPr>
                <w:color w:val="000000"/>
                <w:rtl w:val="0"/>
              </w:rPr>
              <w:t xml:space="preserve">to support</w:t>
            </w:r>
          </w:ins>
        </w:sdtContent>
      </w:sdt>
      <w:r w:rsidDel="00000000" w:rsidR="00000000" w:rsidRPr="00000000">
        <w:rPr>
          <w:color w:val="000000"/>
          <w:rtl w:val="0"/>
        </w:rPr>
        <w:t xml:space="preserve"> agricultural decision-making, mainly owing to its inadequacy and non-digitalized</w:t>
      </w:r>
      <w:sdt>
        <w:sdtPr>
          <w:tag w:val="goog_rdk_18"/>
        </w:sdtPr>
        <w:sdtContent>
          <w:ins w:author="Herman Snel" w:id="10" w:date="2023-06-21T11:23:40Z">
            <w:r w:rsidDel="00000000" w:rsidR="00000000" w:rsidRPr="00000000">
              <w:rPr>
                <w:color w:val="000000"/>
                <w:rtl w:val="0"/>
              </w:rPr>
              <w:t xml:space="preserve"> nature which does not make it</w:t>
            </w:r>
          </w:ins>
        </w:sdtContent>
      </w:sdt>
      <w:r w:rsidDel="00000000" w:rsidR="00000000" w:rsidRPr="00000000">
        <w:rPr>
          <w:color w:val="000000"/>
          <w:rtl w:val="0"/>
        </w:rPr>
        <w:t xml:space="preserve"> </w:t>
      </w:r>
      <w:sdt>
        <w:sdtPr>
          <w:tag w:val="goog_rdk_19"/>
        </w:sdtPr>
        <w:sdtContent>
          <w:del w:author="Herman Snel" w:id="11" w:date="2023-06-21T11:23:48Z">
            <w:r w:rsidDel="00000000" w:rsidR="00000000" w:rsidRPr="00000000">
              <w:rPr>
                <w:color w:val="000000"/>
                <w:rtl w:val="0"/>
              </w:rPr>
              <w:delText xml:space="preserve">for</w:delText>
            </w:r>
          </w:del>
        </w:sdtContent>
      </w:sdt>
      <w:r w:rsidDel="00000000" w:rsidR="00000000" w:rsidRPr="00000000">
        <w:rPr>
          <w:color w:val="000000"/>
          <w:rtl w:val="0"/>
        </w:rPr>
        <w:t xml:space="preserve"> </w:t>
      </w:r>
      <w:sdt>
        <w:sdtPr>
          <w:tag w:val="goog_rdk_20"/>
        </w:sdtPr>
        <w:sdtContent>
          <w:ins w:author="Herman Snel" w:id="12" w:date="2023-06-21T11:36:59Z">
            <w:r w:rsidDel="00000000" w:rsidR="00000000" w:rsidRPr="00000000">
              <w:rPr>
                <w:color w:val="000000"/>
                <w:rtl w:val="0"/>
              </w:rPr>
              <w:t xml:space="preserve">easy to access</w:t>
            </w:r>
          </w:ins>
        </w:sdtContent>
      </w:sdt>
      <w:sdt>
        <w:sdtPr>
          <w:tag w:val="goog_rdk_21"/>
        </w:sdtPr>
        <w:sdtContent>
          <w:del w:author="Herman Snel" w:id="12" w:date="2023-06-21T11:36:59Z">
            <w:r w:rsidDel="00000000" w:rsidR="00000000" w:rsidRPr="00000000">
              <w:rPr>
                <w:color w:val="000000"/>
                <w:rtl w:val="0"/>
              </w:rPr>
              <w:delText xml:space="preserve">easy access</w:delText>
            </w:r>
          </w:del>
        </w:sdtContent>
      </w:sdt>
      <w:r w:rsidDel="00000000" w:rsidR="00000000" w:rsidRPr="00000000">
        <w:rPr>
          <w:color w:val="000000"/>
          <w:rtl w:val="0"/>
        </w:rPr>
        <w:t xml:space="preserve">. Therefore, researchers and other stakeholders who are working at national and local levels, including smallholder farmers, are not well positioned to </w:t>
      </w:r>
      <w:sdt>
        <w:sdtPr>
          <w:tag w:val="goog_rdk_22"/>
        </w:sdtPr>
        <w:sdtContent>
          <w:ins w:author="Herman Snel" w:id="13" w:date="2023-06-21T11:37:18Z">
            <w:r w:rsidDel="00000000" w:rsidR="00000000" w:rsidRPr="00000000">
              <w:rPr>
                <w:color w:val="000000"/>
                <w:rtl w:val="0"/>
              </w:rPr>
              <w:t xml:space="preserve">utilize this information and data to </w:t>
            </w:r>
          </w:ins>
        </w:sdtContent>
      </w:sdt>
      <w:r w:rsidDel="00000000" w:rsidR="00000000" w:rsidRPr="00000000">
        <w:rPr>
          <w:color w:val="000000"/>
          <w:rtl w:val="0"/>
        </w:rPr>
        <w:t xml:space="preserve">exercise climate smart agricultural practices. This implies the importance of automation of the processes using digitally enabled approach</w:t>
      </w:r>
      <w:sdt>
        <w:sdtPr>
          <w:tag w:val="goog_rdk_23"/>
        </w:sdtPr>
        <w:sdtContent>
          <w:ins w:author="Herman Snel" w:id="14" w:date="2023-06-21T11:38:06Z">
            <w:r w:rsidDel="00000000" w:rsidR="00000000" w:rsidRPr="00000000">
              <w:rPr>
                <w:color w:val="000000"/>
                <w:rtl w:val="0"/>
              </w:rPr>
              <w:t xml:space="preserve">es</w:t>
            </w:r>
          </w:ins>
        </w:sdtContent>
      </w:sdt>
      <w:r w:rsidDel="00000000" w:rsidR="00000000" w:rsidRPr="00000000">
        <w:rPr>
          <w:color w:val="000000"/>
          <w:rtl w:val="0"/>
        </w:rPr>
        <w:t xml:space="preserve">, while at the same time, moving away from </w:t>
      </w:r>
      <w:sdt>
        <w:sdtPr>
          <w:tag w:val="goog_rdk_24"/>
        </w:sdtPr>
        <w:sdtContent>
          <w:del w:author="Herman Snel" w:id="15" w:date="2023-06-21T11:38:14Z">
            <w:r w:rsidDel="00000000" w:rsidR="00000000" w:rsidRPr="00000000">
              <w:rPr>
                <w:color w:val="000000"/>
                <w:rtl w:val="0"/>
              </w:rPr>
              <w:delText xml:space="preserve">a </w:delText>
            </w:r>
          </w:del>
        </w:sdtContent>
      </w:sdt>
      <w:r w:rsidDel="00000000" w:rsidR="00000000" w:rsidRPr="00000000">
        <w:rPr>
          <w:color w:val="000000"/>
          <w:rtl w:val="0"/>
        </w:rPr>
        <w:t xml:space="preserve">manually collected data to a state in which </w:t>
      </w:r>
      <w:sdt>
        <w:sdtPr>
          <w:tag w:val="goog_rdk_25"/>
        </w:sdtPr>
        <w:sdtContent>
          <w:del w:author="Herman Snel" w:id="16" w:date="2023-06-21T11:38:32Z">
            <w:r w:rsidDel="00000000" w:rsidR="00000000" w:rsidRPr="00000000">
              <w:rPr>
                <w:color w:val="000000"/>
                <w:rtl w:val="0"/>
              </w:rPr>
              <w:delText xml:space="preserve">a</w:delText>
            </w:r>
          </w:del>
        </w:sdtContent>
      </w:sdt>
      <w:r w:rsidDel="00000000" w:rsidR="00000000" w:rsidRPr="00000000">
        <w:rPr>
          <w:color w:val="000000"/>
          <w:rtl w:val="0"/>
        </w:rPr>
        <w:t xml:space="preserve"> real-time insights and predictive capabilities can be provided</w:t>
      </w:r>
      <w:sdt>
        <w:sdtPr>
          <w:tag w:val="goog_rdk_26"/>
        </w:sdtPr>
        <w:sdtContent>
          <w:ins w:author="Herman Snel" w:id="17" w:date="2023-06-21T11:38:39Z">
            <w:r w:rsidDel="00000000" w:rsidR="00000000" w:rsidRPr="00000000">
              <w:rPr>
                <w:color w:val="000000"/>
                <w:rtl w:val="0"/>
              </w:rPr>
              <w:t xml:space="preserve"> to inform decision making</w:t>
            </w:r>
          </w:ins>
        </w:sdtContent>
      </w:sdt>
      <w:r w:rsidDel="00000000" w:rsidR="00000000" w:rsidRPr="00000000">
        <w:rPr>
          <w:color w:val="000000"/>
          <w:rtl w:val="0"/>
        </w:rPr>
        <w:t xml:space="preserve">. Furthermore, </w:t>
      </w:r>
      <w:sdt>
        <w:sdtPr>
          <w:tag w:val="goog_rdk_27"/>
        </w:sdtPr>
        <w:sdtContent>
          <w:ins w:author="Herman Snel" w:id="18" w:date="2023-06-21T11:39:19Z">
            <w:r w:rsidDel="00000000" w:rsidR="00000000" w:rsidRPr="00000000">
              <w:rPr>
                <w:color w:val="000000"/>
                <w:rtl w:val="0"/>
              </w:rPr>
              <w:t xml:space="preserve">integrating</w:t>
            </w:r>
          </w:ins>
        </w:sdtContent>
      </w:sdt>
      <w:sdt>
        <w:sdtPr>
          <w:tag w:val="goog_rdk_28"/>
        </w:sdtPr>
        <w:sdtContent>
          <w:del w:author="Herman Snel" w:id="18" w:date="2023-06-21T11:39:19Z">
            <w:r w:rsidDel="00000000" w:rsidR="00000000" w:rsidRPr="00000000">
              <w:rPr>
                <w:color w:val="000000"/>
                <w:rtl w:val="0"/>
              </w:rPr>
              <w:delText xml:space="preserve">such an integrated</w:delText>
            </w:r>
          </w:del>
        </w:sdtContent>
      </w:sdt>
      <w:r w:rsidDel="00000000" w:rsidR="00000000" w:rsidRPr="00000000">
        <w:rPr>
          <w:color w:val="000000"/>
          <w:rtl w:val="0"/>
        </w:rPr>
        <w:t xml:space="preserve"> products from land, soil, and crop data</w:t>
      </w:r>
      <w:sdt>
        <w:sdtPr>
          <w:tag w:val="goog_rdk_29"/>
        </w:sdtPr>
        <w:sdtContent>
          <w:ins w:author="Herman Snel" w:id="19" w:date="2023-06-21T11:39:26Z">
            <w:r w:rsidDel="00000000" w:rsidR="00000000" w:rsidRPr="00000000">
              <w:rPr>
                <w:color w:val="000000"/>
                <w:rtl w:val="0"/>
              </w:rPr>
              <w:t xml:space="preserve"> and coupling it </w:t>
            </w:r>
          </w:ins>
        </w:sdtContent>
      </w:sdt>
      <w:sdt>
        <w:sdtPr>
          <w:tag w:val="goog_rdk_30"/>
        </w:sdtPr>
        <w:sdtContent>
          <w:del w:author="Herman Snel" w:id="19" w:date="2023-06-21T11:39:26Z">
            <w:r w:rsidDel="00000000" w:rsidR="00000000" w:rsidRPr="00000000">
              <w:rPr>
                <w:color w:val="000000"/>
                <w:rtl w:val="0"/>
              </w:rPr>
              <w:delText xml:space="preserve">, coupled </w:delText>
            </w:r>
          </w:del>
        </w:sdtContent>
      </w:sdt>
      <w:r w:rsidDel="00000000" w:rsidR="00000000" w:rsidRPr="00000000">
        <w:rPr>
          <w:color w:val="000000"/>
          <w:rtl w:val="0"/>
        </w:rPr>
        <w:t xml:space="preserve">with farmers’ data, field sensors, and remotely sensed data, fuelled by</w:t>
      </w:r>
      <w:sdt>
        <w:sdtPr>
          <w:tag w:val="goog_rdk_31"/>
        </w:sdtPr>
        <w:sdtContent>
          <w:ins w:author="Herman Snel" w:id="20" w:date="2023-06-21T11:40:08Z">
            <w:r w:rsidDel="00000000" w:rsidR="00000000" w:rsidRPr="00000000">
              <w:rPr>
                <w:color w:val="000000"/>
                <w:rtl w:val="0"/>
              </w:rPr>
              <w:t xml:space="preserve"> strong</w:t>
            </w:r>
          </w:ins>
        </w:sdtContent>
      </w:sdt>
      <w:r w:rsidDel="00000000" w:rsidR="00000000" w:rsidRPr="00000000">
        <w:rPr>
          <w:color w:val="000000"/>
          <w:rtl w:val="0"/>
        </w:rPr>
        <w:t xml:space="preserve"> analytical capabilities will enable near real time and predictive information dissemination to the end users.    </w:t>
      </w:r>
    </w:p>
    <w:p w:rsidR="00000000" w:rsidDel="00000000" w:rsidP="00000000" w:rsidRDefault="00000000" w:rsidRPr="00000000" w14:paraId="0000002D">
      <w:pPr>
        <w:rPr>
          <w:color w:val="000000"/>
        </w:rPr>
      </w:pPr>
      <w:r w:rsidDel="00000000" w:rsidR="00000000" w:rsidRPr="00000000">
        <w:rPr>
          <w:color w:val="000000"/>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Therefore, this needs assessment workshop </w:t>
      </w:r>
      <w:sdt>
        <w:sdtPr>
          <w:tag w:val="goog_rdk_32"/>
        </w:sdtPr>
        <w:sdtContent>
          <w:ins w:author="Herman Snel" w:id="21" w:date="2023-06-21T11:44:59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engaged a variety of stakehold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ers to </w:t>
            </w:r>
          </w:ins>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map</w:t>
      </w:r>
      <w:sdt>
        <w:sdtPr>
          <w:tag w:val="goog_rdk_33"/>
        </w:sdtPr>
        <w:sdtContent>
          <w:del w:author="Herman Snel" w:id="22" w:date="2023-06-21T11:45:10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s</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out what the demand for different types of information is</w:t>
      </w:r>
      <w:sdt>
        <w:sdtPr>
          <w:tag w:val="goog_rdk_34"/>
        </w:sdtPr>
        <w:sdtContent>
          <w:ins w:author="Herman Snel" w:id="23" w:date="2023-06-21T11:49:06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ins>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and what the capacity is of different users to interpret and assimilate this information allowing it to guide their decision-making.  The needs assessment highlights the gap between current supply of information and user demand and as such provides insights for the subsequent design and capacity strengthening processes underlying this project. The LSC-hubs will particularly facilitate the provision and application of LSC data in CSA related policy and decision making by stakeholders. In</w:t>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regard, a two-day stakeholder workshop was organized at the national level in Adama from January 23-24, 2023, and at the sub national levels from January 26-27, 2023, in Batu and from January 30-31, 2023, in Debre Berhan. </w:t>
      </w:r>
    </w:p>
    <w:p w:rsidR="00000000" w:rsidDel="00000000" w:rsidP="00000000" w:rsidRDefault="00000000" w:rsidRPr="00000000" w14:paraId="0000002F">
      <w:pPr>
        <w:spacing w:after="160" w:lineRule="auto"/>
        <w:rPr>
          <w:color w:val="000000"/>
        </w:rPr>
      </w:pPr>
      <w:r w:rsidDel="00000000" w:rsidR="00000000" w:rsidRPr="00000000">
        <w:rPr>
          <w:rtl w:val="0"/>
        </w:rPr>
      </w:r>
    </w:p>
    <w:p w:rsidR="00000000" w:rsidDel="00000000" w:rsidP="00000000" w:rsidRDefault="00000000" w:rsidRPr="00000000" w14:paraId="00000030">
      <w:pPr>
        <w:spacing w:after="0" w:line="360" w:lineRule="auto"/>
        <w:rPr>
          <w:color w:val="000000"/>
        </w:rPr>
      </w:pPr>
      <w:r w:rsidDel="00000000" w:rsidR="00000000" w:rsidRPr="00000000">
        <w:rPr>
          <w:color w:val="000000"/>
          <w:rtl w:val="0"/>
        </w:rPr>
        <w:t xml:space="preserve">In the national workshop, all categories of stakeholders</w:t>
      </w:r>
      <w:sdt>
        <w:sdtPr>
          <w:tag w:val="goog_rdk_35"/>
        </w:sdtPr>
        <w:sdtContent>
          <w:ins w:author="Herman Snel" w:id="24" w:date="2023-06-21T11:46:24Z">
            <w:r w:rsidDel="00000000" w:rsidR="00000000" w:rsidRPr="00000000">
              <w:rPr>
                <w:color w:val="000000"/>
                <w:rtl w:val="0"/>
              </w:rPr>
              <w:t xml:space="preserve">, with the exception of</w:t>
            </w:r>
          </w:ins>
        </w:sdtContent>
      </w:sdt>
      <w:sdt>
        <w:sdtPr>
          <w:tag w:val="goog_rdk_36"/>
        </w:sdtPr>
        <w:sdtContent>
          <w:del w:author="Herman Snel" w:id="24" w:date="2023-06-21T11:46:24Z">
            <w:r w:rsidDel="00000000" w:rsidR="00000000" w:rsidRPr="00000000">
              <w:rPr>
                <w:color w:val="000000"/>
                <w:rtl w:val="0"/>
              </w:rPr>
              <w:delText xml:space="preserve"> but</w:delText>
            </w:r>
          </w:del>
        </w:sdtContent>
      </w:sdt>
      <w:r w:rsidDel="00000000" w:rsidR="00000000" w:rsidRPr="00000000">
        <w:rPr>
          <w:color w:val="000000"/>
          <w:rtl w:val="0"/>
        </w:rPr>
        <w:t xml:space="preserve"> farmer organizations</w:t>
      </w:r>
      <w:sdt>
        <w:sdtPr>
          <w:tag w:val="goog_rdk_37"/>
        </w:sdtPr>
        <w:sdtContent>
          <w:ins w:author="Herman Snel" w:id="25" w:date="2023-06-21T11:46:35Z">
            <w:r w:rsidDel="00000000" w:rsidR="00000000" w:rsidRPr="00000000">
              <w:rPr>
                <w:color w:val="000000"/>
                <w:rtl w:val="0"/>
              </w:rPr>
              <w:t xml:space="preserve">,</w:t>
            </w:r>
          </w:ins>
        </w:sdtContent>
      </w:sdt>
      <w:r w:rsidDel="00000000" w:rsidR="00000000" w:rsidRPr="00000000">
        <w:rPr>
          <w:color w:val="000000"/>
          <w:rtl w:val="0"/>
        </w:rPr>
        <w:t xml:space="preserve"> participated by identifying themselves as both providers and users of LSC-IS data. Once stakeholders identified themselves as user and/or provider of LSC-IS data, they were requested to join one of the two use cases and identify which stage of the data valorisation process they were involved in. The two use cases identified were integrated soil fertility management (ISFM) and soil and water conservation (SWC). These two use cases were formed with approximately equal </w:t>
      </w:r>
      <w:sdt>
        <w:sdtPr>
          <w:tag w:val="goog_rdk_38"/>
        </w:sdtPr>
        <w:sdtContent>
          <w:ins w:author="Herman Snel" w:id="26" w:date="2023-06-21T11:49:51Z">
            <w:r w:rsidDel="00000000" w:rsidR="00000000" w:rsidRPr="00000000">
              <w:rPr>
                <w:color w:val="000000"/>
                <w:rtl w:val="0"/>
              </w:rPr>
              <w:t xml:space="preserve">numbers</w:t>
            </w:r>
          </w:ins>
        </w:sdtContent>
      </w:sdt>
      <w:sdt>
        <w:sdtPr>
          <w:tag w:val="goog_rdk_39"/>
        </w:sdtPr>
        <w:sdtContent>
          <w:del w:author="Herman Snel" w:id="26" w:date="2023-06-21T11:49:51Z">
            <w:r w:rsidDel="00000000" w:rsidR="00000000" w:rsidRPr="00000000">
              <w:rPr>
                <w:color w:val="000000"/>
                <w:rtl w:val="0"/>
              </w:rPr>
              <w:delText xml:space="preserve">number</w:delText>
            </w:r>
          </w:del>
        </w:sdtContent>
      </w:sdt>
      <w:r w:rsidDel="00000000" w:rsidR="00000000" w:rsidRPr="00000000">
        <w:rPr>
          <w:color w:val="000000"/>
          <w:rtl w:val="0"/>
        </w:rPr>
        <w:t xml:space="preserve"> of group participants. </w:t>
      </w:r>
    </w:p>
    <w:p w:rsidR="00000000" w:rsidDel="00000000" w:rsidP="00000000" w:rsidRDefault="00000000" w:rsidRPr="00000000" w14:paraId="00000031">
      <w:pPr>
        <w:spacing w:after="0" w:line="360" w:lineRule="auto"/>
        <w:rPr>
          <w:color w:val="000000"/>
        </w:rPr>
      </w:pPr>
      <w:r w:rsidDel="00000000" w:rsidR="00000000" w:rsidRPr="00000000">
        <w:rPr>
          <w:color w:val="000000"/>
          <w:rtl w:val="0"/>
        </w:rPr>
        <w:t xml:space="preserve">In both use cases, most of the stakeholders were involved in all stages of data valorisation process. The main types of data gathered were soil moisture, soil physiochemical, land degradation, forest cover and hydrological data. The end users of the processed and interpreted information were farmers, private sectors, governmental and non-governmental organizations. The assessment report indicated that the main data use and provision challenges were related to data availability, accessibility, quality, location specificity and absence of institutionally organized and compiled dataset. Lack of finance, human resources, and physical infrastructure were major barriers in the operationalization of institutional mandates. Although there were important policies that contributed to achieving improved livelihood of society, key missing policies such as national data sharing and land use policies hampered stakeholders from functioning in full capacity</w:t>
      </w:r>
    </w:p>
    <w:p w:rsidR="00000000" w:rsidDel="00000000" w:rsidP="00000000" w:rsidRDefault="00000000" w:rsidRPr="00000000" w14:paraId="00000032">
      <w:pPr>
        <w:spacing w:after="0" w:line="360" w:lineRule="auto"/>
        <w:rPr>
          <w:color w:val="000000"/>
        </w:rPr>
      </w:pPr>
      <w:r w:rsidDel="00000000" w:rsidR="00000000" w:rsidRPr="00000000">
        <w:rPr>
          <w:color w:val="000000"/>
          <w:rtl w:val="0"/>
        </w:rPr>
        <w:t xml:space="preserve">by accessing and applying data and information necessary for climate smart agricultural production. To improve the accessibility and application of LSC-IS data, some of the enabling conditions may be building the capacity of stakeholders who are involved in providing and using LSC-IS data. Strengthening partnership among </w:t>
      </w:r>
      <w:sdt>
        <w:sdtPr>
          <w:tag w:val="goog_rdk_40"/>
        </w:sdtPr>
        <w:sdtContent>
          <w:ins w:author="Herman Snel" w:id="27" w:date="2023-06-21T11:51:08Z">
            <w:r w:rsidDel="00000000" w:rsidR="00000000" w:rsidRPr="00000000">
              <w:rPr>
                <w:color w:val="000000"/>
                <w:rtl w:val="0"/>
              </w:rPr>
              <w:t xml:space="preserve">stakeholders</w:t>
            </w:r>
          </w:ins>
        </w:sdtContent>
      </w:sdt>
      <w:sdt>
        <w:sdtPr>
          <w:tag w:val="goog_rdk_41"/>
        </w:sdtPr>
        <w:sdtContent>
          <w:del w:author="Herman Snel" w:id="27" w:date="2023-06-21T11:51:08Z">
            <w:r w:rsidDel="00000000" w:rsidR="00000000" w:rsidRPr="00000000">
              <w:rPr>
                <w:color w:val="000000"/>
                <w:rtl w:val="0"/>
              </w:rPr>
              <w:delText xml:space="preserve">stakeholder</w:delText>
            </w:r>
          </w:del>
        </w:sdtContent>
      </w:sdt>
      <w:r w:rsidDel="00000000" w:rsidR="00000000" w:rsidRPr="00000000">
        <w:rPr>
          <w:color w:val="000000"/>
          <w:rtl w:val="0"/>
        </w:rPr>
        <w:t xml:space="preserve"> may also contribute towards smooth data sharing. Modernizing the physical and IT infrastructure may help in the generation of precise data. I</w:t>
      </w:r>
      <w:r w:rsidDel="00000000" w:rsidR="00000000" w:rsidRPr="00000000">
        <w:rPr>
          <w:color w:val="000000"/>
          <w:rtl w:val="0"/>
        </w:rPr>
        <w:t xml:space="preserve">n addition, the government needs to be flexible in terms of allowing stakeholders/institutions to have the relevant mandates and policies to use, manage and administer LSC-IS data.     </w:t>
      </w:r>
      <w:r w:rsidDel="00000000" w:rsidR="00000000" w:rsidRPr="00000000">
        <w:rPr>
          <w:rtl w:val="0"/>
        </w:rPr>
      </w:r>
    </w:p>
    <w:p w:rsidR="00000000" w:rsidDel="00000000" w:rsidP="00000000" w:rsidRDefault="00000000" w:rsidRPr="00000000" w14:paraId="00000033">
      <w:pPr>
        <w:spacing w:after="160" w:lineRule="auto"/>
        <w:rPr>
          <w:color w:val="000000"/>
        </w:rPr>
      </w:pPr>
      <w:r w:rsidDel="00000000" w:rsidR="00000000" w:rsidRPr="00000000">
        <w:rPr>
          <w:rtl w:val="0"/>
        </w:rPr>
      </w:r>
    </w:p>
    <w:p w:rsidR="00000000" w:rsidDel="00000000" w:rsidP="00000000" w:rsidRDefault="00000000" w:rsidRPr="00000000" w14:paraId="00000034">
      <w:pPr>
        <w:spacing w:after="0" w:line="360" w:lineRule="auto"/>
        <w:rPr>
          <w:color w:val="000000"/>
        </w:rPr>
      </w:pPr>
      <w:r w:rsidDel="00000000" w:rsidR="00000000" w:rsidRPr="00000000">
        <w:rPr>
          <w:color w:val="000000"/>
          <w:rtl w:val="0"/>
        </w:rPr>
        <w:t xml:space="preserve">In the first sub-national workshop that was conducted in Batu/Zeway, all the five categories of stakeholders attended the workshop representing the role of LSC-IS data user, supplier, or both. In both use cases, most of the participants were involved in all stages of the data value chain. Types of data gathered included weather and crop production, soil physical and chemical property, land use and land cover, land degradation and socioeconomic data. Data processing tools used ranged from community livelihood improvement index, and GIS software to statistical analysis such as crop simulation models. Government offices, non-governmental organisations, researchers, private sectors, and farmers were end users of processed, analysed and interpreted data. From the needs assessment workshop, it was noted that there was no clear-cut role between those who were using and providing LSC-IS data. In addition, data use and provision challenges stated among stakeholders were like those challenges pointed out by stakeholders at the national workshop. Absence of real time data, lack of digitized data and lack of awareness of data users and providers were also mentioned as challenges that affected proper data use. Lack of institutional mandates and policies also contributed to poor utilization and provision of data. Therefore, better use and management of LSC-IS data could be realized by improving the quality, quantity, and accessibility of data through training and capacity building, investing in physical/IT infrastructure, and granting institutions the relevant mandates to share and manage data. Designing appropriate policies and initiatives also contribute towards better utilization, management, and administration of LSC-IS data. </w:t>
      </w:r>
    </w:p>
    <w:p w:rsidR="00000000" w:rsidDel="00000000" w:rsidP="00000000" w:rsidRDefault="00000000" w:rsidRPr="00000000" w14:paraId="00000035">
      <w:pPr>
        <w:spacing w:after="0" w:line="360" w:lineRule="auto"/>
        <w:rPr>
          <w:rFonts w:ascii="Eina 02 Bold" w:cs="Eina 02 Bold" w:eastAsia="Eina 02 Bold" w:hAnsi="Eina 02 Bold"/>
          <w:b w:val="1"/>
          <w:color w:val="000000"/>
          <w:sz w:val="28"/>
          <w:szCs w:val="28"/>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6">
      <w:pPr>
        <w:spacing w:after="0" w:line="360" w:lineRule="auto"/>
        <w:rPr>
          <w:color w:val="000000"/>
        </w:rPr>
      </w:pPr>
      <w:r w:rsidDel="00000000" w:rsidR="00000000" w:rsidRPr="00000000">
        <w:rPr>
          <w:color w:val="000000"/>
          <w:rtl w:val="0"/>
        </w:rPr>
        <w:t xml:space="preserve">In the second sub-national workshop in Debre Berhan, </w:t>
      </w:r>
      <w:sdt>
        <w:sdtPr>
          <w:tag w:val="goog_rdk_42"/>
        </w:sdtPr>
        <w:sdtContent>
          <w:ins w:author="Herman Snel" w:id="28" w:date="2023-06-21T11:55:51Z">
            <w:r w:rsidDel="00000000" w:rsidR="00000000" w:rsidRPr="00000000">
              <w:rPr>
                <w:color w:val="000000"/>
                <w:rtl w:val="0"/>
              </w:rPr>
              <w:t xml:space="preserve">a </w:t>
            </w:r>
          </w:ins>
        </w:sdtContent>
      </w:sdt>
      <w:sdt>
        <w:sdtPr>
          <w:tag w:val="goog_rdk_43"/>
        </w:sdtPr>
        <w:sdtContent>
          <w:del w:author="Herman Snel" w:id="28" w:date="2023-06-21T11:55:51Z">
            <w:r w:rsidDel="00000000" w:rsidR="00000000" w:rsidRPr="00000000">
              <w:rPr>
                <w:color w:val="000000"/>
                <w:rtl w:val="0"/>
              </w:rPr>
              <w:delText xml:space="preserve">the participation of farmer organizations was significant since</w:delText>
            </w:r>
          </w:del>
        </w:sdtContent>
      </w:sdt>
      <w:r w:rsidDel="00000000" w:rsidR="00000000" w:rsidRPr="00000000">
        <w:rPr>
          <w:color w:val="000000"/>
          <w:rtl w:val="0"/>
        </w:rPr>
        <w:t xml:space="preserve"> substantial number of cooperatives and farmer unions attended t</w:t>
      </w:r>
      <w:sdt>
        <w:sdtPr>
          <w:tag w:val="goog_rdk_44"/>
        </w:sdtPr>
        <w:sdtContent>
          <w:del w:author="Herman Snel" w:id="29" w:date="2023-06-21T11:56:10Z">
            <w:r w:rsidDel="00000000" w:rsidR="00000000" w:rsidRPr="00000000">
              <w:rPr>
                <w:color w:val="000000"/>
                <w:rtl w:val="0"/>
              </w:rPr>
              <w:delText xml:space="preserve">he workshop</w:delText>
            </w:r>
          </w:del>
        </w:sdtContent>
      </w:sdt>
      <w:r w:rsidDel="00000000" w:rsidR="00000000" w:rsidRPr="00000000">
        <w:rPr>
          <w:color w:val="000000"/>
          <w:rtl w:val="0"/>
        </w:rPr>
        <w:t xml:space="preserve">. They identified themselves as both suppliers and users of LSC-IS data. </w:t>
      </w:r>
      <w:sdt>
        <w:sdtPr>
          <w:tag w:val="goog_rdk_45"/>
        </w:sdtPr>
        <w:sdtContent>
          <w:ins w:author="Herman Snel" w:id="30" w:date="2023-06-21T11:56:28Z">
            <w:r w:rsidDel="00000000" w:rsidR="00000000" w:rsidRPr="00000000">
              <w:rPr>
                <w:color w:val="000000"/>
                <w:rtl w:val="0"/>
              </w:rPr>
              <w:t xml:space="preserve">Representatives from the p</w:t>
            </w:r>
          </w:ins>
        </w:sdtContent>
      </w:sdt>
      <w:sdt>
        <w:sdtPr>
          <w:tag w:val="goog_rdk_46"/>
        </w:sdtPr>
        <w:sdtContent>
          <w:del w:author="Herman Snel" w:id="30" w:date="2023-06-21T11:56:28Z">
            <w:r w:rsidDel="00000000" w:rsidR="00000000" w:rsidRPr="00000000">
              <w:rPr>
                <w:color w:val="000000"/>
                <w:rtl w:val="0"/>
              </w:rPr>
              <w:delText xml:space="preserve">P</w:delText>
            </w:r>
          </w:del>
        </w:sdtContent>
      </w:sdt>
      <w:r w:rsidDel="00000000" w:rsidR="00000000" w:rsidRPr="00000000">
        <w:rPr>
          <w:color w:val="000000"/>
          <w:rtl w:val="0"/>
        </w:rPr>
        <w:t xml:space="preserve">rivate sector w</w:t>
      </w:r>
      <w:sdt>
        <w:sdtPr>
          <w:tag w:val="goog_rdk_47"/>
        </w:sdtPr>
        <w:sdtContent>
          <w:ins w:author="Herman Snel" w:id="31" w:date="2023-06-21T11:56:38Z">
            <w:r w:rsidDel="00000000" w:rsidR="00000000" w:rsidRPr="00000000">
              <w:rPr>
                <w:color w:val="000000"/>
                <w:rtl w:val="0"/>
              </w:rPr>
              <w:t xml:space="preserve">ere</w:t>
            </w:r>
          </w:ins>
        </w:sdtContent>
      </w:sdt>
      <w:sdt>
        <w:sdtPr>
          <w:tag w:val="goog_rdk_48"/>
        </w:sdtPr>
        <w:sdtContent>
          <w:del w:author="Herman Snel" w:id="31" w:date="2023-06-21T11:56:38Z">
            <w:r w:rsidDel="00000000" w:rsidR="00000000" w:rsidRPr="00000000">
              <w:rPr>
                <w:color w:val="000000"/>
                <w:rtl w:val="0"/>
              </w:rPr>
              <w:delText xml:space="preserve">as</w:delText>
            </w:r>
          </w:del>
        </w:sdtContent>
      </w:sdt>
      <w:r w:rsidDel="00000000" w:rsidR="00000000" w:rsidRPr="00000000">
        <w:rPr>
          <w:color w:val="000000"/>
          <w:rtl w:val="0"/>
        </w:rPr>
        <w:t xml:space="preserve"> missing in this workshop while the other stakeholder categories were </w:t>
      </w:r>
      <w:sdt>
        <w:sdtPr>
          <w:tag w:val="goog_rdk_49"/>
        </w:sdtPr>
        <w:sdtContent>
          <w:del w:author="Herman Snel" w:id="32" w:date="2023-06-21T11:56:56Z">
            <w:r w:rsidDel="00000000" w:rsidR="00000000" w:rsidRPr="00000000">
              <w:rPr>
                <w:color w:val="000000"/>
                <w:rtl w:val="0"/>
              </w:rPr>
              <w:delText xml:space="preserve">represented</w:delText>
            </w:r>
          </w:del>
        </w:sdtContent>
      </w:sdt>
      <w:sdt>
        <w:sdtPr>
          <w:tag w:val="goog_rdk_50"/>
        </w:sdtPr>
        <w:sdtContent>
          <w:ins w:author="Herman Snel" w:id="32" w:date="2023-06-21T11:56:56Z">
            <w:r w:rsidDel="00000000" w:rsidR="00000000" w:rsidRPr="00000000">
              <w:rPr>
                <w:color w:val="000000"/>
                <w:rtl w:val="0"/>
              </w:rPr>
              <w:t xml:space="preserve">present</w:t>
            </w:r>
          </w:ins>
        </w:sdtContent>
      </w:sdt>
      <w:r w:rsidDel="00000000" w:rsidR="00000000" w:rsidRPr="00000000">
        <w:rPr>
          <w:color w:val="000000"/>
          <w:rtl w:val="0"/>
        </w:rPr>
        <w:t xml:space="preserve">. Different types of data such as soil physical and chemical property, soil erosion and runoff, land degradation and other socioeconomic data were gathered, processed, and interpreted for planning, training and awareness creation, advisory services, monitoring and evaluation by end users such as farmers, national and district level agricultural offices and NGOs. Although LSC-IS data was easily available, the main data gaps and challenges reported by both the provider and user groups in both use cases were inaccurate, incomplete, and poor-quality data. In addition, lack of digitized dataset, limited knowledge in terms of data use, lack of consolidated and consistent data and, lack of location specificity were among the challenges.  </w:t>
      </w:r>
    </w:p>
    <w:p w:rsidR="00000000" w:rsidDel="00000000" w:rsidP="00000000" w:rsidRDefault="00000000" w:rsidRPr="00000000" w14:paraId="00000037">
      <w:pPr>
        <w:spacing w:after="0" w:line="360" w:lineRule="auto"/>
        <w:rPr>
          <w:color w:val="00000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276" w:top="1418" w:left="1418" w:right="1418" w:header="567" w:footer="567"/>
          <w:pgNumType w:start="1"/>
          <w:titlePg w:val="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sum up, the needs assessment workshops in both the national and sub national levels indicated that most important data use and provision challenges identified are to some extent </w:t>
      </w:r>
      <w:sdt>
        <w:sdtPr>
          <w:tag w:val="goog_rdk_51"/>
        </w:sdtPr>
        <w:sdtContent>
          <w:ins w:author="LSC Hubs" w:id="33" w:date="2023-06-21T14:55:52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 demanding</w:t>
            </w:r>
          </w:ins>
        </w:sdtContent>
      </w:sdt>
      <w:sdt>
        <w:sdtPr>
          <w:tag w:val="goog_rdk_52"/>
        </w:sdtPr>
        <w:sdtContent>
          <w:del w:author="LSC Hubs" w:id="33" w:date="2023-06-21T14:55:52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similar demanding</w:delText>
            </w:r>
          </w:del>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nearly the same solution to address them. Therefore, training and capacity building of stakeholders, strong partnership among stakeholders, investing in well-equipped infrastructure, and empowering institutions to have favourable policies, and mandates would allow stakeholders the fair supply, use, management, and storage of well-</w:t>
      </w:r>
      <w:r w:rsidDel="00000000" w:rsidR="00000000" w:rsidRPr="00000000">
        <w:rPr>
          <w:rFonts w:ascii="Calibri" w:cs="Calibri" w:eastAsia="Calibri" w:hAnsi="Calibri"/>
          <w:color w:val="000000"/>
          <w:sz w:val="22"/>
          <w:szCs w:val="22"/>
          <w:rtl w:val="0"/>
        </w:rPr>
        <w:t xml:space="preserve">organised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accessible LSC-IS data. Development of</w:t>
      </w:r>
      <w:sdt>
        <w:sdtPr>
          <w:tag w:val="goog_rdk_53"/>
        </w:sdtPr>
        <w:sdtContent>
          <w:ins w:author="LSC Hubs" w:id="34" w:date="2023-06-21T14:56:0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w:t>
            </w:r>
          </w:ins>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w:t>
      </w:r>
      <w:sdt>
        <w:sdtPr>
          <w:tag w:val="goog_rdk_54"/>
        </w:sdtPr>
        <w:sdtContent>
          <w:ins w:author="LSC Hubs" w:id="35" w:date="2023-06-21T14:55:55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hub</w:t>
            </w:r>
          </w:ins>
        </w:sdtContent>
      </w:sdt>
      <w:sdt>
        <w:sdtPr>
          <w:tag w:val="goog_rdk_55"/>
        </w:sdtPr>
        <w:sdtContent>
          <w:del w:author="LSC Hubs" w:id="35" w:date="2023-06-21T14:55:55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hub</w:delText>
            </w:r>
          </w:del>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 alleviate most of the challenges related to </w:t>
      </w:r>
      <w:r w:rsidDel="00000000" w:rsidR="00000000" w:rsidRPr="00000000">
        <w:rPr>
          <w:rFonts w:ascii="Calibri" w:cs="Calibri" w:eastAsia="Calibri" w:hAnsi="Calibri"/>
          <w:color w:val="000000"/>
          <w:sz w:val="22"/>
          <w:szCs w:val="22"/>
          <w:rtl w:val="0"/>
        </w:rPr>
        <w:t xml:space="preserve">disorganised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color w:val="000000"/>
          <w:sz w:val="22"/>
          <w:szCs w:val="22"/>
          <w:rtl w:val="0"/>
        </w:rPr>
        <w:t xml:space="preserve">decentralised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dataset and facilitate informed agricultural decision making to enhance the well-being of the end users, mostly farmers.   </w:t>
      </w:r>
      <w:r w:rsidDel="00000000" w:rsidR="00000000" w:rsidRPr="00000000">
        <w:br w:type="page"/>
      </w: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3730"/>
        </w:tabs>
        <w:spacing w:after="240" w:before="480" w:line="259" w:lineRule="auto"/>
        <w:ind w:left="432" w:right="0" w:hanging="432"/>
        <w:jc w:val="left"/>
        <w:rPr>
          <w:rFonts w:ascii="Eina 02 Bold" w:cs="Eina 02 Bold" w:eastAsia="Eina 02 Bold" w:hAnsi="Eina 02 Bold"/>
          <w:b w:val="1"/>
          <w:i w:val="0"/>
          <w:smallCaps w:val="0"/>
          <w:strike w:val="0"/>
          <w:color w:val="4c2600"/>
          <w:sz w:val="36"/>
          <w:szCs w:val="36"/>
          <w:u w:val="none"/>
          <w:shd w:fill="auto" w:val="clear"/>
          <w:vertAlign w:val="baseline"/>
        </w:rPr>
      </w:pPr>
      <w:r w:rsidDel="00000000" w:rsidR="00000000" w:rsidRPr="00000000">
        <w:rPr>
          <w:rFonts w:ascii="Eina 02 Bold" w:cs="Eina 02 Bold" w:eastAsia="Eina 02 Bold" w:hAnsi="Eina 02 Bold"/>
          <w:b w:val="1"/>
          <w:i w:val="0"/>
          <w:smallCaps w:val="0"/>
          <w:strike w:val="0"/>
          <w:color w:val="4c2600"/>
          <w:sz w:val="36"/>
          <w:szCs w:val="36"/>
          <w:u w:val="none"/>
          <w:shd w:fill="auto" w:val="clear"/>
          <w:vertAlign w:val="baseline"/>
          <w:rtl w:val="0"/>
        </w:rPr>
        <w:t xml:space="preserve">Table of Contents</w:t>
        <w:tab/>
      </w:r>
    </w:p>
    <w:sdt>
      <w:sdtPr>
        <w:docPartObj>
          <w:docPartGallery w:val="Table of Contents"/>
          <w:docPartUnique w:val="1"/>
        </w:docPartObj>
      </w:sdtPr>
      <w:sdtConten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100" w:before="0" w:line="30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LSC-IS Needs Assessment and LSC-hub Design Requirements (Work Package 2): Ethiopia Workshops Synthesis</w:t>
              <w:tab/>
              <w:t xml:space="preserve">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100" w:before="0" w:line="30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Document Authors</w:t>
              <w:tab/>
              <w:t xml:space="preserve">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s>
            <w:spacing w:after="100" w:before="0" w:line="30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s>
            <w:spacing w:after="100" w:before="0" w:line="30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Role of Stakeholders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880"/>
            </w:tabs>
            <w:spacing w:after="100" w:before="0" w:line="302"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2.1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Providers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880"/>
            </w:tabs>
            <w:spacing w:after="100" w:before="0" w:line="302"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2.2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Users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880"/>
            </w:tabs>
            <w:spacing w:after="100" w:before="0" w:line="302"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2.3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Both Data Providers and Users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s>
            <w:spacing w:after="100" w:before="0" w:line="30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Data valorization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880"/>
            </w:tabs>
            <w:spacing w:after="100" w:before="0" w:line="302"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3.1.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Use Case 1 – Integrated Soil Fertility Management (ISFM)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1100"/>
            </w:tabs>
            <w:spacing w:after="100" w:before="0" w:line="302" w:lineRule="auto"/>
            <w:ind w:left="3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3.1.1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Gathering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1100"/>
            </w:tabs>
            <w:spacing w:after="100" w:before="0" w:line="302" w:lineRule="auto"/>
            <w:ind w:left="3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3.1.2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Processing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1100"/>
            </w:tabs>
            <w:spacing w:after="100" w:before="0" w:line="302" w:lineRule="auto"/>
            <w:ind w:left="3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3.1.3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Interpretation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1100"/>
            </w:tabs>
            <w:spacing w:after="100" w:before="0" w:line="302" w:lineRule="auto"/>
            <w:ind w:left="3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3.1.4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Application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1100"/>
            </w:tabs>
            <w:spacing w:after="100" w:before="0" w:line="302" w:lineRule="auto"/>
            <w:ind w:left="3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3.1.5</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Usage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880"/>
            </w:tabs>
            <w:spacing w:after="100" w:before="0" w:line="302"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3.2.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Use Case 2 – Soil-Water Conservation (SWC)</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1100"/>
            </w:tabs>
            <w:spacing w:after="100" w:before="0" w:line="302" w:lineRule="auto"/>
            <w:ind w:left="3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3.2.1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Gathering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1100"/>
            </w:tabs>
            <w:spacing w:after="100" w:before="0" w:line="302" w:lineRule="auto"/>
            <w:ind w:left="3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3.2.2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Processing</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1100"/>
            </w:tabs>
            <w:spacing w:after="100" w:before="0" w:line="302" w:lineRule="auto"/>
            <w:ind w:left="3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3.2.3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Interpretation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1100"/>
            </w:tabs>
            <w:spacing w:after="100" w:before="0" w:line="302" w:lineRule="auto"/>
            <w:ind w:left="3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3.2.4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Application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1100"/>
            </w:tabs>
            <w:spacing w:after="100" w:before="0" w:line="302" w:lineRule="auto"/>
            <w:ind w:left="3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3.2.5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Use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s>
            <w:spacing w:after="100" w:before="0" w:line="30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Data use and needs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880"/>
            </w:tabs>
            <w:spacing w:after="100" w:before="0" w:line="302"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Users - Use Case 1 (ISFM)</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880"/>
            </w:tabs>
            <w:spacing w:after="100" w:before="0" w:line="302"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4.2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users – Use case 2 (SWC)</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s>
            <w:spacing w:after="100" w:before="0" w:line="30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5.</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Data providers and needs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880"/>
            </w:tabs>
            <w:spacing w:after="100" w:before="0" w:line="302"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5.1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providers – use case 1 (ISFM)</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880"/>
            </w:tabs>
            <w:spacing w:after="100" w:before="0" w:line="302"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5.2</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providers – Use case 2 (SWC)</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s>
            <w:spacing w:after="100" w:before="0" w:line="30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6.</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Capacity Development</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880"/>
            </w:tabs>
            <w:spacing w:after="100" w:before="0" w:line="302"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6.1</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Users at national level</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880"/>
            </w:tabs>
            <w:spacing w:after="100" w:before="0" w:line="302"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6.2</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Providers at national level</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880"/>
            </w:tabs>
            <w:spacing w:after="100" w:before="0" w:line="302"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6.3</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Users at District level</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880"/>
            </w:tabs>
            <w:spacing w:after="100" w:before="0" w:line="302"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6.4</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Providers at District level</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660"/>
            </w:tabs>
            <w:spacing w:after="100" w:before="0" w:line="30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7.</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AKIS Policies and Initiatives</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left" w:leader="none" w:pos="880"/>
            </w:tabs>
            <w:spacing w:after="100" w:before="0" w:line="302" w:lineRule="auto"/>
            <w:ind w:left="1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6.5</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Ethiopian Ministry of Education</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100" w:before="0" w:line="30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Verdana" w:cs="Verdana" w:eastAsia="Verdana" w:hAnsi="Verdana"/>
                <w:b w:val="0"/>
                <w:i w:val="0"/>
                <w:smallCaps w:val="0"/>
                <w:strike w:val="0"/>
                <w:color w:val="5c2e00"/>
                <w:sz w:val="18"/>
                <w:szCs w:val="18"/>
                <w:u w:val="none"/>
                <w:shd w:fill="auto" w:val="clear"/>
                <w:vertAlign w:val="baseline"/>
                <w:rtl w:val="0"/>
              </w:rPr>
              <w:t xml:space="preserve">ANNEX: Ethiopia Workshop Participants</w:t>
              <w:tab/>
              <w:t xml:space="preserve">49</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pStyle w:val="Heading1"/>
        <w:numPr>
          <w:ilvl w:val="0"/>
          <w:numId w:val="48"/>
        </w:numPr>
        <w:ind w:left="1080" w:hanging="720"/>
        <w:rPr>
          <w:rFonts w:ascii="Verdana" w:cs="Verdana" w:eastAsia="Verdana" w:hAnsi="Verdana"/>
        </w:rPr>
      </w:pPr>
      <w:bookmarkStart w:colFirst="0" w:colLast="0" w:name="_heading=h.3znysh7" w:id="3"/>
      <w:bookmarkEnd w:id="3"/>
      <w:r w:rsidDel="00000000" w:rsidR="00000000" w:rsidRPr="00000000">
        <w:rPr>
          <w:rFonts w:ascii="Verdana" w:cs="Verdana" w:eastAsia="Verdana" w:hAnsi="Verdana"/>
          <w:rtl w:val="0"/>
        </w:rPr>
        <w:t xml:space="preserve">Introduction</w:t>
      </w:r>
    </w:p>
    <w:p w:rsidR="00000000" w:rsidDel="00000000" w:rsidP="00000000" w:rsidRDefault="00000000" w:rsidRPr="00000000" w14:paraId="0000005E">
      <w:pPr>
        <w:jc w:val="both"/>
        <w:rPr/>
      </w:pPr>
      <w:r w:rsidDel="00000000" w:rsidR="00000000" w:rsidRPr="00000000">
        <w:rPr>
          <w:rtl w:val="0"/>
        </w:rPr>
        <w:t xml:space="preserve">Agriculture</w:t>
      </w:r>
      <w:sdt>
        <w:sdtPr>
          <w:tag w:val="goog_rdk_56"/>
        </w:sdtPr>
        <w:sdtContent>
          <w:ins w:author="Herman Snel" w:id="36" w:date="2023-06-21T11:59:53Z">
            <w:r w:rsidDel="00000000" w:rsidR="00000000" w:rsidRPr="00000000">
              <w:rPr>
                <w:rtl w:val="0"/>
              </w:rPr>
              <w:t xml:space="preserve">’</w:t>
            </w:r>
          </w:ins>
        </w:sdtContent>
      </w:sdt>
      <w:r w:rsidDel="00000000" w:rsidR="00000000" w:rsidRPr="00000000">
        <w:rPr>
          <w:rtl w:val="0"/>
        </w:rPr>
        <w:t xml:space="preserve">s contribution to the economy of Ethiopia is estimated to be 33% (Gebissa 2021). Crop production has the most output in the agriculture sector followed by livestock production. Unfortunately, some agricultural practices such as fertilizer application, manure storage and value-addition process are major contributors to greenhouse gas emissions. This continues to happen amid global crises such as biodiversity loss, food insecurity, political unrest, climate change, and global warming.</w:t>
      </w:r>
    </w:p>
    <w:p w:rsidR="00000000" w:rsidDel="00000000" w:rsidP="00000000" w:rsidRDefault="00000000" w:rsidRPr="00000000" w14:paraId="0000005F">
      <w:pPr>
        <w:jc w:val="both"/>
        <w:rPr/>
      </w:pPr>
      <w:r w:rsidDel="00000000" w:rsidR="00000000" w:rsidRPr="00000000">
        <w:rPr>
          <w:rtl w:val="0"/>
        </w:rPr>
        <w:t xml:space="preserve">Climate change has severe consequences on food security, water resources, and the well-being of human beings. The rise in temperatures, dwindling rainfall periods, and prolonged dry seasons in 2021 made more than 80% of Ethiopians in the northern region suffer severe hunger and malnutrition. Stakeholders utilize climate-smart agriculture practices and innovation</w:t>
      </w:r>
      <w:sdt>
        <w:sdtPr>
          <w:tag w:val="goog_rdk_57"/>
        </w:sdtPr>
        <w:sdtContent>
          <w:ins w:author="Herman Snel" w:id="37" w:date="2023-06-21T12:04:21Z">
            <w:r w:rsidDel="00000000" w:rsidR="00000000" w:rsidRPr="00000000">
              <w:rPr>
                <w:rtl w:val="0"/>
              </w:rPr>
              <w:t xml:space="preserve">s</w:t>
            </w:r>
          </w:ins>
        </w:sdtContent>
      </w:sdt>
      <w:r w:rsidDel="00000000" w:rsidR="00000000" w:rsidRPr="00000000">
        <w:rPr>
          <w:rtl w:val="0"/>
        </w:rPr>
        <w:t xml:space="preserve"> to </w:t>
      </w:r>
      <w:sdt>
        <w:sdtPr>
          <w:tag w:val="goog_rdk_58"/>
        </w:sdtPr>
        <w:sdtContent>
          <w:ins w:author="Herman Snel" w:id="38" w:date="2023-06-21T12:07:54Z">
            <w:r w:rsidDel="00000000" w:rsidR="00000000" w:rsidRPr="00000000">
              <w:rPr>
                <w:rtl w:val="0"/>
              </w:rPr>
              <w:t xml:space="preserve">support</w:t>
            </w:r>
          </w:ins>
        </w:sdtContent>
      </w:sdt>
      <w:sdt>
        <w:sdtPr>
          <w:tag w:val="goog_rdk_59"/>
        </w:sdtPr>
        <w:sdtContent>
          <w:del w:author="Herman Snel" w:id="38" w:date="2023-06-21T12:07:54Z">
            <w:r w:rsidDel="00000000" w:rsidR="00000000" w:rsidRPr="00000000">
              <w:rPr>
                <w:rtl w:val="0"/>
              </w:rPr>
              <w:delText xml:space="preserve">make </w:delText>
            </w:r>
          </w:del>
        </w:sdtContent>
      </w:sdt>
      <w:r w:rsidDel="00000000" w:rsidR="00000000" w:rsidRPr="00000000">
        <w:rPr>
          <w:rtl w:val="0"/>
        </w:rPr>
        <w:t xml:space="preserve">small-scale </w:t>
      </w:r>
      <w:sdt>
        <w:sdtPr>
          <w:tag w:val="goog_rdk_60"/>
        </w:sdtPr>
        <w:sdtContent>
          <w:ins w:author="LSC Hubs" w:id="39" w:date="2023-06-21T14:56:12Z">
            <w:r w:rsidDel="00000000" w:rsidR="00000000" w:rsidRPr="00000000">
              <w:rPr>
                <w:rtl w:val="0"/>
              </w:rPr>
              <w:t xml:space="preserve">farmers, become</w:t>
            </w:r>
          </w:ins>
        </w:sdtContent>
      </w:sdt>
      <w:sdt>
        <w:sdtPr>
          <w:tag w:val="goog_rdk_61"/>
        </w:sdtPr>
        <w:sdtContent>
          <w:del w:author="LSC Hubs" w:id="39" w:date="2023-06-21T14:56:12Z">
            <w:r w:rsidDel="00000000" w:rsidR="00000000" w:rsidRPr="00000000">
              <w:rPr>
                <w:rtl w:val="0"/>
              </w:rPr>
              <w:delText xml:space="preserve">farmers</w:delText>
            </w:r>
          </w:del>
        </w:sdtContent>
      </w:sdt>
      <w:sdt>
        <w:sdtPr>
          <w:tag w:val="goog_rdk_62"/>
        </w:sdtPr>
        <w:sdtContent>
          <w:ins w:author="Herman Snel" w:id="40" w:date="2023-06-21T12:07:58Z">
            <w:sdt>
              <w:sdtPr>
                <w:tag w:val="goog_rdk_63"/>
              </w:sdtPr>
              <w:sdtContent>
                <w:del w:author="LSC Hubs" w:id="39" w:date="2023-06-21T14:56:12Z">
                  <w:r w:rsidDel="00000000" w:rsidR="00000000" w:rsidRPr="00000000">
                    <w:rPr>
                      <w:rtl w:val="0"/>
                    </w:rPr>
                    <w:delText xml:space="preserve"> become</w:delText>
                  </w:r>
                </w:del>
              </w:sdtContent>
            </w:sdt>
            <w:r w:rsidDel="00000000" w:rsidR="00000000" w:rsidRPr="00000000">
              <w:rPr>
                <w:rtl w:val="0"/>
              </w:rPr>
              <w:t xml:space="preserve"> more</w:t>
            </w:r>
          </w:ins>
        </w:sdtContent>
      </w:sdt>
      <w:r w:rsidDel="00000000" w:rsidR="00000000" w:rsidRPr="00000000">
        <w:rPr>
          <w:rtl w:val="0"/>
        </w:rPr>
        <w:t xml:space="preserve"> resilient to climate change, increase farm income, curb greenhouse gases and be food sufficient. Approaches such as irrigation, conservation agriculture, agrobiodiversity, and soil fertility are climate-smart agriculture practices used to combat food insecurity at the household level. However, issues such as household income, access to lending facilities, and extension services have led to slow adaptation of CSA technologies at the farm level.</w:t>
      </w:r>
    </w:p>
    <w:p w:rsidR="00000000" w:rsidDel="00000000" w:rsidP="00000000" w:rsidRDefault="00000000" w:rsidRPr="00000000" w14:paraId="00000060">
      <w:pPr>
        <w:jc w:val="both"/>
        <w:rPr/>
      </w:pPr>
      <w:r w:rsidDel="00000000" w:rsidR="00000000" w:rsidRPr="00000000">
        <w:rPr>
          <w:rtl w:val="0"/>
        </w:rPr>
        <w:t xml:space="preserve">On the other hand, government institutions, private companies, farmer </w:t>
      </w:r>
      <w:sdt>
        <w:sdtPr>
          <w:tag w:val="goog_rdk_64"/>
        </w:sdtPr>
        <w:sdtContent>
          <w:ins w:author="LSC Hubs" w:id="41" w:date="2023-06-21T14:56:16Z">
            <w:r w:rsidDel="00000000" w:rsidR="00000000" w:rsidRPr="00000000">
              <w:rPr>
                <w:rtl w:val="0"/>
              </w:rPr>
              <w:t xml:space="preserve">organisations</w:t>
            </w:r>
          </w:ins>
        </w:sdtContent>
      </w:sdt>
      <w:sdt>
        <w:sdtPr>
          <w:tag w:val="goog_rdk_65"/>
        </w:sdtPr>
        <w:sdtContent>
          <w:del w:author="LSC Hubs" w:id="41" w:date="2023-06-21T14:56:16Z">
            <w:r w:rsidDel="00000000" w:rsidR="00000000" w:rsidRPr="00000000">
              <w:rPr>
                <w:rtl w:val="0"/>
              </w:rPr>
              <w:delText xml:space="preserve">organizations</w:delText>
            </w:r>
          </w:del>
        </w:sdtContent>
      </w:sdt>
      <w:r w:rsidDel="00000000" w:rsidR="00000000" w:rsidRPr="00000000">
        <w:rPr>
          <w:rtl w:val="0"/>
        </w:rPr>
        <w:t xml:space="preserve">, knowledge institutions, and development actors face various hurdles to upscale CSA. These hurdles include a lack of finances, an inadequate policy environment promoting the adoption of CSA at the national and district level, poor extension and advisory services, and short-term projects with small impacts. One of the proposed solutions for upscaling CSA includes a paradigm shift of farmers' approaches, agricultural practices, beliefs, and norms. This can be done by developing open-source and </w:t>
      </w:r>
      <w:sdt>
        <w:sdtPr>
          <w:tag w:val="goog_rdk_66"/>
        </w:sdtPr>
        <w:sdtContent>
          <w:ins w:author="Herman Snel" w:id="42" w:date="2023-06-21T12:15:22Z">
            <w:r w:rsidDel="00000000" w:rsidR="00000000" w:rsidRPr="00000000">
              <w:rPr>
                <w:rtl w:val="0"/>
              </w:rPr>
              <w:t xml:space="preserve">user-friendly</w:t>
            </w:r>
          </w:ins>
        </w:sdtContent>
      </w:sdt>
      <w:sdt>
        <w:sdtPr>
          <w:tag w:val="goog_rdk_67"/>
        </w:sdtPr>
        <w:sdtContent>
          <w:del w:author="Herman Snel" w:id="42" w:date="2023-06-21T12:15:22Z">
            <w:r w:rsidDel="00000000" w:rsidR="00000000" w:rsidRPr="00000000">
              <w:rPr>
                <w:rtl w:val="0"/>
              </w:rPr>
              <w:delText xml:space="preserve">creative</w:delText>
            </w:r>
          </w:del>
        </w:sdtContent>
      </w:sdt>
      <w:r w:rsidDel="00000000" w:rsidR="00000000" w:rsidRPr="00000000">
        <w:rPr>
          <w:rtl w:val="0"/>
        </w:rPr>
        <w:t xml:space="preserve"> agriculture information systems for managing data and establishing long-term publicly-owned input marketplaces.  For this to be successful a holistic approach, e.g. an agriculture knowledge information system (AKIS), is one of the ways used to generate and disseminate CSA knowledge.</w:t>
      </w:r>
    </w:p>
    <w:p w:rsidR="00000000" w:rsidDel="00000000" w:rsidP="00000000" w:rsidRDefault="00000000" w:rsidRPr="00000000" w14:paraId="00000061">
      <w:pPr>
        <w:jc w:val="both"/>
        <w:rPr/>
      </w:pPr>
      <w:r w:rsidDel="00000000" w:rsidR="00000000" w:rsidRPr="00000000">
        <w:rPr>
          <w:rtl w:val="0"/>
        </w:rPr>
        <w:t xml:space="preserve">The DeSIRA Land, Soil and Crop Information Services (LSC-IS)</w:t>
      </w:r>
      <w:sdt>
        <w:sdtPr>
          <w:tag w:val="goog_rdk_68"/>
        </w:sdtPr>
        <w:sdtContent>
          <w:ins w:author="Herman Snel" w:id="43" w:date="2023-06-21T12:16:31Z">
            <w:r w:rsidDel="00000000" w:rsidR="00000000" w:rsidRPr="00000000">
              <w:rPr>
                <w:rtl w:val="0"/>
              </w:rPr>
              <w:t xml:space="preserve"> aims</w:t>
            </w:r>
          </w:ins>
        </w:sdtContent>
      </w:sdt>
      <w:r w:rsidDel="00000000" w:rsidR="00000000" w:rsidRPr="00000000">
        <w:rPr>
          <w:rtl w:val="0"/>
        </w:rPr>
        <w:t xml:space="preserve"> to support </w:t>
      </w:r>
      <w:sdt>
        <w:sdtPr>
          <w:tag w:val="goog_rdk_69"/>
        </w:sdtPr>
        <w:sdtContent>
          <w:ins w:author="Herman Snel" w:id="44" w:date="2023-06-21T12:16:40Z">
            <w:r w:rsidDel="00000000" w:rsidR="00000000" w:rsidRPr="00000000">
              <w:rPr>
                <w:rtl w:val="0"/>
              </w:rPr>
              <w:t xml:space="preserve">and</w:t>
            </w:r>
          </w:ins>
        </w:sdtContent>
      </w:sdt>
      <w:sdt>
        <w:sdtPr>
          <w:tag w:val="goog_rdk_70"/>
        </w:sdtPr>
        <w:sdtContent>
          <w:del w:author="Herman Snel" w:id="44" w:date="2023-06-21T12:16:40Z">
            <w:r w:rsidDel="00000000" w:rsidR="00000000" w:rsidRPr="00000000">
              <w:rPr>
                <w:rtl w:val="0"/>
              </w:rPr>
              <w:delText xml:space="preserve">the CSA project aims to</w:delText>
            </w:r>
          </w:del>
        </w:sdtContent>
      </w:sdt>
      <w:r w:rsidDel="00000000" w:rsidR="00000000" w:rsidRPr="00000000">
        <w:rPr>
          <w:rtl w:val="0"/>
        </w:rPr>
        <w:t xml:space="preserve"> develop sustainable land, soil and crop information services (or hubs) in national agricultural research organisations to enhance the effectiveness of national Agricultural Knowledge and Innovation Systems (AKIS) and contribute to rural transformation and CSA in eastern Africa (Ethiopia, Kenya and Rwanda). Currently, LSC information is often not used effectively in decision-making, because it is not available in an organised and accessible form and is not seen as ‘owned’ by national organisations. Therefore, stakeholders at national and local levels, including smallholder farmers, are not well equipped with data and evidence to evaluate their policies, plans and farming practices; improve and transform these in a climate-smart manner to make informed agricultural decisions. This project started, therefore, with the assumption that soil, land and crop information services can help improve the efficacy of CSA-related policies, plans and practices.</w:t>
      </w:r>
    </w:p>
    <w:p w:rsidR="00000000" w:rsidDel="00000000" w:rsidP="00000000" w:rsidRDefault="00000000" w:rsidRPr="00000000" w14:paraId="00000062">
      <w:pPr>
        <w:jc w:val="both"/>
        <w:rPr/>
      </w:pPr>
      <w:r w:rsidDel="00000000" w:rsidR="00000000" w:rsidRPr="00000000">
        <w:rPr>
          <w:rtl w:val="0"/>
        </w:rPr>
        <w:t xml:space="preserve">Three focus group discussions were held in Adama (national level), Batu/Zeway (district level), and Debre Berhan (district level). The broad objective of the workshops is to understand stakeholders' LSC information needs, current capacity assets and gaps in institutional capacity requirements for LSC information use and users and to assess LSC-AKIS policies and initiatives. The specific objectives are:</w:t>
      </w:r>
    </w:p>
    <w:p w:rsidR="00000000" w:rsidDel="00000000" w:rsidP="00000000" w:rsidRDefault="00000000" w:rsidRPr="00000000" w14:paraId="00000063">
      <w:pPr>
        <w:widowControl w:val="0"/>
        <w:numPr>
          <w:ilvl w:val="0"/>
          <w:numId w:val="89"/>
        </w:numPr>
        <w:spacing w:after="0" w:line="360" w:lineRule="auto"/>
        <w:ind w:left="780" w:hanging="360"/>
        <w:jc w:val="both"/>
        <w:rPr/>
      </w:pPr>
      <w:r w:rsidDel="00000000" w:rsidR="00000000" w:rsidRPr="00000000">
        <w:rPr>
          <w:rtl w:val="0"/>
        </w:rPr>
        <w:t xml:space="preserve">Identify stakeholders’ roles, challenges, and opportunities of LSC-IS; </w:t>
      </w:r>
    </w:p>
    <w:p w:rsidR="00000000" w:rsidDel="00000000" w:rsidP="00000000" w:rsidRDefault="00000000" w:rsidRPr="00000000" w14:paraId="00000064">
      <w:pPr>
        <w:widowControl w:val="0"/>
        <w:numPr>
          <w:ilvl w:val="0"/>
          <w:numId w:val="89"/>
        </w:numPr>
        <w:spacing w:after="0" w:line="360" w:lineRule="auto"/>
        <w:ind w:left="780" w:hanging="360"/>
        <w:jc w:val="both"/>
        <w:rPr/>
      </w:pPr>
      <w:r w:rsidDel="00000000" w:rsidR="00000000" w:rsidRPr="00000000">
        <w:rPr>
          <w:rtl w:val="0"/>
        </w:rPr>
        <w:t xml:space="preserve">Specify LSC-information needs and LSC-information users; </w:t>
      </w:r>
    </w:p>
    <w:p w:rsidR="00000000" w:rsidDel="00000000" w:rsidP="00000000" w:rsidRDefault="00000000" w:rsidRPr="00000000" w14:paraId="00000065">
      <w:pPr>
        <w:widowControl w:val="0"/>
        <w:numPr>
          <w:ilvl w:val="0"/>
          <w:numId w:val="89"/>
        </w:numPr>
        <w:spacing w:after="0" w:line="360" w:lineRule="auto"/>
        <w:ind w:left="780" w:hanging="360"/>
        <w:jc w:val="both"/>
        <w:rPr/>
      </w:pPr>
      <w:r w:rsidDel="00000000" w:rsidR="00000000" w:rsidRPr="00000000">
        <w:rPr>
          <w:rtl w:val="0"/>
        </w:rPr>
        <w:t xml:space="preserve">Identify capacity requirements for LSC-information use and users to inform hub development and engage the stakeholders on opportunities.</w:t>
      </w:r>
    </w:p>
    <w:p w:rsidR="00000000" w:rsidDel="00000000" w:rsidP="00000000" w:rsidRDefault="00000000" w:rsidRPr="00000000" w14:paraId="00000066">
      <w:pPr>
        <w:rPr/>
      </w:pPr>
      <w:r w:rsidDel="00000000" w:rsidR="00000000" w:rsidRPr="00000000">
        <w:rPr>
          <w:rtl w:val="0"/>
        </w:rPr>
        <w:t xml:space="preserve">The expected outcomes</w:t>
      </w:r>
    </w:p>
    <w:p w:rsidR="00000000" w:rsidDel="00000000" w:rsidP="00000000" w:rsidRDefault="00000000" w:rsidRPr="00000000" w14:paraId="00000067">
      <w:pPr>
        <w:numPr>
          <w:ilvl w:val="0"/>
          <w:numId w:val="91"/>
        </w:numPr>
        <w:spacing w:after="0" w:line="240" w:lineRule="auto"/>
        <w:ind w:left="739" w:right="6" w:hanging="360"/>
        <w:jc w:val="both"/>
        <w:rPr>
          <w:color w:val="000000"/>
        </w:rPr>
      </w:pPr>
      <w:r w:rsidDel="00000000" w:rsidR="00000000" w:rsidRPr="00000000">
        <w:rPr>
          <w:color w:val="000000"/>
          <w:rtl w:val="0"/>
        </w:rPr>
        <w:t xml:space="preserve">Immediate outcome 1: This is a set of clearly defined user requirements and needs that guide the design of the LSC hubs.</w:t>
      </w:r>
    </w:p>
    <w:p w:rsidR="00000000" w:rsidDel="00000000" w:rsidP="00000000" w:rsidRDefault="00000000" w:rsidRPr="00000000" w14:paraId="00000068">
      <w:pPr>
        <w:numPr>
          <w:ilvl w:val="0"/>
          <w:numId w:val="91"/>
        </w:numPr>
        <w:spacing w:after="0" w:line="240" w:lineRule="auto"/>
        <w:ind w:left="739" w:right="6" w:hanging="360"/>
        <w:jc w:val="both"/>
        <w:rPr>
          <w:color w:val="000000"/>
        </w:rPr>
      </w:pPr>
      <w:r w:rsidDel="00000000" w:rsidR="00000000" w:rsidRPr="00000000">
        <w:rPr>
          <w:color w:val="000000"/>
          <w:rtl w:val="0"/>
        </w:rPr>
        <w:t xml:space="preserve">Immediate outcome 2: an assessment of the capacity and institutional requirements and needs for the design of the LSC hubs.</w:t>
      </w:r>
    </w:p>
    <w:p w:rsidR="00000000" w:rsidDel="00000000" w:rsidP="00000000" w:rsidRDefault="00000000" w:rsidRPr="00000000" w14:paraId="00000069">
      <w:pPr>
        <w:numPr>
          <w:ilvl w:val="0"/>
          <w:numId w:val="91"/>
        </w:numPr>
        <w:spacing w:after="0" w:line="240" w:lineRule="auto"/>
        <w:ind w:left="739" w:right="6" w:hanging="360"/>
        <w:jc w:val="both"/>
        <w:rPr>
          <w:color w:val="000000"/>
        </w:rPr>
      </w:pPr>
      <w:r w:rsidDel="00000000" w:rsidR="00000000" w:rsidRPr="00000000">
        <w:rPr>
          <w:color w:val="000000"/>
          <w:rtl w:val="0"/>
        </w:rPr>
        <w:t xml:space="preserve">The two immediate outcomes will contribute towards the medium-term outcome of an effective methodology and strategy for an LSC hub design trajectory based on lessons learned from clearly specifying demands, roles, responsibilities, and capacity of actors existing and ownership has been made explicit.</w:t>
      </w:r>
    </w:p>
    <w:p w:rsidR="00000000" w:rsidDel="00000000" w:rsidP="00000000" w:rsidRDefault="00000000" w:rsidRPr="00000000" w14:paraId="0000006A">
      <w:pPr>
        <w:pStyle w:val="Heading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numPr>
          <w:ilvl w:val="0"/>
          <w:numId w:val="46"/>
        </w:numPr>
        <w:ind w:left="1080" w:hanging="360"/>
        <w:rPr/>
      </w:pPr>
      <w:bookmarkStart w:colFirst="0" w:colLast="0" w:name="_heading=h.2et92p0" w:id="4"/>
      <w:bookmarkEnd w:id="4"/>
      <w:r w:rsidDel="00000000" w:rsidR="00000000" w:rsidRPr="00000000">
        <w:rPr>
          <w:rtl w:val="0"/>
        </w:rPr>
        <w:t xml:space="preserve">Role of Stakeholders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both"/>
        <w:rPr/>
      </w:pPr>
      <w:bookmarkStart w:colFirst="0" w:colLast="0" w:name="_heading=h.tyjcwt" w:id="5"/>
      <w:bookmarkEnd w:id="5"/>
      <w:r w:rsidDel="00000000" w:rsidR="00000000" w:rsidRPr="00000000">
        <w:rPr>
          <w:rtl w:val="0"/>
        </w:rPr>
        <w:t xml:space="preserve">Stakeholders were first grouped into 5 major stakeholder groups i.e. development partners, public sector, private companies, knowledge institutions, and farmer organizations. </w:t>
      </w:r>
      <w:sdt>
        <w:sdtPr>
          <w:tag w:val="goog_rdk_71"/>
        </w:sdtPr>
        <w:sdtContent>
          <w:ins w:author="Herman Snel" w:id="45" w:date="2023-06-21T12:53:57Z">
            <w:r w:rsidDel="00000000" w:rsidR="00000000" w:rsidRPr="00000000">
              <w:rPr>
                <w:rtl w:val="0"/>
              </w:rPr>
              <w:t xml:space="preserve">T</w:t>
            </w:r>
          </w:ins>
        </w:sdtContent>
      </w:sdt>
      <w:sdt>
        <w:sdtPr>
          <w:tag w:val="goog_rdk_72"/>
        </w:sdtPr>
        <w:sdtContent>
          <w:del w:author="Herman Snel" w:id="45" w:date="2023-06-21T12:53:57Z">
            <w:r w:rsidDel="00000000" w:rsidR="00000000" w:rsidRPr="00000000">
              <w:rPr>
                <w:rtl w:val="0"/>
              </w:rPr>
              <w:delText xml:space="preserve">t</w:delText>
            </w:r>
          </w:del>
        </w:sdtContent>
      </w:sdt>
      <w:r w:rsidDel="00000000" w:rsidR="00000000" w:rsidRPr="00000000">
        <w:rPr>
          <w:rtl w:val="0"/>
        </w:rPr>
        <w:t xml:space="preserve">he stakeholders who participated in the FGD at the national level included development partners (11), the public sector (13), private actors (7), and knowledge institutions (13) at the national level. Farmer organizations were underrepresented at the national level. At the district level, the stakeholders who participated in the FGD included farmer organizations (15), the public sector (20), private actors (2), development partners (6), and knowledge institutions (6). The various groups of stakeholders were further classified as either data providers, </w:t>
      </w:r>
      <w:sdt>
        <w:sdtPr>
          <w:tag w:val="goog_rdk_73"/>
        </w:sdtPr>
        <w:sdtContent>
          <w:ins w:author="Herman Snel" w:id="46" w:date="2023-06-21T12:54:33Z">
            <w:r w:rsidDel="00000000" w:rsidR="00000000" w:rsidRPr="00000000">
              <w:rPr>
                <w:rtl w:val="0"/>
              </w:rPr>
              <w:t xml:space="preserve">data </w:t>
            </w:r>
          </w:ins>
        </w:sdtContent>
      </w:sdt>
      <w:r w:rsidDel="00000000" w:rsidR="00000000" w:rsidRPr="00000000">
        <w:rPr>
          <w:rtl w:val="0"/>
        </w:rPr>
        <w:t xml:space="preserve">users, or both.</w:t>
      </w:r>
    </w:p>
    <w:p w:rsidR="00000000" w:rsidDel="00000000" w:rsidP="00000000" w:rsidRDefault="00000000" w:rsidRPr="00000000" w14:paraId="0000006E">
      <w:pPr>
        <w:pStyle w:val="Heading2"/>
        <w:numPr>
          <w:ilvl w:val="1"/>
          <w:numId w:val="46"/>
        </w:numPr>
        <w:ind w:left="1095" w:hanging="375"/>
        <w:rPr/>
      </w:pPr>
      <w:bookmarkStart w:colFirst="0" w:colLast="0" w:name="_heading=h.3dy6vkm" w:id="6"/>
      <w:bookmarkEnd w:id="6"/>
      <w:r w:rsidDel="00000000" w:rsidR="00000000" w:rsidRPr="00000000">
        <w:rPr>
          <w:rtl w:val="0"/>
        </w:rPr>
        <w:t xml:space="preserve"> Data Providers</w:t>
      </w:r>
    </w:p>
    <w:p w:rsidR="00000000" w:rsidDel="00000000" w:rsidP="00000000" w:rsidRDefault="00000000" w:rsidRPr="00000000" w14:paraId="0000006F">
      <w:pPr>
        <w:rPr>
          <w:b w:val="1"/>
        </w:rPr>
      </w:pPr>
      <w:r w:rsidDel="00000000" w:rsidR="00000000" w:rsidRPr="00000000">
        <w:rPr>
          <w:b w:val="1"/>
          <w:rtl w:val="0"/>
        </w:rPr>
        <w:t xml:space="preserve">National level </w:t>
      </w:r>
    </w:p>
    <w:p w:rsidR="00000000" w:rsidDel="00000000" w:rsidP="00000000" w:rsidRDefault="00000000" w:rsidRPr="00000000" w14:paraId="00000070">
      <w:pPr>
        <w:jc w:val="both"/>
        <w:rPr>
          <w:b w:val="1"/>
        </w:rPr>
      </w:pPr>
      <w:r w:rsidDel="00000000" w:rsidR="00000000" w:rsidRPr="00000000">
        <w:rPr>
          <w:rtl w:val="0"/>
        </w:rPr>
        <w:t xml:space="preserve">There were 6 stakeholders who </w:t>
      </w:r>
      <w:sdt>
        <w:sdtPr>
          <w:tag w:val="goog_rdk_74"/>
        </w:sdtPr>
        <w:sdtContent>
          <w:ins w:author="Herman Snel" w:id="47" w:date="2023-06-21T12:55:19Z">
            <w:r w:rsidDel="00000000" w:rsidR="00000000" w:rsidRPr="00000000">
              <w:rPr>
                <w:rtl w:val="0"/>
              </w:rPr>
              <w:t xml:space="preserve">identified themselves</w:t>
            </w:r>
          </w:ins>
        </w:sdtContent>
      </w:sdt>
      <w:sdt>
        <w:sdtPr>
          <w:tag w:val="goog_rdk_75"/>
        </w:sdtPr>
        <w:sdtContent>
          <w:del w:author="Herman Snel" w:id="47" w:date="2023-06-21T12:55:19Z">
            <w:r w:rsidDel="00000000" w:rsidR="00000000" w:rsidRPr="00000000">
              <w:rPr>
                <w:rtl w:val="0"/>
              </w:rPr>
              <w:delText xml:space="preserve">identify</w:delText>
            </w:r>
          </w:del>
        </w:sdtContent>
      </w:sdt>
      <w:r w:rsidDel="00000000" w:rsidR="00000000" w:rsidRPr="00000000">
        <w:rPr>
          <w:rtl w:val="0"/>
        </w:rPr>
        <w:t xml:space="preserve"> as data providers at the national level. Data providers in the FGD were composed of</w:t>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Private</w:t>
      </w:r>
      <w:sdt>
        <w:sdtPr>
          <w:tag w:val="goog_rdk_76"/>
        </w:sdtPr>
        <w:sdtContent>
          <w:ins w:author="Herman Snel" w:id="48" w:date="2023-06-21T12:55:29Z">
            <w:r w:rsidDel="00000000" w:rsidR="00000000" w:rsidRPr="00000000">
              <w:rPr>
                <w:rtl w:val="0"/>
              </w:rPr>
              <w:t xml:space="preserve"> sector stakeholders</w:t>
            </w:r>
          </w:ins>
        </w:sdtContent>
      </w:sdt>
      <w:r w:rsidDel="00000000" w:rsidR="00000000" w:rsidRPr="00000000">
        <w:rPr>
          <w:rtl w:val="0"/>
        </w:rPr>
        <w:t xml:space="preserve"> - Kacha Digital Financial Service</w:t>
      </w:r>
      <w:sdt>
        <w:sdtPr>
          <w:tag w:val="goog_rdk_77"/>
        </w:sdtPr>
        <w:sdtContent>
          <w:ins w:author="Herman Snel" w:id="49" w:date="2023-06-21T12:55:54Z">
            <w:r w:rsidDel="00000000" w:rsidR="00000000" w:rsidRPr="00000000">
              <w:rPr>
                <w:rtl w:val="0"/>
              </w:rPr>
              <w:t xml:space="preserve"> and</w:t>
            </w:r>
          </w:ins>
        </w:sdtContent>
      </w:sdt>
      <w:sdt>
        <w:sdtPr>
          <w:tag w:val="goog_rdk_78"/>
        </w:sdtPr>
        <w:sdtContent>
          <w:del w:author="Herman Snel" w:id="49" w:date="2023-06-21T12:55:54Z">
            <w:r w:rsidDel="00000000" w:rsidR="00000000" w:rsidRPr="00000000">
              <w:rPr>
                <w:rtl w:val="0"/>
              </w:rPr>
              <w:delText xml:space="preserve">,</w:delText>
            </w:r>
          </w:del>
        </w:sdtContent>
      </w:sdt>
      <w:r w:rsidDel="00000000" w:rsidR="00000000" w:rsidRPr="00000000">
        <w:rPr>
          <w:rtl w:val="0"/>
        </w:rPr>
        <w:t xml:space="preserve"> Kifiya Financial Tec. PLC</w:t>
      </w:r>
    </w:p>
    <w:p w:rsidR="00000000" w:rsidDel="00000000" w:rsidP="00000000" w:rsidRDefault="00000000" w:rsidRPr="00000000" w14:paraId="00000072">
      <w:pPr>
        <w:jc w:val="both"/>
        <w:rPr/>
      </w:pPr>
      <w:r w:rsidDel="00000000" w:rsidR="00000000" w:rsidRPr="00000000">
        <w:rPr>
          <w:rtl w:val="0"/>
        </w:rPr>
        <w:t xml:space="preserve">Knowledge institutions - Debre Berhan University</w:t>
      </w:r>
      <w:sdt>
        <w:sdtPr>
          <w:tag w:val="goog_rdk_79"/>
        </w:sdtPr>
        <w:sdtContent>
          <w:ins w:author="Herman Snel" w:id="50" w:date="2023-06-21T12:55:50Z">
            <w:r w:rsidDel="00000000" w:rsidR="00000000" w:rsidRPr="00000000">
              <w:rPr>
                <w:rtl w:val="0"/>
              </w:rPr>
              <w:t xml:space="preserve"> and</w:t>
            </w:r>
          </w:ins>
        </w:sdtContent>
      </w:sdt>
      <w:sdt>
        <w:sdtPr>
          <w:tag w:val="goog_rdk_80"/>
        </w:sdtPr>
        <w:sdtContent>
          <w:del w:author="Herman Snel" w:id="50" w:date="2023-06-21T12:55:50Z">
            <w:r w:rsidDel="00000000" w:rsidR="00000000" w:rsidRPr="00000000">
              <w:rPr>
                <w:rtl w:val="0"/>
              </w:rPr>
              <w:delText xml:space="preserve">,</w:delText>
            </w:r>
          </w:del>
        </w:sdtContent>
      </w:sdt>
      <w:r w:rsidDel="00000000" w:rsidR="00000000" w:rsidRPr="00000000">
        <w:rPr>
          <w:rtl w:val="0"/>
        </w:rPr>
        <w:t xml:space="preserve"> ICRAF</w:t>
      </w:r>
    </w:p>
    <w:p w:rsidR="00000000" w:rsidDel="00000000" w:rsidP="00000000" w:rsidRDefault="00000000" w:rsidRPr="00000000" w14:paraId="00000073">
      <w:pPr>
        <w:jc w:val="both"/>
        <w:rPr/>
      </w:pPr>
      <w:r w:rsidDel="00000000" w:rsidR="00000000" w:rsidRPr="00000000">
        <w:rPr>
          <w:rtl w:val="0"/>
        </w:rPr>
        <w:t xml:space="preserve">Development partners - Sasakawa Africa</w:t>
      </w:r>
      <w:sdt>
        <w:sdtPr>
          <w:tag w:val="goog_rdk_81"/>
        </w:sdtPr>
        <w:sdtContent>
          <w:ins w:author="Herman Snel" w:id="51" w:date="2023-06-21T12:55:45Z">
            <w:r w:rsidDel="00000000" w:rsidR="00000000" w:rsidRPr="00000000">
              <w:rPr>
                <w:rtl w:val="0"/>
              </w:rPr>
              <w:t xml:space="preserve"> and </w:t>
            </w:r>
          </w:ins>
        </w:sdtContent>
      </w:sdt>
      <w:sdt>
        <w:sdtPr>
          <w:tag w:val="goog_rdk_82"/>
        </w:sdtPr>
        <w:sdtContent>
          <w:del w:author="Herman Snel" w:id="51" w:date="2023-06-21T12:55:45Z">
            <w:r w:rsidDel="00000000" w:rsidR="00000000" w:rsidRPr="00000000">
              <w:rPr>
                <w:rtl w:val="0"/>
              </w:rPr>
              <w:delText xml:space="preserve">,</w:delText>
            </w:r>
          </w:del>
        </w:sdtContent>
      </w:sdt>
      <w:r w:rsidDel="00000000" w:rsidR="00000000" w:rsidRPr="00000000">
        <w:rPr>
          <w:rtl w:val="0"/>
        </w:rPr>
        <w:t xml:space="preserve"> FAO</w:t>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District level</w:t>
      </w:r>
    </w:p>
    <w:p w:rsidR="00000000" w:rsidDel="00000000" w:rsidP="00000000" w:rsidRDefault="00000000" w:rsidRPr="00000000" w14:paraId="00000076">
      <w:pPr>
        <w:jc w:val="both"/>
        <w:rPr/>
      </w:pPr>
      <w:sdt>
        <w:sdtPr>
          <w:tag w:val="goog_rdk_84"/>
        </w:sdtPr>
        <w:sdtContent>
          <w:ins w:author="Herman Snel" w:id="52" w:date="2023-06-21T12:59:17Z">
            <w:r w:rsidDel="00000000" w:rsidR="00000000" w:rsidRPr="00000000">
              <w:rPr>
                <w:b w:val="1"/>
                <w:rtl w:val="0"/>
              </w:rPr>
              <w:t xml:space="preserve">At a sub-national level, </w:t>
            </w:r>
          </w:ins>
        </w:sdtContent>
      </w:sdt>
      <w:sdt>
        <w:sdtPr>
          <w:tag w:val="goog_rdk_85"/>
        </w:sdtPr>
        <w:sdtContent>
          <w:del w:author="Herman Snel" w:id="52" w:date="2023-06-21T12:59:17Z">
            <w:r w:rsidDel="00000000" w:rsidR="00000000" w:rsidRPr="00000000">
              <w:rPr>
                <w:rtl w:val="0"/>
              </w:rPr>
              <w:delText xml:space="preserve">There are</w:delText>
            </w:r>
          </w:del>
        </w:sdtContent>
      </w:sdt>
      <w:r w:rsidDel="00000000" w:rsidR="00000000" w:rsidRPr="00000000">
        <w:rPr>
          <w:rtl w:val="0"/>
        </w:rPr>
        <w:t xml:space="preserve"> 2 farmer </w:t>
      </w:r>
      <w:sdt>
        <w:sdtPr>
          <w:tag w:val="goog_rdk_86"/>
        </w:sdtPr>
        <w:sdtContent>
          <w:ins w:author="LSC Hubs" w:id="53" w:date="2023-06-21T14:56:28Z">
            <w:r w:rsidDel="00000000" w:rsidR="00000000" w:rsidRPr="00000000">
              <w:rPr>
                <w:rtl w:val="0"/>
              </w:rPr>
              <w:t xml:space="preserve">organisations</w:t>
            </w:r>
          </w:ins>
        </w:sdtContent>
      </w:sdt>
      <w:sdt>
        <w:sdtPr>
          <w:tag w:val="goog_rdk_87"/>
        </w:sdtPr>
        <w:sdtContent>
          <w:del w:author="LSC Hubs" w:id="53" w:date="2023-06-21T14:56:28Z">
            <w:r w:rsidDel="00000000" w:rsidR="00000000" w:rsidRPr="00000000">
              <w:rPr>
                <w:rtl w:val="0"/>
              </w:rPr>
              <w:delText xml:space="preserve">organizations</w:delText>
            </w:r>
          </w:del>
        </w:sdtContent>
      </w:sdt>
      <w:r w:rsidDel="00000000" w:rsidR="00000000" w:rsidRPr="00000000">
        <w:rPr>
          <w:rtl w:val="0"/>
        </w:rPr>
        <w:t xml:space="preserve">, Basona cooperatives association office finance team and Basona werena cooperative union office</w:t>
      </w:r>
      <w:sdt>
        <w:sdtPr>
          <w:tag w:val="goog_rdk_88"/>
        </w:sdtPr>
        <w:sdtContent>
          <w:ins w:author="Herman Snel" w:id="54" w:date="2023-06-22T08:23:47Z">
            <w:r w:rsidDel="00000000" w:rsidR="00000000" w:rsidRPr="00000000">
              <w:rPr>
                <w:rtl w:val="0"/>
              </w:rPr>
              <w:t xml:space="preserve">,</w:t>
            </w:r>
          </w:ins>
        </w:sdtContent>
      </w:sdt>
      <w:r w:rsidDel="00000000" w:rsidR="00000000" w:rsidRPr="00000000">
        <w:rPr>
          <w:rtl w:val="0"/>
        </w:rPr>
        <w:t xml:space="preserve"> </w:t>
      </w:r>
      <w:sdt>
        <w:sdtPr>
          <w:tag w:val="goog_rdk_89"/>
        </w:sdtPr>
        <w:sdtContent>
          <w:ins w:author="Herman Snel" w:id="55" w:date="2023-06-21T12:59:27Z">
            <w:r w:rsidDel="00000000" w:rsidR="00000000" w:rsidRPr="00000000">
              <w:rPr>
                <w:rtl w:val="0"/>
              </w:rPr>
              <w:t xml:space="preserve">identified as being </w:t>
            </w:r>
          </w:ins>
        </w:sdtContent>
      </w:sdt>
      <w:sdt>
        <w:sdtPr>
          <w:tag w:val="goog_rdk_90"/>
        </w:sdtPr>
        <w:sdtContent>
          <w:del w:author="Herman Snel" w:id="55" w:date="2023-06-21T12:59:27Z">
            <w:r w:rsidDel="00000000" w:rsidR="00000000" w:rsidRPr="00000000">
              <w:rPr>
                <w:rtl w:val="0"/>
              </w:rPr>
              <w:delText xml:space="preserve">t</w:delText>
            </w:r>
          </w:del>
        </w:sdtContent>
      </w:sdt>
      <w:sdt>
        <w:sdtPr>
          <w:tag w:val="goog_rdk_91"/>
        </w:sdtPr>
        <w:sdtContent>
          <w:del w:author="Herman Snel" w:id="56" w:date="2023-06-21T12:59:34Z">
            <w:r w:rsidDel="00000000" w:rsidR="00000000" w:rsidRPr="00000000">
              <w:rPr>
                <w:rtl w:val="0"/>
              </w:rPr>
              <w:delText xml:space="preserve">hat are solely</w:delText>
            </w:r>
          </w:del>
        </w:sdtContent>
      </w:sdt>
      <w:r w:rsidDel="00000000" w:rsidR="00000000" w:rsidRPr="00000000">
        <w:rPr>
          <w:rtl w:val="0"/>
        </w:rPr>
        <w:t xml:space="preserve"> data providers.</w:t>
      </w:r>
    </w:p>
    <w:p w:rsidR="00000000" w:rsidDel="00000000" w:rsidP="00000000" w:rsidRDefault="00000000" w:rsidRPr="00000000" w14:paraId="00000077">
      <w:pPr>
        <w:pStyle w:val="Heading2"/>
        <w:numPr>
          <w:ilvl w:val="1"/>
          <w:numId w:val="46"/>
        </w:numPr>
        <w:ind w:left="1095" w:hanging="375"/>
        <w:rPr/>
      </w:pPr>
      <w:bookmarkStart w:colFirst="0" w:colLast="0" w:name="_heading=h.1t3h5sf" w:id="7"/>
      <w:bookmarkEnd w:id="7"/>
      <w:r w:rsidDel="00000000" w:rsidR="00000000" w:rsidRPr="00000000">
        <w:rPr>
          <w:rtl w:val="0"/>
        </w:rPr>
        <w:t xml:space="preserve"> Data Users</w:t>
      </w:r>
    </w:p>
    <w:p w:rsidR="00000000" w:rsidDel="00000000" w:rsidP="00000000" w:rsidRDefault="00000000" w:rsidRPr="00000000" w14:paraId="00000078">
      <w:pPr>
        <w:jc w:val="both"/>
        <w:rPr/>
      </w:pPr>
      <w:r w:rsidDel="00000000" w:rsidR="00000000" w:rsidRPr="00000000">
        <w:rPr>
          <w:rtl w:val="0"/>
        </w:rPr>
        <w:t xml:space="preserve">The only data user is one private company, Midroc Investment Group at the national level. Catholic Secretariat is the only development partner that is data users at the district level. Also, Bulbula Integrated Agro-industry PLC is a farmer </w:t>
      </w:r>
      <w:sdt>
        <w:sdtPr>
          <w:tag w:val="goog_rdk_92"/>
        </w:sdtPr>
        <w:sdtContent>
          <w:ins w:author="LSC Hubs" w:id="57" w:date="2023-06-21T14:56:26Z">
            <w:r w:rsidDel="00000000" w:rsidR="00000000" w:rsidRPr="00000000">
              <w:rPr>
                <w:rtl w:val="0"/>
              </w:rPr>
              <w:t xml:space="preserve">organisation</w:t>
            </w:r>
          </w:ins>
        </w:sdtContent>
      </w:sdt>
      <w:sdt>
        <w:sdtPr>
          <w:tag w:val="goog_rdk_93"/>
        </w:sdtPr>
        <w:sdtContent>
          <w:del w:author="LSC Hubs" w:id="57" w:date="2023-06-21T14:56:26Z">
            <w:r w:rsidDel="00000000" w:rsidR="00000000" w:rsidRPr="00000000">
              <w:rPr>
                <w:rtl w:val="0"/>
              </w:rPr>
              <w:delText xml:space="preserve">organization</w:delText>
            </w:r>
          </w:del>
        </w:sdtContent>
      </w:sdt>
      <w:r w:rsidDel="00000000" w:rsidR="00000000" w:rsidRPr="00000000">
        <w:rPr>
          <w:rtl w:val="0"/>
        </w:rPr>
        <w:t xml:space="preserve"> that is solely data users at the district level.</w:t>
      </w:r>
    </w:p>
    <w:p w:rsidR="00000000" w:rsidDel="00000000" w:rsidP="00000000" w:rsidRDefault="00000000" w:rsidRPr="00000000" w14:paraId="00000079">
      <w:pPr>
        <w:pStyle w:val="Heading2"/>
        <w:numPr>
          <w:ilvl w:val="1"/>
          <w:numId w:val="46"/>
        </w:numPr>
        <w:ind w:left="1095" w:hanging="375"/>
        <w:rPr/>
      </w:pPr>
      <w:bookmarkStart w:colFirst="0" w:colLast="0" w:name="_heading=h.4d34og8" w:id="8"/>
      <w:bookmarkEnd w:id="8"/>
      <w:r w:rsidDel="00000000" w:rsidR="00000000" w:rsidRPr="00000000">
        <w:rPr>
          <w:rtl w:val="0"/>
        </w:rPr>
        <w:t xml:space="preserve">Both Data Providers and Users</w:t>
      </w:r>
    </w:p>
    <w:p w:rsidR="00000000" w:rsidDel="00000000" w:rsidP="00000000" w:rsidRDefault="00000000" w:rsidRPr="00000000" w14:paraId="0000007A">
      <w:pPr>
        <w:rPr>
          <w:b w:val="1"/>
        </w:rPr>
      </w:pPr>
      <w:r w:rsidDel="00000000" w:rsidR="00000000" w:rsidRPr="00000000">
        <w:rPr>
          <w:b w:val="1"/>
          <w:rtl w:val="0"/>
        </w:rPr>
        <w:t xml:space="preserve">National level</w:t>
      </w:r>
    </w:p>
    <w:p w:rsidR="00000000" w:rsidDel="00000000" w:rsidP="00000000" w:rsidRDefault="00000000" w:rsidRPr="00000000" w14:paraId="0000007B">
      <w:pPr>
        <w:jc w:val="both"/>
        <w:rPr/>
      </w:pPr>
      <w:r w:rsidDel="00000000" w:rsidR="00000000" w:rsidRPr="00000000">
        <w:rPr>
          <w:rtl w:val="0"/>
        </w:rPr>
        <w:t xml:space="preserve">There are 37 stakeholders who are both data providers and users at the national level and it was made up of:</w:t>
      </w:r>
    </w:p>
    <w:p w:rsidR="00000000" w:rsidDel="00000000" w:rsidP="00000000" w:rsidRDefault="00000000" w:rsidRPr="00000000" w14:paraId="0000007C">
      <w:pPr>
        <w:jc w:val="both"/>
        <w:rPr/>
      </w:pPr>
      <w:r w:rsidDel="00000000" w:rsidR="00000000" w:rsidRPr="00000000">
        <w:rPr>
          <w:rtl w:val="0"/>
        </w:rPr>
        <w:t xml:space="preserve">Public - Space Science and Geo Special Institute (SSGI), Ethiopian Agriculture business corporation, Ministry of Agriculture, Central Statistics Authority, Forest Enterprise, Environment Authority, Irrigation Centre, Sugar Industry, Ethiopian Geological Survey, Ethiopian Public Health Institute, Zeway Dugda, Bako enterprise, Ethiopian Meteorology Institute </w:t>
      </w:r>
    </w:p>
    <w:p w:rsidR="00000000" w:rsidDel="00000000" w:rsidP="00000000" w:rsidRDefault="00000000" w:rsidRPr="00000000" w14:paraId="0000007D">
      <w:pPr>
        <w:jc w:val="both"/>
        <w:rPr/>
      </w:pPr>
      <w:r w:rsidDel="00000000" w:rsidR="00000000" w:rsidRPr="00000000">
        <w:rPr>
          <w:rtl w:val="0"/>
        </w:rPr>
        <w:t xml:space="preserve">Private - One Acer Fund, Leresha, Nyala Insurance, Mekobo Enterprise</w:t>
      </w:r>
    </w:p>
    <w:p w:rsidR="00000000" w:rsidDel="00000000" w:rsidP="00000000" w:rsidRDefault="00000000" w:rsidRPr="00000000" w14:paraId="0000007E">
      <w:pPr>
        <w:jc w:val="both"/>
        <w:rPr>
          <w:color w:val="000000"/>
          <w:sz w:val="16"/>
          <w:szCs w:val="16"/>
        </w:rPr>
      </w:pPr>
      <w:r w:rsidDel="00000000" w:rsidR="00000000" w:rsidRPr="00000000">
        <w:rPr>
          <w:rtl w:val="0"/>
        </w:rPr>
        <w:t xml:space="preserve">Knowledge institutions - Oromia Agricultural Research Institute, CIAT, ILRI, IUCN, EIAR, Debre Berhan Agricultural Research Centre, </w:t>
      </w:r>
      <w:r w:rsidDel="00000000" w:rsidR="00000000" w:rsidRPr="00000000">
        <w:rPr>
          <w:color w:val="000000"/>
          <w:sz w:val="16"/>
          <w:szCs w:val="16"/>
          <w:rtl w:val="0"/>
        </w:rPr>
        <w:t xml:space="preserve">Debrebrehan University, </w:t>
      </w:r>
      <w:r w:rsidDel="00000000" w:rsidR="00000000" w:rsidRPr="00000000">
        <w:rPr>
          <w:rtl w:val="0"/>
        </w:rPr>
        <w:t xml:space="preserve">Arsi University, Artificial Intelligence Institute, Water and Land Resource Centre, Ethiopian Bio Diversity Institute, Biotechnology Institute, Wageningen Research</w:t>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Development partners - SOS Sahel, GIZ, USAID, DFID, IFAD, Green Climate Fund, REDDS, German Agro Action</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b w:val="1"/>
          <w:rtl w:val="0"/>
        </w:rPr>
        <w:t xml:space="preserve">District level</w:t>
      </w:r>
    </w:p>
    <w:p w:rsidR="00000000" w:rsidDel="00000000" w:rsidP="00000000" w:rsidRDefault="00000000" w:rsidRPr="00000000" w14:paraId="00000082">
      <w:pPr>
        <w:jc w:val="both"/>
        <w:rPr/>
      </w:pPr>
      <w:sdt>
        <w:sdtPr>
          <w:tag w:val="goog_rdk_95"/>
        </w:sdtPr>
        <w:sdtContent>
          <w:ins w:author="Herman Snel" w:id="58" w:date="2023-06-22T08:28:13Z">
            <w:r w:rsidDel="00000000" w:rsidR="00000000" w:rsidRPr="00000000">
              <w:rPr>
                <w:b w:val="1"/>
                <w:rtl w:val="0"/>
              </w:rPr>
              <w:t xml:space="preserve">Among the </w:t>
            </w:r>
            <w:r w:rsidDel="00000000" w:rsidR="00000000" w:rsidRPr="00000000">
              <w:rPr>
                <w:b w:val="1"/>
                <w:rtl w:val="0"/>
              </w:rPr>
              <w:t xml:space="preserve">organisations</w:t>
            </w:r>
            <w:r w:rsidDel="00000000" w:rsidR="00000000" w:rsidRPr="00000000">
              <w:rPr>
                <w:b w:val="1"/>
                <w:rtl w:val="0"/>
              </w:rPr>
              <w:t xml:space="preserve"> </w:t>
            </w:r>
            <w:r w:rsidDel="00000000" w:rsidR="00000000" w:rsidRPr="00000000">
              <w:rPr>
                <w:b w:val="1"/>
                <w:rtl w:val="0"/>
              </w:rPr>
              <w:t xml:space="preserve">represented</w:t>
            </w:r>
            <w:r w:rsidDel="00000000" w:rsidR="00000000" w:rsidRPr="00000000">
              <w:rPr>
                <w:b w:val="1"/>
                <w:rtl w:val="0"/>
              </w:rPr>
              <w:t xml:space="preserve"> in the workshops, t</w:t>
            </w:r>
          </w:ins>
        </w:sdtContent>
      </w:sdt>
      <w:sdt>
        <w:sdtPr>
          <w:tag w:val="goog_rdk_96"/>
        </w:sdtPr>
        <w:sdtContent>
          <w:del w:author="Herman Snel" w:id="58" w:date="2023-06-22T08:28:13Z">
            <w:r w:rsidDel="00000000" w:rsidR="00000000" w:rsidRPr="00000000">
              <w:rPr>
                <w:rtl w:val="0"/>
              </w:rPr>
              <w:delText xml:space="preserve">T</w:delText>
            </w:r>
          </w:del>
        </w:sdtContent>
      </w:sdt>
      <w:r w:rsidDel="00000000" w:rsidR="00000000" w:rsidRPr="00000000">
        <w:rPr>
          <w:rtl w:val="0"/>
        </w:rPr>
        <w:t xml:space="preserve">here are 12 farmer </w:t>
      </w:r>
      <w:sdt>
        <w:sdtPr>
          <w:tag w:val="goog_rdk_97"/>
        </w:sdtPr>
        <w:sdtContent>
          <w:ins w:author="Herman Snel" w:id="59" w:date="2023-06-22T08:28:44Z">
            <w:r w:rsidDel="00000000" w:rsidR="00000000" w:rsidRPr="00000000">
              <w:rPr>
                <w:rtl w:val="0"/>
              </w:rPr>
              <w:t xml:space="preserve">organisations</w:t>
            </w:r>
          </w:ins>
        </w:sdtContent>
      </w:sdt>
      <w:sdt>
        <w:sdtPr>
          <w:tag w:val="goog_rdk_98"/>
        </w:sdtPr>
        <w:sdtContent>
          <w:del w:author="Herman Snel" w:id="59" w:date="2023-06-22T08:28:44Z">
            <w:r w:rsidDel="00000000" w:rsidR="00000000" w:rsidRPr="00000000">
              <w:rPr>
                <w:rtl w:val="0"/>
              </w:rPr>
              <w:delText xml:space="preserve">organizations</w:delText>
            </w:r>
          </w:del>
        </w:sdtContent>
      </w:sdt>
      <w:r w:rsidDel="00000000" w:rsidR="00000000" w:rsidRPr="00000000">
        <w:rPr>
          <w:rtl w:val="0"/>
        </w:rPr>
        <w:t xml:space="preserve">, 6 development partners, 1 private entity, 6 knowledge institutions, and 19 government agencies that are both data providers and users.</w:t>
      </w:r>
    </w:p>
    <w:p w:rsidR="00000000" w:rsidDel="00000000" w:rsidP="00000000" w:rsidRDefault="00000000" w:rsidRPr="00000000" w14:paraId="00000083">
      <w:pPr>
        <w:jc w:val="both"/>
        <w:rPr/>
      </w:pPr>
      <w:r w:rsidDel="00000000" w:rsidR="00000000" w:rsidRPr="00000000">
        <w:rPr>
          <w:rtl w:val="0"/>
        </w:rPr>
        <w:t xml:space="preserve">Development partners </w:t>
      </w:r>
      <w:sdt>
        <w:sdtPr>
          <w:tag w:val="goog_rdk_99"/>
        </w:sdtPr>
        <w:sdtContent>
          <w:ins w:author="Herman Snel" w:id="60" w:date="2023-06-22T08:28:55Z">
            <w:r w:rsidDel="00000000" w:rsidR="00000000" w:rsidRPr="00000000">
              <w:rPr>
                <w:rtl w:val="0"/>
              </w:rPr>
              <w:t xml:space="preserve">include:</w:t>
            </w:r>
          </w:ins>
        </w:sdtContent>
      </w:sdt>
      <w:sdt>
        <w:sdtPr>
          <w:tag w:val="goog_rdk_100"/>
        </w:sdtPr>
        <w:sdtContent>
          <w:del w:author="Herman Snel" w:id="60" w:date="2023-06-22T08:28:55Z">
            <w:r w:rsidDel="00000000" w:rsidR="00000000" w:rsidRPr="00000000">
              <w:rPr>
                <w:rtl w:val="0"/>
              </w:rPr>
              <w:delText xml:space="preserve">–</w:delText>
            </w:r>
          </w:del>
        </w:sdtContent>
      </w:sdt>
      <w:r w:rsidDel="00000000" w:rsidR="00000000" w:rsidRPr="00000000">
        <w:rPr>
          <w:rtl w:val="0"/>
        </w:rPr>
        <w:t xml:space="preserve"> Agricultural growth program (AGP), SNV Horti Life, SOS Sahel Ethiopia, Wet Land International, Zeway Duguda Seqota Declaration Project</w:t>
      </w:r>
      <w:sdt>
        <w:sdtPr>
          <w:tag w:val="goog_rdk_101"/>
        </w:sdtPr>
        <w:sdtContent>
          <w:ins w:author="Herman Snel" w:id="61" w:date="2023-06-22T08:29:08Z">
            <w:r w:rsidDel="00000000" w:rsidR="00000000" w:rsidRPr="00000000">
              <w:rPr>
                <w:rtl w:val="0"/>
              </w:rPr>
              <w:t xml:space="preserve"> and</w:t>
            </w:r>
          </w:ins>
        </w:sdtContent>
      </w:sdt>
      <w:r w:rsidDel="00000000" w:rsidR="00000000" w:rsidRPr="00000000">
        <w:rPr>
          <w:rtl w:val="0"/>
        </w:rPr>
        <w:t xml:space="preserve">, Ziaway Dugda Woreda Green Climate fund</w:t>
      </w:r>
    </w:p>
    <w:p w:rsidR="00000000" w:rsidDel="00000000" w:rsidP="00000000" w:rsidRDefault="00000000" w:rsidRPr="00000000" w14:paraId="00000084">
      <w:pPr>
        <w:jc w:val="both"/>
        <w:rPr/>
      </w:pPr>
      <w:r w:rsidDel="00000000" w:rsidR="00000000" w:rsidRPr="00000000">
        <w:rPr>
          <w:rtl w:val="0"/>
        </w:rPr>
        <w:t xml:space="preserve">Farmer organizations</w:t>
      </w:r>
      <w:sdt>
        <w:sdtPr>
          <w:tag w:val="goog_rdk_102"/>
        </w:sdtPr>
        <w:sdtContent>
          <w:ins w:author="Herman Snel" w:id="62" w:date="2023-06-22T08:29:16Z">
            <w:r w:rsidDel="00000000" w:rsidR="00000000" w:rsidRPr="00000000">
              <w:rPr>
                <w:rtl w:val="0"/>
              </w:rPr>
              <w:t xml:space="preserve"> include:</w:t>
            </w:r>
          </w:ins>
        </w:sdtContent>
      </w:sdt>
      <w:r w:rsidDel="00000000" w:rsidR="00000000" w:rsidRPr="00000000">
        <w:rPr>
          <w:rtl w:val="0"/>
        </w:rPr>
        <w:t xml:space="preserve"> </w:t>
      </w:r>
      <w:sdt>
        <w:sdtPr>
          <w:tag w:val="goog_rdk_103"/>
        </w:sdtPr>
        <w:sdtContent>
          <w:del w:author="Herman Snel" w:id="63" w:date="2023-06-22T08:29:20Z">
            <w:r w:rsidDel="00000000" w:rsidR="00000000" w:rsidRPr="00000000">
              <w:rPr>
                <w:rtl w:val="0"/>
              </w:rPr>
              <w:delText xml:space="preserve">-</w:delText>
            </w:r>
          </w:del>
        </w:sdtContent>
      </w:sdt>
      <w:r w:rsidDel="00000000" w:rsidR="00000000" w:rsidRPr="00000000">
        <w:rPr>
          <w:rtl w:val="0"/>
        </w:rPr>
        <w:t xml:space="preserve"> Basona Warana cooperative promotion office, Bora Union, Debele livestock and milk cooperative, Debut irrigation union, Debut kebele cooperative association, Erer Farmers Cooperation Union, Kebele Cooperative, Lume Adama Farmers’ cooperative, North cooperatives association office, North Shewa zone cooperative office, Tegulet Seed multiplication and marketing cooperative union, Wito, Chiraro Debir, Bas Dengura kebele</w:t>
      </w:r>
    </w:p>
    <w:p w:rsidR="00000000" w:rsidDel="00000000" w:rsidP="00000000" w:rsidRDefault="00000000" w:rsidRPr="00000000" w14:paraId="00000085">
      <w:pPr>
        <w:jc w:val="both"/>
        <w:rPr/>
      </w:pPr>
      <w:r w:rsidDel="00000000" w:rsidR="00000000" w:rsidRPr="00000000">
        <w:rPr>
          <w:rtl w:val="0"/>
        </w:rPr>
        <w:t xml:space="preserve">Private entities – Adami Tulu Pesticide Processing Factory</w:t>
      </w:r>
    </w:p>
    <w:p w:rsidR="00000000" w:rsidDel="00000000" w:rsidP="00000000" w:rsidRDefault="00000000" w:rsidRPr="00000000" w14:paraId="00000086">
      <w:pPr>
        <w:jc w:val="both"/>
        <w:rPr/>
      </w:pPr>
      <w:r w:rsidDel="00000000" w:rsidR="00000000" w:rsidRPr="00000000">
        <w:rPr>
          <w:rtl w:val="0"/>
        </w:rPr>
        <w:t xml:space="preserve">Knowledge institutions – Adami Tulu ARC, Arsi University, Batu ARC, Debre Berhan A. R. C., Debre Berhan University, EIAR</w:t>
      </w:r>
    </w:p>
    <w:p w:rsidR="00000000" w:rsidDel="00000000" w:rsidP="00000000" w:rsidRDefault="00000000" w:rsidRPr="00000000" w14:paraId="00000087">
      <w:pPr>
        <w:jc w:val="both"/>
        <w:rPr/>
      </w:pPr>
      <w:r w:rsidDel="00000000" w:rsidR="00000000" w:rsidRPr="00000000">
        <w:rPr>
          <w:rtl w:val="0"/>
        </w:rPr>
        <w:t xml:space="preserve">Government agencies - Adami Tulu Finance Office, Baso district cooperative office, Basona Warana Livestock resource office, Basona werna district agricultural office, Basona worana statistics office, Batu Soil Research Centre, Bureau of Agriculture, Disaster Risk Management, East Amhara Meteorology service centre, East Shewa Agriculture Bureau, Ethiopian Methodological Institute, Ethiopian Statistics Service, North Shoa zone agriculture office, North Shoa zone cooperatives expansion office, Oromia Agricultural Inputs and Product Regulation Authority, Rift valley lakes Basin Administration, Sinqe Bank, Tsedey Bank, Woreda Agricultural Bureau</w:t>
      </w:r>
      <w:r w:rsidDel="00000000" w:rsidR="00000000" w:rsidRPr="00000000">
        <w:br w:type="page"/>
      </w:r>
      <w:r w:rsidDel="00000000" w:rsidR="00000000" w:rsidRPr="00000000">
        <w:rPr>
          <w:rtl w:val="0"/>
        </w:rPr>
      </w:r>
    </w:p>
    <w:sdt>
      <w:sdtPr>
        <w:tag w:val="goog_rdk_105"/>
      </w:sdtPr>
      <w:sdtContent>
        <w:p w:rsidR="00000000" w:rsidDel="00000000" w:rsidP="00000000" w:rsidRDefault="00000000" w:rsidRPr="00000000" w14:paraId="00000088">
          <w:pPr>
            <w:pStyle w:val="Heading1"/>
            <w:numPr>
              <w:ilvl w:val="0"/>
              <w:numId w:val="46"/>
            </w:numPr>
            <w:ind w:left="1080" w:hanging="360"/>
            <w:rPr>
              <w:ins w:author="Herman Snel" w:id="64" w:date="2023-06-22T08:57:59Z"/>
            </w:rPr>
          </w:pPr>
          <w:r w:rsidDel="00000000" w:rsidR="00000000" w:rsidRPr="00000000">
            <w:rPr>
              <w:rtl w:val="0"/>
            </w:rPr>
            <w:t xml:space="preserve">Data valorization</w:t>
          </w:r>
          <w:sdt>
            <w:sdtPr>
              <w:tag w:val="goog_rdk_104"/>
            </w:sdtPr>
            <w:sdtContent>
              <w:ins w:author="Herman Snel" w:id="64" w:date="2023-06-22T08:57:59Z">
                <w:bookmarkStart w:colFirst="0" w:colLast="0" w:name="_heading=h.2s8eyo1" w:id="9"/>
                <w:bookmarkEnd w:id="9"/>
                <w:r w:rsidDel="00000000" w:rsidR="00000000" w:rsidRPr="00000000">
                  <w:rPr>
                    <w:rtl w:val="0"/>
                  </w:rPr>
                </w:r>
              </w:ins>
            </w:sdtContent>
          </w:sdt>
        </w:p>
      </w:sdtContent>
    </w:sdt>
    <w:sdt>
      <w:sdtPr>
        <w:tag w:val="goog_rdk_108"/>
      </w:sdtPr>
      <w:sdtContent>
        <w:p w:rsidR="00000000" w:rsidDel="00000000" w:rsidP="00000000" w:rsidRDefault="00000000" w:rsidRPr="00000000" w14:paraId="00000089">
          <w:pPr>
            <w:ind w:left="0" w:firstLine="0"/>
            <w:rPr>
              <w:rFonts w:ascii="Arial" w:cs="Arial" w:eastAsia="Arial" w:hAnsi="Arial"/>
              <w:b w:val="0"/>
              <w:i w:val="0"/>
              <w:smallCaps w:val="0"/>
              <w:strike w:val="0"/>
              <w:color w:val="000000"/>
              <w:sz w:val="22"/>
              <w:szCs w:val="22"/>
              <w:u w:val="none"/>
              <w:shd w:fill="auto" w:val="clear"/>
              <w:vertAlign w:val="baseline"/>
              <w:rPrChange w:author="Herman Snel" w:id="65" w:date="2023-06-22T08:57:59Z">
                <w:rPr/>
              </w:rPrChange>
            </w:rPr>
            <w:pPrChange w:author="Herman Snel" w:id="0" w:date="2023-06-22T08:57:59Z">
              <w:pPr>
                <w:pStyle w:val="Heading1"/>
                <w:numPr>
                  <w:ilvl w:val="0"/>
                  <w:numId w:val="46"/>
                </w:numPr>
                <w:ind w:left="1080" w:hanging="360"/>
              </w:pPr>
            </w:pPrChange>
          </w:pPr>
          <w:bookmarkStart w:colFirst="0" w:colLast="0" w:name="_heading=h.2s8eyo1" w:id="9"/>
          <w:bookmarkEnd w:id="9"/>
          <w:sdt>
            <w:sdtPr>
              <w:tag w:val="goog_rdk_106"/>
            </w:sdtPr>
            <w:sdtContent>
              <w:ins w:author="Herman Snel" w:id="64" w:date="2023-06-22T08:57:59Z">
                <w:r w:rsidDel="00000000" w:rsidR="00000000" w:rsidRPr="00000000">
                  <w:rPr>
                    <w:rtl w:val="0"/>
                  </w:rPr>
                  <w:t xml:space="preserve">Detailed information was generated that provides insights into LSC-data valorization processes that are currently in place and the stakeholder dynamics that support the flow of data and information in Ethiopia. The generated insights are specific for the two use cases that the project focuses on.  </w:t>
                </w:r>
                <w:r w:rsidDel="00000000" w:rsidR="00000000" w:rsidRPr="00000000">
                  <w:rPr>
                    <w:rtl w:val="0"/>
                  </w:rPr>
                  <w:t xml:space="preserve"> </w:t>
                </w:r>
              </w:ins>
            </w:sdtContent>
          </w:sdt>
          <w:sdt>
            <w:sdtPr>
              <w:tag w:val="goog_rdk_107"/>
            </w:sdtPr>
            <w:sdtContent>
              <w:r w:rsidDel="00000000" w:rsidR="00000000" w:rsidRPr="00000000">
                <w:rPr>
                  <w:rtl w:val="0"/>
                </w:rPr>
              </w:r>
            </w:sdtContent>
          </w:sdt>
        </w:p>
      </w:sdtContent>
    </w:sdt>
    <w:sdt>
      <w:sdtPr>
        <w:tag w:val="goog_rdk_110"/>
      </w:sdtPr>
      <w:sdtContent>
        <w:p w:rsidR="00000000" w:rsidDel="00000000" w:rsidP="00000000" w:rsidRDefault="00000000" w:rsidRPr="00000000" w14:paraId="0000008A">
          <w:pPr>
            <w:pStyle w:val="Heading2"/>
            <w:numPr>
              <w:ilvl w:val="1"/>
              <w:numId w:val="91"/>
            </w:numPr>
            <w:ind w:left="1099" w:hanging="720"/>
            <w:rPr>
              <w:rPrChange w:author="Herman Snel" w:id="66" w:date="2023-06-22T08:47:35Z">
                <w:rPr/>
              </w:rPrChange>
            </w:rPr>
            <w:pPrChange w:author="Herman Snel" w:id="0" w:date="2023-06-22T08:47:35Z">
              <w:pPr>
                <w:pStyle w:val="Heading2"/>
                <w:numPr>
                  <w:ilvl w:val="1"/>
                  <w:numId w:val="91"/>
                </w:numPr>
                <w:ind w:left="1099" w:hanging="720"/>
              </w:pPr>
            </w:pPrChange>
          </w:pPr>
          <w:bookmarkStart w:colFirst="0" w:colLast="0" w:name="_heading=h.17dp8vu" w:id="10"/>
          <w:bookmarkEnd w:id="10"/>
          <w:r w:rsidDel="00000000" w:rsidR="00000000" w:rsidRPr="00000000">
            <w:rPr>
              <w:rtl w:val="0"/>
            </w:rPr>
            <w:t xml:space="preserve">Use Case 1 – Integrated Soil Fertility Management (ISFM)</w:t>
          </w:r>
          <w:sdt>
            <w:sdtPr>
              <w:tag w:val="goog_rdk_109"/>
            </w:sdtPr>
            <w:sdtContent>
              <w:r w:rsidDel="00000000" w:rsidR="00000000" w:rsidRPr="00000000">
                <w:rPr>
                  <w:rtl w:val="0"/>
                </w:rPr>
              </w:r>
            </w:sdtContent>
          </w:sdt>
        </w:p>
      </w:sdtContent>
    </w:sdt>
    <w:p w:rsidR="00000000" w:rsidDel="00000000" w:rsidP="00000000" w:rsidRDefault="00000000" w:rsidRPr="00000000" w14:paraId="0000008B">
      <w:pPr>
        <w:pStyle w:val="Heading3"/>
        <w:numPr>
          <w:ilvl w:val="2"/>
          <w:numId w:val="46"/>
        </w:numPr>
        <w:ind w:left="1440" w:hanging="720"/>
        <w:rPr/>
      </w:pPr>
      <w:bookmarkStart w:colFirst="0" w:colLast="0" w:name="_heading=h.3rdcrjn" w:id="11"/>
      <w:bookmarkEnd w:id="11"/>
      <w:r w:rsidDel="00000000" w:rsidR="00000000" w:rsidRPr="00000000">
        <w:rPr>
          <w:rtl w:val="0"/>
        </w:rPr>
        <w:t xml:space="preserve">Data Gathering</w:t>
      </w:r>
    </w:p>
    <w:sdt>
      <w:sdtPr>
        <w:tag w:val="goog_rdk_112"/>
      </w:sdtPr>
      <w:sdtContent>
        <w:p w:rsidR="00000000" w:rsidDel="00000000" w:rsidP="00000000" w:rsidRDefault="00000000" w:rsidRPr="00000000" w14:paraId="0000008C">
          <w:pPr>
            <w:jc w:val="both"/>
            <w:rPr>
              <w:ins w:author="Herman Snel" w:id="67" w:date="2023-06-22T08:58:43Z"/>
              <w:b w:val="1"/>
            </w:rPr>
          </w:pPr>
          <w:r w:rsidDel="00000000" w:rsidR="00000000" w:rsidRPr="00000000">
            <w:rPr>
              <w:b w:val="1"/>
              <w:rtl w:val="0"/>
            </w:rPr>
            <w:t xml:space="preserve">National level</w:t>
          </w:r>
          <w:sdt>
            <w:sdtPr>
              <w:tag w:val="goog_rdk_111"/>
            </w:sdtPr>
            <w:sdtContent>
              <w:ins w:author="Herman Snel" w:id="67" w:date="2023-06-22T08:58:43Z">
                <w:r w:rsidDel="00000000" w:rsidR="00000000" w:rsidRPr="00000000">
                  <w:rPr>
                    <w:rtl w:val="0"/>
                  </w:rPr>
                </w:r>
              </w:ins>
            </w:sdtContent>
          </w:sdt>
        </w:p>
      </w:sdtContent>
    </w:sdt>
    <w:sdt>
      <w:sdtPr>
        <w:tag w:val="goog_rdk_114"/>
      </w:sdtPr>
      <w:sdtContent>
        <w:p w:rsidR="00000000" w:rsidDel="00000000" w:rsidP="00000000" w:rsidRDefault="00000000" w:rsidRPr="00000000" w14:paraId="0000008D">
          <w:pPr>
            <w:jc w:val="both"/>
            <w:rPr>
              <w:ins w:author="Herman Snel" w:id="67" w:date="2023-06-22T08:58:43Z"/>
              <w:b w:val="1"/>
            </w:rPr>
          </w:pPr>
          <w:sdt>
            <w:sdtPr>
              <w:tag w:val="goog_rdk_113"/>
            </w:sdtPr>
            <w:sdtContent>
              <w:ins w:author="Herman Snel" w:id="67" w:date="2023-06-22T08:58:43Z">
                <w:r w:rsidDel="00000000" w:rsidR="00000000" w:rsidRPr="00000000">
                  <w:rPr>
                    <w:b w:val="1"/>
                    <w:rtl w:val="0"/>
                  </w:rPr>
                  <w:t xml:space="preserve">A large diversity of </w:t>
                </w:r>
                <w:r w:rsidDel="00000000" w:rsidR="00000000" w:rsidRPr="00000000">
                  <w:rPr>
                    <w:b w:val="1"/>
                    <w:rtl w:val="0"/>
                  </w:rPr>
                  <w:t xml:space="preserve">different</w:t>
                </w:r>
                <w:r w:rsidDel="00000000" w:rsidR="00000000" w:rsidRPr="00000000">
                  <w:rPr>
                    <w:b w:val="1"/>
                    <w:rtl w:val="0"/>
                  </w:rPr>
                  <w:t xml:space="preserve"> types of stakeholders is involved in data gathering at a national level. The data and information that is </w:t>
                </w:r>
                <w:r w:rsidDel="00000000" w:rsidR="00000000" w:rsidRPr="00000000">
                  <w:rPr>
                    <w:b w:val="1"/>
                    <w:rtl w:val="0"/>
                  </w:rPr>
                  <w:t xml:space="preserve">gathered</w:t>
                </w:r>
                <w:r w:rsidDel="00000000" w:rsidR="00000000" w:rsidRPr="00000000">
                  <w:rPr>
                    <w:b w:val="1"/>
                    <w:rtl w:val="0"/>
                  </w:rPr>
                  <w:t xml:space="preserve"> is not always readily and freely </w:t>
                </w:r>
                <w:r w:rsidDel="00000000" w:rsidR="00000000" w:rsidRPr="00000000">
                  <w:rPr>
                    <w:b w:val="1"/>
                    <w:rtl w:val="0"/>
                  </w:rPr>
                  <w:t xml:space="preserve">accessible</w:t>
                </w:r>
                <w:r w:rsidDel="00000000" w:rsidR="00000000" w:rsidRPr="00000000">
                  <w:rPr>
                    <w:b w:val="1"/>
                    <w:rtl w:val="0"/>
                  </w:rPr>
                  <w:t xml:space="preserve"> to all stakeholders. Th</w:t>
                </w:r>
                <w:r w:rsidDel="00000000" w:rsidR="00000000" w:rsidRPr="00000000">
                  <w:rPr>
                    <w:b w:val="1"/>
                    <w:rtl w:val="0"/>
                  </w:rPr>
                  <w:t xml:space="preserve">e existing data are of different nature and quality. Data are not stored or made available from a centrally managed location or hub. A prototype of an integrated national ag-data hub has been recently </w:t>
                </w:r>
                <w:r w:rsidDel="00000000" w:rsidR="00000000" w:rsidRPr="00000000">
                  <w:rPr>
                    <w:b w:val="1"/>
                    <w:rtl w:val="0"/>
                  </w:rPr>
                  <w:t xml:space="preserve">launched</w:t>
                </w:r>
                <w:r w:rsidDel="00000000" w:rsidR="00000000" w:rsidRPr="00000000">
                  <w:rPr>
                    <w:b w:val="1"/>
                    <w:rtl w:val="0"/>
                  </w:rPr>
                  <w:t xml:space="preserve"> </w:t>
                </w:r>
                <w:r w:rsidDel="00000000" w:rsidR="00000000" w:rsidRPr="00000000">
                  <w:rPr>
                    <w:b w:val="1"/>
                    <w:rtl w:val="0"/>
                  </w:rPr>
                  <w:t xml:space="preserve">which</w:t>
                </w:r>
                <w:r w:rsidDel="00000000" w:rsidR="00000000" w:rsidRPr="00000000">
                  <w:rPr>
                    <w:b w:val="1"/>
                    <w:rtl w:val="0"/>
                  </w:rPr>
                  <w:t xml:space="preserve"> aims to “develop and operationalize an agricultural data ecosystem in Ethiopia that integrates disparate systems that are available within the the Ministry of Agriculture and other partner </w:t>
                </w:r>
                <w:r w:rsidDel="00000000" w:rsidR="00000000" w:rsidRPr="00000000">
                  <w:rPr>
                    <w:b w:val="1"/>
                    <w:rtl w:val="0"/>
                  </w:rPr>
                  <w:t xml:space="preserve">organisations</w:t>
                </w:r>
                <w:r w:rsidDel="00000000" w:rsidR="00000000" w:rsidRPr="00000000">
                  <w:rPr>
                    <w:b w:val="1"/>
                    <w:rtl w:val="0"/>
                  </w:rPr>
                  <w:t xml:space="preserve"> which are at the federal and regional levels”</w:t>
                </w:r>
                <w:r w:rsidDel="00000000" w:rsidR="00000000" w:rsidRPr="00000000">
                  <w:rPr>
                    <w:b w:val="1"/>
                    <w:vertAlign w:val="superscript"/>
                  </w:rPr>
                  <w:footnoteReference w:customMarkFollows="0" w:id="0"/>
                </w:r>
                <w:r w:rsidDel="00000000" w:rsidR="00000000" w:rsidRPr="00000000">
                  <w:rPr>
                    <w:b w:val="1"/>
                    <w:rtl w:val="0"/>
                  </w:rPr>
                  <w:t xml:space="preserve">.</w:t>
                </w:r>
              </w:ins>
            </w:sdtContent>
          </w:sdt>
        </w:p>
      </w:sdtContent>
    </w:sdt>
    <w:tbl>
      <w:tblPr>
        <w:tblStyle w:val="Table1"/>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
        <w:gridCol w:w="4535"/>
        <w:tblGridChange w:id="0">
          <w:tblGrid>
            <w:gridCol w:w="4535"/>
            <w:gridCol w:w="4535"/>
          </w:tblGrid>
        </w:tblGridChange>
      </w:tblGrid>
      <w:sdt>
        <w:sdtPr>
          <w:tag w:val="goog_rdk_115"/>
        </w:sdtPr>
        <w:sdtContent>
          <w:tr>
            <w:trPr>
              <w:cantSplit w:val="0"/>
              <w:tblHeader w:val="0"/>
              <w:ins w:author="Herman Snel" w:id="67" w:date="2023-06-22T08:58:43Z"/>
            </w:trPr>
            <w:tc>
              <w:tcPr>
                <w:shd w:fill="auto" w:val="clear"/>
                <w:tcMar>
                  <w:top w:w="100.0" w:type="dxa"/>
                  <w:left w:w="100.0" w:type="dxa"/>
                  <w:bottom w:w="100.0" w:type="dxa"/>
                  <w:right w:w="100.0" w:type="dxa"/>
                </w:tcMar>
                <w:vAlign w:val="top"/>
              </w:tcPr>
              <w:sdt>
                <w:sdtPr>
                  <w:tag w:val="goog_rdk_117"/>
                </w:sdtPr>
                <w:sdtContent>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b w:val="1"/>
                      </w:rPr>
                    </w:pPr>
                    <w:sdt>
                      <w:sdtPr>
                        <w:tag w:val="goog_rdk_116"/>
                      </w:sdtPr>
                      <w:sdtContent>
                        <w:ins w:author="Herman Snel" w:id="67" w:date="2023-06-22T08:58:43Z">
                          <w:r w:rsidDel="00000000" w:rsidR="00000000" w:rsidRPr="00000000">
                            <w:rPr>
                              <w:b w:val="1"/>
                              <w:rtl w:val="0"/>
                            </w:rPr>
                            <w:t xml:space="preserve">Stakeholders</w:t>
                          </w:r>
                        </w:ins>
                      </w:sdtContent>
                    </w:sdt>
                  </w:p>
                </w:sdtContent>
              </w:sdt>
              <w:sdt>
                <w:sdtPr>
                  <w:tag w:val="goog_rdk_119"/>
                </w:sdtPr>
                <w:sdtContent>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b w:val="1"/>
                      </w:rPr>
                    </w:pPr>
                    <w:sdt>
                      <w:sdtPr>
                        <w:tag w:val="goog_rdk_118"/>
                      </w:sdtPr>
                      <w:sdtContent>
                        <w:ins w:author="Herman Snel" w:id="67" w:date="2023-06-22T08:58:43Z">
                          <w:r w:rsidDel="00000000" w:rsidR="00000000" w:rsidRPr="00000000">
                            <w:rPr>
                              <w:rtl w:val="0"/>
                            </w:rPr>
                          </w:r>
                        </w:ins>
                      </w:sdtContent>
                    </w:sdt>
                  </w:p>
                </w:sdtContent>
              </w:sdt>
              <w:sdt>
                <w:sdtPr>
                  <w:tag w:val="goog_rdk_122"/>
                </w:sdtPr>
                <w:sdtContent>
                  <w:p w:rsidR="00000000" w:rsidDel="00000000" w:rsidP="00000000" w:rsidRDefault="00000000" w:rsidRPr="00000000" w14:paraId="00000090">
                    <w:pPr>
                      <w:jc w:val="both"/>
                      <w:rPr>
                        <w:ins w:author="Herman Snel" w:id="68" w:date="2023-06-22T09:43:45Z"/>
                        <w:b w:val="1"/>
                      </w:rPr>
                    </w:pPr>
                    <w:sdt>
                      <w:sdtPr>
                        <w:tag w:val="goog_rdk_121"/>
                      </w:sdtPr>
                      <w:sdtContent>
                        <w:ins w:author="Herman Snel" w:id="68" w:date="2023-06-22T09:43:45Z">
                          <w:r w:rsidDel="00000000" w:rsidR="00000000" w:rsidRPr="00000000">
                            <w:rPr>
                              <w:b w:val="1"/>
                              <w:rtl w:val="0"/>
                            </w:rPr>
                            <w:t xml:space="preserve">Development partners - Sasakawa Africa Association, CFGB</w:t>
                          </w:r>
                        </w:ins>
                      </w:sdtContent>
                    </w:sdt>
                  </w:p>
                </w:sdtContent>
              </w:sdt>
              <w:sdt>
                <w:sdtPr>
                  <w:tag w:val="goog_rdk_124"/>
                </w:sdtPr>
                <w:sdtContent>
                  <w:p w:rsidR="00000000" w:rsidDel="00000000" w:rsidP="00000000" w:rsidRDefault="00000000" w:rsidRPr="00000000" w14:paraId="00000091">
                    <w:pPr>
                      <w:jc w:val="both"/>
                      <w:rPr>
                        <w:ins w:author="Herman Snel" w:id="68" w:date="2023-06-22T09:43:45Z"/>
                        <w:b w:val="1"/>
                      </w:rPr>
                    </w:pPr>
                    <w:sdt>
                      <w:sdtPr>
                        <w:tag w:val="goog_rdk_123"/>
                      </w:sdtPr>
                      <w:sdtContent>
                        <w:ins w:author="Herman Snel" w:id="68" w:date="2023-06-22T09:43:45Z">
                          <w:r w:rsidDel="00000000" w:rsidR="00000000" w:rsidRPr="00000000">
                            <w:rPr>
                              <w:b w:val="1"/>
                              <w:rtl w:val="0"/>
                            </w:rPr>
                            <w:t xml:space="preserve">Knowledge institutions – SWR, Debrebrehan University, CIAT/Alliance, EIAR, </w:t>
                          </w:r>
                          <w:r w:rsidDel="00000000" w:rsidR="00000000" w:rsidRPr="00000000">
                            <w:rPr>
                              <w:b w:val="1"/>
                              <w:rtl w:val="0"/>
                            </w:rPr>
                            <w:t xml:space="preserve">Debre Berhan ARC, Arsi University</w:t>
                          </w:r>
                        </w:ins>
                      </w:sdtContent>
                    </w:sdt>
                  </w:p>
                </w:sdtContent>
              </w:sdt>
              <w:sdt>
                <w:sdtPr>
                  <w:tag w:val="goog_rdk_126"/>
                </w:sdtPr>
                <w:sdtContent>
                  <w:p w:rsidR="00000000" w:rsidDel="00000000" w:rsidP="00000000" w:rsidRDefault="00000000" w:rsidRPr="00000000" w14:paraId="00000092">
                    <w:pPr>
                      <w:jc w:val="both"/>
                      <w:rPr>
                        <w:ins w:author="Herman Snel" w:id="68" w:date="2023-06-22T09:43:45Z"/>
                        <w:b w:val="1"/>
                      </w:rPr>
                    </w:pPr>
                    <w:sdt>
                      <w:sdtPr>
                        <w:tag w:val="goog_rdk_125"/>
                      </w:sdtPr>
                      <w:sdtContent>
                        <w:ins w:author="Herman Snel" w:id="68" w:date="2023-06-22T09:43:45Z">
                          <w:r w:rsidDel="00000000" w:rsidR="00000000" w:rsidRPr="00000000">
                            <w:rPr>
                              <w:b w:val="1"/>
                              <w:rtl w:val="0"/>
                            </w:rPr>
                            <w:t xml:space="preserve">Private entities - Leresha Digital Agriculture Platform, MIDROC, Niyala Insurance</w:t>
                          </w:r>
                        </w:ins>
                      </w:sdtContent>
                    </w:sdt>
                  </w:p>
                </w:sdtContent>
              </w:sdt>
              <w:sdt>
                <w:sdtPr>
                  <w:tag w:val="goog_rdk_129"/>
                </w:sdtPr>
                <w:sdtContent>
                  <w:p w:rsidR="00000000" w:rsidDel="00000000" w:rsidP="00000000" w:rsidRDefault="00000000" w:rsidRPr="00000000" w14:paraId="00000093">
                    <w:pPr>
                      <w:jc w:val="both"/>
                      <w:rPr>
                        <w:ins w:author="Herman Snel" w:id="67" w:date="2023-06-22T08:58:43Z"/>
                        <w:b w:val="1"/>
                      </w:rPr>
                    </w:pPr>
                    <w:sdt>
                      <w:sdtPr>
                        <w:tag w:val="goog_rdk_127"/>
                      </w:sdtPr>
                      <w:sdtContent>
                        <w:ins w:author="Herman Snel" w:id="68" w:date="2023-06-22T09:43:45Z">
                          <w:r w:rsidDel="00000000" w:rsidR="00000000" w:rsidRPr="00000000">
                            <w:rPr>
                              <w:b w:val="1"/>
                              <w:rtl w:val="0"/>
                            </w:rPr>
                            <w:t xml:space="preserve">Public sector - Ethiopia Meteorology Institute, Ethiopian Forest Development, Ethiopian Forest Development, SSGI</w:t>
                          </w:r>
                        </w:ins>
                      </w:sdtContent>
                    </w:sdt>
                    <w:sdt>
                      <w:sdtPr>
                        <w:tag w:val="goog_rdk_128"/>
                      </w:sdtPr>
                      <w:sdtContent>
                        <w:ins w:author="Herman Snel" w:id="67" w:date="2023-06-22T08:58:43Z">
                          <w:r w:rsidDel="00000000" w:rsidR="00000000" w:rsidRPr="00000000">
                            <w:rPr>
                              <w:rtl w:val="0"/>
                            </w:rPr>
                          </w:r>
                        </w:ins>
                      </w:sdtContent>
                    </w:sdt>
                  </w:p>
                </w:sdtContent>
              </w:sdt>
              <w:sdt>
                <w:sdtPr>
                  <w:tag w:val="goog_rdk_131"/>
                </w:sdtPr>
                <w:sdtContent>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b w:val="1"/>
                      </w:rPr>
                    </w:pPr>
                    <w:sdt>
                      <w:sdtPr>
                        <w:tag w:val="goog_rdk_130"/>
                      </w:sdtPr>
                      <w:sdtContent>
                        <w:ins w:author="Herman Snel" w:id="67" w:date="2023-06-22T08:58:43Z">
                          <w:r w:rsidDel="00000000" w:rsidR="00000000" w:rsidRPr="00000000">
                            <w:rPr>
                              <w:rtl w:val="0"/>
                            </w:rPr>
                          </w:r>
                        </w:ins>
                      </w:sdtContent>
                    </w:sdt>
                  </w:p>
                </w:sdtContent>
              </w:sdt>
            </w:tc>
            <w:tc>
              <w:tcPr>
                <w:shd w:fill="auto" w:val="clear"/>
                <w:tcMar>
                  <w:top w:w="100.0" w:type="dxa"/>
                  <w:left w:w="100.0" w:type="dxa"/>
                  <w:bottom w:w="100.0" w:type="dxa"/>
                  <w:right w:w="100.0" w:type="dxa"/>
                </w:tcMar>
                <w:vAlign w:val="top"/>
              </w:tcPr>
              <w:sdt>
                <w:sdtPr>
                  <w:tag w:val="goog_rdk_134"/>
                </w:sdtPr>
                <w:sdtContent>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9" w:date="2023-06-22T09:43:56Z"/>
                        <w:b w:val="1"/>
                      </w:rPr>
                    </w:pPr>
                    <w:sdt>
                      <w:sdtPr>
                        <w:tag w:val="goog_rdk_132"/>
                      </w:sdtPr>
                      <w:sdtContent>
                        <w:ins w:author="Herman Snel" w:id="67" w:date="2023-06-22T08:58:43Z">
                          <w:r w:rsidDel="00000000" w:rsidR="00000000" w:rsidRPr="00000000">
                            <w:rPr>
                              <w:b w:val="1"/>
                              <w:rtl w:val="0"/>
                            </w:rPr>
                            <w:t xml:space="preserve">Types of data gathered </w:t>
                          </w:r>
                        </w:ins>
                      </w:sdtContent>
                    </w:sdt>
                    <w:sdt>
                      <w:sdtPr>
                        <w:tag w:val="goog_rdk_133"/>
                      </w:sdtPr>
                      <w:sdtContent>
                        <w:ins w:author="Herman Snel" w:id="69" w:date="2023-06-22T09:43:56Z">
                          <w:r w:rsidDel="00000000" w:rsidR="00000000" w:rsidRPr="00000000">
                            <w:rPr>
                              <w:rtl w:val="0"/>
                            </w:rPr>
                          </w:r>
                        </w:ins>
                      </w:sdtContent>
                    </w:sdt>
                  </w:p>
                </w:sdtContent>
              </w:sdt>
              <w:sdt>
                <w:sdtPr>
                  <w:tag w:val="goog_rdk_136"/>
                </w:sdtPr>
                <w:sdtContent>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9" w:date="2023-06-22T09:43:56Z"/>
                        <w:b w:val="1"/>
                      </w:rPr>
                    </w:pPr>
                    <w:sdt>
                      <w:sdtPr>
                        <w:tag w:val="goog_rdk_135"/>
                      </w:sdtPr>
                      <w:sdtContent>
                        <w:ins w:author="Herman Snel" w:id="69" w:date="2023-06-22T09:43:56Z">
                          <w:r w:rsidDel="00000000" w:rsidR="00000000" w:rsidRPr="00000000">
                            <w:rPr>
                              <w:rtl w:val="0"/>
                            </w:rPr>
                          </w:r>
                        </w:ins>
                      </w:sdtContent>
                    </w:sdt>
                  </w:p>
                </w:sdtContent>
              </w:sdt>
              <w:sdt>
                <w:sdtPr>
                  <w:tag w:val="goog_rdk_138"/>
                </w:sdtPr>
                <w:sdtContent>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9" w:date="2023-06-22T09:43:56Z"/>
                        <w:b w:val="1"/>
                      </w:rPr>
                    </w:pPr>
                    <w:sdt>
                      <w:sdtPr>
                        <w:tag w:val="goog_rdk_137"/>
                      </w:sdtPr>
                      <w:sdtContent>
                        <w:ins w:author="Herman Snel" w:id="69" w:date="2023-06-22T09:43:56Z">
                          <w:r w:rsidDel="00000000" w:rsidR="00000000" w:rsidRPr="00000000">
                            <w:rPr>
                              <w:rtl w:val="0"/>
                            </w:rPr>
                          </w:r>
                        </w:ins>
                      </w:sdtContent>
                    </w:sdt>
                  </w:p>
                </w:sdtContent>
              </w:sdt>
              <w:sdt>
                <w:sdtPr>
                  <w:tag w:val="goog_rdk_142"/>
                </w:sdtPr>
                <w:sdtContent>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9" w:date="2023-06-22T09:43:56Z"/>
                        <w:b w:val="1"/>
                      </w:rPr>
                    </w:pPr>
                    <w:sdt>
                      <w:sdtPr>
                        <w:tag w:val="goog_rdk_139"/>
                      </w:sdtPr>
                      <w:sdtContent>
                        <w:ins w:author="Herman Snel" w:id="69" w:date="2023-06-22T09:43:56Z"/>
                        <w:sdt>
                          <w:sdtPr>
                            <w:tag w:val="goog_rdk_140"/>
                          </w:sdtPr>
                          <w:sdtContent>
                            <w:commentRangeStart w:id="0"/>
                          </w:sdtContent>
                        </w:sdt>
                        <w:ins w:author="Herman Snel" w:id="69" w:date="2023-06-22T09:43:56Z">
                          <w:r w:rsidDel="00000000" w:rsidR="00000000" w:rsidRPr="00000000">
                            <w:rPr>
                              <w:b w:val="1"/>
                              <w:rtl w:val="0"/>
                            </w:rPr>
                            <w:t xml:space="preserve">agronomic data such as crop yield, yield component, soil fertility assessment, </w:t>
                          </w:r>
                          <w:sdt>
                            <w:sdtPr>
                              <w:tag w:val="goog_rdk_141"/>
                            </w:sdtPr>
                            <w:sdtContent>
                              <w:commentRangeStart w:id="1"/>
                            </w:sdtContent>
                          </w:sdt>
                          <w:r w:rsidDel="00000000" w:rsidR="00000000" w:rsidRPr="00000000">
                            <w:rPr>
                              <w:b w:val="1"/>
                              <w:rtl w:val="0"/>
                            </w:rPr>
                            <w:t xml:space="preserve">disease</w:t>
                          </w:r>
                          <w:commentRangeEnd w:id="1"/>
                          <w:r w:rsidDel="00000000" w:rsidR="00000000" w:rsidRPr="00000000">
                            <w:commentReference w:id="1"/>
                          </w:r>
                          <w:r w:rsidDel="00000000" w:rsidR="00000000" w:rsidRPr="00000000">
                            <w:rPr>
                              <w:rtl w:val="0"/>
                            </w:rPr>
                          </w:r>
                        </w:ins>
                      </w:sdtContent>
                    </w:sdt>
                  </w:p>
                </w:sdtContent>
              </w:sdt>
              <w:sdt>
                <w:sdtPr>
                  <w:tag w:val="goog_rdk_144"/>
                </w:sdtPr>
                <w:sdtContent>
                  <w:p w:rsidR="00000000" w:rsidDel="00000000" w:rsidP="00000000" w:rsidRDefault="00000000" w:rsidRPr="00000000" w14:paraId="00000099">
                    <w:pPr>
                      <w:numPr>
                        <w:ilvl w:val="0"/>
                        <w:numId w:val="49"/>
                      </w:numPr>
                      <w:spacing w:after="0" w:line="240" w:lineRule="auto"/>
                      <w:ind w:left="720" w:hanging="360"/>
                      <w:jc w:val="both"/>
                      <w:rPr>
                        <w:ins w:author="Herman Snel" w:id="69" w:date="2023-06-22T09:43:56Z"/>
                      </w:rPr>
                    </w:pPr>
                    <w:sdt>
                      <w:sdtPr>
                        <w:tag w:val="goog_rdk_143"/>
                      </w:sdtPr>
                      <w:sdtContent>
                        <w:ins w:author="Herman Snel" w:id="69" w:date="2023-06-22T09:43:56Z">
                          <w:r w:rsidDel="00000000" w:rsidR="00000000" w:rsidRPr="00000000">
                            <w:rPr>
                              <w:b w:val="1"/>
                              <w:rtl w:val="0"/>
                            </w:rPr>
                            <w:t xml:space="preserve">Weather and climate data</w:t>
                          </w:r>
                        </w:ins>
                      </w:sdtContent>
                    </w:sdt>
                  </w:p>
                </w:sdtContent>
              </w:sdt>
              <w:sdt>
                <w:sdtPr>
                  <w:tag w:val="goog_rdk_146"/>
                </w:sdtPr>
                <w:sdtContent>
                  <w:p w:rsidR="00000000" w:rsidDel="00000000" w:rsidP="00000000" w:rsidRDefault="00000000" w:rsidRPr="00000000" w14:paraId="0000009A">
                    <w:pPr>
                      <w:numPr>
                        <w:ilvl w:val="0"/>
                        <w:numId w:val="49"/>
                      </w:numPr>
                      <w:spacing w:after="0" w:line="240" w:lineRule="auto"/>
                      <w:ind w:left="720" w:hanging="360"/>
                      <w:jc w:val="both"/>
                      <w:rPr>
                        <w:ins w:author="Herman Snel" w:id="69" w:date="2023-06-22T09:43:56Z"/>
                      </w:rPr>
                    </w:pPr>
                    <w:sdt>
                      <w:sdtPr>
                        <w:tag w:val="goog_rdk_145"/>
                      </w:sdtPr>
                      <w:sdtContent>
                        <w:ins w:author="Herman Snel" w:id="69" w:date="2023-06-22T09:43:56Z">
                          <w:r w:rsidDel="00000000" w:rsidR="00000000" w:rsidRPr="00000000">
                            <w:rPr>
                              <w:b w:val="1"/>
                              <w:rtl w:val="0"/>
                            </w:rPr>
                            <w:t xml:space="preserve">Geospatial and topographic data</w:t>
                          </w:r>
                        </w:ins>
                      </w:sdtContent>
                    </w:sdt>
                  </w:p>
                </w:sdtContent>
              </w:sdt>
              <w:sdt>
                <w:sdtPr>
                  <w:tag w:val="goog_rdk_148"/>
                </w:sdtPr>
                <w:sdtContent>
                  <w:p w:rsidR="00000000" w:rsidDel="00000000" w:rsidP="00000000" w:rsidRDefault="00000000" w:rsidRPr="00000000" w14:paraId="0000009B">
                    <w:pPr>
                      <w:numPr>
                        <w:ilvl w:val="0"/>
                        <w:numId w:val="49"/>
                      </w:numPr>
                      <w:spacing w:after="0" w:line="240" w:lineRule="auto"/>
                      <w:ind w:left="720" w:hanging="360"/>
                      <w:jc w:val="both"/>
                      <w:rPr>
                        <w:ins w:author="Herman Snel" w:id="69" w:date="2023-06-22T09:43:56Z"/>
                      </w:rPr>
                    </w:pPr>
                    <w:sdt>
                      <w:sdtPr>
                        <w:tag w:val="goog_rdk_147"/>
                      </w:sdtPr>
                      <w:sdtContent>
                        <w:ins w:author="Herman Snel" w:id="69" w:date="2023-06-22T09:43:56Z">
                          <w:r w:rsidDel="00000000" w:rsidR="00000000" w:rsidRPr="00000000">
                            <w:rPr>
                              <w:b w:val="1"/>
                              <w:rtl w:val="0"/>
                            </w:rPr>
                            <w:t xml:space="preserve">Population data</w:t>
                          </w:r>
                        </w:ins>
                      </w:sdtContent>
                    </w:sdt>
                  </w:p>
                </w:sdtContent>
              </w:sdt>
              <w:sdt>
                <w:sdtPr>
                  <w:tag w:val="goog_rdk_151"/>
                </w:sdtPr>
                <w:sdtContent>
                  <w:p w:rsidR="00000000" w:rsidDel="00000000" w:rsidP="00000000" w:rsidRDefault="00000000" w:rsidRPr="00000000" w14:paraId="0000009C">
                    <w:pPr>
                      <w:numPr>
                        <w:ilvl w:val="0"/>
                        <w:numId w:val="49"/>
                      </w:numPr>
                      <w:spacing w:after="0" w:line="240" w:lineRule="auto"/>
                      <w:ind w:left="720" w:hanging="360"/>
                      <w:jc w:val="both"/>
                      <w:rPr>
                        <w:ins w:author="Herman Snel" w:id="69" w:date="2023-06-22T09:43:56Z"/>
                      </w:rPr>
                    </w:pPr>
                    <w:sdt>
                      <w:sdtPr>
                        <w:tag w:val="goog_rdk_149"/>
                      </w:sdtPr>
                      <w:sdtContent>
                        <w:ins w:author="Herman Snel" w:id="69" w:date="2023-06-22T09:43:56Z"/>
                        <w:sdt>
                          <w:sdtPr>
                            <w:tag w:val="goog_rdk_150"/>
                          </w:sdtPr>
                          <w:sdtContent>
                            <w:commentRangeStart w:id="2"/>
                          </w:sdtContent>
                        </w:sdt>
                        <w:ins w:author="Herman Snel" w:id="69" w:date="2023-06-22T09:43:56Z">
                          <w:r w:rsidDel="00000000" w:rsidR="00000000" w:rsidRPr="00000000">
                            <w:rPr>
                              <w:b w:val="1"/>
                              <w:rtl w:val="0"/>
                            </w:rPr>
                            <w:t xml:space="preserve">Water data</w:t>
                          </w:r>
                          <w:commentRangeEnd w:id="0"/>
                          <w:r w:rsidDel="00000000" w:rsidR="00000000" w:rsidRPr="00000000">
                            <w:commentReference w:id="0"/>
                          </w:r>
                          <w:commentRangeEnd w:id="2"/>
                          <w:r w:rsidDel="00000000" w:rsidR="00000000" w:rsidRPr="00000000">
                            <w:commentReference w:id="2"/>
                          </w:r>
                          <w:r w:rsidDel="00000000" w:rsidR="00000000" w:rsidRPr="00000000">
                            <w:rPr>
                              <w:rtl w:val="0"/>
                            </w:rPr>
                          </w:r>
                        </w:ins>
                      </w:sdtContent>
                    </w:sdt>
                  </w:p>
                </w:sdtContent>
              </w:sdt>
              <w:sdt>
                <w:sdtPr>
                  <w:tag w:val="goog_rdk_155"/>
                </w:sdtPr>
                <w:sdtContent>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color w:val="000000"/>
                        <w:sz w:val="17"/>
                        <w:szCs w:val="17"/>
                        <w:rPrChange w:author="Herman Snel" w:id="70" w:date="2023-06-22T09:43:56Z">
                          <w:rPr>
                            <w:b w:val="1"/>
                          </w:rPr>
                        </w:rPrChange>
                      </w:rPr>
                    </w:pPr>
                    <w:sdt>
                      <w:sdtPr>
                        <w:tag w:val="goog_rdk_153"/>
                      </w:sdtPr>
                      <w:sdtContent>
                        <w:ins w:author="Herman Snel" w:id="67" w:date="2023-06-22T08:58:43Z"/>
                        <w:sdt>
                          <w:sdtPr>
                            <w:tag w:val="goog_rdk_154"/>
                          </w:sdtPr>
                          <w:sdtContent>
                            <w:ins w:author="Herman Snel" w:id="67" w:date="2023-06-22T08:58:43Z">
                              <w:r w:rsidDel="00000000" w:rsidR="00000000" w:rsidRPr="00000000">
                                <w:rPr>
                                  <w:rtl w:val="0"/>
                                </w:rPr>
                              </w:r>
                            </w:ins>
                          </w:sdtContent>
                        </w:sdt>
                        <w:ins w:author="Herman Snel" w:id="67" w:date="2023-06-22T08:58:43Z"/>
                      </w:sdtContent>
                    </w:sdt>
                  </w:p>
                </w:sdtContent>
              </w:sdt>
            </w:tc>
          </w:tr>
        </w:sdtContent>
      </w:sdt>
    </w:tbl>
    <w:sdt>
      <w:sdtPr>
        <w:tag w:val="goog_rdk_157"/>
      </w:sdtPr>
      <w:sdtContent>
        <w:p w:rsidR="00000000" w:rsidDel="00000000" w:rsidP="00000000" w:rsidRDefault="00000000" w:rsidRPr="00000000" w14:paraId="0000009E">
          <w:pPr>
            <w:jc w:val="both"/>
            <w:rPr>
              <w:rPrChange w:author="Herman Snel" w:id="71" w:date="2023-06-22T08:58:43Z">
                <w:rPr>
                  <w:b w:val="1"/>
                </w:rPr>
              </w:rPrChange>
            </w:rPr>
          </w:pPr>
          <w:sdt>
            <w:sdtPr>
              <w:tag w:val="goog_rdk_156"/>
            </w:sdtPr>
            <w:sdtContent>
              <w:r w:rsidDel="00000000" w:rsidR="00000000" w:rsidRPr="00000000">
                <w:rPr>
                  <w:rtl w:val="0"/>
                </w:rPr>
              </w:r>
            </w:sdtContent>
          </w:sdt>
        </w:p>
      </w:sdtContent>
    </w:sdt>
    <w:sdt>
      <w:sdtPr>
        <w:tag w:val="goog_rdk_160"/>
      </w:sdtPr>
      <w:sdtContent>
        <w:p w:rsidR="00000000" w:rsidDel="00000000" w:rsidP="00000000" w:rsidRDefault="00000000" w:rsidRPr="00000000" w14:paraId="0000009F">
          <w:pPr>
            <w:jc w:val="both"/>
            <w:rPr>
              <w:del w:author="Herman Snel" w:id="68" w:date="2023-06-22T09:43:45Z"/>
            </w:rPr>
          </w:pPr>
          <w:sdt>
            <w:sdtPr>
              <w:tag w:val="goog_rdk_159"/>
            </w:sdtPr>
            <w:sdtContent>
              <w:del w:author="Herman Snel" w:id="68" w:date="2023-06-22T09:43:45Z">
                <w:r w:rsidDel="00000000" w:rsidR="00000000" w:rsidRPr="00000000">
                  <w:rPr>
                    <w:rtl w:val="0"/>
                  </w:rPr>
                  <w:delText xml:space="preserve">Development partners - Sasakawa Africa Association, CFGB</w:delText>
                </w:r>
              </w:del>
            </w:sdtContent>
          </w:sdt>
        </w:p>
      </w:sdtContent>
    </w:sdt>
    <w:sdt>
      <w:sdtPr>
        <w:tag w:val="goog_rdk_162"/>
      </w:sdtPr>
      <w:sdtContent>
        <w:p w:rsidR="00000000" w:rsidDel="00000000" w:rsidP="00000000" w:rsidRDefault="00000000" w:rsidRPr="00000000" w14:paraId="000000A0">
          <w:pPr>
            <w:jc w:val="both"/>
            <w:rPr>
              <w:del w:author="Herman Snel" w:id="68" w:date="2023-06-22T09:43:45Z"/>
              <w:color w:val="000000"/>
              <w:sz w:val="16"/>
              <w:szCs w:val="16"/>
            </w:rPr>
          </w:pPr>
          <w:sdt>
            <w:sdtPr>
              <w:tag w:val="goog_rdk_161"/>
            </w:sdtPr>
            <w:sdtContent>
              <w:del w:author="Herman Snel" w:id="68" w:date="2023-06-22T09:43:45Z">
                <w:r w:rsidDel="00000000" w:rsidR="00000000" w:rsidRPr="00000000">
                  <w:rPr>
                    <w:rtl w:val="0"/>
                  </w:rPr>
                  <w:delText xml:space="preserve">Knowledge institutions – SWR, Debrebrehan University, CIAT/Alliance, EIAR, </w:delText>
                </w:r>
                <w:r w:rsidDel="00000000" w:rsidR="00000000" w:rsidRPr="00000000">
                  <w:rPr>
                    <w:color w:val="000000"/>
                    <w:sz w:val="16"/>
                    <w:szCs w:val="16"/>
                    <w:rtl w:val="0"/>
                  </w:rPr>
                  <w:delText xml:space="preserve">Debre Berhan ARC, Arsi University</w:delText>
                </w:r>
              </w:del>
            </w:sdtContent>
          </w:sdt>
        </w:p>
      </w:sdtContent>
    </w:sdt>
    <w:sdt>
      <w:sdtPr>
        <w:tag w:val="goog_rdk_164"/>
      </w:sdtPr>
      <w:sdtContent>
        <w:p w:rsidR="00000000" w:rsidDel="00000000" w:rsidP="00000000" w:rsidRDefault="00000000" w:rsidRPr="00000000" w14:paraId="000000A1">
          <w:pPr>
            <w:jc w:val="both"/>
            <w:rPr>
              <w:del w:author="Herman Snel" w:id="68" w:date="2023-06-22T09:43:45Z"/>
            </w:rPr>
          </w:pPr>
          <w:sdt>
            <w:sdtPr>
              <w:tag w:val="goog_rdk_163"/>
            </w:sdtPr>
            <w:sdtContent>
              <w:del w:author="Herman Snel" w:id="68" w:date="2023-06-22T09:43:45Z">
                <w:r w:rsidDel="00000000" w:rsidR="00000000" w:rsidRPr="00000000">
                  <w:rPr>
                    <w:rtl w:val="0"/>
                  </w:rPr>
                  <w:delText xml:space="preserve">Private entities - Leresha Digital Agriculture Platform, MIDROC, Niyala Insurance</w:delText>
                </w:r>
              </w:del>
            </w:sdtContent>
          </w:sdt>
        </w:p>
      </w:sdtContent>
    </w:sdt>
    <w:sdt>
      <w:sdtPr>
        <w:tag w:val="goog_rdk_166"/>
      </w:sdtPr>
      <w:sdtContent>
        <w:p w:rsidR="00000000" w:rsidDel="00000000" w:rsidP="00000000" w:rsidRDefault="00000000" w:rsidRPr="00000000" w14:paraId="000000A2">
          <w:pPr>
            <w:jc w:val="both"/>
            <w:rPr>
              <w:del w:author="Herman Snel" w:id="68" w:date="2023-06-22T09:43:45Z"/>
            </w:rPr>
          </w:pPr>
          <w:sdt>
            <w:sdtPr>
              <w:tag w:val="goog_rdk_165"/>
            </w:sdtPr>
            <w:sdtContent>
              <w:del w:author="Herman Snel" w:id="68" w:date="2023-06-22T09:43:45Z">
                <w:r w:rsidDel="00000000" w:rsidR="00000000" w:rsidRPr="00000000">
                  <w:rPr>
                    <w:rtl w:val="0"/>
                  </w:rPr>
                  <w:delText xml:space="preserve">Public sector - Ethiopia Meteorology Institute, Ethiopian Forest Development, Ethiopian Forest Development, SSGI</w:delText>
                </w:r>
              </w:del>
            </w:sdtContent>
          </w:sdt>
        </w:p>
      </w:sdtContent>
    </w:sdt>
    <w:p w:rsidR="00000000" w:rsidDel="00000000" w:rsidP="00000000" w:rsidRDefault="00000000" w:rsidRPr="00000000" w14:paraId="000000A3">
      <w:pPr>
        <w:jc w:val="both"/>
        <w:rPr/>
      </w:pPr>
      <w:sdt>
        <w:sdtPr>
          <w:tag w:val="goog_rdk_167"/>
        </w:sdtPr>
        <w:sdtContent>
          <w:del w:author="Herman Snel" w:id="68" w:date="2023-06-22T09:43:45Z">
            <w:r w:rsidDel="00000000" w:rsidR="00000000" w:rsidRPr="00000000">
              <w:rPr>
                <w:rtl w:val="0"/>
              </w:rPr>
              <w:delText xml:space="preserve">Type of data gathered</w:delText>
            </w:r>
          </w:del>
        </w:sdtContent>
      </w:sdt>
      <w:r w:rsidDel="00000000" w:rsidR="00000000" w:rsidRPr="00000000">
        <w:rPr>
          <w:rtl w:val="0"/>
        </w:rPr>
      </w:r>
    </w:p>
    <w:sdt>
      <w:sdtPr>
        <w:tag w:val="goog_rdk_172"/>
      </w:sdtPr>
      <w:sdtContent>
        <w:p w:rsidR="00000000" w:rsidDel="00000000" w:rsidP="00000000" w:rsidRDefault="00000000" w:rsidRPr="00000000" w14:paraId="000000A4">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del w:author="Herman Snel" w:id="69" w:date="2023-06-22T09:43:56Z"/>
              <w:rFonts w:ascii="Verdana" w:cs="Verdana" w:eastAsia="Verdana" w:hAnsi="Verdana"/>
              <w:b w:val="1"/>
              <w:i w:val="0"/>
              <w:smallCaps w:val="0"/>
              <w:strike w:val="0"/>
              <w:color w:val="000000"/>
              <w:sz w:val="17"/>
              <w:szCs w:val="17"/>
              <w:u w:val="none"/>
              <w:shd w:fill="auto" w:val="clear"/>
              <w:vertAlign w:val="baseline"/>
            </w:rPr>
          </w:pPr>
          <w:sdt>
            <w:sdtPr>
              <w:tag w:val="goog_rdk_169"/>
            </w:sdtPr>
            <w:sdtContent>
              <w:del w:author="Herman Snel" w:id="69" w:date="2023-06-22T09:43:56Z"/>
              <w:sdt>
                <w:sdtPr>
                  <w:tag w:val="goog_rdk_170"/>
                </w:sdtPr>
                <w:sdtContent>
                  <w:commentRangeStart w:id="3"/>
                </w:sdtContent>
              </w:sdt>
              <w:del w:author="Herman Snel" w:id="69" w:date="2023-06-22T09:43:56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agronomic data such as crop yield, yield component, soil fertility assessment, </w:delText>
                </w:r>
                <w:sdt>
                  <w:sdtPr>
                    <w:tag w:val="goog_rdk_171"/>
                  </w:sdtPr>
                  <w:sdtContent>
                    <w:commentRangeStart w:id="4"/>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disease</w:delText>
                </w:r>
                <w:commentRangeEnd w:id="4"/>
                <w:r w:rsidDel="00000000" w:rsidR="00000000" w:rsidRPr="00000000">
                  <w:commentReference w:id="4"/>
                </w:r>
                <w:r w:rsidDel="00000000" w:rsidR="00000000" w:rsidRPr="00000000">
                  <w:rPr>
                    <w:rtl w:val="0"/>
                  </w:rPr>
                </w:r>
              </w:del>
            </w:sdtContent>
          </w:sdt>
        </w:p>
      </w:sdtContent>
    </w:sdt>
    <w:sdt>
      <w:sdtPr>
        <w:tag w:val="goog_rdk_174"/>
      </w:sdtPr>
      <w:sdtContent>
        <w:p w:rsidR="00000000" w:rsidDel="00000000" w:rsidP="00000000" w:rsidRDefault="00000000" w:rsidRPr="00000000" w14:paraId="000000A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del w:author="Herman Snel" w:id="69" w:date="2023-06-22T09:43:56Z"/>
            </w:rPr>
          </w:pPr>
          <w:sdt>
            <w:sdtPr>
              <w:tag w:val="goog_rdk_173"/>
            </w:sdtPr>
            <w:sdtContent>
              <w:del w:author="Herman Snel" w:id="69" w:date="2023-06-22T09:43:56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Weather and climate data</w:delText>
                </w:r>
              </w:del>
            </w:sdtContent>
          </w:sdt>
        </w:p>
      </w:sdtContent>
    </w:sdt>
    <w:sdt>
      <w:sdtPr>
        <w:tag w:val="goog_rdk_176"/>
      </w:sdtPr>
      <w:sdtContent>
        <w:p w:rsidR="00000000" w:rsidDel="00000000" w:rsidP="00000000" w:rsidRDefault="00000000" w:rsidRPr="00000000" w14:paraId="000000A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del w:author="Herman Snel" w:id="69" w:date="2023-06-22T09:43:56Z"/>
            </w:rPr>
          </w:pPr>
          <w:sdt>
            <w:sdtPr>
              <w:tag w:val="goog_rdk_175"/>
            </w:sdtPr>
            <w:sdtContent>
              <w:del w:author="Herman Snel" w:id="69" w:date="2023-06-22T09:43:56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Geospatial and topographic data</w:delText>
                </w:r>
              </w:del>
            </w:sdtContent>
          </w:sdt>
        </w:p>
      </w:sdtContent>
    </w:sdt>
    <w:sdt>
      <w:sdtPr>
        <w:tag w:val="goog_rdk_178"/>
      </w:sdtPr>
      <w:sdtContent>
        <w:p w:rsidR="00000000" w:rsidDel="00000000" w:rsidP="00000000" w:rsidRDefault="00000000" w:rsidRPr="00000000" w14:paraId="000000A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del w:author="Herman Snel" w:id="69" w:date="2023-06-22T09:43:56Z"/>
            </w:rPr>
          </w:pPr>
          <w:sdt>
            <w:sdtPr>
              <w:tag w:val="goog_rdk_177"/>
            </w:sdtPr>
            <w:sdtContent>
              <w:del w:author="Herman Snel" w:id="69" w:date="2023-06-22T09:43:56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Population data</w:delText>
                </w:r>
              </w:del>
            </w:sdtContent>
          </w:sdt>
        </w:p>
      </w:sdtContent>
    </w:sdt>
    <w:sdt>
      <w:sdtPr>
        <w:tag w:val="goog_rdk_181"/>
      </w:sdtPr>
      <w:sdtContent>
        <w:p w:rsidR="00000000" w:rsidDel="00000000" w:rsidP="00000000" w:rsidRDefault="00000000" w:rsidRPr="00000000" w14:paraId="000000A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del w:author="Herman Snel" w:id="69" w:date="2023-06-22T09:43:56Z"/>
            </w:rPr>
          </w:pPr>
          <w:sdt>
            <w:sdtPr>
              <w:tag w:val="goog_rdk_179"/>
            </w:sdtPr>
            <w:sdtContent>
              <w:del w:author="Herman Snel" w:id="69" w:date="2023-06-22T09:43:56Z"/>
              <w:sdt>
                <w:sdtPr>
                  <w:tag w:val="goog_rdk_180"/>
                </w:sdtPr>
                <w:sdtContent>
                  <w:commentRangeStart w:id="5"/>
                </w:sdtContent>
              </w:sdt>
              <w:del w:author="Herman Snel" w:id="69" w:date="2023-06-22T09:43:56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Water data</w:delText>
                </w:r>
                <w:commentRangeEnd w:id="3"/>
                <w:r w:rsidDel="00000000" w:rsidR="00000000" w:rsidRPr="00000000">
                  <w:commentReference w:id="3"/>
                </w:r>
                <w:commentRangeEnd w:id="5"/>
                <w:r w:rsidDel="00000000" w:rsidR="00000000" w:rsidRPr="00000000">
                  <w:commentReference w:id="5"/>
                </w:r>
                <w:r w:rsidDel="00000000" w:rsidR="00000000" w:rsidRPr="00000000">
                  <w:rPr>
                    <w:rtl w:val="0"/>
                  </w:rPr>
                </w:r>
              </w:del>
            </w:sdtContent>
          </w:sdt>
        </w:p>
      </w:sdtContent>
    </w:sdt>
    <w:sdt>
      <w:sdtPr>
        <w:tag w:val="goog_rdk_182"/>
      </w:sdtPr>
      <w:sdtContent>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Change w:author="Herman Snel" w:id="72" w:date="2023-06-22T08:43:18Z">
                <w:rPr>
                  <w:color w:val="000000"/>
                  <w:sz w:val="17"/>
                  <w:szCs w:val="17"/>
                  <w:u w:val="none"/>
                </w:rPr>
              </w:rPrChange>
            </w:rPr>
            <w:pPrChange w:author="Herman Snel" w:id="0" w:date="2023-06-22T08:43:18Z">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pPrChange>
          </w:pPr>
          <w:r w:rsidDel="00000000" w:rsidR="00000000" w:rsidRPr="00000000">
            <w:rPr>
              <w:rtl w:val="0"/>
            </w:rPr>
          </w:r>
        </w:p>
      </w:sdtContent>
    </w:sdt>
    <w:p w:rsidR="00000000" w:rsidDel="00000000" w:rsidP="00000000" w:rsidRDefault="00000000" w:rsidRPr="00000000" w14:paraId="000000AA">
      <w:pPr>
        <w:jc w:val="both"/>
        <w:rPr>
          <w:b w:val="1"/>
        </w:rPr>
      </w:pPr>
      <w:r w:rsidDel="00000000" w:rsidR="00000000" w:rsidRPr="00000000">
        <w:rPr>
          <w:rtl w:val="0"/>
        </w:rPr>
      </w:r>
    </w:p>
    <w:sdt>
      <w:sdtPr>
        <w:tag w:val="goog_rdk_184"/>
      </w:sdtPr>
      <w:sdtContent>
        <w:p w:rsidR="00000000" w:rsidDel="00000000" w:rsidP="00000000" w:rsidRDefault="00000000" w:rsidRPr="00000000" w14:paraId="000000AB">
          <w:pPr>
            <w:jc w:val="both"/>
            <w:rPr>
              <w:ins w:author="Herman Snel" w:id="73" w:date="2023-06-22T09:06:57Z"/>
              <w:b w:val="1"/>
            </w:rPr>
          </w:pPr>
          <w:r w:rsidDel="00000000" w:rsidR="00000000" w:rsidRPr="00000000">
            <w:rPr>
              <w:b w:val="1"/>
              <w:rtl w:val="0"/>
            </w:rPr>
            <w:t xml:space="preserve">District level</w:t>
          </w:r>
          <w:sdt>
            <w:sdtPr>
              <w:tag w:val="goog_rdk_183"/>
            </w:sdtPr>
            <w:sdtContent>
              <w:ins w:author="Herman Snel" w:id="73" w:date="2023-06-22T09:06:57Z">
                <w:r w:rsidDel="00000000" w:rsidR="00000000" w:rsidRPr="00000000">
                  <w:rPr>
                    <w:rtl w:val="0"/>
                  </w:rPr>
                </w:r>
              </w:ins>
            </w:sdtContent>
          </w:sdt>
        </w:p>
      </w:sdtContent>
    </w:sdt>
    <w:sdt>
      <w:sdtPr>
        <w:tag w:val="goog_rdk_187"/>
      </w:sdtPr>
      <w:sdtContent>
        <w:p w:rsidR="00000000" w:rsidDel="00000000" w:rsidP="00000000" w:rsidRDefault="00000000" w:rsidRPr="00000000" w14:paraId="000000AC">
          <w:pPr>
            <w:jc w:val="both"/>
            <w:rPr>
              <w:highlight w:val="yellow"/>
              <w:rPrChange w:author="Herman Snel" w:id="74" w:date="2023-06-22T09:06:57Z">
                <w:rPr>
                  <w:b w:val="1"/>
                </w:rPr>
              </w:rPrChange>
            </w:rPr>
          </w:pPr>
          <w:sdt>
            <w:sdtPr>
              <w:tag w:val="goog_rdk_185"/>
            </w:sdtPr>
            <w:sdtContent>
              <w:ins w:author="Herman Snel" w:id="73" w:date="2023-06-22T09:06:57Z">
                <w:r w:rsidDel="00000000" w:rsidR="00000000" w:rsidRPr="00000000">
                  <w:rPr>
                    <w:b w:val="1"/>
                    <w:rtl w:val="0"/>
                  </w:rPr>
                  <w:t xml:space="preserve">A large number of public entities engage in data gathering at a district level. Farmers </w:t>
                </w:r>
                <w:r w:rsidDel="00000000" w:rsidR="00000000" w:rsidRPr="00000000">
                  <w:rPr>
                    <w:b w:val="1"/>
                    <w:rtl w:val="0"/>
                  </w:rPr>
                  <w:t xml:space="preserve">organisations</w:t>
                </w:r>
                <w:r w:rsidDel="00000000" w:rsidR="00000000" w:rsidRPr="00000000">
                  <w:rPr>
                    <w:b w:val="1"/>
                    <w:rtl w:val="0"/>
                  </w:rPr>
                  <w:t xml:space="preserve"> are also active in data </w:t>
                </w:r>
                <w:r w:rsidDel="00000000" w:rsidR="00000000" w:rsidRPr="00000000">
                  <w:rPr>
                    <w:b w:val="1"/>
                    <w:rtl w:val="0"/>
                  </w:rPr>
                  <w:t xml:space="preserve">gathering at a district</w:t>
                </w:r>
                <w:r w:rsidDel="00000000" w:rsidR="00000000" w:rsidRPr="00000000">
                  <w:rPr>
                    <w:b w:val="1"/>
                    <w:rtl w:val="0"/>
                  </w:rPr>
                  <w:t xml:space="preserve"> level.  From the insights generated in the workshops it can be concluded that land, soil and crop data is available at district level in addition there is also weather and climate data. </w:t>
                </w:r>
                <w:r w:rsidDel="00000000" w:rsidR="00000000" w:rsidRPr="00000000">
                  <w:rPr>
                    <w:b w:val="1"/>
                    <w:rtl w:val="0"/>
                  </w:rPr>
                  <w:t xml:space="preserve">At this moment, data is not always centrally stored, shared or freely accessible to all stakeholders.</w:t>
                </w:r>
              </w:ins>
            </w:sdtContent>
          </w:sdt>
          <w:sdt>
            <w:sdtPr>
              <w:tag w:val="goog_rdk_186"/>
            </w:sdtPr>
            <w:sdtContent>
              <w:r w:rsidDel="00000000" w:rsidR="00000000" w:rsidRPr="00000000">
                <w:rPr>
                  <w:rtl w:val="0"/>
                </w:rPr>
              </w:r>
            </w:sdtContent>
          </w:sdt>
        </w:p>
      </w:sdtContent>
    </w:sdt>
    <w:p w:rsidR="00000000" w:rsidDel="00000000" w:rsidP="00000000" w:rsidRDefault="00000000" w:rsidRPr="00000000" w14:paraId="000000AD">
      <w:pPr>
        <w:jc w:val="both"/>
        <w:rPr/>
      </w:pPr>
      <w:sdt>
        <w:sdtPr>
          <w:tag w:val="goog_rdk_188"/>
        </w:sdtPr>
        <w:sdtContent>
          <w:commentRangeStart w:id="6"/>
        </w:sdtContent>
      </w:sdt>
      <w:r w:rsidDel="00000000" w:rsidR="00000000" w:rsidRPr="00000000">
        <w:rPr>
          <w:rtl w:val="0"/>
        </w:rPr>
        <w:t xml:space="preserve">Development partners - Meki Catholic Secretariat, SNV/Horti -Life, Wetland International, Ziway Dugda district (Green Climate Fund)</w:t>
      </w:r>
    </w:p>
    <w:p w:rsidR="00000000" w:rsidDel="00000000" w:rsidP="00000000" w:rsidRDefault="00000000" w:rsidRPr="00000000" w14:paraId="000000AE">
      <w:pPr>
        <w:jc w:val="both"/>
        <w:rPr/>
      </w:pPr>
      <w:r w:rsidDel="00000000" w:rsidR="00000000" w:rsidRPr="00000000">
        <w:rPr>
          <w:rtl w:val="0"/>
        </w:rPr>
        <w:t xml:space="preserve">Knowledge institutions – Arsi University, Batu soil Research</w:t>
      </w:r>
      <w:sdt>
        <w:sdtPr>
          <w:tag w:val="goog_rdk_189"/>
        </w:sdtPr>
        <w:sdtContent>
          <w:del w:author="Herman Snel" w:id="75" w:date="2023-06-22T12:49:17Z">
            <w:r w:rsidDel="00000000" w:rsidR="00000000" w:rsidRPr="00000000">
              <w:rPr>
                <w:rtl w:val="0"/>
              </w:rPr>
              <w:delText xml:space="preserve">er</w:delText>
            </w:r>
          </w:del>
        </w:sdtContent>
      </w:sdt>
      <w:r w:rsidDel="00000000" w:rsidR="00000000" w:rsidRPr="00000000">
        <w:rPr>
          <w:rtl w:val="0"/>
        </w:rPr>
        <w:t xml:space="preserve"> centre, Debre Birhan university, EIAR</w:t>
      </w:r>
    </w:p>
    <w:p w:rsidR="00000000" w:rsidDel="00000000" w:rsidP="00000000" w:rsidRDefault="00000000" w:rsidRPr="00000000" w14:paraId="000000AF">
      <w:pPr>
        <w:jc w:val="both"/>
        <w:rPr/>
      </w:pPr>
      <w:r w:rsidDel="00000000" w:rsidR="00000000" w:rsidRPr="00000000">
        <w:rPr>
          <w:rtl w:val="0"/>
        </w:rPr>
        <w:t xml:space="preserve">Public sector – Adami Tulu and Jidu Combolcha bureau of Agriculture, Agricultural extension office, Chemical Industry Corporation (Adami Tulu Pesticide Processing Factory), East Showa Bureau of Agricultural Office, Ethiopian statistics service (ESS), North Shewa zone agricultural office, Oromia agricultural input and product regulator authority, Seqota declaration, Tsedey Bank, Woreda Agricultural office</w:t>
      </w:r>
    </w:p>
    <w:p w:rsidR="00000000" w:rsidDel="00000000" w:rsidP="00000000" w:rsidRDefault="00000000" w:rsidRPr="00000000" w14:paraId="000000B0">
      <w:pPr>
        <w:jc w:val="both"/>
        <w:rPr/>
      </w:pPr>
      <w:r w:rsidDel="00000000" w:rsidR="00000000" w:rsidRPr="00000000">
        <w:rPr>
          <w:rtl w:val="0"/>
        </w:rPr>
        <w:t xml:space="preserve">Farmer organizations - Basona farmers union, Bora Denbel Cooperative, Bossona werana wereda cooperatives promotion office, Cooperative promotion office, Farmers, Lume Adama farmers’ cooperative unions</w:t>
      </w:r>
    </w:p>
    <w:p w:rsidR="00000000" w:rsidDel="00000000" w:rsidP="00000000" w:rsidRDefault="00000000" w:rsidRPr="00000000" w14:paraId="000000B1">
      <w:pPr>
        <w:jc w:val="both"/>
        <w:rPr/>
      </w:pPr>
      <w:r w:rsidDel="00000000" w:rsidR="00000000" w:rsidRPr="00000000">
        <w:rPr>
          <w:rtl w:val="0"/>
        </w:rPr>
        <w:t xml:space="preserve">Type of data gathered</w:t>
      </w:r>
    </w:p>
    <w:p w:rsidR="00000000" w:rsidDel="00000000" w:rsidP="00000000" w:rsidRDefault="00000000" w:rsidRPr="00000000" w14:paraId="000000B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socio-economic data e.g. livelihood, population, gender roles, household nutrition</w:t>
      </w:r>
    </w:p>
    <w:p w:rsidR="00000000" w:rsidDel="00000000" w:rsidP="00000000" w:rsidRDefault="00000000" w:rsidRPr="00000000" w14:paraId="000000B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productivity data</w:t>
      </w:r>
    </w:p>
    <w:p w:rsidR="00000000" w:rsidDel="00000000" w:rsidP="00000000" w:rsidRDefault="00000000" w:rsidRPr="00000000" w14:paraId="000000B4">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yield assessment</w:t>
      </w:r>
    </w:p>
    <w:p w:rsidR="00000000" w:rsidDel="00000000" w:rsidP="00000000" w:rsidRDefault="00000000" w:rsidRPr="00000000" w14:paraId="000000B5">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seed variety e.g. improved seeds</w:t>
      </w:r>
    </w:p>
    <w:p w:rsidR="00000000" w:rsidDel="00000000" w:rsidP="00000000" w:rsidRDefault="00000000" w:rsidRPr="00000000" w14:paraId="000000B6">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farming system</w:t>
      </w:r>
    </w:p>
    <w:p w:rsidR="00000000" w:rsidDel="00000000" w:rsidP="00000000" w:rsidRDefault="00000000" w:rsidRPr="00000000" w14:paraId="000000B7">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plant tissue</w:t>
      </w:r>
    </w:p>
    <w:p w:rsidR="00000000" w:rsidDel="00000000" w:rsidP="00000000" w:rsidRDefault="00000000" w:rsidRPr="00000000" w14:paraId="000000B8">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Maturity date</w:t>
      </w:r>
    </w:p>
    <w:p w:rsidR="00000000" w:rsidDel="00000000" w:rsidP="00000000" w:rsidRDefault="00000000" w:rsidRPr="00000000" w14:paraId="000000B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Agricultural practices</w:t>
      </w:r>
    </w:p>
    <w:p w:rsidR="00000000" w:rsidDel="00000000" w:rsidP="00000000" w:rsidRDefault="00000000" w:rsidRPr="00000000" w14:paraId="000000BA">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 inputs demand e.g. fertilizer, seeds, pesticides</w:t>
      </w:r>
    </w:p>
    <w:p w:rsidR="00000000" w:rsidDel="00000000" w:rsidP="00000000" w:rsidRDefault="00000000" w:rsidRPr="00000000" w14:paraId="000000BB">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conservation methods e.g. soil bunds, stone bunds</w:t>
      </w:r>
    </w:p>
    <w:p w:rsidR="00000000" w:rsidDel="00000000" w:rsidP="00000000" w:rsidRDefault="00000000" w:rsidRPr="00000000" w14:paraId="000000BC">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Animal husbandry</w:t>
      </w:r>
    </w:p>
    <w:p w:rsidR="00000000" w:rsidDel="00000000" w:rsidP="00000000" w:rsidRDefault="00000000" w:rsidRPr="00000000" w14:paraId="000000BD">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Fertilize</w:t>
      </w:r>
      <w:sdt>
        <w:sdtPr>
          <w:tag w:val="goog_rdk_190"/>
        </w:sdtPr>
        <w:sdtContent>
          <w:ins w:author="Herman Snel" w:id="76" w:date="2023-06-22T08:16:30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w:t>
            </w:r>
          </w:ins>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type and application rate</w:t>
      </w:r>
    </w:p>
    <w:p w:rsidR="00000000" w:rsidDel="00000000" w:rsidP="00000000" w:rsidRDefault="00000000" w:rsidRPr="00000000" w14:paraId="000000BE">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Weather and climate data</w:t>
      </w:r>
    </w:p>
    <w:p w:rsidR="00000000" w:rsidDel="00000000" w:rsidP="00000000" w:rsidRDefault="00000000" w:rsidRPr="00000000" w14:paraId="000000B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data e.g. soil fertility, soil pH, soil water content, salinity, nutrient content, soil type, slope</w:t>
      </w:r>
    </w:p>
    <w:p w:rsidR="00000000" w:rsidDel="00000000" w:rsidP="00000000" w:rsidRDefault="00000000" w:rsidRPr="00000000" w14:paraId="000000C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data e.g. land use e.g. forestry; land cover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rtl w:val="0"/>
        </w:rPr>
      </w:r>
    </w:p>
    <w:sdt>
      <w:sdtPr>
        <w:tag w:val="goog_rdk_192"/>
      </w:sdtPr>
      <w:sdtContent>
        <w:p w:rsidR="00000000" w:rsidDel="00000000" w:rsidP="00000000" w:rsidRDefault="00000000" w:rsidRPr="00000000" w14:paraId="000000C2">
          <w:pPr>
            <w:pStyle w:val="Heading3"/>
            <w:numPr>
              <w:ilvl w:val="2"/>
              <w:numId w:val="46"/>
            </w:numPr>
            <w:ind w:left="1440" w:hanging="720"/>
            <w:rPr>
              <w:ins w:author="Herman Snel" w:id="77" w:date="2023-06-22T10:44:07Z"/>
            </w:rPr>
          </w:pPr>
          <w:r w:rsidDel="00000000" w:rsidR="00000000" w:rsidRPr="00000000">
            <w:rPr>
              <w:rtl w:val="0"/>
            </w:rPr>
            <w:t xml:space="preserve">Data Processing</w:t>
          </w:r>
          <w:sdt>
            <w:sdtPr>
              <w:tag w:val="goog_rdk_191"/>
            </w:sdtPr>
            <w:sdtContent>
              <w:ins w:author="Herman Snel" w:id="77" w:date="2023-06-22T10:44:07Z">
                <w:bookmarkStart w:colFirst="0" w:colLast="0" w:name="_heading=h.26in1rg" w:id="12"/>
                <w:bookmarkEnd w:id="12"/>
                <w:r w:rsidDel="00000000" w:rsidR="00000000" w:rsidRPr="00000000">
                  <w:rPr>
                    <w:rtl w:val="0"/>
                  </w:rPr>
                </w:r>
              </w:ins>
            </w:sdtContent>
          </w:sdt>
        </w:p>
      </w:sdtContent>
    </w:sdt>
    <w:sdt>
      <w:sdtPr>
        <w:tag w:val="goog_rdk_196"/>
      </w:sdtPr>
      <w:sdtContent>
        <w:p w:rsidR="00000000" w:rsidDel="00000000" w:rsidP="00000000" w:rsidRDefault="00000000" w:rsidRPr="00000000" w14:paraId="000000C3">
          <w:pPr>
            <w:ind w:left="0" w:firstLine="0"/>
            <w:rPr>
              <w:rFonts w:ascii="Arial" w:cs="Arial" w:eastAsia="Arial" w:hAnsi="Arial"/>
              <w:b w:val="0"/>
              <w:i w:val="0"/>
              <w:smallCaps w:val="0"/>
              <w:strike w:val="0"/>
              <w:color w:val="000000"/>
              <w:sz w:val="22"/>
              <w:szCs w:val="22"/>
              <w:u w:val="none"/>
              <w:shd w:fill="auto" w:val="clear"/>
              <w:vertAlign w:val="baseline"/>
              <w:rPrChange w:author="Herman Snel" w:id="79" w:date="2023-06-22T10:44:07Z">
                <w:rPr/>
              </w:rPrChange>
            </w:rPr>
            <w:pPrChange w:author="Herman Snel" w:id="0" w:date="2023-06-22T10:44:07Z">
              <w:pPr>
                <w:pStyle w:val="Heading3"/>
                <w:numPr>
                  <w:ilvl w:val="2"/>
                  <w:numId w:val="46"/>
                </w:numPr>
                <w:ind w:left="1440" w:hanging="720"/>
              </w:pPr>
            </w:pPrChange>
          </w:pPr>
          <w:bookmarkStart w:colFirst="0" w:colLast="0" w:name="_heading=h.26in1rg" w:id="12"/>
          <w:bookmarkEnd w:id="12"/>
          <w:sdt>
            <w:sdtPr>
              <w:tag w:val="goog_rdk_193"/>
            </w:sdtPr>
            <w:sdtContent>
              <w:ins w:author="Herman Snel" w:id="77" w:date="2023-06-22T10:44:07Z">
                <w:r w:rsidDel="00000000" w:rsidR="00000000" w:rsidRPr="00000000">
                  <w:rPr>
                    <w:rtl w:val="0"/>
                  </w:rPr>
                  <w:t xml:space="preserve">In contrast to the data gathering stage, only a limited number of stakeholders engage in data processing at national level and at district level, with public sector </w:t>
                </w:r>
                <w:r w:rsidDel="00000000" w:rsidR="00000000" w:rsidRPr="00000000">
                  <w:rPr>
                    <w:rtl w:val="0"/>
                  </w:rPr>
                  <w:t xml:space="preserve">organisations</w:t>
                </w:r>
                <w:r w:rsidDel="00000000" w:rsidR="00000000" w:rsidRPr="00000000">
                  <w:rPr>
                    <w:rtl w:val="0"/>
                  </w:rPr>
                  <w:t xml:space="preserve"> and knowledge institutions playing key roles. At a district level, it is important to note the contributions from knowledge institutions (universities, Agricultural Research centres and Regional agricultural research </w:t>
                </w:r>
                <w:r w:rsidDel="00000000" w:rsidR="00000000" w:rsidRPr="00000000">
                  <w:rPr>
                    <w:rtl w:val="0"/>
                  </w:rPr>
                  <w:t xml:space="preserve">institutes</w:t>
                </w:r>
                <w:r w:rsidDel="00000000" w:rsidR="00000000" w:rsidRPr="00000000">
                  <w:rPr>
                    <w:rtl w:val="0"/>
                  </w:rPr>
                  <w:t xml:space="preserve">). T</w:t>
                </w:r>
              </w:ins>
              <w:sdt>
                <w:sdtPr>
                  <w:tag w:val="goog_rdk_194"/>
                </w:sdtPr>
                <w:sdtContent>
                  <w:ins w:author="Herman Snel" w:id="77" w:date="2023-06-22T10:44:07Z">
                    <w:r w:rsidDel="00000000" w:rsidR="00000000" w:rsidRPr="00000000">
                      <w:rPr>
                        <w:highlight w:val="yellow"/>
                        <w:rtl w:val="0"/>
                        <w:rPrChange w:author="Herman Snel" w:id="78" w:date="2023-06-22T12:22:25Z">
                          <w:rPr/>
                        </w:rPrChange>
                      </w:rPr>
                      <w:t xml:space="preserve">here are currently no national guidelines for data processing and quality assurance. Currently there is no centrally maintained repository for processed land, soil and crop data. </w:t>
                    </w:r>
                  </w:ins>
                </w:sdtContent>
              </w:sdt>
              <w:ins w:author="Herman Snel" w:id="77" w:date="2023-06-22T10:44:07Z"/>
            </w:sdtContent>
          </w:sdt>
          <w:sdt>
            <w:sdtPr>
              <w:tag w:val="goog_rdk_195"/>
            </w:sdtPr>
            <w:sdtContent>
              <w:r w:rsidDel="00000000" w:rsidR="00000000" w:rsidRPr="00000000">
                <w:rPr>
                  <w:rtl w:val="0"/>
                </w:rPr>
              </w:r>
            </w:sdtContent>
          </w:sdt>
        </w:p>
      </w:sdtContent>
    </w:sdt>
    <w:p w:rsidR="00000000" w:rsidDel="00000000" w:rsidP="00000000" w:rsidRDefault="00000000" w:rsidRPr="00000000" w14:paraId="000000C4">
      <w:pPr>
        <w:jc w:val="both"/>
        <w:rPr>
          <w:b w:val="1"/>
        </w:rPr>
      </w:pPr>
      <w:r w:rsidDel="00000000" w:rsidR="00000000" w:rsidRPr="00000000">
        <w:rPr>
          <w:b w:val="1"/>
          <w:rtl w:val="0"/>
        </w:rPr>
        <w:t xml:space="preserve">National level</w:t>
      </w:r>
    </w:p>
    <w:p w:rsidR="00000000" w:rsidDel="00000000" w:rsidP="00000000" w:rsidRDefault="00000000" w:rsidRPr="00000000" w14:paraId="000000C5">
      <w:pPr>
        <w:jc w:val="both"/>
        <w:rPr/>
      </w:pPr>
      <w:r w:rsidDel="00000000" w:rsidR="00000000" w:rsidRPr="00000000">
        <w:rPr>
          <w:rtl w:val="0"/>
        </w:rPr>
        <w:t xml:space="preserve">Public sector - Ethiopia Meteorology Institute, Ethiopian Forest Development, Ethiopian Forest Development, SSGI</w:t>
      </w:r>
    </w:p>
    <w:p w:rsidR="00000000" w:rsidDel="00000000" w:rsidP="00000000" w:rsidRDefault="00000000" w:rsidRPr="00000000" w14:paraId="000000C6">
      <w:pPr>
        <w:jc w:val="both"/>
        <w:rPr/>
      </w:pPr>
      <w:r w:rsidDel="00000000" w:rsidR="00000000" w:rsidRPr="00000000">
        <w:rPr>
          <w:rtl w:val="0"/>
        </w:rPr>
        <w:t xml:space="preserve">Knowledge institutions - CIAT/Alliance, EIAR, SWR, Debre Berhan ARC</w:t>
      </w:r>
    </w:p>
    <w:p w:rsidR="00000000" w:rsidDel="00000000" w:rsidP="00000000" w:rsidRDefault="00000000" w:rsidRPr="00000000" w14:paraId="000000C7">
      <w:pPr>
        <w:jc w:val="both"/>
        <w:rPr/>
      </w:pPr>
      <w:r w:rsidDel="00000000" w:rsidR="00000000" w:rsidRPr="00000000">
        <w:rPr>
          <w:rtl w:val="0"/>
        </w:rPr>
        <w:t xml:space="preserve">Development partners - Sasakawa Africa Association</w:t>
      </w:r>
    </w:p>
    <w:p w:rsidR="00000000" w:rsidDel="00000000" w:rsidP="00000000" w:rsidRDefault="00000000" w:rsidRPr="00000000" w14:paraId="000000C8">
      <w:pPr>
        <w:spacing w:after="0" w:line="240" w:lineRule="auto"/>
        <w:jc w:val="both"/>
        <w:rPr/>
      </w:pPr>
      <w:r w:rsidDel="00000000" w:rsidR="00000000" w:rsidRPr="00000000">
        <w:rPr>
          <w:rtl w:val="0"/>
        </w:rPr>
        <w:t xml:space="preserve">The data processing approach includes:</w:t>
      </w:r>
    </w:p>
    <w:p w:rsidR="00000000" w:rsidDel="00000000" w:rsidP="00000000" w:rsidRDefault="00000000" w:rsidRPr="00000000" w14:paraId="000000C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sdt>
        <w:sdtPr>
          <w:tag w:val="goog_rdk_197"/>
        </w:sdtPr>
        <w:sdtContent>
          <w:commentRangeStart w:id="7"/>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Statistical analysis</w:t>
      </w:r>
    </w:p>
    <w:p w:rsidR="00000000" w:rsidDel="00000000" w:rsidP="00000000" w:rsidRDefault="00000000" w:rsidRPr="00000000" w14:paraId="000000C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Dynamic and projection modelling</w:t>
      </w:r>
    </w:p>
    <w:p w:rsidR="00000000" w:rsidDel="00000000" w:rsidP="00000000" w:rsidRDefault="00000000" w:rsidRPr="00000000" w14:paraId="000000C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Geospatial analysis of satellite data from level 0 to 4, GPS data, spatial data</w:t>
      </w:r>
      <w:commentRangeEnd w:id="7"/>
      <w:r w:rsidDel="00000000" w:rsidR="00000000" w:rsidRPr="00000000">
        <w:commentReference w:id="7"/>
      </w:r>
      <w:r w:rsidDel="00000000" w:rsidR="00000000" w:rsidRPr="00000000">
        <w:rPr>
          <w:rtl w:val="0"/>
        </w:rPr>
      </w:r>
    </w:p>
    <w:sdt>
      <w:sdtPr>
        <w:tag w:val="goog_rdk_200"/>
      </w:sdtPr>
      <w:sdtContent>
        <w:p w:rsidR="00000000" w:rsidDel="00000000" w:rsidP="00000000" w:rsidRDefault="00000000" w:rsidRPr="00000000" w14:paraId="000000CC">
          <w:pPr>
            <w:jc w:val="both"/>
            <w:rPr>
              <w:ins w:author="Herman Snel" w:id="80" w:date="2023-06-22T10:44:32Z"/>
              <w:rFonts w:ascii="Verdana" w:cs="Verdana" w:eastAsia="Verdana" w:hAnsi="Verdana"/>
              <w:b w:val="0"/>
              <w:i w:val="0"/>
              <w:smallCaps w:val="0"/>
              <w:strike w:val="0"/>
              <w:color w:val="000000"/>
              <w:sz w:val="17"/>
              <w:szCs w:val="17"/>
              <w:u w:val="none"/>
              <w:shd w:fill="auto" w:val="clear"/>
              <w:vertAlign w:val="baseline"/>
            </w:rPr>
          </w:pPr>
          <w:sdt>
            <w:sdtPr>
              <w:tag w:val="goog_rdk_199"/>
            </w:sdtPr>
            <w:sdtContent>
              <w:ins w:author="Herman Snel" w:id="80" w:date="2023-06-22T10:44:32Z">
                <w:r w:rsidDel="00000000" w:rsidR="00000000" w:rsidRPr="00000000">
                  <w:rPr>
                    <w:rtl w:val="0"/>
                  </w:rPr>
                </w:r>
              </w:ins>
            </w:sdtContent>
          </w:sdt>
        </w:p>
      </w:sdtContent>
    </w:sdt>
    <w:sdt>
      <w:sdtPr>
        <w:tag w:val="goog_rdk_202"/>
      </w:sdtPr>
      <w:sdtContent>
        <w:p w:rsidR="00000000" w:rsidDel="00000000" w:rsidP="00000000" w:rsidRDefault="00000000" w:rsidRPr="00000000" w14:paraId="000000CD">
          <w:pPr>
            <w:jc w:val="both"/>
            <w:rPr>
              <w:ins w:author="Herman Snel" w:id="80" w:date="2023-06-22T10:44:32Z"/>
              <w:rFonts w:ascii="Verdana" w:cs="Verdana" w:eastAsia="Verdana" w:hAnsi="Verdana"/>
              <w:b w:val="0"/>
              <w:i w:val="0"/>
              <w:smallCaps w:val="0"/>
              <w:strike w:val="0"/>
              <w:color w:val="000000"/>
              <w:sz w:val="17"/>
              <w:szCs w:val="17"/>
              <w:u w:val="none"/>
              <w:shd w:fill="auto" w:val="clear"/>
              <w:vertAlign w:val="baseline"/>
            </w:rPr>
          </w:pPr>
          <w:sdt>
            <w:sdtPr>
              <w:tag w:val="goog_rdk_201"/>
            </w:sdtPr>
            <w:sdtContent>
              <w:ins w:author="Herman Snel" w:id="80" w:date="2023-06-22T10:44:32Z">
                <w:r w:rsidDel="00000000" w:rsidR="00000000" w:rsidRPr="00000000">
                  <w:rPr>
                    <w:rtl w:val="0"/>
                  </w:rPr>
                </w:r>
              </w:ins>
            </w:sdtContent>
          </w:sdt>
        </w:p>
      </w:sdtContent>
    </w:sdt>
    <w:sdt>
      <w:sdtPr>
        <w:tag w:val="goog_rdk_204"/>
      </w:sdtPr>
      <w:sdtContent>
        <w:p w:rsidR="00000000" w:rsidDel="00000000" w:rsidP="00000000" w:rsidRDefault="00000000" w:rsidRPr="00000000" w14:paraId="000000CE">
          <w:pPr>
            <w:jc w:val="both"/>
            <w:rPr>
              <w:ins w:author="Herman Snel" w:id="81" w:date="2023-06-22T12:17:36Z"/>
              <w:b w:val="1"/>
            </w:rPr>
          </w:pPr>
          <w:r w:rsidDel="00000000" w:rsidR="00000000" w:rsidRPr="00000000">
            <w:rPr>
              <w:b w:val="1"/>
              <w:rtl w:val="0"/>
            </w:rPr>
            <w:t xml:space="preserve">District level</w:t>
          </w:r>
          <w:sdt>
            <w:sdtPr>
              <w:tag w:val="goog_rdk_203"/>
            </w:sdtPr>
            <w:sdtContent>
              <w:ins w:author="Herman Snel" w:id="81" w:date="2023-06-22T12:17:36Z">
                <w:r w:rsidDel="00000000" w:rsidR="00000000" w:rsidRPr="00000000">
                  <w:rPr>
                    <w:rtl w:val="0"/>
                  </w:rPr>
                </w:r>
              </w:ins>
            </w:sdtContent>
          </w:sdt>
        </w:p>
      </w:sdtContent>
    </w:sdt>
    <w:sdt>
      <w:sdtPr>
        <w:tag w:val="goog_rdk_206"/>
      </w:sdtPr>
      <w:sdtContent>
        <w:p w:rsidR="00000000" w:rsidDel="00000000" w:rsidP="00000000" w:rsidRDefault="00000000" w:rsidRPr="00000000" w14:paraId="000000CF">
          <w:pPr>
            <w:jc w:val="both"/>
            <w:rPr>
              <w:ins w:author="Herman Snel" w:id="81" w:date="2023-06-22T12:17:36Z"/>
              <w:b w:val="1"/>
            </w:rPr>
          </w:pPr>
          <w:sdt>
            <w:sdtPr>
              <w:tag w:val="goog_rdk_205"/>
            </w:sdtPr>
            <w:sdtContent>
              <w:ins w:author="Herman Snel" w:id="81" w:date="2023-06-22T12:17:36Z">
                <w:r w:rsidDel="00000000" w:rsidR="00000000" w:rsidRPr="00000000">
                  <w:rPr>
                    <w:rtl w:val="0"/>
                  </w:rPr>
                </w:r>
              </w:ins>
            </w:sdtContent>
          </w:sdt>
        </w:p>
      </w:sdtContent>
    </w:sdt>
    <w:tbl>
      <w:tblPr>
        <w:tblStyle w:val="Table2"/>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
        <w:gridCol w:w="4535"/>
        <w:tblGridChange w:id="0">
          <w:tblGrid>
            <w:gridCol w:w="4535"/>
            <w:gridCol w:w="4535"/>
          </w:tblGrid>
        </w:tblGridChange>
      </w:tblGrid>
      <w:sdt>
        <w:sdtPr>
          <w:tag w:val="goog_rdk_207"/>
        </w:sdtPr>
        <w:sdtContent>
          <w:tr>
            <w:trPr>
              <w:cantSplit w:val="0"/>
              <w:tblHeader w:val="0"/>
              <w:ins w:author="Herman Snel" w:id="81" w:date="2023-06-22T12:17:36Z"/>
            </w:trPr>
            <w:tc>
              <w:tcPr>
                <w:shd w:fill="auto" w:val="clear"/>
                <w:tcMar>
                  <w:top w:w="100.0" w:type="dxa"/>
                  <w:left w:w="100.0" w:type="dxa"/>
                  <w:bottom w:w="100.0" w:type="dxa"/>
                  <w:right w:w="100.0" w:type="dxa"/>
                </w:tcMar>
                <w:vAlign w:val="top"/>
              </w:tcPr>
              <w:sdt>
                <w:sdtPr>
                  <w:tag w:val="goog_rdk_209"/>
                </w:sdtPr>
                <w:sdtContent>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81" w:date="2023-06-22T12:17:36Z"/>
                        <w:b w:val="1"/>
                      </w:rPr>
                    </w:pPr>
                    <w:sdt>
                      <w:sdtPr>
                        <w:tag w:val="goog_rdk_208"/>
                      </w:sdtPr>
                      <w:sdtContent>
                        <w:ins w:author="Herman Snel" w:id="81" w:date="2023-06-22T12:17:36Z">
                          <w:r w:rsidDel="00000000" w:rsidR="00000000" w:rsidRPr="00000000">
                            <w:rPr>
                              <w:b w:val="1"/>
                              <w:rtl w:val="0"/>
                            </w:rPr>
                            <w:t xml:space="preserve">Stakeholders </w:t>
                          </w:r>
                        </w:ins>
                      </w:sdtContent>
                    </w:sdt>
                  </w:p>
                </w:sdtContent>
              </w:sdt>
            </w:tc>
            <w:tc>
              <w:tcPr>
                <w:shd w:fill="auto" w:val="clear"/>
                <w:tcMar>
                  <w:top w:w="100.0" w:type="dxa"/>
                  <w:left w:w="100.0" w:type="dxa"/>
                  <w:bottom w:w="100.0" w:type="dxa"/>
                  <w:right w:w="100.0" w:type="dxa"/>
                </w:tcMar>
                <w:vAlign w:val="top"/>
              </w:tcPr>
              <w:sdt>
                <w:sdtPr>
                  <w:tag w:val="goog_rdk_211"/>
                </w:sdtPr>
                <w:sdtContent>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81" w:date="2023-06-22T12:17:36Z"/>
                        <w:b w:val="1"/>
                      </w:rPr>
                    </w:pPr>
                    <w:sdt>
                      <w:sdtPr>
                        <w:tag w:val="goog_rdk_210"/>
                      </w:sdtPr>
                      <w:sdtContent>
                        <w:ins w:author="Herman Snel" w:id="81" w:date="2023-06-22T12:17:36Z">
                          <w:r w:rsidDel="00000000" w:rsidR="00000000" w:rsidRPr="00000000">
                            <w:rPr>
                              <w:b w:val="1"/>
                              <w:rtl w:val="0"/>
                            </w:rPr>
                            <w:t xml:space="preserve">Data processing approaches </w:t>
                          </w:r>
                        </w:ins>
                      </w:sdtContent>
                    </w:sdt>
                  </w:p>
                </w:sdtContent>
              </w:sdt>
            </w:tc>
          </w:tr>
        </w:sdtContent>
      </w:sdt>
      <w:sdt>
        <w:sdtPr>
          <w:tag w:val="goog_rdk_212"/>
        </w:sdtPr>
        <w:sdtContent>
          <w:tr>
            <w:trPr>
              <w:cantSplit w:val="0"/>
              <w:tblHeader w:val="0"/>
              <w:ins w:author="Herman Snel" w:id="81" w:date="2023-06-22T12:17:36Z"/>
            </w:trPr>
            <w:tc>
              <w:tcPr>
                <w:shd w:fill="auto" w:val="clear"/>
                <w:tcMar>
                  <w:top w:w="100.0" w:type="dxa"/>
                  <w:left w:w="100.0" w:type="dxa"/>
                  <w:bottom w:w="100.0" w:type="dxa"/>
                  <w:right w:w="100.0" w:type="dxa"/>
                </w:tcMar>
                <w:vAlign w:val="top"/>
              </w:tcPr>
              <w:sdt>
                <w:sdtPr>
                  <w:tag w:val="goog_rdk_215"/>
                </w:sdtPr>
                <w:sdtContent>
                  <w:p w:rsidR="00000000" w:rsidDel="00000000" w:rsidP="00000000" w:rsidRDefault="00000000" w:rsidRPr="00000000" w14:paraId="000000D2">
                    <w:pPr>
                      <w:jc w:val="both"/>
                      <w:rPr>
                        <w:ins w:author="Herman Snel" w:id="81" w:date="2023-06-22T12:17:36Z"/>
                        <w:b w:val="1"/>
                      </w:rPr>
                    </w:pPr>
                    <w:sdt>
                      <w:sdtPr>
                        <w:tag w:val="goog_rdk_213"/>
                      </w:sdtPr>
                      <w:sdtContent>
                        <w:ins w:author="Herman Snel" w:id="81" w:date="2023-06-22T12:17:36Z"/>
                        <w:sdt>
                          <w:sdtPr>
                            <w:tag w:val="goog_rdk_214"/>
                          </w:sdtPr>
                          <w:sdtContent>
                            <w:commentRangeStart w:id="8"/>
                          </w:sdtContent>
                        </w:sdt>
                        <w:ins w:author="Herman Snel" w:id="81" w:date="2023-06-22T12:17:36Z">
                          <w:r w:rsidDel="00000000" w:rsidR="00000000" w:rsidRPr="00000000">
                            <w:rPr>
                              <w:b w:val="1"/>
                              <w:rtl w:val="0"/>
                            </w:rPr>
                            <w:t xml:space="preserve">Public sector - Adami Tulu and Jidu Combolcha bureau of Agriculture, Agricultural extension office, North Shewa zone agricultural office, Oromia agricultural input and product regulator authority</w:t>
                          </w:r>
                        </w:ins>
                      </w:sdtContent>
                    </w:sdt>
                  </w:p>
                </w:sdtContent>
              </w:sdt>
              <w:sdt>
                <w:sdtPr>
                  <w:tag w:val="goog_rdk_217"/>
                </w:sdtPr>
                <w:sdtContent>
                  <w:p w:rsidR="00000000" w:rsidDel="00000000" w:rsidP="00000000" w:rsidRDefault="00000000" w:rsidRPr="00000000" w14:paraId="000000D3">
                    <w:pPr>
                      <w:rPr>
                        <w:ins w:author="Herman Snel" w:id="81" w:date="2023-06-22T12:17:36Z"/>
                        <w:b w:val="1"/>
                      </w:rPr>
                    </w:pPr>
                    <w:sdt>
                      <w:sdtPr>
                        <w:tag w:val="goog_rdk_216"/>
                      </w:sdtPr>
                      <w:sdtContent>
                        <w:ins w:author="Herman Snel" w:id="81" w:date="2023-06-22T12:17:36Z">
                          <w:r w:rsidDel="00000000" w:rsidR="00000000" w:rsidRPr="00000000">
                            <w:rPr>
                              <w:b w:val="1"/>
                              <w:rtl w:val="0"/>
                            </w:rPr>
                            <w:t xml:space="preserve">Development partners - Meki Catholic Secretariat</w:t>
                          </w:r>
                        </w:ins>
                      </w:sdtContent>
                    </w:sdt>
                  </w:p>
                </w:sdtContent>
              </w:sdt>
              <w:sdt>
                <w:sdtPr>
                  <w:tag w:val="goog_rdk_219"/>
                </w:sdtPr>
                <w:sdtContent>
                  <w:p w:rsidR="00000000" w:rsidDel="00000000" w:rsidP="00000000" w:rsidRDefault="00000000" w:rsidRPr="00000000" w14:paraId="000000D4">
                    <w:pPr>
                      <w:rPr>
                        <w:ins w:author="Herman Snel" w:id="81" w:date="2023-06-22T12:17:36Z"/>
                        <w:b w:val="1"/>
                      </w:rPr>
                    </w:pPr>
                    <w:sdt>
                      <w:sdtPr>
                        <w:tag w:val="goog_rdk_218"/>
                      </w:sdtPr>
                      <w:sdtContent>
                        <w:ins w:author="Herman Snel" w:id="81" w:date="2023-06-22T12:17:36Z">
                          <w:r w:rsidDel="00000000" w:rsidR="00000000" w:rsidRPr="00000000">
                            <w:rPr>
                              <w:b w:val="1"/>
                              <w:rtl w:val="0"/>
                            </w:rPr>
                            <w:t xml:space="preserve">Knowledge institutions – Arsi University, Batu soil Researcher centre, Debre Birhan university, EIAR</w:t>
                          </w:r>
                        </w:ins>
                      </w:sdtContent>
                    </w:sdt>
                  </w:p>
                </w:sdtContent>
              </w:sdt>
              <w:sdt>
                <w:sdtPr>
                  <w:tag w:val="goog_rdk_221"/>
                </w:sdtPr>
                <w:sdtContent>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81" w:date="2023-06-22T12:17:36Z"/>
                        <w:b w:val="1"/>
                      </w:rPr>
                    </w:pPr>
                    <w:sdt>
                      <w:sdtPr>
                        <w:tag w:val="goog_rdk_220"/>
                      </w:sdtPr>
                      <w:sdtContent>
                        <w:ins w:author="Herman Snel" w:id="81" w:date="2023-06-22T12:17:36Z">
                          <w:commentRangeEnd w:id="8"/>
                          <w:r w:rsidDel="00000000" w:rsidR="00000000" w:rsidRPr="00000000">
                            <w:commentReference w:id="8"/>
                          </w:r>
                          <w:r w:rsidDel="00000000" w:rsidR="00000000" w:rsidRPr="00000000">
                            <w:rPr>
                              <w:rtl w:val="0"/>
                            </w:rPr>
                          </w:r>
                        </w:ins>
                      </w:sdtContent>
                    </w:sdt>
                  </w:p>
                </w:sdtContent>
              </w:sdt>
            </w:tc>
            <w:tc>
              <w:tcPr>
                <w:shd w:fill="auto" w:val="clear"/>
                <w:tcMar>
                  <w:top w:w="100.0" w:type="dxa"/>
                  <w:left w:w="100.0" w:type="dxa"/>
                  <w:bottom w:w="100.0" w:type="dxa"/>
                  <w:right w:w="100.0" w:type="dxa"/>
                </w:tcMar>
                <w:vAlign w:val="top"/>
              </w:tcPr>
              <w:sdt>
                <w:sdtPr>
                  <w:tag w:val="goog_rdk_224"/>
                </w:sdtPr>
                <w:sdtContent>
                  <w:p w:rsidR="00000000" w:rsidDel="00000000" w:rsidP="00000000" w:rsidRDefault="00000000" w:rsidRPr="00000000" w14:paraId="000000D6">
                    <w:pPr>
                      <w:numPr>
                        <w:ilvl w:val="0"/>
                        <w:numId w:val="50"/>
                      </w:numPr>
                      <w:spacing w:after="0" w:line="240" w:lineRule="auto"/>
                      <w:ind w:left="720" w:hanging="360"/>
                      <w:jc w:val="both"/>
                      <w:rPr>
                        <w:ins w:author="Herman Snel" w:id="81" w:date="2023-06-22T12:17:36Z"/>
                      </w:rPr>
                    </w:pPr>
                    <w:sdt>
                      <w:sdtPr>
                        <w:tag w:val="goog_rdk_222"/>
                      </w:sdtPr>
                      <w:sdtContent>
                        <w:ins w:author="Herman Snel" w:id="81" w:date="2023-06-22T12:17:36Z"/>
                        <w:sdt>
                          <w:sdtPr>
                            <w:tag w:val="goog_rdk_223"/>
                          </w:sdtPr>
                          <w:sdtContent>
                            <w:commentRangeStart w:id="9"/>
                          </w:sdtContent>
                        </w:sdt>
                        <w:ins w:author="Herman Snel" w:id="81" w:date="2023-06-22T12:17:36Z">
                          <w:r w:rsidDel="00000000" w:rsidR="00000000" w:rsidRPr="00000000">
                            <w:rPr>
                              <w:b w:val="1"/>
                              <w:rtl w:val="0"/>
                            </w:rPr>
                            <w:t xml:space="preserve">Statistical analysis</w:t>
                          </w:r>
                        </w:ins>
                      </w:sdtContent>
                    </w:sdt>
                  </w:p>
                </w:sdtContent>
              </w:sdt>
              <w:sdt>
                <w:sdtPr>
                  <w:tag w:val="goog_rdk_226"/>
                </w:sdtPr>
                <w:sdtContent>
                  <w:p w:rsidR="00000000" w:rsidDel="00000000" w:rsidP="00000000" w:rsidRDefault="00000000" w:rsidRPr="00000000" w14:paraId="000000D7">
                    <w:pPr>
                      <w:numPr>
                        <w:ilvl w:val="0"/>
                        <w:numId w:val="50"/>
                      </w:numPr>
                      <w:spacing w:after="0" w:line="240" w:lineRule="auto"/>
                      <w:ind w:left="720" w:hanging="360"/>
                      <w:jc w:val="both"/>
                      <w:rPr>
                        <w:ins w:author="Herman Snel" w:id="81" w:date="2023-06-22T12:17:36Z"/>
                      </w:rPr>
                    </w:pPr>
                    <w:sdt>
                      <w:sdtPr>
                        <w:tag w:val="goog_rdk_225"/>
                      </w:sdtPr>
                      <w:sdtContent>
                        <w:ins w:author="Herman Snel" w:id="81" w:date="2023-06-22T12:17:36Z">
                          <w:r w:rsidDel="00000000" w:rsidR="00000000" w:rsidRPr="00000000">
                            <w:rPr>
                              <w:b w:val="1"/>
                              <w:rtl w:val="0"/>
                            </w:rPr>
                            <w:t xml:space="preserve">GIS spatial analysis</w:t>
                          </w:r>
                        </w:ins>
                      </w:sdtContent>
                    </w:sdt>
                  </w:p>
                </w:sdtContent>
              </w:sdt>
              <w:sdt>
                <w:sdtPr>
                  <w:tag w:val="goog_rdk_228"/>
                </w:sdtPr>
                <w:sdtContent>
                  <w:p w:rsidR="00000000" w:rsidDel="00000000" w:rsidP="00000000" w:rsidRDefault="00000000" w:rsidRPr="00000000" w14:paraId="000000D8">
                    <w:pPr>
                      <w:numPr>
                        <w:ilvl w:val="0"/>
                        <w:numId w:val="50"/>
                      </w:numPr>
                      <w:spacing w:after="0" w:line="240" w:lineRule="auto"/>
                      <w:ind w:left="720" w:hanging="360"/>
                      <w:jc w:val="both"/>
                      <w:rPr>
                        <w:ins w:author="Herman Snel" w:id="81" w:date="2023-06-22T12:17:36Z"/>
                      </w:rPr>
                    </w:pPr>
                    <w:sdt>
                      <w:sdtPr>
                        <w:tag w:val="goog_rdk_227"/>
                      </w:sdtPr>
                      <w:sdtContent>
                        <w:ins w:author="Herman Snel" w:id="81" w:date="2023-06-22T12:17:36Z">
                          <w:r w:rsidDel="00000000" w:rsidR="00000000" w:rsidRPr="00000000">
                            <w:rPr>
                              <w:b w:val="1"/>
                              <w:rtl w:val="0"/>
                            </w:rPr>
                            <w:t xml:space="preserve">Soil map processing</w:t>
                          </w:r>
                        </w:ins>
                      </w:sdtContent>
                    </w:sdt>
                  </w:p>
                </w:sdtContent>
              </w:sdt>
              <w:sdt>
                <w:sdtPr>
                  <w:tag w:val="goog_rdk_230"/>
                </w:sdtPr>
                <w:sdtContent>
                  <w:p w:rsidR="00000000" w:rsidDel="00000000" w:rsidP="00000000" w:rsidRDefault="00000000" w:rsidRPr="00000000" w14:paraId="000000D9">
                    <w:pPr>
                      <w:numPr>
                        <w:ilvl w:val="0"/>
                        <w:numId w:val="50"/>
                      </w:numPr>
                      <w:spacing w:after="0" w:line="240" w:lineRule="auto"/>
                      <w:ind w:left="720" w:hanging="360"/>
                      <w:jc w:val="both"/>
                      <w:rPr>
                        <w:ins w:author="Herman Snel" w:id="81" w:date="2023-06-22T12:17:36Z"/>
                      </w:rPr>
                    </w:pPr>
                    <w:sdt>
                      <w:sdtPr>
                        <w:tag w:val="goog_rdk_229"/>
                      </w:sdtPr>
                      <w:sdtContent>
                        <w:ins w:author="Herman Snel" w:id="81" w:date="2023-06-22T12:17:36Z">
                          <w:r w:rsidDel="00000000" w:rsidR="00000000" w:rsidRPr="00000000">
                            <w:rPr>
                              <w:b w:val="1"/>
                              <w:rtl w:val="0"/>
                            </w:rPr>
                            <w:t xml:space="preserve">Rainfall onset and cessation dates</w:t>
                          </w:r>
                          <w:commentRangeEnd w:id="9"/>
                          <w:r w:rsidDel="00000000" w:rsidR="00000000" w:rsidRPr="00000000">
                            <w:commentReference w:id="9"/>
                          </w:r>
                          <w:r w:rsidDel="00000000" w:rsidR="00000000" w:rsidRPr="00000000">
                            <w:rPr>
                              <w:rtl w:val="0"/>
                            </w:rPr>
                          </w:r>
                        </w:ins>
                      </w:sdtContent>
                    </w:sdt>
                  </w:p>
                </w:sdtContent>
              </w:sdt>
            </w:tc>
          </w:tr>
        </w:sdtContent>
      </w:sdt>
    </w:tbl>
    <w:sdt>
      <w:sdtPr>
        <w:tag w:val="goog_rdk_232"/>
      </w:sdtPr>
      <w:sdtContent>
        <w:p w:rsidR="00000000" w:rsidDel="00000000" w:rsidP="00000000" w:rsidRDefault="00000000" w:rsidRPr="00000000" w14:paraId="000000DA">
          <w:pPr>
            <w:jc w:val="both"/>
            <w:rPr>
              <w:ins w:author="Herman Snel" w:id="81" w:date="2023-06-22T12:17:36Z"/>
              <w:b w:val="1"/>
            </w:rPr>
          </w:pPr>
          <w:sdt>
            <w:sdtPr>
              <w:tag w:val="goog_rdk_231"/>
            </w:sdtPr>
            <w:sdtContent>
              <w:ins w:author="Herman Snel" w:id="81" w:date="2023-06-22T12:17:36Z">
                <w:r w:rsidDel="00000000" w:rsidR="00000000" w:rsidRPr="00000000">
                  <w:rPr>
                    <w:rtl w:val="0"/>
                  </w:rPr>
                </w:r>
              </w:ins>
            </w:sdtContent>
          </w:sdt>
        </w:p>
      </w:sdtContent>
    </w:sdt>
    <w:p w:rsidR="00000000" w:rsidDel="00000000" w:rsidP="00000000" w:rsidRDefault="00000000" w:rsidRPr="00000000" w14:paraId="000000DB">
      <w:pPr>
        <w:jc w:val="both"/>
        <w:rPr>
          <w:b w:val="1"/>
        </w:rPr>
      </w:pPr>
      <w:r w:rsidDel="00000000" w:rsidR="00000000" w:rsidRPr="00000000">
        <w:rPr>
          <w:rtl w:val="0"/>
        </w:rPr>
      </w:r>
    </w:p>
    <w:sdt>
      <w:sdtPr>
        <w:tag w:val="goog_rdk_236"/>
      </w:sdtPr>
      <w:sdtContent>
        <w:p w:rsidR="00000000" w:rsidDel="00000000" w:rsidP="00000000" w:rsidRDefault="00000000" w:rsidRPr="00000000" w14:paraId="000000DC">
          <w:pPr>
            <w:jc w:val="both"/>
            <w:rPr>
              <w:del w:author="Herman Snel" w:id="82" w:date="2023-06-22T12:18:10Z"/>
            </w:rPr>
          </w:pPr>
          <w:sdt>
            <w:sdtPr>
              <w:tag w:val="goog_rdk_234"/>
            </w:sdtPr>
            <w:sdtContent>
              <w:del w:author="Herman Snel" w:id="82" w:date="2023-06-22T12:18:10Z"/>
              <w:sdt>
                <w:sdtPr>
                  <w:tag w:val="goog_rdk_235"/>
                </w:sdtPr>
                <w:sdtContent>
                  <w:commentRangeStart w:id="10"/>
                </w:sdtContent>
              </w:sdt>
              <w:del w:author="Herman Snel" w:id="82" w:date="2023-06-22T12:18:10Z">
                <w:r w:rsidDel="00000000" w:rsidR="00000000" w:rsidRPr="00000000">
                  <w:rPr>
                    <w:rtl w:val="0"/>
                  </w:rPr>
                  <w:delText xml:space="preserve">Public sector - Adami Tulu and Jidu Combolcha bureau of Agriculture, Agricultural extension office, North Shewa zone agricultural office, Oromia agricultural input and product regulator authority</w:delText>
                </w:r>
              </w:del>
            </w:sdtContent>
          </w:sdt>
        </w:p>
      </w:sdtContent>
    </w:sdt>
    <w:sdt>
      <w:sdtPr>
        <w:tag w:val="goog_rdk_238"/>
      </w:sdtPr>
      <w:sdtContent>
        <w:p w:rsidR="00000000" w:rsidDel="00000000" w:rsidP="00000000" w:rsidRDefault="00000000" w:rsidRPr="00000000" w14:paraId="000000DD">
          <w:pPr>
            <w:rPr>
              <w:del w:author="Herman Snel" w:id="82" w:date="2023-06-22T12:18:10Z"/>
            </w:rPr>
          </w:pPr>
          <w:sdt>
            <w:sdtPr>
              <w:tag w:val="goog_rdk_237"/>
            </w:sdtPr>
            <w:sdtContent>
              <w:del w:author="Herman Snel" w:id="82" w:date="2023-06-22T12:18:10Z">
                <w:r w:rsidDel="00000000" w:rsidR="00000000" w:rsidRPr="00000000">
                  <w:rPr>
                    <w:rtl w:val="0"/>
                  </w:rPr>
                  <w:delText xml:space="preserve">Development partners - Meki Catholic Secretariat</w:delText>
                </w:r>
              </w:del>
            </w:sdtContent>
          </w:sdt>
        </w:p>
      </w:sdtContent>
    </w:sdt>
    <w:sdt>
      <w:sdtPr>
        <w:tag w:val="goog_rdk_240"/>
      </w:sdtPr>
      <w:sdtContent>
        <w:p w:rsidR="00000000" w:rsidDel="00000000" w:rsidP="00000000" w:rsidRDefault="00000000" w:rsidRPr="00000000" w14:paraId="000000DE">
          <w:pPr>
            <w:rPr>
              <w:del w:author="Herman Snel" w:id="82" w:date="2023-06-22T12:18:10Z"/>
            </w:rPr>
          </w:pPr>
          <w:sdt>
            <w:sdtPr>
              <w:tag w:val="goog_rdk_239"/>
            </w:sdtPr>
            <w:sdtContent>
              <w:del w:author="Herman Snel" w:id="82" w:date="2023-06-22T12:18:10Z">
                <w:r w:rsidDel="00000000" w:rsidR="00000000" w:rsidRPr="00000000">
                  <w:rPr>
                    <w:rtl w:val="0"/>
                  </w:rPr>
                  <w:delText xml:space="preserve">Knowledge institutions – Arsi University, Batu soil Researcher centre, Debre Birhan university, EIAR</w:delText>
                </w:r>
              </w:del>
            </w:sdtContent>
          </w:sdt>
        </w:p>
      </w:sdtContent>
    </w:sdt>
    <w:sdt>
      <w:sdtPr>
        <w:tag w:val="goog_rdk_242"/>
      </w:sdtPr>
      <w:sdtContent>
        <w:p w:rsidR="00000000" w:rsidDel="00000000" w:rsidP="00000000" w:rsidRDefault="00000000" w:rsidRPr="00000000" w14:paraId="000000DF">
          <w:pPr>
            <w:spacing w:after="0" w:line="240" w:lineRule="auto"/>
            <w:jc w:val="both"/>
            <w:rPr>
              <w:del w:author="Herman Snel" w:id="82" w:date="2023-06-22T12:18:10Z"/>
            </w:rPr>
          </w:pPr>
          <w:sdt>
            <w:sdtPr>
              <w:tag w:val="goog_rdk_241"/>
            </w:sdtPr>
            <w:sdtContent>
              <w:del w:author="Herman Snel" w:id="82" w:date="2023-06-22T12:18:10Z">
                <w:r w:rsidDel="00000000" w:rsidR="00000000" w:rsidRPr="00000000">
                  <w:rPr>
                    <w:rtl w:val="0"/>
                  </w:rPr>
                  <w:delText xml:space="preserve">The data processing approach includes:</w:delText>
                </w:r>
              </w:del>
            </w:sdtContent>
          </w:sdt>
        </w:p>
      </w:sdtContent>
    </w:sdt>
    <w:sdt>
      <w:sdtPr>
        <w:tag w:val="goog_rdk_245"/>
      </w:sdtPr>
      <w:sdtContent>
        <w:p w:rsidR="00000000" w:rsidDel="00000000" w:rsidP="00000000" w:rsidRDefault="00000000" w:rsidRPr="00000000" w14:paraId="000000E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del w:author="Herman Snel" w:id="83" w:date="2023-06-22T12:18:18Z"/>
            </w:rPr>
          </w:pPr>
          <w:sdt>
            <w:sdtPr>
              <w:tag w:val="goog_rdk_243"/>
            </w:sdtPr>
            <w:sdtContent>
              <w:del w:author="Herman Snel" w:id="82" w:date="2023-06-22T12:18:10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Statistical analysis</w:delText>
                </w:r>
              </w:del>
            </w:sdtContent>
          </w:sdt>
          <w:sdt>
            <w:sdtPr>
              <w:tag w:val="goog_rdk_244"/>
            </w:sdtPr>
            <w:sdtContent>
              <w:del w:author="Herman Snel" w:id="83" w:date="2023-06-22T12:18:18Z">
                <w:r w:rsidDel="00000000" w:rsidR="00000000" w:rsidRPr="00000000">
                  <w:rPr>
                    <w:rtl w:val="0"/>
                  </w:rPr>
                </w:r>
              </w:del>
            </w:sdtContent>
          </w:sdt>
        </w:p>
      </w:sdtContent>
    </w:sdt>
    <w:sdt>
      <w:sdtPr>
        <w:tag w:val="goog_rdk_247"/>
      </w:sdtPr>
      <w:sdtContent>
        <w:p w:rsidR="00000000" w:rsidDel="00000000" w:rsidP="00000000" w:rsidRDefault="00000000" w:rsidRPr="00000000" w14:paraId="000000E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del w:author="Herman Snel" w:id="83" w:date="2023-06-22T12:18:18Z"/>
            </w:rPr>
          </w:pPr>
          <w:sdt>
            <w:sdtPr>
              <w:tag w:val="goog_rdk_246"/>
            </w:sdtPr>
            <w:sdtContent>
              <w:del w:author="Herman Snel" w:id="83" w:date="2023-06-22T12:18:18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GIS spatial analysis</w:delText>
                </w:r>
              </w:del>
            </w:sdtContent>
          </w:sdt>
        </w:p>
      </w:sdtContent>
    </w:sdt>
    <w:sdt>
      <w:sdtPr>
        <w:tag w:val="goog_rdk_249"/>
      </w:sdtPr>
      <w:sdtContent>
        <w:p w:rsidR="00000000" w:rsidDel="00000000" w:rsidP="00000000" w:rsidRDefault="00000000" w:rsidRPr="00000000" w14:paraId="000000E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del w:author="Herman Snel" w:id="83" w:date="2023-06-22T12:18:18Z"/>
            </w:rPr>
          </w:pPr>
          <w:sdt>
            <w:sdtPr>
              <w:tag w:val="goog_rdk_248"/>
            </w:sdtPr>
            <w:sdtContent>
              <w:del w:author="Herman Snel" w:id="83" w:date="2023-06-22T12:18:18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Soil map processing</w:delText>
                </w:r>
              </w:del>
            </w:sdtContent>
          </w:sdt>
        </w:p>
      </w:sdtContent>
    </w:sdt>
    <w:sdt>
      <w:sdtPr>
        <w:tag w:val="goog_rdk_251"/>
      </w:sdtPr>
      <w:sdtContent>
        <w:p w:rsidR="00000000" w:rsidDel="00000000" w:rsidP="00000000" w:rsidRDefault="00000000" w:rsidRPr="00000000" w14:paraId="000000E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del w:author="Herman Snel" w:id="83" w:date="2023-06-22T12:18:18Z"/>
            </w:rPr>
          </w:pPr>
          <w:sdt>
            <w:sdtPr>
              <w:tag w:val="goog_rdk_250"/>
            </w:sdtPr>
            <w:sdtContent>
              <w:del w:author="Herman Snel" w:id="83" w:date="2023-06-22T12:18:18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Rainfall onset and cessation dates</w:delText>
                </w:r>
                <w:commentRangeEnd w:id="10"/>
                <w:r w:rsidDel="00000000" w:rsidR="00000000" w:rsidRPr="00000000">
                  <w:commentReference w:id="10"/>
                </w:r>
                <w:r w:rsidDel="00000000" w:rsidR="00000000" w:rsidRPr="00000000">
                  <w:rPr>
                    <w:rtl w:val="0"/>
                  </w:rPr>
                </w:r>
              </w:del>
            </w:sdtContent>
          </w:sdt>
        </w:p>
      </w:sdtContent>
    </w:sdt>
    <w:sdt>
      <w:sdtPr>
        <w:tag w:val="goog_rdk_254"/>
      </w:sdtPr>
      <w:sdtContent>
        <w:p w:rsidR="00000000" w:rsidDel="00000000" w:rsidP="00000000" w:rsidRDefault="00000000" w:rsidRPr="00000000" w14:paraId="000000E4">
          <w:pPr>
            <w:jc w:val="both"/>
            <w:rPr>
              <w:ins w:author="Herman Snel" w:id="84" w:date="2023-06-22T12:50:29Z"/>
              <w:rFonts w:ascii="Verdana" w:cs="Verdana" w:eastAsia="Verdana" w:hAnsi="Verdana"/>
              <w:b w:val="0"/>
              <w:i w:val="0"/>
              <w:smallCaps w:val="0"/>
              <w:strike w:val="0"/>
              <w:color w:val="000000"/>
              <w:sz w:val="17"/>
              <w:szCs w:val="17"/>
              <w:u w:val="none"/>
              <w:shd w:fill="auto" w:val="clear"/>
              <w:vertAlign w:val="baseline"/>
            </w:rPr>
          </w:pPr>
          <w:sdt>
            <w:sdtPr>
              <w:tag w:val="goog_rdk_253"/>
            </w:sdtPr>
            <w:sdtContent>
              <w:ins w:author="Herman Snel" w:id="84" w:date="2023-06-22T12:50:29Z">
                <w:r w:rsidDel="00000000" w:rsidR="00000000" w:rsidRPr="00000000">
                  <w:rPr>
                    <w:rtl w:val="0"/>
                  </w:rPr>
                </w:r>
              </w:ins>
            </w:sdtContent>
          </w:sdt>
        </w:p>
      </w:sdtContent>
    </w:sdt>
    <w:sdt>
      <w:sdtPr>
        <w:tag w:val="goog_rdk_256"/>
      </w:sdtPr>
      <w:sdtContent>
        <w:p w:rsidR="00000000" w:rsidDel="00000000" w:rsidP="00000000" w:rsidRDefault="00000000" w:rsidRPr="00000000" w14:paraId="000000E5">
          <w:pPr>
            <w:jc w:val="both"/>
            <w:rPr>
              <w:ins w:author="Herman Snel" w:id="84" w:date="2023-06-22T12:50:29Z"/>
              <w:rFonts w:ascii="Verdana" w:cs="Verdana" w:eastAsia="Verdana" w:hAnsi="Verdana"/>
              <w:b w:val="0"/>
              <w:i w:val="0"/>
              <w:smallCaps w:val="0"/>
              <w:strike w:val="0"/>
              <w:color w:val="000000"/>
              <w:sz w:val="17"/>
              <w:szCs w:val="17"/>
              <w:u w:val="none"/>
              <w:shd w:fill="auto" w:val="clear"/>
              <w:vertAlign w:val="baseline"/>
            </w:rPr>
          </w:pPr>
          <w:sdt>
            <w:sdtPr>
              <w:tag w:val="goog_rdk_255"/>
            </w:sdtPr>
            <w:sdtContent>
              <w:ins w:author="Herman Snel" w:id="84" w:date="2023-06-22T12:50:29Z">
                <w:r w:rsidDel="00000000" w:rsidR="00000000" w:rsidRPr="00000000">
                  <w:rPr>
                    <w:rtl w:val="0"/>
                  </w:rPr>
                </w:r>
              </w:ins>
            </w:sdtContent>
          </w:sdt>
        </w:p>
      </w:sdtContent>
    </w:sdt>
    <w:sdt>
      <w:sdtPr>
        <w:tag w:val="goog_rdk_258"/>
      </w:sdtPr>
      <w:sdtContent>
        <w:p w:rsidR="00000000" w:rsidDel="00000000" w:rsidP="00000000" w:rsidRDefault="00000000" w:rsidRPr="00000000" w14:paraId="000000E6">
          <w:pPr>
            <w:jc w:val="both"/>
            <w:rPr>
              <w:ins w:author="Herman Snel" w:id="84" w:date="2023-06-22T12:50:29Z"/>
              <w:rFonts w:ascii="Verdana" w:cs="Verdana" w:eastAsia="Verdana" w:hAnsi="Verdana"/>
              <w:b w:val="0"/>
              <w:i w:val="0"/>
              <w:smallCaps w:val="0"/>
              <w:strike w:val="0"/>
              <w:color w:val="000000"/>
              <w:sz w:val="17"/>
              <w:szCs w:val="17"/>
              <w:u w:val="none"/>
              <w:shd w:fill="auto" w:val="clear"/>
              <w:vertAlign w:val="baseline"/>
            </w:rPr>
          </w:pPr>
          <w:sdt>
            <w:sdtPr>
              <w:tag w:val="goog_rdk_257"/>
            </w:sdtPr>
            <w:sdtContent>
              <w:ins w:author="Herman Snel" w:id="84" w:date="2023-06-22T12:50:29Z">
                <w:r w:rsidDel="00000000" w:rsidR="00000000" w:rsidRPr="00000000">
                  <w:rPr>
                    <w:rtl w:val="0"/>
                  </w:rPr>
                </w:r>
              </w:ins>
            </w:sdtContent>
          </w:sdt>
        </w:p>
      </w:sdtContent>
    </w:sdt>
    <w:sdt>
      <w:sdtPr>
        <w:tag w:val="goog_rdk_260"/>
      </w:sdtPr>
      <w:sdtContent>
        <w:p w:rsidR="00000000" w:rsidDel="00000000" w:rsidP="00000000" w:rsidRDefault="00000000" w:rsidRPr="00000000" w14:paraId="000000E7">
          <w:pPr>
            <w:jc w:val="both"/>
            <w:rPr>
              <w:ins w:author="Herman Snel" w:id="84" w:date="2023-06-22T12:50:29Z"/>
              <w:rFonts w:ascii="Verdana" w:cs="Verdana" w:eastAsia="Verdana" w:hAnsi="Verdana"/>
              <w:b w:val="0"/>
              <w:i w:val="0"/>
              <w:smallCaps w:val="0"/>
              <w:strike w:val="0"/>
              <w:color w:val="000000"/>
              <w:sz w:val="17"/>
              <w:szCs w:val="17"/>
              <w:u w:val="none"/>
              <w:shd w:fill="auto" w:val="clear"/>
              <w:vertAlign w:val="baseline"/>
            </w:rPr>
          </w:pPr>
          <w:sdt>
            <w:sdtPr>
              <w:tag w:val="goog_rdk_259"/>
            </w:sdtPr>
            <w:sdtContent>
              <w:ins w:author="Herman Snel" w:id="84" w:date="2023-06-22T12:50:29Z">
                <w:r w:rsidDel="00000000" w:rsidR="00000000" w:rsidRPr="00000000">
                  <w:rPr>
                    <w:rtl w:val="0"/>
                  </w:rPr>
                </w:r>
              </w:ins>
            </w:sdtContent>
          </w:sdt>
        </w:p>
      </w:sdtContent>
    </w:sdt>
    <w:p w:rsidR="00000000" w:rsidDel="00000000" w:rsidP="00000000" w:rsidRDefault="00000000" w:rsidRPr="00000000" w14:paraId="000000E8">
      <w:pPr>
        <w:jc w:val="both"/>
        <w:rPr>
          <w:b w:val="1"/>
        </w:rPr>
      </w:pPr>
      <w:r w:rsidDel="00000000" w:rsidR="00000000" w:rsidRPr="00000000">
        <w:rPr>
          <w:rtl w:val="0"/>
        </w:rPr>
      </w:r>
    </w:p>
    <w:sdt>
      <w:sdtPr>
        <w:tag w:val="goog_rdk_262"/>
      </w:sdtPr>
      <w:sdtContent>
        <w:p w:rsidR="00000000" w:rsidDel="00000000" w:rsidP="00000000" w:rsidRDefault="00000000" w:rsidRPr="00000000" w14:paraId="000000E9">
          <w:pPr>
            <w:pStyle w:val="Heading3"/>
            <w:numPr>
              <w:ilvl w:val="2"/>
              <w:numId w:val="46"/>
            </w:numPr>
            <w:ind w:left="1440" w:hanging="720"/>
            <w:rPr>
              <w:ins w:author="Herman Snel" w:id="85" w:date="2023-06-22T12:21:38Z"/>
            </w:rPr>
          </w:pPr>
          <w:r w:rsidDel="00000000" w:rsidR="00000000" w:rsidRPr="00000000">
            <w:rPr>
              <w:rtl w:val="0"/>
            </w:rPr>
            <w:t xml:space="preserve">Data Interpretation</w:t>
          </w:r>
          <w:sdt>
            <w:sdtPr>
              <w:tag w:val="goog_rdk_261"/>
            </w:sdtPr>
            <w:sdtContent>
              <w:ins w:author="Herman Snel" w:id="85" w:date="2023-06-22T12:21:38Z">
                <w:bookmarkStart w:colFirst="0" w:colLast="0" w:name="_heading=h.lnxbz9" w:id="13"/>
                <w:bookmarkEnd w:id="13"/>
                <w:r w:rsidDel="00000000" w:rsidR="00000000" w:rsidRPr="00000000">
                  <w:rPr>
                    <w:rtl w:val="0"/>
                  </w:rPr>
                </w:r>
              </w:ins>
            </w:sdtContent>
          </w:sdt>
        </w:p>
      </w:sdtContent>
    </w:sdt>
    <w:sdt>
      <w:sdtPr>
        <w:tag w:val="goog_rdk_264"/>
      </w:sdtPr>
      <w:sdtContent>
        <w:p w:rsidR="00000000" w:rsidDel="00000000" w:rsidP="00000000" w:rsidRDefault="00000000" w:rsidRPr="00000000" w14:paraId="000000EA">
          <w:pPr>
            <w:ind w:left="0" w:firstLine="0"/>
            <w:rPr>
              <w:ins w:author="Herman Snel" w:id="85" w:date="2023-06-22T12:21:38Z"/>
            </w:rPr>
          </w:pPr>
          <w:sdt>
            <w:sdtPr>
              <w:tag w:val="goog_rdk_263"/>
            </w:sdtPr>
            <w:sdtContent>
              <w:ins w:author="Herman Snel" w:id="85" w:date="2023-06-22T12:21:38Z">
                <w:r w:rsidDel="00000000" w:rsidR="00000000" w:rsidRPr="00000000">
                  <w:rPr>
                    <w:rtl w:val="0"/>
                  </w:rPr>
                  <w:t xml:space="preserve">A limited number of stakeholders engaged in data interpretation both at the National level and at District level. Data interpretation is primarily focussing on crop and location specific agro-advisory services, crop suitability maps, </w:t>
                </w:r>
                <w:r w:rsidDel="00000000" w:rsidR="00000000" w:rsidRPr="00000000">
                  <w:rPr>
                    <w:rtl w:val="0"/>
                  </w:rPr>
                  <w:t xml:space="preserve">fertiliser</w:t>
                </w:r>
                <w:r w:rsidDel="00000000" w:rsidR="00000000" w:rsidRPr="00000000">
                  <w:rPr>
                    <w:rtl w:val="0"/>
                  </w:rPr>
                  <w:t xml:space="preserve"> recommendations and the design of soil water conservation </w:t>
                </w:r>
                <w:r w:rsidDel="00000000" w:rsidR="00000000" w:rsidRPr="00000000">
                  <w:rPr>
                    <w:rtl w:val="0"/>
                  </w:rPr>
                  <w:t xml:space="preserve">infrastructure</w:t>
                </w:r>
                <w:r w:rsidDel="00000000" w:rsidR="00000000" w:rsidRPr="00000000">
                  <w:rPr>
                    <w:rtl w:val="0"/>
                  </w:rPr>
                </w:r>
              </w:ins>
            </w:sdtContent>
          </w:sdt>
        </w:p>
      </w:sdtContent>
    </w:sdt>
    <w:sdt>
      <w:sdtPr>
        <w:tag w:val="goog_rdk_266"/>
      </w:sdtPr>
      <w:sdtContent>
        <w:p w:rsidR="00000000" w:rsidDel="00000000" w:rsidP="00000000" w:rsidRDefault="00000000" w:rsidRPr="00000000" w14:paraId="000000EB">
          <w:pPr>
            <w:ind w:left="0" w:firstLine="0"/>
            <w:rPr>
              <w:rFonts w:ascii="Arial" w:cs="Arial" w:eastAsia="Arial" w:hAnsi="Arial"/>
              <w:b w:val="0"/>
              <w:i w:val="0"/>
              <w:smallCaps w:val="0"/>
              <w:strike w:val="0"/>
              <w:color w:val="000000"/>
              <w:sz w:val="22"/>
              <w:szCs w:val="22"/>
              <w:u w:val="none"/>
              <w:shd w:fill="auto" w:val="clear"/>
              <w:vertAlign w:val="baseline"/>
              <w:rPrChange w:author="Herman Snel" w:id="86" w:date="2023-06-22T12:21:38Z">
                <w:rPr/>
              </w:rPrChange>
            </w:rPr>
            <w:pPrChange w:author="Herman Snel" w:id="0" w:date="2023-06-22T12:21:38Z">
              <w:pPr>
                <w:pStyle w:val="Heading3"/>
                <w:numPr>
                  <w:ilvl w:val="2"/>
                  <w:numId w:val="46"/>
                </w:numPr>
                <w:ind w:left="1440" w:hanging="720"/>
              </w:pPr>
            </w:pPrChange>
          </w:pPr>
          <w:bookmarkStart w:colFirst="0" w:colLast="0" w:name="_heading=h.lnxbz9" w:id="13"/>
          <w:bookmarkEnd w:id="13"/>
          <w:sdt>
            <w:sdtPr>
              <w:tag w:val="goog_rdk_265"/>
            </w:sdtPr>
            <w:sdtContent>
              <w:r w:rsidDel="00000000" w:rsidR="00000000" w:rsidRPr="00000000">
                <w:rPr>
                  <w:rtl w:val="0"/>
                </w:rPr>
              </w:r>
            </w:sdtContent>
          </w:sdt>
        </w:p>
      </w:sdtContent>
    </w:sdt>
    <w:sdt>
      <w:sdtPr>
        <w:tag w:val="goog_rdk_268"/>
      </w:sdtPr>
      <w:sdtContent>
        <w:p w:rsidR="00000000" w:rsidDel="00000000" w:rsidP="00000000" w:rsidRDefault="00000000" w:rsidRPr="00000000" w14:paraId="000000EC">
          <w:pPr>
            <w:jc w:val="both"/>
            <w:rPr>
              <w:ins w:author="Herman Snel" w:id="87" w:date="2023-06-22T12:19:03Z"/>
              <w:b w:val="1"/>
            </w:rPr>
          </w:pPr>
          <w:r w:rsidDel="00000000" w:rsidR="00000000" w:rsidRPr="00000000">
            <w:rPr>
              <w:b w:val="1"/>
              <w:rtl w:val="0"/>
            </w:rPr>
            <w:t xml:space="preserve">National level</w:t>
          </w:r>
          <w:sdt>
            <w:sdtPr>
              <w:tag w:val="goog_rdk_267"/>
            </w:sdtPr>
            <w:sdtContent>
              <w:ins w:author="Herman Snel" w:id="87" w:date="2023-06-22T12:19:03Z">
                <w:r w:rsidDel="00000000" w:rsidR="00000000" w:rsidRPr="00000000">
                  <w:rPr>
                    <w:rtl w:val="0"/>
                  </w:rPr>
                </w:r>
              </w:ins>
            </w:sdtContent>
          </w:sdt>
        </w:p>
      </w:sdtContent>
    </w:sdt>
    <w:sdt>
      <w:sdtPr>
        <w:tag w:val="goog_rdk_270"/>
      </w:sdtPr>
      <w:sdtContent>
        <w:p w:rsidR="00000000" w:rsidDel="00000000" w:rsidP="00000000" w:rsidRDefault="00000000" w:rsidRPr="00000000" w14:paraId="000000ED">
          <w:pPr>
            <w:jc w:val="both"/>
            <w:rPr>
              <w:ins w:author="Herman Snel" w:id="87" w:date="2023-06-22T12:19:03Z"/>
              <w:b w:val="1"/>
            </w:rPr>
          </w:pPr>
          <w:sdt>
            <w:sdtPr>
              <w:tag w:val="goog_rdk_269"/>
            </w:sdtPr>
            <w:sdtContent>
              <w:ins w:author="Herman Snel" w:id="87" w:date="2023-06-22T12:19:03Z">
                <w:r w:rsidDel="00000000" w:rsidR="00000000" w:rsidRPr="00000000">
                  <w:rPr>
                    <w:rtl w:val="0"/>
                  </w:rPr>
                </w:r>
              </w:ins>
            </w:sdtContent>
          </w:sdt>
        </w:p>
      </w:sdtContent>
    </w:sdt>
    <w:tbl>
      <w:tblPr>
        <w:tblStyle w:val="Table3"/>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
        <w:gridCol w:w="4535"/>
        <w:tblGridChange w:id="0">
          <w:tblGrid>
            <w:gridCol w:w="4535"/>
            <w:gridCol w:w="4535"/>
          </w:tblGrid>
        </w:tblGridChange>
      </w:tblGrid>
      <w:sdt>
        <w:sdtPr>
          <w:tag w:val="goog_rdk_271"/>
        </w:sdtPr>
        <w:sdtContent>
          <w:tr>
            <w:trPr>
              <w:cantSplit w:val="0"/>
              <w:tblHeader w:val="0"/>
              <w:ins w:author="Herman Snel" w:id="87" w:date="2023-06-22T12:19:03Z"/>
            </w:trPr>
            <w:tc>
              <w:tcPr>
                <w:shd w:fill="auto" w:val="clear"/>
                <w:tcMar>
                  <w:top w:w="100.0" w:type="dxa"/>
                  <w:left w:w="100.0" w:type="dxa"/>
                  <w:bottom w:w="100.0" w:type="dxa"/>
                  <w:right w:w="100.0" w:type="dxa"/>
                </w:tcMar>
                <w:vAlign w:val="top"/>
              </w:tcPr>
              <w:sdt>
                <w:sdtPr>
                  <w:tag w:val="goog_rdk_273"/>
                </w:sdtPr>
                <w:sdtContent>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87" w:date="2023-06-22T12:19:03Z"/>
                        <w:b w:val="1"/>
                      </w:rPr>
                    </w:pPr>
                    <w:sdt>
                      <w:sdtPr>
                        <w:tag w:val="goog_rdk_272"/>
                      </w:sdtPr>
                      <w:sdtContent>
                        <w:ins w:author="Herman Snel" w:id="87" w:date="2023-06-22T12:19:03Z">
                          <w:r w:rsidDel="00000000" w:rsidR="00000000" w:rsidRPr="00000000">
                            <w:rPr>
                              <w:b w:val="1"/>
                              <w:rtl w:val="0"/>
                            </w:rPr>
                            <w:t xml:space="preserve">Stakeholders</w:t>
                          </w:r>
                        </w:ins>
                      </w:sdtContent>
                    </w:sdt>
                  </w:p>
                </w:sdtContent>
              </w:sdt>
            </w:tc>
            <w:tc>
              <w:tcPr>
                <w:shd w:fill="auto" w:val="clear"/>
                <w:tcMar>
                  <w:top w:w="100.0" w:type="dxa"/>
                  <w:left w:w="100.0" w:type="dxa"/>
                  <w:bottom w:w="100.0" w:type="dxa"/>
                  <w:right w:w="100.0" w:type="dxa"/>
                </w:tcMar>
                <w:vAlign w:val="top"/>
              </w:tcPr>
              <w:sdt>
                <w:sdtPr>
                  <w:tag w:val="goog_rdk_275"/>
                </w:sdtPr>
                <w:sdtContent>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87" w:date="2023-06-22T12:19:03Z"/>
                        <w:b w:val="1"/>
                      </w:rPr>
                    </w:pPr>
                    <w:sdt>
                      <w:sdtPr>
                        <w:tag w:val="goog_rdk_274"/>
                      </w:sdtPr>
                      <w:sdtContent>
                        <w:ins w:author="Herman Snel" w:id="87" w:date="2023-06-22T12:19:03Z">
                          <w:r w:rsidDel="00000000" w:rsidR="00000000" w:rsidRPr="00000000">
                            <w:rPr>
                              <w:b w:val="1"/>
                              <w:rtl w:val="0"/>
                            </w:rPr>
                            <w:t xml:space="preserve">Processes </w:t>
                          </w:r>
                        </w:ins>
                      </w:sdtContent>
                    </w:sdt>
                  </w:p>
                </w:sdtContent>
              </w:sdt>
            </w:tc>
          </w:tr>
        </w:sdtContent>
      </w:sdt>
      <w:sdt>
        <w:sdtPr>
          <w:tag w:val="goog_rdk_276"/>
        </w:sdtPr>
        <w:sdtContent>
          <w:tr>
            <w:trPr>
              <w:cantSplit w:val="0"/>
              <w:tblHeader w:val="0"/>
              <w:ins w:author="Herman Snel" w:id="87" w:date="2023-06-22T12:19:03Z"/>
            </w:trPr>
            <w:tc>
              <w:tcPr>
                <w:shd w:fill="auto" w:val="clear"/>
                <w:tcMar>
                  <w:top w:w="100.0" w:type="dxa"/>
                  <w:left w:w="100.0" w:type="dxa"/>
                  <w:bottom w:w="100.0" w:type="dxa"/>
                  <w:right w:w="100.0" w:type="dxa"/>
                </w:tcMar>
                <w:vAlign w:val="top"/>
              </w:tcPr>
              <w:sdt>
                <w:sdtPr>
                  <w:tag w:val="goog_rdk_279"/>
                </w:sdtPr>
                <w:sdtContent>
                  <w:p w:rsidR="00000000" w:rsidDel="00000000" w:rsidP="00000000" w:rsidRDefault="00000000" w:rsidRPr="00000000" w14:paraId="000000F0">
                    <w:pPr>
                      <w:jc w:val="both"/>
                      <w:rPr>
                        <w:ins w:author="Herman Snel" w:id="88" w:date="2023-06-22T12:19:47Z"/>
                        <w:b w:val="1"/>
                      </w:rPr>
                    </w:pPr>
                    <w:sdt>
                      <w:sdtPr>
                        <w:tag w:val="goog_rdk_278"/>
                      </w:sdtPr>
                      <w:sdtContent>
                        <w:ins w:author="Herman Snel" w:id="88" w:date="2023-06-22T12:19:47Z">
                          <w:r w:rsidDel="00000000" w:rsidR="00000000" w:rsidRPr="00000000">
                            <w:rPr>
                              <w:b w:val="1"/>
                              <w:rtl w:val="0"/>
                            </w:rPr>
                            <w:t xml:space="preserve">Public sector - Ethiopia Meteorology Institute, SSGI</w:t>
                          </w:r>
                        </w:ins>
                      </w:sdtContent>
                    </w:sdt>
                  </w:p>
                </w:sdtContent>
              </w:sdt>
              <w:sdt>
                <w:sdtPr>
                  <w:tag w:val="goog_rdk_281"/>
                </w:sdtPr>
                <w:sdtContent>
                  <w:p w:rsidR="00000000" w:rsidDel="00000000" w:rsidP="00000000" w:rsidRDefault="00000000" w:rsidRPr="00000000" w14:paraId="000000F1">
                    <w:pPr>
                      <w:jc w:val="both"/>
                      <w:rPr>
                        <w:ins w:author="Herman Snel" w:id="88" w:date="2023-06-22T12:19:47Z"/>
                        <w:b w:val="1"/>
                      </w:rPr>
                    </w:pPr>
                    <w:sdt>
                      <w:sdtPr>
                        <w:tag w:val="goog_rdk_280"/>
                      </w:sdtPr>
                      <w:sdtContent>
                        <w:ins w:author="Herman Snel" w:id="88" w:date="2023-06-22T12:19:47Z">
                          <w:r w:rsidDel="00000000" w:rsidR="00000000" w:rsidRPr="00000000">
                            <w:rPr>
                              <w:b w:val="1"/>
                              <w:rtl w:val="0"/>
                            </w:rPr>
                            <w:t xml:space="preserve">Private entities - Leresha Digital Agriculture Platform</w:t>
                          </w:r>
                        </w:ins>
                      </w:sdtContent>
                    </w:sdt>
                  </w:p>
                </w:sdtContent>
              </w:sdt>
              <w:sdt>
                <w:sdtPr>
                  <w:tag w:val="goog_rdk_283"/>
                </w:sdtPr>
                <w:sdtContent>
                  <w:p w:rsidR="00000000" w:rsidDel="00000000" w:rsidP="00000000" w:rsidRDefault="00000000" w:rsidRPr="00000000" w14:paraId="000000F2">
                    <w:pPr>
                      <w:jc w:val="both"/>
                      <w:rPr>
                        <w:ins w:author="Herman Snel" w:id="88" w:date="2023-06-22T12:19:47Z"/>
                        <w:b w:val="1"/>
                      </w:rPr>
                    </w:pPr>
                    <w:sdt>
                      <w:sdtPr>
                        <w:tag w:val="goog_rdk_282"/>
                      </w:sdtPr>
                      <w:sdtContent>
                        <w:ins w:author="Herman Snel" w:id="88" w:date="2023-06-22T12:19:47Z">
                          <w:r w:rsidDel="00000000" w:rsidR="00000000" w:rsidRPr="00000000">
                            <w:rPr>
                              <w:b w:val="1"/>
                              <w:rtl w:val="0"/>
                            </w:rPr>
                            <w:t xml:space="preserve">Knowledge institutions - CIAT/Alliance, EIAR, SWR, Debre Berhan ARC</w:t>
                          </w:r>
                        </w:ins>
                      </w:sdtContent>
                    </w:sdt>
                  </w:p>
                </w:sdtContent>
              </w:sdt>
              <w:sdt>
                <w:sdtPr>
                  <w:tag w:val="goog_rdk_285"/>
                </w:sdtPr>
                <w:sdtContent>
                  <w:p w:rsidR="00000000" w:rsidDel="00000000" w:rsidP="00000000" w:rsidRDefault="00000000" w:rsidRPr="00000000" w14:paraId="000000F3">
                    <w:pPr>
                      <w:jc w:val="both"/>
                      <w:rPr>
                        <w:ins w:author="Herman Snel" w:id="88" w:date="2023-06-22T12:19:47Z"/>
                        <w:b w:val="1"/>
                      </w:rPr>
                    </w:pPr>
                    <w:sdt>
                      <w:sdtPr>
                        <w:tag w:val="goog_rdk_284"/>
                      </w:sdtPr>
                      <w:sdtContent>
                        <w:ins w:author="Herman Snel" w:id="88" w:date="2023-06-22T12:19:47Z">
                          <w:r w:rsidDel="00000000" w:rsidR="00000000" w:rsidRPr="00000000">
                            <w:rPr>
                              <w:b w:val="1"/>
                              <w:rtl w:val="0"/>
                            </w:rPr>
                            <w:t xml:space="preserve">Development partners - Sasakawa Africa Association, CFGB</w:t>
                          </w:r>
                        </w:ins>
                      </w:sdtContent>
                    </w:sdt>
                  </w:p>
                </w:sdtContent>
              </w:sdt>
              <w:sdt>
                <w:sdtPr>
                  <w:tag w:val="goog_rdk_289"/>
                </w:sdtPr>
                <w:sdtContent>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87" w:date="2023-06-22T12:19:03Z"/>
                        <w:rPrChange w:author="Herman Snel" w:id="89" w:date="2023-06-22T12:19:47Z">
                          <w:rPr>
                            <w:b w:val="1"/>
                          </w:rPr>
                        </w:rPrChange>
                      </w:rPr>
                    </w:pPr>
                    <w:sdt>
                      <w:sdtPr>
                        <w:tag w:val="goog_rdk_287"/>
                      </w:sdtPr>
                      <w:sdtContent>
                        <w:ins w:author="Herman Snel" w:id="87" w:date="2023-06-22T12:19:03Z"/>
                        <w:sdt>
                          <w:sdtPr>
                            <w:tag w:val="goog_rdk_288"/>
                          </w:sdtPr>
                          <w:sdtContent>
                            <w:ins w:author="Herman Snel" w:id="87" w:date="2023-06-22T12:19:03Z">
                              <w:r w:rsidDel="00000000" w:rsidR="00000000" w:rsidRPr="00000000">
                                <w:rPr>
                                  <w:rtl w:val="0"/>
                                </w:rPr>
                              </w:r>
                            </w:ins>
                          </w:sdtContent>
                        </w:sdt>
                        <w:ins w:author="Herman Snel" w:id="87" w:date="2023-06-22T12:19:03Z"/>
                      </w:sdtContent>
                    </w:sdt>
                  </w:p>
                </w:sdtContent>
              </w:sdt>
            </w:tc>
            <w:tc>
              <w:tcPr>
                <w:shd w:fill="auto" w:val="clear"/>
                <w:tcMar>
                  <w:top w:w="100.0" w:type="dxa"/>
                  <w:left w:w="100.0" w:type="dxa"/>
                  <w:bottom w:w="100.0" w:type="dxa"/>
                  <w:right w:w="100.0" w:type="dxa"/>
                </w:tcMar>
                <w:vAlign w:val="top"/>
              </w:tcPr>
              <w:sdt>
                <w:sdtPr>
                  <w:tag w:val="goog_rdk_291"/>
                </w:sdtPr>
                <w:sdtContent>
                  <w:p w:rsidR="00000000" w:rsidDel="00000000" w:rsidP="00000000" w:rsidRDefault="00000000" w:rsidRPr="00000000" w14:paraId="000000F5">
                    <w:pPr>
                      <w:jc w:val="both"/>
                      <w:rPr>
                        <w:ins w:author="Herman Snel" w:id="87" w:date="2023-06-22T12:19:03Z"/>
                        <w:b w:val="1"/>
                      </w:rPr>
                    </w:pPr>
                    <w:sdt>
                      <w:sdtPr>
                        <w:tag w:val="goog_rdk_290"/>
                      </w:sdtPr>
                      <w:sdtContent>
                        <w:ins w:author="Herman Snel" w:id="87" w:date="2023-06-22T12:19:03Z">
                          <w:r w:rsidDel="00000000" w:rsidR="00000000" w:rsidRPr="00000000">
                            <w:rPr>
                              <w:b w:val="1"/>
                              <w:rtl w:val="0"/>
                            </w:rPr>
                            <w:t xml:space="preserve">The data is interpreted to provide recommendations, conclusions, agro advisory, match crop requirements with geospatial data, generate additional information, identify scalable information, validation, verification, quality </w:t>
                          </w:r>
                          <w:r w:rsidDel="00000000" w:rsidR="00000000" w:rsidRPr="00000000">
                            <w:rPr>
                              <w:b w:val="1"/>
                              <w:rtl w:val="0"/>
                            </w:rPr>
                            <w:t xml:space="preserve">standardisation</w:t>
                          </w:r>
                          <w:r w:rsidDel="00000000" w:rsidR="00000000" w:rsidRPr="00000000">
                            <w:rPr>
                              <w:b w:val="1"/>
                              <w:rtl w:val="0"/>
                            </w:rPr>
                            <w:t xml:space="preserve">, corrections, and potential conservatory agriculture mapping.</w:t>
                          </w:r>
                          <w:r w:rsidDel="00000000" w:rsidR="00000000" w:rsidRPr="00000000">
                            <w:rPr>
                              <w:rtl w:val="0"/>
                            </w:rPr>
                          </w:r>
                        </w:ins>
                      </w:sdtContent>
                    </w:sdt>
                  </w:p>
                </w:sdtContent>
              </w:sdt>
            </w:tc>
          </w:tr>
        </w:sdtContent>
      </w:sdt>
    </w:tbl>
    <w:p w:rsidR="00000000" w:rsidDel="00000000" w:rsidP="00000000" w:rsidRDefault="00000000" w:rsidRPr="00000000" w14:paraId="000000F6">
      <w:pPr>
        <w:jc w:val="both"/>
        <w:rPr>
          <w:b w:val="1"/>
        </w:rPr>
      </w:pPr>
      <w:r w:rsidDel="00000000" w:rsidR="00000000" w:rsidRPr="00000000">
        <w:rPr>
          <w:rtl w:val="0"/>
        </w:rPr>
      </w:r>
    </w:p>
    <w:sdt>
      <w:sdtPr>
        <w:tag w:val="goog_rdk_294"/>
      </w:sdtPr>
      <w:sdtContent>
        <w:p w:rsidR="00000000" w:rsidDel="00000000" w:rsidP="00000000" w:rsidRDefault="00000000" w:rsidRPr="00000000" w14:paraId="000000F7">
          <w:pPr>
            <w:jc w:val="both"/>
            <w:rPr>
              <w:del w:author="Herman Snel" w:id="88" w:date="2023-06-22T12:19:47Z"/>
            </w:rPr>
          </w:pPr>
          <w:sdt>
            <w:sdtPr>
              <w:tag w:val="goog_rdk_293"/>
            </w:sdtPr>
            <w:sdtContent>
              <w:del w:author="Herman Snel" w:id="88" w:date="2023-06-22T12:19:47Z">
                <w:r w:rsidDel="00000000" w:rsidR="00000000" w:rsidRPr="00000000">
                  <w:rPr>
                    <w:rtl w:val="0"/>
                  </w:rPr>
                  <w:delText xml:space="preserve">Public sector - Ethiopia Meteorology Institute, SSGI</w:delText>
                </w:r>
              </w:del>
            </w:sdtContent>
          </w:sdt>
        </w:p>
      </w:sdtContent>
    </w:sdt>
    <w:sdt>
      <w:sdtPr>
        <w:tag w:val="goog_rdk_296"/>
      </w:sdtPr>
      <w:sdtContent>
        <w:p w:rsidR="00000000" w:rsidDel="00000000" w:rsidP="00000000" w:rsidRDefault="00000000" w:rsidRPr="00000000" w14:paraId="000000F8">
          <w:pPr>
            <w:jc w:val="both"/>
            <w:rPr>
              <w:del w:author="Herman Snel" w:id="88" w:date="2023-06-22T12:19:47Z"/>
            </w:rPr>
          </w:pPr>
          <w:sdt>
            <w:sdtPr>
              <w:tag w:val="goog_rdk_295"/>
            </w:sdtPr>
            <w:sdtContent>
              <w:del w:author="Herman Snel" w:id="88" w:date="2023-06-22T12:19:47Z">
                <w:r w:rsidDel="00000000" w:rsidR="00000000" w:rsidRPr="00000000">
                  <w:rPr>
                    <w:rtl w:val="0"/>
                  </w:rPr>
                  <w:delText xml:space="preserve">Private entities - Leresha Digital Agriculture Platform</w:delText>
                </w:r>
              </w:del>
            </w:sdtContent>
          </w:sdt>
        </w:p>
      </w:sdtContent>
    </w:sdt>
    <w:sdt>
      <w:sdtPr>
        <w:tag w:val="goog_rdk_298"/>
      </w:sdtPr>
      <w:sdtContent>
        <w:p w:rsidR="00000000" w:rsidDel="00000000" w:rsidP="00000000" w:rsidRDefault="00000000" w:rsidRPr="00000000" w14:paraId="000000F9">
          <w:pPr>
            <w:jc w:val="both"/>
            <w:rPr>
              <w:del w:author="Herman Snel" w:id="88" w:date="2023-06-22T12:19:47Z"/>
            </w:rPr>
          </w:pPr>
          <w:sdt>
            <w:sdtPr>
              <w:tag w:val="goog_rdk_297"/>
            </w:sdtPr>
            <w:sdtContent>
              <w:del w:author="Herman Snel" w:id="88" w:date="2023-06-22T12:19:47Z">
                <w:r w:rsidDel="00000000" w:rsidR="00000000" w:rsidRPr="00000000">
                  <w:rPr>
                    <w:rtl w:val="0"/>
                  </w:rPr>
                  <w:delText xml:space="preserve">Knowledge institutions - CIAT/Alliance, EIAR, SWR, Debre Berhan ARC</w:delText>
                </w:r>
              </w:del>
            </w:sdtContent>
          </w:sdt>
        </w:p>
      </w:sdtContent>
    </w:sdt>
    <w:sdt>
      <w:sdtPr>
        <w:tag w:val="goog_rdk_300"/>
      </w:sdtPr>
      <w:sdtContent>
        <w:p w:rsidR="00000000" w:rsidDel="00000000" w:rsidP="00000000" w:rsidRDefault="00000000" w:rsidRPr="00000000" w14:paraId="000000FA">
          <w:pPr>
            <w:jc w:val="both"/>
            <w:rPr>
              <w:del w:author="Herman Snel" w:id="88" w:date="2023-06-22T12:19:47Z"/>
            </w:rPr>
          </w:pPr>
          <w:sdt>
            <w:sdtPr>
              <w:tag w:val="goog_rdk_299"/>
            </w:sdtPr>
            <w:sdtContent>
              <w:del w:author="Herman Snel" w:id="88" w:date="2023-06-22T12:19:47Z">
                <w:r w:rsidDel="00000000" w:rsidR="00000000" w:rsidRPr="00000000">
                  <w:rPr>
                    <w:rtl w:val="0"/>
                  </w:rPr>
                  <w:delText xml:space="preserve">Development partners - Sasakawa Africa Association, CFGB</w:delText>
                </w:r>
              </w:del>
            </w:sdtContent>
          </w:sdt>
        </w:p>
      </w:sdtContent>
    </w:sdt>
    <w:p w:rsidR="00000000" w:rsidDel="00000000" w:rsidP="00000000" w:rsidRDefault="00000000" w:rsidRPr="00000000" w14:paraId="000000FB">
      <w:pPr>
        <w:jc w:val="both"/>
        <w:rPr/>
      </w:pPr>
      <w:sdt>
        <w:sdtPr>
          <w:tag w:val="goog_rdk_301"/>
        </w:sdtPr>
        <w:sdtContent>
          <w:del w:author="Herman Snel" w:id="88" w:date="2023-06-22T12:19:47Z">
            <w:r w:rsidDel="00000000" w:rsidR="00000000" w:rsidRPr="00000000">
              <w:rPr>
                <w:rtl w:val="0"/>
              </w:rPr>
              <w:delText xml:space="preserve">The data is interpreted to provide recommendations, conclusions, agro advisory, match crop requirements with geospatial data, generate additional information, identify scalable information, validation, verification, quality standardization, corrections, and potential conservatory agriculture mapping.</w:delText>
            </w:r>
          </w:del>
        </w:sdtContent>
      </w:sdt>
      <w:r w:rsidDel="00000000" w:rsidR="00000000" w:rsidRPr="00000000">
        <w:rPr>
          <w:rtl w:val="0"/>
        </w:rPr>
      </w:r>
    </w:p>
    <w:sdt>
      <w:sdtPr>
        <w:tag w:val="goog_rdk_304"/>
      </w:sdtPr>
      <w:sdtContent>
        <w:p w:rsidR="00000000" w:rsidDel="00000000" w:rsidP="00000000" w:rsidRDefault="00000000" w:rsidRPr="00000000" w14:paraId="000000FC">
          <w:pPr>
            <w:jc w:val="both"/>
            <w:rPr>
              <w:ins w:author="Herman Snel" w:id="90" w:date="2023-06-22T12:18:59Z"/>
            </w:rPr>
          </w:pPr>
          <w:sdt>
            <w:sdtPr>
              <w:tag w:val="goog_rdk_303"/>
            </w:sdtPr>
            <w:sdtContent>
              <w:ins w:author="Herman Snel" w:id="90" w:date="2023-06-22T12:18:59Z">
                <w:r w:rsidDel="00000000" w:rsidR="00000000" w:rsidRPr="00000000">
                  <w:rPr>
                    <w:rtl w:val="0"/>
                  </w:rPr>
                </w:r>
              </w:ins>
            </w:sdtContent>
          </w:sdt>
        </w:p>
      </w:sdtContent>
    </w:sdt>
    <w:p w:rsidR="00000000" w:rsidDel="00000000" w:rsidP="00000000" w:rsidRDefault="00000000" w:rsidRPr="00000000" w14:paraId="000000FD">
      <w:pPr>
        <w:jc w:val="both"/>
        <w:rPr>
          <w:b w:val="1"/>
        </w:rPr>
      </w:pPr>
      <w:sdt>
        <w:sdtPr>
          <w:tag w:val="goog_rdk_305"/>
        </w:sdtPr>
        <w:sdtContent>
          <w:commentRangeStart w:id="11"/>
        </w:sdtContent>
      </w:sdt>
      <w:r w:rsidDel="00000000" w:rsidR="00000000" w:rsidRPr="00000000">
        <w:rPr>
          <w:b w:val="1"/>
          <w:rtl w:val="0"/>
        </w:rPr>
        <w:t xml:space="preserve">District level</w:t>
      </w:r>
    </w:p>
    <w:p w:rsidR="00000000" w:rsidDel="00000000" w:rsidP="00000000" w:rsidRDefault="00000000" w:rsidRPr="00000000" w14:paraId="000000FE">
      <w:pPr>
        <w:jc w:val="both"/>
        <w:rPr/>
      </w:pPr>
      <w:r w:rsidDel="00000000" w:rsidR="00000000" w:rsidRPr="00000000">
        <w:rPr>
          <w:rtl w:val="0"/>
        </w:rPr>
        <w:t xml:space="preserve">Development partners – Meki Catholic Secretariat, Wetland International</w:t>
      </w:r>
    </w:p>
    <w:p w:rsidR="00000000" w:rsidDel="00000000" w:rsidP="00000000" w:rsidRDefault="00000000" w:rsidRPr="00000000" w14:paraId="000000FF">
      <w:pPr>
        <w:jc w:val="both"/>
        <w:rPr/>
      </w:pPr>
      <w:r w:rsidDel="00000000" w:rsidR="00000000" w:rsidRPr="00000000">
        <w:rPr>
          <w:rtl w:val="0"/>
        </w:rPr>
        <w:t xml:space="preserve">Farmer organizations - Lume Adama farmers cooperative unions, Bossona werana wereda cooperatives promotion office, Tegalet seed multiplication cooperative</w:t>
      </w:r>
    </w:p>
    <w:p w:rsidR="00000000" w:rsidDel="00000000" w:rsidP="00000000" w:rsidRDefault="00000000" w:rsidRPr="00000000" w14:paraId="00000100">
      <w:pPr>
        <w:jc w:val="both"/>
        <w:rPr/>
      </w:pPr>
      <w:r w:rsidDel="00000000" w:rsidR="00000000" w:rsidRPr="00000000">
        <w:rPr>
          <w:rtl w:val="0"/>
        </w:rPr>
        <w:t xml:space="preserve">Knowledge institutions - Arsi University, Batu soil Researcher centre, Debre Birhan university</w:t>
      </w:r>
    </w:p>
    <w:p w:rsidR="00000000" w:rsidDel="00000000" w:rsidP="00000000" w:rsidRDefault="00000000" w:rsidRPr="00000000" w14:paraId="00000101">
      <w:pPr>
        <w:jc w:val="both"/>
        <w:rPr/>
      </w:pPr>
      <w:r w:rsidDel="00000000" w:rsidR="00000000" w:rsidRPr="00000000">
        <w:rPr>
          <w:rtl w:val="0"/>
        </w:rPr>
        <w:t xml:space="preserve">Public sector - Adami Tulu and Jidu Combolcha bureau of Agriculture, East Showa Bureau of Agricultural Office</w:t>
      </w:r>
    </w:p>
    <w:p w:rsidR="00000000" w:rsidDel="00000000" w:rsidP="00000000" w:rsidRDefault="00000000" w:rsidRPr="00000000" w14:paraId="00000102">
      <w:pPr>
        <w:jc w:val="both"/>
        <w:rPr/>
      </w:pPr>
      <w:r w:rsidDel="00000000" w:rsidR="00000000" w:rsidRPr="00000000">
        <w:rPr>
          <w:rtl w:val="0"/>
        </w:rPr>
        <w:t xml:space="preserve">The data is interpreted to develop:</w:t>
      </w:r>
    </w:p>
    <w:p w:rsidR="00000000" w:rsidDel="00000000" w:rsidP="00000000" w:rsidRDefault="00000000" w:rsidRPr="00000000" w14:paraId="00000103">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project designs, </w:t>
      </w:r>
    </w:p>
    <w:p w:rsidR="00000000" w:rsidDel="00000000" w:rsidP="00000000" w:rsidRDefault="00000000" w:rsidRPr="00000000" w14:paraId="00000104">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implementation strategies, </w:t>
      </w:r>
    </w:p>
    <w:p w:rsidR="00000000" w:rsidDel="00000000" w:rsidP="00000000" w:rsidRDefault="00000000" w:rsidRPr="00000000" w14:paraId="00000105">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fertilizer recommendation and advisory for farmers and other private sectors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maps e.g. soil map, suitability map, base map, development map, slope map, s</w:t>
      </w:r>
      <w:sdt>
        <w:sdtPr>
          <w:tag w:val="goog_rdk_306"/>
        </w:sdtPr>
        <w:sdtContent>
          <w:ins w:author="Herman Snel" w:id="91" w:date="2023-06-22T09:49:09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oi</w:t>
            </w:r>
          </w:ins>
        </w:sdtContent>
      </w:sdt>
      <w:sdt>
        <w:sdtPr>
          <w:tag w:val="goog_rdk_307"/>
        </w:sdtPr>
        <w:sdtContent>
          <w:del w:author="Herman Snel" w:id="91" w:date="2023-06-22T09:49:09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ai</w:delText>
            </w:r>
          </w:del>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 map of the selected watershed</w:t>
      </w:r>
    </w:p>
    <w:p w:rsidR="00000000" w:rsidDel="00000000" w:rsidP="00000000" w:rsidRDefault="00000000" w:rsidRPr="00000000" w14:paraId="00000107">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SWC structures</w:t>
      </w:r>
    </w:p>
    <w:p w:rsidR="00000000" w:rsidDel="00000000" w:rsidP="00000000" w:rsidRDefault="00000000" w:rsidRPr="00000000" w14:paraId="00000108">
      <w:pPr>
        <w:jc w:val="both"/>
        <w:rPr>
          <w:b w:val="1"/>
        </w:rPr>
      </w:pPr>
      <w:r w:rsidDel="00000000" w:rsidR="00000000" w:rsidRPr="00000000">
        <w:rPr>
          <w:rtl w:val="0"/>
        </w:rPr>
      </w:r>
    </w:p>
    <w:sdt>
      <w:sdtPr>
        <w:tag w:val="goog_rdk_309"/>
      </w:sdtPr>
      <w:sdtContent>
        <w:p w:rsidR="00000000" w:rsidDel="00000000" w:rsidP="00000000" w:rsidRDefault="00000000" w:rsidRPr="00000000" w14:paraId="00000109">
          <w:pPr>
            <w:pStyle w:val="Heading3"/>
            <w:numPr>
              <w:ilvl w:val="2"/>
              <w:numId w:val="34"/>
            </w:numPr>
            <w:ind w:left="720" w:hanging="720"/>
            <w:rPr>
              <w:ins w:author="Herman Snel" w:id="92" w:date="2023-06-22T13:29:43Z"/>
            </w:rPr>
          </w:pPr>
          <w:r w:rsidDel="00000000" w:rsidR="00000000" w:rsidRPr="00000000">
            <w:rPr>
              <w:rtl w:val="0"/>
            </w:rPr>
            <w:t xml:space="preserve">Data Application</w:t>
          </w:r>
          <w:sdt>
            <w:sdtPr>
              <w:tag w:val="goog_rdk_308"/>
            </w:sdtPr>
            <w:sdtContent>
              <w:ins w:author="Herman Snel" w:id="92" w:date="2023-06-22T13:29:43Z">
                <w:bookmarkStart w:colFirst="0" w:colLast="0" w:name="_heading=h.35nkun2" w:id="14"/>
                <w:bookmarkEnd w:id="14"/>
                <w:r w:rsidDel="00000000" w:rsidR="00000000" w:rsidRPr="00000000">
                  <w:rPr>
                    <w:rtl w:val="0"/>
                  </w:rPr>
                </w:r>
              </w:ins>
            </w:sdtContent>
          </w:sdt>
        </w:p>
      </w:sdtContent>
    </w:sdt>
    <w:sdt>
      <w:sdtPr>
        <w:tag w:val="goog_rdk_312"/>
      </w:sdtPr>
      <w:sdtContent>
        <w:p w:rsidR="00000000" w:rsidDel="00000000" w:rsidP="00000000" w:rsidRDefault="00000000" w:rsidRPr="00000000" w14:paraId="0000010A">
          <w:pPr>
            <w:ind w:left="0" w:firstLine="0"/>
            <w:rPr>
              <w:ins w:author="Herman Snel" w:id="92" w:date="2023-06-22T13:29:43Z"/>
            </w:rPr>
          </w:pPr>
          <w:sdt>
            <w:sdtPr>
              <w:tag w:val="goog_rdk_310"/>
            </w:sdtPr>
            <w:sdtContent>
              <w:ins w:author="Herman Snel" w:id="92" w:date="2023-06-22T13:29:43Z"/>
              <w:sdt>
                <w:sdtPr>
                  <w:tag w:val="goog_rdk_311"/>
                </w:sdtPr>
                <w:sdtContent>
                  <w:commentRangeStart w:id="12"/>
                </w:sdtContent>
              </w:sdt>
              <w:ins w:author="Herman Snel" w:id="92" w:date="2023-06-22T13:29:43Z">
                <w:r w:rsidDel="00000000" w:rsidR="00000000" w:rsidRPr="00000000">
                  <w:rPr>
                    <w:rtl w:val="0"/>
                  </w:rPr>
                  <w:t xml:space="preserve">Stakeholders engaged in data application at national level are fairly limited. Within the public sector only a select number of entities are mentioned. These do not include key ministries or operational units. </w:t>
                </w:r>
                <w:commentRangeEnd w:id="12"/>
                <w:r w:rsidDel="00000000" w:rsidR="00000000" w:rsidRPr="00000000">
                  <w:commentReference w:id="12"/>
                </w:r>
                <w:r w:rsidDel="00000000" w:rsidR="00000000" w:rsidRPr="00000000">
                  <w:rPr>
                    <w:rtl w:val="0"/>
                  </w:rPr>
                </w:r>
              </w:ins>
            </w:sdtContent>
          </w:sdt>
        </w:p>
      </w:sdtContent>
    </w:sdt>
    <w:sdt>
      <w:sdtPr>
        <w:tag w:val="goog_rdk_314"/>
      </w:sdtPr>
      <w:sdtContent>
        <w:p w:rsidR="00000000" w:rsidDel="00000000" w:rsidP="00000000" w:rsidRDefault="00000000" w:rsidRPr="00000000" w14:paraId="0000010B">
          <w:pPr>
            <w:ind w:left="0" w:firstLine="0"/>
            <w:rPr>
              <w:ins w:author="Herman Snel" w:id="92" w:date="2023-06-22T13:29:43Z"/>
            </w:rPr>
          </w:pPr>
          <w:sdt>
            <w:sdtPr>
              <w:tag w:val="goog_rdk_313"/>
            </w:sdtPr>
            <w:sdtContent>
              <w:ins w:author="Herman Snel" w:id="92" w:date="2023-06-22T13:29:43Z">
                <w:r w:rsidDel="00000000" w:rsidR="00000000" w:rsidRPr="00000000">
                  <w:rPr>
                    <w:rtl w:val="0"/>
                  </w:rPr>
                  <w:t xml:space="preserve">At a district level the number of stakeholders engaged in data application are </w:t>
                </w:r>
                <w:r w:rsidDel="00000000" w:rsidR="00000000" w:rsidRPr="00000000">
                  <w:rPr>
                    <w:rtl w:val="0"/>
                  </w:rPr>
                  <w:t xml:space="preserve">numerous. They represent stakeholders who provide different functions and services within the AKIS and the agricultural development planning system of Ethiopia. They include amongst others producer organisations, agricultural input providers and distributors, the agricultural extension system, banks and agri-finance providers and zonal agricultural offices.</w:t>
                </w:r>
                <w:r w:rsidDel="00000000" w:rsidR="00000000" w:rsidRPr="00000000">
                  <w:rPr>
                    <w:rtl w:val="0"/>
                  </w:rPr>
                </w:r>
              </w:ins>
            </w:sdtContent>
          </w:sdt>
        </w:p>
      </w:sdtContent>
    </w:sdt>
    <w:sdt>
      <w:sdtPr>
        <w:tag w:val="goog_rdk_316"/>
      </w:sdtPr>
      <w:sdtContent>
        <w:p w:rsidR="00000000" w:rsidDel="00000000" w:rsidP="00000000" w:rsidRDefault="00000000" w:rsidRPr="00000000" w14:paraId="0000010C">
          <w:pPr>
            <w:ind w:left="0" w:firstLine="0"/>
            <w:rPr>
              <w:ins w:author="Herman Snel" w:id="92" w:date="2023-06-22T13:29:43Z"/>
            </w:rPr>
          </w:pPr>
          <w:sdt>
            <w:sdtPr>
              <w:tag w:val="goog_rdk_315"/>
            </w:sdtPr>
            <w:sdtContent>
              <w:ins w:author="Herman Snel" w:id="92" w:date="2023-06-22T13:29:43Z">
                <w:r w:rsidDel="00000000" w:rsidR="00000000" w:rsidRPr="00000000">
                  <w:rPr>
                    <w:rtl w:val="0"/>
                  </w:rPr>
                </w:r>
              </w:ins>
            </w:sdtContent>
          </w:sdt>
        </w:p>
      </w:sdtContent>
    </w:sdt>
    <w:sdt>
      <w:sdtPr>
        <w:tag w:val="goog_rdk_318"/>
      </w:sdtPr>
      <w:sdtContent>
        <w:p w:rsidR="00000000" w:rsidDel="00000000" w:rsidP="00000000" w:rsidRDefault="00000000" w:rsidRPr="00000000" w14:paraId="0000010D">
          <w:pPr>
            <w:ind w:left="0" w:firstLine="0"/>
            <w:rPr>
              <w:ins w:author="Herman Snel" w:id="92" w:date="2023-06-22T13:29:43Z"/>
            </w:rPr>
          </w:pPr>
          <w:sdt>
            <w:sdtPr>
              <w:tag w:val="goog_rdk_317"/>
            </w:sdtPr>
            <w:sdtContent>
              <w:ins w:author="Herman Snel" w:id="92" w:date="2023-06-22T13:29:43Z">
                <w:r w:rsidDel="00000000" w:rsidR="00000000" w:rsidRPr="00000000">
                  <w:rPr>
                    <w:rtl w:val="0"/>
                  </w:rPr>
                </w:r>
              </w:ins>
            </w:sdtContent>
          </w:sdt>
        </w:p>
      </w:sdtContent>
    </w:sdt>
    <w:sdt>
      <w:sdtPr>
        <w:tag w:val="goog_rdk_320"/>
      </w:sdtPr>
      <w:sdtContent>
        <w:p w:rsidR="00000000" w:rsidDel="00000000" w:rsidP="00000000" w:rsidRDefault="00000000" w:rsidRPr="00000000" w14:paraId="0000010E">
          <w:pPr>
            <w:ind w:left="0" w:firstLine="0"/>
            <w:rPr>
              <w:ins w:author="Herman Snel" w:id="92" w:date="2023-06-22T13:29:43Z"/>
            </w:rPr>
          </w:pPr>
          <w:sdt>
            <w:sdtPr>
              <w:tag w:val="goog_rdk_319"/>
            </w:sdtPr>
            <w:sdtContent>
              <w:ins w:author="Herman Snel" w:id="92" w:date="2023-06-22T13:29:43Z">
                <w:r w:rsidDel="00000000" w:rsidR="00000000" w:rsidRPr="00000000">
                  <w:rPr>
                    <w:rtl w:val="0"/>
                  </w:rPr>
                </w:r>
              </w:ins>
            </w:sdtContent>
          </w:sdt>
        </w:p>
      </w:sdtContent>
    </w:sdt>
    <w:tbl>
      <w:tblPr>
        <w:tblStyle w:val="Table4"/>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
        <w:gridCol w:w="4535"/>
        <w:tblGridChange w:id="0">
          <w:tblGrid>
            <w:gridCol w:w="4535"/>
            <w:gridCol w:w="4535"/>
          </w:tblGrid>
        </w:tblGridChange>
      </w:tblGrid>
      <w:sdt>
        <w:sdtPr>
          <w:tag w:val="goog_rdk_321"/>
        </w:sdtPr>
        <w:sdtContent>
          <w:tr>
            <w:trPr>
              <w:cantSplit w:val="0"/>
              <w:tblHeader w:val="0"/>
              <w:ins w:author="Herman Snel" w:id="92" w:date="2023-06-22T13:29:43Z"/>
            </w:trPr>
            <w:tc>
              <w:tcPr>
                <w:shd w:fill="auto" w:val="clear"/>
                <w:tcMar>
                  <w:top w:w="100.0" w:type="dxa"/>
                  <w:left w:w="100.0" w:type="dxa"/>
                  <w:bottom w:w="100.0" w:type="dxa"/>
                  <w:right w:w="100.0" w:type="dxa"/>
                </w:tcMar>
                <w:vAlign w:val="top"/>
              </w:tcPr>
              <w:sdt>
                <w:sdtPr>
                  <w:tag w:val="goog_rdk_323"/>
                </w:sdtPr>
                <w:sdtContent>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92" w:date="2023-06-22T13:29:43Z"/>
                      </w:rPr>
                    </w:pPr>
                    <w:sdt>
                      <w:sdtPr>
                        <w:tag w:val="goog_rdk_322"/>
                      </w:sdtPr>
                      <w:sdtContent>
                        <w:ins w:author="Herman Snel" w:id="92" w:date="2023-06-22T13:29:43Z">
                          <w:r w:rsidDel="00000000" w:rsidR="00000000" w:rsidRPr="00000000">
                            <w:rPr>
                              <w:rtl w:val="0"/>
                            </w:rPr>
                            <w:t xml:space="preserve">Stakeholders</w:t>
                          </w:r>
                        </w:ins>
                      </w:sdtContent>
                    </w:sdt>
                  </w:p>
                </w:sdtContent>
              </w:sdt>
            </w:tc>
            <w:tc>
              <w:tcPr>
                <w:shd w:fill="auto" w:val="clear"/>
                <w:tcMar>
                  <w:top w:w="100.0" w:type="dxa"/>
                  <w:left w:w="100.0" w:type="dxa"/>
                  <w:bottom w:w="100.0" w:type="dxa"/>
                  <w:right w:w="100.0" w:type="dxa"/>
                </w:tcMar>
                <w:vAlign w:val="top"/>
              </w:tcPr>
              <w:sdt>
                <w:sdtPr>
                  <w:tag w:val="goog_rdk_325"/>
                </w:sdtPr>
                <w:sdtContent>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92" w:date="2023-06-22T13:29:43Z"/>
                      </w:rPr>
                    </w:pPr>
                    <w:sdt>
                      <w:sdtPr>
                        <w:tag w:val="goog_rdk_324"/>
                      </w:sdtPr>
                      <w:sdtContent>
                        <w:ins w:author="Herman Snel" w:id="92" w:date="2023-06-22T13:29:43Z">
                          <w:r w:rsidDel="00000000" w:rsidR="00000000" w:rsidRPr="00000000">
                            <w:rPr>
                              <w:rtl w:val="0"/>
                            </w:rPr>
                            <w:t xml:space="preserve">Data application purpose</w:t>
                          </w:r>
                        </w:ins>
                      </w:sdtContent>
                    </w:sdt>
                  </w:p>
                </w:sdtContent>
              </w:sdt>
            </w:tc>
          </w:tr>
        </w:sdtContent>
      </w:sdt>
      <w:sdt>
        <w:sdtPr>
          <w:tag w:val="goog_rdk_326"/>
        </w:sdtPr>
        <w:sdtContent>
          <w:tr>
            <w:trPr>
              <w:cantSplit w:val="0"/>
              <w:tblHeader w:val="0"/>
              <w:ins w:author="Herman Snel" w:id="92" w:date="2023-06-22T13:29:43Z"/>
            </w:trPr>
            <w:tc>
              <w:tcPr>
                <w:shd w:fill="auto" w:val="clear"/>
                <w:tcMar>
                  <w:top w:w="100.0" w:type="dxa"/>
                  <w:left w:w="100.0" w:type="dxa"/>
                  <w:bottom w:w="100.0" w:type="dxa"/>
                  <w:right w:w="100.0" w:type="dxa"/>
                </w:tcMar>
                <w:vAlign w:val="top"/>
              </w:tcPr>
              <w:sdt>
                <w:sdtPr>
                  <w:tag w:val="goog_rdk_328"/>
                </w:sdtPr>
                <w:sdtContent>
                  <w:p w:rsidR="00000000" w:rsidDel="00000000" w:rsidP="00000000" w:rsidRDefault="00000000" w:rsidRPr="00000000" w14:paraId="00000111">
                    <w:pPr>
                      <w:jc w:val="both"/>
                      <w:rPr>
                        <w:ins w:author="Herman Snel" w:id="92" w:date="2023-06-22T13:29:43Z"/>
                      </w:rPr>
                    </w:pPr>
                    <w:sdt>
                      <w:sdtPr>
                        <w:tag w:val="goog_rdk_327"/>
                      </w:sdtPr>
                      <w:sdtContent>
                        <w:ins w:author="Herman Snel" w:id="92" w:date="2023-06-22T13:29:43Z">
                          <w:r w:rsidDel="00000000" w:rsidR="00000000" w:rsidRPr="00000000">
                            <w:rPr>
                              <w:rtl w:val="0"/>
                            </w:rPr>
                            <w:t xml:space="preserve">Knowledge institutions - CIAT/Alliance, EIAR, SWR, </w:t>
                          </w:r>
                          <w:r w:rsidDel="00000000" w:rsidR="00000000" w:rsidRPr="00000000">
                            <w:rPr>
                              <w:rtl w:val="0"/>
                            </w:rPr>
                            <w:t xml:space="preserve">Debrebrehan University, </w:t>
                          </w:r>
                          <w:r w:rsidDel="00000000" w:rsidR="00000000" w:rsidRPr="00000000">
                            <w:rPr>
                              <w:rtl w:val="0"/>
                            </w:rPr>
                            <w:t xml:space="preserve">Arsi University</w:t>
                          </w:r>
                        </w:ins>
                      </w:sdtContent>
                    </w:sdt>
                  </w:p>
                </w:sdtContent>
              </w:sdt>
              <w:sdt>
                <w:sdtPr>
                  <w:tag w:val="goog_rdk_330"/>
                </w:sdtPr>
                <w:sdtContent>
                  <w:p w:rsidR="00000000" w:rsidDel="00000000" w:rsidP="00000000" w:rsidRDefault="00000000" w:rsidRPr="00000000" w14:paraId="00000112">
                    <w:pPr>
                      <w:jc w:val="both"/>
                      <w:rPr>
                        <w:ins w:author="Herman Snel" w:id="92" w:date="2023-06-22T13:29:43Z"/>
                      </w:rPr>
                    </w:pPr>
                    <w:sdt>
                      <w:sdtPr>
                        <w:tag w:val="goog_rdk_329"/>
                      </w:sdtPr>
                      <w:sdtContent>
                        <w:ins w:author="Herman Snel" w:id="92" w:date="2023-06-22T13:29:43Z">
                          <w:r w:rsidDel="00000000" w:rsidR="00000000" w:rsidRPr="00000000">
                            <w:rPr>
                              <w:rtl w:val="0"/>
                            </w:rPr>
                            <w:t xml:space="preserve">Public sector - Ethiopia Meteorology Institute, Ethiopian Forest Development, Ethiopian Forest Development, SSGI</w:t>
                          </w:r>
                        </w:ins>
                      </w:sdtContent>
                    </w:sdt>
                  </w:p>
                </w:sdtContent>
              </w:sdt>
              <w:sdt>
                <w:sdtPr>
                  <w:tag w:val="goog_rdk_332"/>
                </w:sdtPr>
                <w:sdtContent>
                  <w:p w:rsidR="00000000" w:rsidDel="00000000" w:rsidP="00000000" w:rsidRDefault="00000000" w:rsidRPr="00000000" w14:paraId="00000113">
                    <w:pPr>
                      <w:jc w:val="both"/>
                      <w:rPr>
                        <w:ins w:author="Herman Snel" w:id="92" w:date="2023-06-22T13:29:43Z"/>
                      </w:rPr>
                    </w:pPr>
                    <w:sdt>
                      <w:sdtPr>
                        <w:tag w:val="goog_rdk_331"/>
                      </w:sdtPr>
                      <w:sdtContent>
                        <w:ins w:author="Herman Snel" w:id="92" w:date="2023-06-22T13:29:43Z">
                          <w:r w:rsidDel="00000000" w:rsidR="00000000" w:rsidRPr="00000000">
                            <w:rPr>
                              <w:rtl w:val="0"/>
                            </w:rPr>
                            <w:t xml:space="preserve">Private entities - MIDROC, Niyala Insurance</w:t>
                          </w:r>
                        </w:ins>
                      </w:sdtContent>
                    </w:sdt>
                  </w:p>
                </w:sdtContent>
              </w:sdt>
              <w:sdt>
                <w:sdtPr>
                  <w:tag w:val="goog_rdk_334"/>
                </w:sdtPr>
                <w:sdtContent>
                  <w:p w:rsidR="00000000" w:rsidDel="00000000" w:rsidP="00000000" w:rsidRDefault="00000000" w:rsidRPr="00000000" w14:paraId="00000114">
                    <w:pPr>
                      <w:jc w:val="both"/>
                      <w:rPr>
                        <w:ins w:author="Herman Snel" w:id="92" w:date="2023-06-22T13:29:43Z"/>
                      </w:rPr>
                    </w:pPr>
                    <w:sdt>
                      <w:sdtPr>
                        <w:tag w:val="goog_rdk_333"/>
                      </w:sdtPr>
                      <w:sdtContent>
                        <w:ins w:author="Herman Snel" w:id="92" w:date="2023-06-22T13:29:43Z">
                          <w:r w:rsidDel="00000000" w:rsidR="00000000" w:rsidRPr="00000000">
                            <w:rPr>
                              <w:rtl w:val="0"/>
                            </w:rPr>
                            <w:t xml:space="preserve">Development partners - Sasakawa Africa Association, CFGB</w:t>
                          </w:r>
                          <w:r w:rsidDel="00000000" w:rsidR="00000000" w:rsidRPr="00000000">
                            <w:rPr>
                              <w:rtl w:val="0"/>
                            </w:rPr>
                          </w:r>
                        </w:ins>
                      </w:sdtContent>
                    </w:sdt>
                  </w:p>
                </w:sdtContent>
              </w:sdt>
            </w:tc>
            <w:tc>
              <w:tcPr>
                <w:shd w:fill="auto" w:val="clear"/>
                <w:tcMar>
                  <w:top w:w="100.0" w:type="dxa"/>
                  <w:left w:w="100.0" w:type="dxa"/>
                  <w:bottom w:w="100.0" w:type="dxa"/>
                  <w:right w:w="100.0" w:type="dxa"/>
                </w:tcMar>
                <w:vAlign w:val="top"/>
              </w:tcPr>
              <w:sdt>
                <w:sdtPr>
                  <w:tag w:val="goog_rdk_336"/>
                </w:sdtPr>
                <w:sdtContent>
                  <w:p w:rsidR="00000000" w:rsidDel="00000000" w:rsidP="00000000" w:rsidRDefault="00000000" w:rsidRPr="00000000" w14:paraId="00000115">
                    <w:pPr>
                      <w:jc w:val="both"/>
                      <w:rPr>
                        <w:ins w:author="Herman Snel" w:id="92" w:date="2023-06-22T13:29:43Z"/>
                      </w:rPr>
                    </w:pPr>
                    <w:sdt>
                      <w:sdtPr>
                        <w:tag w:val="goog_rdk_335"/>
                      </w:sdtPr>
                      <w:sdtContent>
                        <w:ins w:author="Herman Snel" w:id="92" w:date="2023-06-22T13:29:43Z">
                          <w:r w:rsidDel="00000000" w:rsidR="00000000" w:rsidRPr="00000000">
                            <w:rPr>
                              <w:rtl w:val="0"/>
                            </w:rPr>
                            <w:t xml:space="preserve">to provide information and services such as stability mapping, agro metrology advisory, hydrology advisory, early warning, climate-smart ISFM practices, landscape restoration opportunity and priority map, agronomic practices (Pest and diseases, irrigation, plant nutrient management, forage production), land use land cover (LULC), soil erosion map, soil health map, land productivity (degradation), research innovation /technology/intervention actions, crop insurance, soil fertility management recommendations, soil fertility map, and crop improvement.</w:t>
                          </w:r>
                        </w:ins>
                      </w:sdtContent>
                    </w:sdt>
                  </w:p>
                </w:sdtContent>
              </w:sdt>
              <w:sdt>
                <w:sdtPr>
                  <w:tag w:val="goog_rdk_338"/>
                </w:sdtPr>
                <w:sdtContent>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92" w:date="2023-06-22T13:29:43Z"/>
                      </w:rPr>
                    </w:pPr>
                    <w:sdt>
                      <w:sdtPr>
                        <w:tag w:val="goog_rdk_337"/>
                      </w:sdtPr>
                      <w:sdtContent>
                        <w:ins w:author="Herman Snel" w:id="92" w:date="2023-06-22T13:29:43Z">
                          <w:r w:rsidDel="00000000" w:rsidR="00000000" w:rsidRPr="00000000">
                            <w:rPr>
                              <w:rtl w:val="0"/>
                            </w:rPr>
                          </w:r>
                        </w:ins>
                      </w:sdtContent>
                    </w:sdt>
                  </w:p>
                </w:sdtContent>
              </w:sdt>
            </w:tc>
          </w:tr>
        </w:sdtContent>
      </w:sdt>
    </w:tbl>
    <w:sdt>
      <w:sdtPr>
        <w:tag w:val="goog_rdk_340"/>
      </w:sdtPr>
      <w:sdtContent>
        <w:p w:rsidR="00000000" w:rsidDel="00000000" w:rsidP="00000000" w:rsidRDefault="00000000" w:rsidRPr="00000000" w14:paraId="00000117">
          <w:pPr>
            <w:ind w:left="0" w:firstLine="0"/>
            <w:rPr>
              <w:rFonts w:ascii="Arial" w:cs="Arial" w:eastAsia="Arial" w:hAnsi="Arial"/>
              <w:b w:val="0"/>
              <w:i w:val="0"/>
              <w:smallCaps w:val="0"/>
              <w:strike w:val="0"/>
              <w:color w:val="000000"/>
              <w:sz w:val="22"/>
              <w:szCs w:val="22"/>
              <w:u w:val="none"/>
              <w:shd w:fill="auto" w:val="clear"/>
              <w:vertAlign w:val="baseline"/>
              <w:rPrChange w:author="Herman Snel" w:id="93" w:date="2023-06-22T13:29:43Z">
                <w:rPr/>
              </w:rPrChange>
            </w:rPr>
            <w:pPrChange w:author="Herman Snel" w:id="0" w:date="2023-06-22T13:29:43Z">
              <w:pPr>
                <w:pStyle w:val="Heading3"/>
                <w:numPr>
                  <w:ilvl w:val="2"/>
                  <w:numId w:val="34"/>
                </w:numPr>
                <w:ind w:left="720" w:hanging="720"/>
              </w:pPr>
            </w:pPrChange>
          </w:pPr>
          <w:bookmarkStart w:colFirst="0" w:colLast="0" w:name="_heading=h.35nkun2" w:id="14"/>
          <w:bookmarkEnd w:id="14"/>
          <w:sdt>
            <w:sdtPr>
              <w:tag w:val="goog_rdk_339"/>
            </w:sdtPr>
            <w:sdtContent>
              <w:r w:rsidDel="00000000" w:rsidR="00000000" w:rsidRPr="00000000">
                <w:rPr>
                  <w:rtl w:val="0"/>
                </w:rPr>
              </w:r>
            </w:sdtContent>
          </w:sdt>
        </w:p>
      </w:sdtContent>
    </w:sdt>
    <w:p w:rsidR="00000000" w:rsidDel="00000000" w:rsidP="00000000" w:rsidRDefault="00000000" w:rsidRPr="00000000" w14:paraId="00000118">
      <w:pPr>
        <w:jc w:val="both"/>
        <w:rPr>
          <w:b w:val="1"/>
        </w:rPr>
      </w:pPr>
      <w:r w:rsidDel="00000000" w:rsidR="00000000" w:rsidRPr="00000000">
        <w:rPr>
          <w:b w:val="1"/>
          <w:rtl w:val="0"/>
        </w:rPr>
        <w:t xml:space="preserve">National level</w:t>
      </w:r>
    </w:p>
    <w:sdt>
      <w:sdtPr>
        <w:tag w:val="goog_rdk_343"/>
      </w:sdtPr>
      <w:sdtContent>
        <w:p w:rsidR="00000000" w:rsidDel="00000000" w:rsidP="00000000" w:rsidRDefault="00000000" w:rsidRPr="00000000" w14:paraId="00000119">
          <w:pPr>
            <w:jc w:val="both"/>
            <w:rPr>
              <w:del w:author="Herman Snel" w:id="94" w:date="2023-06-22T13:41:31Z"/>
            </w:rPr>
          </w:pPr>
          <w:sdt>
            <w:sdtPr>
              <w:tag w:val="goog_rdk_342"/>
            </w:sdtPr>
            <w:sdtContent>
              <w:del w:author="Herman Snel" w:id="94" w:date="2023-06-22T13:41:31Z">
                <w:r w:rsidDel="00000000" w:rsidR="00000000" w:rsidRPr="00000000">
                  <w:rPr>
                    <w:rtl w:val="0"/>
                  </w:rPr>
                  <w:delText xml:space="preserve">Knowledge institutions - CIAT/Alliance, EIAR, SWR, </w:delText>
                </w:r>
                <w:r w:rsidDel="00000000" w:rsidR="00000000" w:rsidRPr="00000000">
                  <w:rPr>
                    <w:color w:val="000000"/>
                    <w:sz w:val="16"/>
                    <w:szCs w:val="16"/>
                    <w:rtl w:val="0"/>
                  </w:rPr>
                  <w:delText xml:space="preserve">Debrebrehan University, </w:delText>
                </w:r>
                <w:r w:rsidDel="00000000" w:rsidR="00000000" w:rsidRPr="00000000">
                  <w:rPr>
                    <w:rtl w:val="0"/>
                  </w:rPr>
                  <w:delText xml:space="preserve">Arsi University</w:delText>
                </w:r>
              </w:del>
            </w:sdtContent>
          </w:sdt>
        </w:p>
      </w:sdtContent>
    </w:sdt>
    <w:sdt>
      <w:sdtPr>
        <w:tag w:val="goog_rdk_345"/>
      </w:sdtPr>
      <w:sdtContent>
        <w:p w:rsidR="00000000" w:rsidDel="00000000" w:rsidP="00000000" w:rsidRDefault="00000000" w:rsidRPr="00000000" w14:paraId="0000011A">
          <w:pPr>
            <w:jc w:val="both"/>
            <w:rPr>
              <w:del w:author="Herman Snel" w:id="94" w:date="2023-06-22T13:41:31Z"/>
            </w:rPr>
          </w:pPr>
          <w:sdt>
            <w:sdtPr>
              <w:tag w:val="goog_rdk_344"/>
            </w:sdtPr>
            <w:sdtContent>
              <w:del w:author="Herman Snel" w:id="94" w:date="2023-06-22T13:41:31Z">
                <w:r w:rsidDel="00000000" w:rsidR="00000000" w:rsidRPr="00000000">
                  <w:rPr>
                    <w:rtl w:val="0"/>
                  </w:rPr>
                  <w:delText xml:space="preserve">Public sector - Ethiopia Meteorology Institute, Ethiopian Forest Development, Ethiopian Forest Development, SSGI</w:delText>
                </w:r>
              </w:del>
            </w:sdtContent>
          </w:sdt>
        </w:p>
      </w:sdtContent>
    </w:sdt>
    <w:sdt>
      <w:sdtPr>
        <w:tag w:val="goog_rdk_347"/>
      </w:sdtPr>
      <w:sdtContent>
        <w:p w:rsidR="00000000" w:rsidDel="00000000" w:rsidP="00000000" w:rsidRDefault="00000000" w:rsidRPr="00000000" w14:paraId="0000011B">
          <w:pPr>
            <w:jc w:val="both"/>
            <w:rPr>
              <w:del w:author="Herman Snel" w:id="94" w:date="2023-06-22T13:41:31Z"/>
            </w:rPr>
          </w:pPr>
          <w:sdt>
            <w:sdtPr>
              <w:tag w:val="goog_rdk_346"/>
            </w:sdtPr>
            <w:sdtContent>
              <w:del w:author="Herman Snel" w:id="94" w:date="2023-06-22T13:41:31Z">
                <w:r w:rsidDel="00000000" w:rsidR="00000000" w:rsidRPr="00000000">
                  <w:rPr>
                    <w:rtl w:val="0"/>
                  </w:rPr>
                  <w:delText xml:space="preserve">Private entities - MIDROC, Niyala Insurance</w:delText>
                </w:r>
              </w:del>
            </w:sdtContent>
          </w:sdt>
        </w:p>
      </w:sdtContent>
    </w:sdt>
    <w:p w:rsidR="00000000" w:rsidDel="00000000" w:rsidP="00000000" w:rsidRDefault="00000000" w:rsidRPr="00000000" w14:paraId="0000011C">
      <w:pPr>
        <w:jc w:val="both"/>
        <w:rPr/>
      </w:pPr>
      <w:sdt>
        <w:sdtPr>
          <w:tag w:val="goog_rdk_348"/>
        </w:sdtPr>
        <w:sdtContent>
          <w:del w:author="Herman Snel" w:id="94" w:date="2023-06-22T13:41:31Z">
            <w:r w:rsidDel="00000000" w:rsidR="00000000" w:rsidRPr="00000000">
              <w:rPr>
                <w:rtl w:val="0"/>
              </w:rPr>
              <w:delText xml:space="preserve">Development partners - Sasakawa Africa Association, CFGB</w:delText>
            </w:r>
          </w:del>
        </w:sdtContent>
      </w:sdt>
      <w:r w:rsidDel="00000000" w:rsidR="00000000" w:rsidRPr="00000000">
        <w:rPr>
          <w:rtl w:val="0"/>
        </w:rPr>
      </w:r>
    </w:p>
    <w:p w:rsidR="00000000" w:rsidDel="00000000" w:rsidP="00000000" w:rsidRDefault="00000000" w:rsidRPr="00000000" w14:paraId="0000011D">
      <w:pPr>
        <w:jc w:val="both"/>
        <w:rPr/>
      </w:pPr>
      <w:sdt>
        <w:sdtPr>
          <w:tag w:val="goog_rdk_350"/>
        </w:sdtPr>
        <w:sdtContent>
          <w:del w:author="Herman Snel" w:id="95" w:date="2023-06-22T13:41:39Z">
            <w:r w:rsidDel="00000000" w:rsidR="00000000" w:rsidRPr="00000000">
              <w:rPr>
                <w:rtl w:val="0"/>
              </w:rPr>
              <w:delText xml:space="preserve">Data application is done to provide information and services such as stability mapping, agro metrology advisory, hydrology advisory, early warning, climate-smart ISFM practices, landscape restoration opportunity and priority map, agronomic practices (Pest and diseases, irrigation, plant nutrient management, forage production), land use land cover (LULC), soil erosion map, soil health map, land productivity (degradation), research innovation /technology/intervention actions, crop insurance, soil fertility management recommendations, soil fertility map, and crop improvement.</w:delText>
            </w:r>
          </w:del>
        </w:sdtContent>
      </w:sdt>
      <w:r w:rsidDel="00000000" w:rsidR="00000000" w:rsidRPr="00000000">
        <w:rPr>
          <w:rtl w:val="0"/>
        </w:rPr>
      </w:r>
    </w:p>
    <w:p w:rsidR="00000000" w:rsidDel="00000000" w:rsidP="00000000" w:rsidRDefault="00000000" w:rsidRPr="00000000" w14:paraId="0000011E">
      <w:pPr>
        <w:jc w:val="both"/>
        <w:rPr>
          <w:b w:val="1"/>
        </w:rPr>
      </w:pPr>
      <w:r w:rsidDel="00000000" w:rsidR="00000000" w:rsidRPr="00000000">
        <w:rPr>
          <w:b w:val="1"/>
          <w:rtl w:val="0"/>
        </w:rPr>
        <w:t xml:space="preserve">District level</w:t>
      </w:r>
    </w:p>
    <w:p w:rsidR="00000000" w:rsidDel="00000000" w:rsidP="00000000" w:rsidRDefault="00000000" w:rsidRPr="00000000" w14:paraId="0000011F">
      <w:pPr>
        <w:rPr/>
      </w:pPr>
      <w:r w:rsidDel="00000000" w:rsidR="00000000" w:rsidRPr="00000000">
        <w:rPr>
          <w:rtl w:val="0"/>
        </w:rPr>
        <w:t xml:space="preserve">Development partners – Wetland International</w:t>
      </w:r>
    </w:p>
    <w:p w:rsidR="00000000" w:rsidDel="00000000" w:rsidP="00000000" w:rsidRDefault="00000000" w:rsidRPr="00000000" w14:paraId="00000120">
      <w:pPr>
        <w:rPr/>
      </w:pPr>
      <w:r w:rsidDel="00000000" w:rsidR="00000000" w:rsidRPr="00000000">
        <w:rPr>
          <w:rtl w:val="0"/>
        </w:rPr>
        <w:t xml:space="preserve">Farmer organizations – Farmers, Lume Adama farmers cooperative unions, Bora Denbel Cooperative, Bossona werana wereda cooperatives promotion office, Basona farmers union, Tegalet seed multiplication cooperative</w:t>
      </w:r>
    </w:p>
    <w:p w:rsidR="00000000" w:rsidDel="00000000" w:rsidP="00000000" w:rsidRDefault="00000000" w:rsidRPr="00000000" w14:paraId="00000121">
      <w:pPr>
        <w:rPr/>
      </w:pPr>
      <w:r w:rsidDel="00000000" w:rsidR="00000000" w:rsidRPr="00000000">
        <w:rPr>
          <w:rtl w:val="0"/>
        </w:rPr>
        <w:t xml:space="preserve">Knowledge institutions - Arsi University, Batu soil Researcher centre, Debre Birhan university, EIAR</w:t>
      </w:r>
    </w:p>
    <w:p w:rsidR="00000000" w:rsidDel="00000000" w:rsidP="00000000" w:rsidRDefault="00000000" w:rsidRPr="00000000" w14:paraId="00000122">
      <w:pPr>
        <w:rPr/>
      </w:pPr>
      <w:r w:rsidDel="00000000" w:rsidR="00000000" w:rsidRPr="00000000">
        <w:rPr>
          <w:rtl w:val="0"/>
        </w:rPr>
        <w:t xml:space="preserve">Public sector - Agricultural extension office, Tsedey Bank, North Shewa zone agricultural office, Chemical Industry Corporation (Adami Tulu Pesticide Processing Factory)</w:t>
      </w:r>
    </w:p>
    <w:p w:rsidR="00000000" w:rsidDel="00000000" w:rsidP="00000000" w:rsidRDefault="00000000" w:rsidRPr="00000000" w14:paraId="00000123">
      <w:pPr>
        <w:jc w:val="both"/>
        <w:rPr/>
      </w:pPr>
      <w:r w:rsidDel="00000000" w:rsidR="00000000" w:rsidRPr="00000000">
        <w:rPr>
          <w:rtl w:val="0"/>
        </w:rPr>
        <w:t xml:space="preserve">Data applications include:</w:t>
      </w:r>
      <w:r w:rsidDel="00000000" w:rsidR="00000000" w:rsidRPr="00000000">
        <w:rPr>
          <w:rtl w:val="0"/>
        </w:rPr>
      </w:r>
    </w:p>
    <w:sdt>
      <w:sdtPr>
        <w:tag w:val="goog_rdk_352"/>
      </w:sdtPr>
      <w:sdtContent>
        <w:p w:rsidR="00000000" w:rsidDel="00000000" w:rsidP="00000000" w:rsidRDefault="00000000" w:rsidRPr="00000000" w14:paraId="0000012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ns w:author="Herman Snel" w:id="96" w:date="2023-06-22T13:42:10Z"/>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plan input supply</w:t>
          </w:r>
          <w:sdt>
            <w:sdtPr>
              <w:tag w:val="goog_rdk_351"/>
            </w:sdtPr>
            <w:sdtContent>
              <w:ins w:author="Herman Snel" w:id="96" w:date="2023-06-22T13:42:10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seeds and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fertiliser</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t>
                </w:r>
              </w:ins>
            </w:sdtContent>
          </w:sdt>
        </w:p>
      </w:sdtContent>
    </w:sdt>
    <w:sdt>
      <w:sdtPr>
        <w:tag w:val="goog_rdk_355"/>
      </w:sdtPr>
      <w:sdtContent>
        <w:p w:rsidR="00000000" w:rsidDel="00000000" w:rsidP="00000000" w:rsidRDefault="00000000" w:rsidRPr="00000000" w14:paraId="00000125">
          <w:pPr>
            <w:numPr>
              <w:ilvl w:val="0"/>
              <w:numId w:val="64"/>
            </w:numPr>
            <w:spacing w:after="0" w:line="259" w:lineRule="auto"/>
            <w:ind w:left="720" w:hanging="360"/>
            <w:jc w:val="both"/>
            <w:rPr>
              <w:color w:val="000000"/>
              <w:sz w:val="17"/>
              <w:szCs w:val="17"/>
              <w:rPrChange w:author="Herman Snel" w:id="97" w:date="2023-06-22T13:42:10Z">
                <w:rPr/>
              </w:rPrChange>
            </w:rPr>
            <w:pPrChange w:author="Herman Snel" w:id="0" w:date="2023-06-22T13:42:10Z">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sdt>
            <w:sdtPr>
              <w:tag w:val="goog_rdk_353"/>
            </w:sdtPr>
            <w:sdtContent>
              <w:ins w:author="Herman Snel" w:id="96" w:date="2023-06-22T13:42:10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fertilisation recommendations</w:t>
                </w:r>
              </w:ins>
            </w:sdtContent>
          </w:sdt>
          <w:sdt>
            <w:sdtPr>
              <w:tag w:val="goog_rdk_354"/>
            </w:sdtPr>
            <w:sdtContent>
              <w:r w:rsidDel="00000000" w:rsidR="00000000" w:rsidRPr="00000000">
                <w:rPr>
                  <w:rtl w:val="0"/>
                </w:rPr>
              </w:r>
            </w:sdtContent>
          </w:sdt>
        </w:p>
      </w:sdtContent>
    </w:sdt>
    <w:p w:rsidR="00000000" w:rsidDel="00000000" w:rsidP="00000000" w:rsidRDefault="00000000" w:rsidRPr="00000000" w14:paraId="00000126">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Lab analysis</w:t>
      </w:r>
      <w:sdt>
        <w:sdtPr>
          <w:tag w:val="goog_rdk_356"/>
        </w:sdtPr>
        <w:sdtContent>
          <w:ins w:author="Herman Snel" w:id="98" w:date="2023-06-22T13:42:27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ins>
        </w:sdtContent>
      </w:sdt>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Safety handling</w:t>
      </w:r>
    </w:p>
    <w:p w:rsidR="00000000" w:rsidDel="00000000" w:rsidP="00000000" w:rsidRDefault="00000000" w:rsidRPr="00000000" w14:paraId="00000128">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Production technology</w:t>
      </w:r>
    </w:p>
    <w:p w:rsidR="00000000" w:rsidDel="00000000" w:rsidP="00000000" w:rsidRDefault="00000000" w:rsidRPr="00000000" w14:paraId="00000129">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Shelf-life determination</w:t>
      </w:r>
    </w:p>
    <w:p w:rsidR="00000000" w:rsidDel="00000000" w:rsidP="00000000" w:rsidRDefault="00000000" w:rsidRPr="00000000" w14:paraId="0000012A">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Warehouse handling</w:t>
      </w:r>
    </w:p>
    <w:p w:rsidR="00000000" w:rsidDel="00000000" w:rsidP="00000000" w:rsidRDefault="00000000" w:rsidRPr="00000000" w14:paraId="0000012B">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Occupational safety and handling</w:t>
      </w:r>
    </w:p>
    <w:p w:rsidR="00000000" w:rsidDel="00000000" w:rsidP="00000000" w:rsidRDefault="00000000" w:rsidRPr="00000000" w14:paraId="0000012C">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ISO/WHO/ FAO standard</w:t>
      </w:r>
    </w:p>
    <w:p w:rsidR="00000000" w:rsidDel="00000000" w:rsidP="00000000" w:rsidRDefault="00000000" w:rsidRPr="00000000" w14:paraId="0000012D">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Monitoring and evaluation</w:t>
      </w:r>
    </w:p>
    <w:p w:rsidR="00000000" w:rsidDel="00000000" w:rsidP="00000000" w:rsidRDefault="00000000" w:rsidRPr="00000000" w14:paraId="0000012E">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boosting yield in visioning quality agricultural inputs and products</w:t>
      </w:r>
    </w:p>
    <w:p w:rsidR="00000000" w:rsidDel="00000000" w:rsidP="00000000" w:rsidRDefault="00000000" w:rsidRPr="00000000" w14:paraId="0000012F">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sdt>
        <w:sdtPr>
          <w:tag w:val="goog_rdk_358"/>
        </w:sdtPr>
        <w:sdtContent>
          <w:del w:author="Herman Snel" w:id="99" w:date="2023-06-22T13:42:55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soil fertilization</w:delText>
            </w:r>
          </w:del>
        </w:sdtContent>
      </w:sdt>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production management</w:t>
      </w:r>
    </w:p>
    <w:p w:rsidR="00000000" w:rsidDel="00000000" w:rsidP="00000000" w:rsidRDefault="00000000" w:rsidRPr="00000000" w14:paraId="00000131">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recommendation</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research and education</w:t>
      </w:r>
    </w:p>
    <w:p w:rsidR="00000000" w:rsidDel="00000000" w:rsidP="00000000" w:rsidRDefault="00000000" w:rsidRPr="00000000" w14:paraId="00000133">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sdt>
        <w:sdtPr>
          <w:tag w:val="goog_rdk_360"/>
        </w:sdtPr>
        <w:sdtContent>
          <w:del w:author="Herman Snel" w:id="100" w:date="2023-06-22T13:43:47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boosting yield in visioning quality agricultural inputs and products</w:delText>
            </w:r>
          </w:del>
        </w:sdtContent>
      </w:sdt>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Forecast temperature, precipitation, etc</w:t>
      </w:r>
    </w:p>
    <w:p w:rsidR="00000000" w:rsidDel="00000000" w:rsidP="00000000" w:rsidRDefault="00000000" w:rsidRPr="00000000" w14:paraId="00000135">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modelling to predict productivity</w:t>
      </w:r>
    </w:p>
    <w:p w:rsidR="00000000" w:rsidDel="00000000" w:rsidP="00000000" w:rsidRDefault="00000000" w:rsidRPr="00000000" w14:paraId="00000136">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further research works</w:t>
      </w:r>
    </w:p>
    <w:p w:rsidR="00000000" w:rsidDel="00000000" w:rsidP="00000000" w:rsidRDefault="00000000" w:rsidRPr="00000000" w14:paraId="00000137">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planning and implementing community service</w:t>
      </w:r>
    </w:p>
    <w:p w:rsidR="00000000" w:rsidDel="00000000" w:rsidP="00000000" w:rsidRDefault="00000000" w:rsidRPr="00000000" w14:paraId="00000138">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Credit availability</w:t>
      </w:r>
    </w:p>
    <w:p w:rsidR="00000000" w:rsidDel="00000000" w:rsidP="00000000" w:rsidRDefault="00000000" w:rsidRPr="00000000" w14:paraId="00000139">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insurance</w:t>
      </w:r>
    </w:p>
    <w:p w:rsidR="00000000" w:rsidDel="00000000" w:rsidP="00000000" w:rsidRDefault="00000000" w:rsidRPr="00000000" w14:paraId="0000013A">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Financial institutions</w:t>
      </w:r>
    </w:p>
    <w:p w:rsidR="00000000" w:rsidDel="00000000" w:rsidP="00000000" w:rsidRDefault="00000000" w:rsidRPr="00000000" w14:paraId="0000013B">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fertility</w:t>
      </w:r>
    </w:p>
    <w:p w:rsidR="00000000" w:rsidDel="00000000" w:rsidP="00000000" w:rsidRDefault="00000000" w:rsidRPr="00000000" w14:paraId="0000013C">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Applying land cover and land use information that increases water use efficiency decreases pollution, improves productivity and livelihood</w:t>
      </w:r>
    </w:p>
    <w:sdt>
      <w:sdtPr>
        <w:tag w:val="goog_rdk_362"/>
      </w:sdtPr>
      <w:sdtContent>
        <w:p w:rsidR="00000000" w:rsidDel="00000000" w:rsidP="00000000" w:rsidRDefault="00000000" w:rsidRPr="00000000" w14:paraId="0000013D">
          <w:pPr>
            <w:pStyle w:val="Heading3"/>
            <w:numPr>
              <w:ilvl w:val="2"/>
              <w:numId w:val="34"/>
            </w:numPr>
            <w:ind w:left="720" w:hanging="720"/>
            <w:rPr>
              <w:ins w:author="Herman Snel" w:id="101" w:date="2023-06-22T13:48:41Z"/>
            </w:rPr>
          </w:pPr>
          <w:r w:rsidDel="00000000" w:rsidR="00000000" w:rsidRPr="00000000">
            <w:rPr>
              <w:rtl w:val="0"/>
            </w:rPr>
            <w:t xml:space="preserve">Data Usage</w:t>
          </w:r>
          <w:sdt>
            <w:sdtPr>
              <w:tag w:val="goog_rdk_361"/>
            </w:sdtPr>
            <w:sdtContent>
              <w:ins w:author="Herman Snel" w:id="101" w:date="2023-06-22T13:48:41Z">
                <w:bookmarkStart w:colFirst="0" w:colLast="0" w:name="_heading=h.1ksv4uv" w:id="15"/>
                <w:bookmarkEnd w:id="15"/>
                <w:r w:rsidDel="00000000" w:rsidR="00000000" w:rsidRPr="00000000">
                  <w:rPr>
                    <w:rtl w:val="0"/>
                  </w:rPr>
                </w:r>
              </w:ins>
            </w:sdtContent>
          </w:sdt>
        </w:p>
      </w:sdtContent>
    </w:sdt>
    <w:sdt>
      <w:sdtPr>
        <w:tag w:val="goog_rdk_365"/>
      </w:sdtPr>
      <w:sdtContent>
        <w:p w:rsidR="00000000" w:rsidDel="00000000" w:rsidP="00000000" w:rsidRDefault="00000000" w:rsidRPr="00000000" w14:paraId="0000013E">
          <w:pPr>
            <w:ind w:left="0" w:firstLine="0"/>
            <w:rPr>
              <w:ins w:author="Herman Snel" w:id="101" w:date="2023-06-22T13:48:41Z"/>
            </w:rPr>
          </w:pPr>
          <w:sdt>
            <w:sdtPr>
              <w:tag w:val="goog_rdk_363"/>
            </w:sdtPr>
            <w:sdtContent>
              <w:ins w:author="Herman Snel" w:id="101" w:date="2023-06-22T13:48:41Z"/>
              <w:sdt>
                <w:sdtPr>
                  <w:tag w:val="goog_rdk_364"/>
                </w:sdtPr>
                <w:sdtContent>
                  <w:commentRangeStart w:id="13"/>
                </w:sdtContent>
              </w:sdt>
              <w:ins w:author="Herman Snel" w:id="101" w:date="2023-06-22T13:48:41Z">
                <w:r w:rsidDel="00000000" w:rsidR="00000000" w:rsidRPr="00000000">
                  <w:rPr>
                    <w:rtl w:val="0"/>
                  </w:rPr>
                  <w:t xml:space="preserve">Stakeholders engaged in data utilisation at a national level are fairly limited. Within the public sector they include amongst others research and development institutes but they do not include key ministries and </w:t>
                </w:r>
                <w:r w:rsidDel="00000000" w:rsidR="00000000" w:rsidRPr="00000000">
                  <w:rPr>
                    <w:rtl w:val="0"/>
                  </w:rPr>
                  <w:t xml:space="preserve">implementing</w:t>
                </w:r>
                <w:r w:rsidDel="00000000" w:rsidR="00000000" w:rsidRPr="00000000">
                  <w:rPr>
                    <w:rtl w:val="0"/>
                  </w:rPr>
                  <w:t xml:space="preserve"> agencies. </w:t>
                </w:r>
              </w:ins>
            </w:sdtContent>
          </w:sdt>
        </w:p>
      </w:sdtContent>
    </w:sdt>
    <w:sdt>
      <w:sdtPr>
        <w:tag w:val="goog_rdk_367"/>
      </w:sdtPr>
      <w:sdtContent>
        <w:p w:rsidR="00000000" w:rsidDel="00000000" w:rsidP="00000000" w:rsidRDefault="00000000" w:rsidRPr="00000000" w14:paraId="0000013F">
          <w:pPr>
            <w:ind w:left="0" w:firstLine="0"/>
            <w:rPr>
              <w:ins w:author="Herman Snel" w:id="101" w:date="2023-06-22T13:48:41Z"/>
            </w:rPr>
          </w:pPr>
          <w:sdt>
            <w:sdtPr>
              <w:tag w:val="goog_rdk_366"/>
            </w:sdtPr>
            <w:sdtContent>
              <w:ins w:author="Herman Snel" w:id="101" w:date="2023-06-22T13:48:41Z">
                <w:r w:rsidDel="00000000" w:rsidR="00000000" w:rsidRPr="00000000">
                  <w:rPr>
                    <w:rtl w:val="0"/>
                  </w:rPr>
                  <w:t xml:space="preserve">From the private sector there is </w:t>
                </w:r>
                <w:r w:rsidDel="00000000" w:rsidR="00000000" w:rsidRPr="00000000">
                  <w:rPr>
                    <w:rtl w:val="0"/>
                  </w:rPr>
                  <w:t xml:space="preserve">an emerging</w:t>
                </w:r>
                <w:r w:rsidDel="00000000" w:rsidR="00000000" w:rsidRPr="00000000">
                  <w:rPr>
                    <w:rtl w:val="0"/>
                  </w:rPr>
                  <w:t xml:space="preserve"> visibility of private extension and advisory provision  and companies engaging in agricultural insurances. </w:t>
                </w:r>
                <w:commentRangeEnd w:id="13"/>
                <w:r w:rsidDel="00000000" w:rsidR="00000000" w:rsidRPr="00000000">
                  <w:commentReference w:id="13"/>
                </w:r>
                <w:r w:rsidDel="00000000" w:rsidR="00000000" w:rsidRPr="00000000">
                  <w:rPr>
                    <w:rtl w:val="0"/>
                  </w:rPr>
                </w:r>
              </w:ins>
            </w:sdtContent>
          </w:sdt>
        </w:p>
      </w:sdtContent>
    </w:sdt>
    <w:sdt>
      <w:sdtPr>
        <w:tag w:val="goog_rdk_369"/>
      </w:sdtPr>
      <w:sdtContent>
        <w:p w:rsidR="00000000" w:rsidDel="00000000" w:rsidP="00000000" w:rsidRDefault="00000000" w:rsidRPr="00000000" w14:paraId="00000140">
          <w:pPr>
            <w:ind w:left="0" w:firstLine="0"/>
            <w:rPr>
              <w:ins w:author="Herman Snel" w:id="101" w:date="2023-06-22T13:48:41Z"/>
            </w:rPr>
          </w:pPr>
          <w:sdt>
            <w:sdtPr>
              <w:tag w:val="goog_rdk_368"/>
            </w:sdtPr>
            <w:sdtContent>
              <w:ins w:author="Herman Snel" w:id="101" w:date="2023-06-22T13:48:41Z">
                <w:r w:rsidDel="00000000" w:rsidR="00000000" w:rsidRPr="00000000">
                  <w:rPr>
                    <w:rtl w:val="0"/>
                  </w:rPr>
                </w:r>
              </w:ins>
            </w:sdtContent>
          </w:sdt>
        </w:p>
      </w:sdtContent>
    </w:sdt>
    <w:sdt>
      <w:sdtPr>
        <w:tag w:val="goog_rdk_371"/>
      </w:sdtPr>
      <w:sdtContent>
        <w:p w:rsidR="00000000" w:rsidDel="00000000" w:rsidP="00000000" w:rsidRDefault="00000000" w:rsidRPr="00000000" w14:paraId="00000141">
          <w:pPr>
            <w:ind w:left="0" w:firstLine="0"/>
            <w:rPr>
              <w:ins w:author="Herman Snel" w:id="101" w:date="2023-06-22T13:48:41Z"/>
            </w:rPr>
          </w:pPr>
          <w:sdt>
            <w:sdtPr>
              <w:tag w:val="goog_rdk_370"/>
            </w:sdtPr>
            <w:sdtContent>
              <w:ins w:author="Herman Snel" w:id="101" w:date="2023-06-22T13:48:41Z">
                <w:r w:rsidDel="00000000" w:rsidR="00000000" w:rsidRPr="00000000">
                  <w:rPr>
                    <w:rtl w:val="0"/>
                  </w:rPr>
                  <w:t xml:space="preserve">At a district level there is a wide diversity of stakeholders within the public sector and within farmers </w:t>
                </w:r>
                <w:r w:rsidDel="00000000" w:rsidR="00000000" w:rsidRPr="00000000">
                  <w:rPr>
                    <w:rtl w:val="0"/>
                  </w:rPr>
                  <w:t xml:space="preserve">organisations</w:t>
                </w:r>
                <w:r w:rsidDel="00000000" w:rsidR="00000000" w:rsidRPr="00000000">
                  <w:rPr>
                    <w:rtl w:val="0"/>
                  </w:rPr>
                  <w:t xml:space="preserve"> that make use of data. These range from the bureau of agriculture, the extension system, input providers and distributors, banks, </w:t>
                </w:r>
                <w:r w:rsidDel="00000000" w:rsidR="00000000" w:rsidRPr="00000000">
                  <w:rPr>
                    <w:rtl w:val="0"/>
                  </w:rPr>
                  <w:t xml:space="preserve">development</w:t>
                </w:r>
                <w:r w:rsidDel="00000000" w:rsidR="00000000" w:rsidRPr="00000000">
                  <w:rPr>
                    <w:rtl w:val="0"/>
                  </w:rPr>
                  <w:t xml:space="preserve"> practitioners and partners, and a great diversity of farmers </w:t>
                </w:r>
                <w:r w:rsidDel="00000000" w:rsidR="00000000" w:rsidRPr="00000000">
                  <w:rPr>
                    <w:rtl w:val="0"/>
                  </w:rPr>
                  <w:t xml:space="preserve">organisations</w:t>
                </w:r>
                <w:r w:rsidDel="00000000" w:rsidR="00000000" w:rsidRPr="00000000">
                  <w:rPr>
                    <w:rtl w:val="0"/>
                  </w:rPr>
                  <w:t xml:space="preserve">.</w:t>
                </w:r>
              </w:ins>
            </w:sdtContent>
          </w:sdt>
        </w:p>
      </w:sdtContent>
    </w:sdt>
    <w:sdt>
      <w:sdtPr>
        <w:tag w:val="goog_rdk_374"/>
      </w:sdtPr>
      <w:sdtContent>
        <w:p w:rsidR="00000000" w:rsidDel="00000000" w:rsidP="00000000" w:rsidRDefault="00000000" w:rsidRPr="00000000" w14:paraId="00000142">
          <w:pPr>
            <w:ind w:left="0" w:firstLine="0"/>
            <w:rPr>
              <w:rFonts w:ascii="Arial" w:cs="Arial" w:eastAsia="Arial" w:hAnsi="Arial"/>
              <w:b w:val="0"/>
              <w:i w:val="0"/>
              <w:smallCaps w:val="0"/>
              <w:strike w:val="0"/>
              <w:color w:val="000000"/>
              <w:sz w:val="22"/>
              <w:szCs w:val="22"/>
              <w:u w:val="none"/>
              <w:shd w:fill="auto" w:val="clear"/>
              <w:vertAlign w:val="baseline"/>
              <w:rPrChange w:author="Herman Snel" w:id="102" w:date="2023-06-22T13:48:41Z">
                <w:rPr/>
              </w:rPrChange>
            </w:rPr>
            <w:pPrChange w:author="Herman Snel" w:id="0" w:date="2023-06-22T13:48:41Z">
              <w:pPr>
                <w:pStyle w:val="Heading3"/>
                <w:numPr>
                  <w:ilvl w:val="2"/>
                  <w:numId w:val="34"/>
                </w:numPr>
                <w:ind w:left="720" w:hanging="720"/>
              </w:pPr>
            </w:pPrChange>
          </w:pPr>
          <w:bookmarkStart w:colFirst="0" w:colLast="0" w:name="_heading=h.1ksv4uv" w:id="15"/>
          <w:bookmarkEnd w:id="15"/>
          <w:sdt>
            <w:sdtPr>
              <w:tag w:val="goog_rdk_372"/>
            </w:sdtPr>
            <w:sdtContent>
              <w:ins w:author="Herman Snel" w:id="101" w:date="2023-06-22T13:48:41Z">
                <w:r w:rsidDel="00000000" w:rsidR="00000000" w:rsidRPr="00000000">
                  <w:rPr>
                    <w:rtl w:val="0"/>
                  </w:rPr>
                  <w:t xml:space="preserve"> </w:t>
                </w:r>
              </w:ins>
            </w:sdtContent>
          </w:sdt>
          <w:sdt>
            <w:sdtPr>
              <w:tag w:val="goog_rdk_373"/>
            </w:sdtPr>
            <w:sdtContent>
              <w:r w:rsidDel="00000000" w:rsidR="00000000" w:rsidRPr="00000000">
                <w:rPr>
                  <w:rtl w:val="0"/>
                </w:rPr>
              </w:r>
            </w:sdtContent>
          </w:sdt>
        </w:p>
      </w:sdtContent>
    </w:sdt>
    <w:sdt>
      <w:sdtPr>
        <w:tag w:val="goog_rdk_376"/>
      </w:sdtPr>
      <w:sdtContent>
        <w:p w:rsidR="00000000" w:rsidDel="00000000" w:rsidP="00000000" w:rsidRDefault="00000000" w:rsidRPr="00000000" w14:paraId="00000143">
          <w:pPr>
            <w:jc w:val="both"/>
            <w:rPr>
              <w:ins w:author="Herman Snel" w:id="103" w:date="2023-06-22T13:56:58Z"/>
              <w:b w:val="1"/>
            </w:rPr>
          </w:pPr>
          <w:r w:rsidDel="00000000" w:rsidR="00000000" w:rsidRPr="00000000">
            <w:rPr>
              <w:b w:val="1"/>
              <w:rtl w:val="0"/>
            </w:rPr>
            <w:t xml:space="preserve">National level</w:t>
          </w:r>
          <w:sdt>
            <w:sdtPr>
              <w:tag w:val="goog_rdk_375"/>
            </w:sdtPr>
            <w:sdtContent>
              <w:ins w:author="Herman Snel" w:id="103" w:date="2023-06-22T13:56:58Z">
                <w:r w:rsidDel="00000000" w:rsidR="00000000" w:rsidRPr="00000000">
                  <w:rPr>
                    <w:rtl w:val="0"/>
                  </w:rPr>
                </w:r>
              </w:ins>
            </w:sdtContent>
          </w:sdt>
        </w:p>
      </w:sdtContent>
    </w:sdt>
    <w:sdt>
      <w:sdtPr>
        <w:tag w:val="goog_rdk_378"/>
      </w:sdtPr>
      <w:sdtContent>
        <w:p w:rsidR="00000000" w:rsidDel="00000000" w:rsidP="00000000" w:rsidRDefault="00000000" w:rsidRPr="00000000" w14:paraId="00000144">
          <w:pPr>
            <w:jc w:val="both"/>
            <w:rPr>
              <w:ins w:author="Herman Snel" w:id="103" w:date="2023-06-22T13:56:58Z"/>
              <w:b w:val="1"/>
            </w:rPr>
          </w:pPr>
          <w:sdt>
            <w:sdtPr>
              <w:tag w:val="goog_rdk_377"/>
            </w:sdtPr>
            <w:sdtContent>
              <w:ins w:author="Herman Snel" w:id="103" w:date="2023-06-22T13:56:58Z">
                <w:r w:rsidDel="00000000" w:rsidR="00000000" w:rsidRPr="00000000">
                  <w:rPr>
                    <w:rtl w:val="0"/>
                  </w:rPr>
                </w:r>
              </w:ins>
            </w:sdtContent>
          </w:sdt>
        </w:p>
      </w:sdtContent>
    </w:sdt>
    <w:tbl>
      <w:tblPr>
        <w:tblStyle w:val="Table5"/>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
        <w:gridCol w:w="4535"/>
        <w:tblGridChange w:id="0">
          <w:tblGrid>
            <w:gridCol w:w="4535"/>
            <w:gridCol w:w="4535"/>
          </w:tblGrid>
        </w:tblGridChange>
      </w:tblGrid>
      <w:sdt>
        <w:sdtPr>
          <w:tag w:val="goog_rdk_379"/>
        </w:sdtPr>
        <w:sdtContent>
          <w:tr>
            <w:trPr>
              <w:cantSplit w:val="0"/>
              <w:tblHeader w:val="0"/>
              <w:ins w:author="Herman Snel" w:id="103" w:date="2023-06-22T13:56:58Z"/>
            </w:trPr>
            <w:tc>
              <w:tcPr>
                <w:shd w:fill="auto" w:val="clear"/>
                <w:tcMar>
                  <w:top w:w="100.0" w:type="dxa"/>
                  <w:left w:w="100.0" w:type="dxa"/>
                  <w:bottom w:w="100.0" w:type="dxa"/>
                  <w:right w:w="100.0" w:type="dxa"/>
                </w:tcMar>
                <w:vAlign w:val="top"/>
              </w:tcPr>
              <w:sdt>
                <w:sdtPr>
                  <w:tag w:val="goog_rdk_381"/>
                </w:sdtPr>
                <w:sdtContent>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103" w:date="2023-06-22T13:56:58Z"/>
                        <w:b w:val="1"/>
                      </w:rPr>
                    </w:pPr>
                    <w:sdt>
                      <w:sdtPr>
                        <w:tag w:val="goog_rdk_380"/>
                      </w:sdtPr>
                      <w:sdtContent>
                        <w:ins w:author="Herman Snel" w:id="103" w:date="2023-06-22T13:56:58Z">
                          <w:r w:rsidDel="00000000" w:rsidR="00000000" w:rsidRPr="00000000">
                            <w:rPr>
                              <w:b w:val="1"/>
                              <w:rtl w:val="0"/>
                            </w:rPr>
                            <w:t xml:space="preserve">Stakeholders</w:t>
                          </w:r>
                        </w:ins>
                      </w:sdtContent>
                    </w:sdt>
                  </w:p>
                </w:sdtContent>
              </w:sdt>
            </w:tc>
            <w:tc>
              <w:tcPr>
                <w:shd w:fill="auto" w:val="clear"/>
                <w:tcMar>
                  <w:top w:w="100.0" w:type="dxa"/>
                  <w:left w:w="100.0" w:type="dxa"/>
                  <w:bottom w:w="100.0" w:type="dxa"/>
                  <w:right w:w="100.0" w:type="dxa"/>
                </w:tcMar>
                <w:vAlign w:val="top"/>
              </w:tcPr>
              <w:sdt>
                <w:sdtPr>
                  <w:tag w:val="goog_rdk_383"/>
                </w:sdtPr>
                <w:sdtContent>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103" w:date="2023-06-22T13:56:58Z"/>
                        <w:b w:val="1"/>
                      </w:rPr>
                    </w:pPr>
                    <w:sdt>
                      <w:sdtPr>
                        <w:tag w:val="goog_rdk_382"/>
                      </w:sdtPr>
                      <w:sdtContent>
                        <w:ins w:author="Herman Snel" w:id="103" w:date="2023-06-22T13:56:58Z">
                          <w:r w:rsidDel="00000000" w:rsidR="00000000" w:rsidRPr="00000000">
                            <w:rPr>
                              <w:b w:val="1"/>
                              <w:rtl w:val="0"/>
                            </w:rPr>
                            <w:t xml:space="preserve">Data is used for</w:t>
                          </w:r>
                        </w:ins>
                      </w:sdtContent>
                    </w:sdt>
                  </w:p>
                </w:sdtContent>
              </w:sdt>
            </w:tc>
          </w:tr>
        </w:sdtContent>
      </w:sdt>
      <w:sdt>
        <w:sdtPr>
          <w:tag w:val="goog_rdk_384"/>
        </w:sdtPr>
        <w:sdtContent>
          <w:tr>
            <w:trPr>
              <w:cantSplit w:val="0"/>
              <w:tblHeader w:val="0"/>
              <w:ins w:author="Herman Snel" w:id="103" w:date="2023-06-22T13:56:58Z"/>
            </w:trPr>
            <w:tc>
              <w:tcPr>
                <w:shd w:fill="auto" w:val="clear"/>
                <w:tcMar>
                  <w:top w:w="100.0" w:type="dxa"/>
                  <w:left w:w="100.0" w:type="dxa"/>
                  <w:bottom w:w="100.0" w:type="dxa"/>
                  <w:right w:w="100.0" w:type="dxa"/>
                </w:tcMar>
                <w:vAlign w:val="top"/>
              </w:tcPr>
              <w:sdt>
                <w:sdtPr>
                  <w:tag w:val="goog_rdk_386"/>
                </w:sdtPr>
                <w:sdtContent>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103" w:date="2023-06-22T13:56:58Z"/>
                        <w:b w:val="1"/>
                      </w:rPr>
                    </w:pPr>
                    <w:sdt>
                      <w:sdtPr>
                        <w:tag w:val="goog_rdk_385"/>
                      </w:sdtPr>
                      <w:sdtContent>
                        <w:ins w:author="Herman Snel" w:id="103" w:date="2023-06-22T13:56:58Z">
                          <w:r w:rsidDel="00000000" w:rsidR="00000000" w:rsidRPr="00000000">
                            <w:rPr>
                              <w:rtl w:val="0"/>
                            </w:rPr>
                          </w:r>
                        </w:ins>
                      </w:sdtContent>
                    </w:sdt>
                  </w:p>
                </w:sdtContent>
              </w:sdt>
            </w:tc>
            <w:tc>
              <w:tcPr>
                <w:shd w:fill="auto" w:val="clear"/>
                <w:tcMar>
                  <w:top w:w="100.0" w:type="dxa"/>
                  <w:left w:w="100.0" w:type="dxa"/>
                  <w:bottom w:w="100.0" w:type="dxa"/>
                  <w:right w:w="100.0" w:type="dxa"/>
                </w:tcMar>
                <w:vAlign w:val="top"/>
              </w:tcPr>
              <w:sdt>
                <w:sdtPr>
                  <w:tag w:val="goog_rdk_388"/>
                </w:sdtPr>
                <w:sdtContent>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103" w:date="2023-06-22T13:56:58Z"/>
                        <w:b w:val="1"/>
                      </w:rPr>
                    </w:pPr>
                    <w:sdt>
                      <w:sdtPr>
                        <w:tag w:val="goog_rdk_387"/>
                      </w:sdtPr>
                      <w:sdtContent>
                        <w:ins w:author="Herman Snel" w:id="103" w:date="2023-06-22T13:56:58Z">
                          <w:r w:rsidDel="00000000" w:rsidR="00000000" w:rsidRPr="00000000">
                            <w:rPr>
                              <w:rtl w:val="0"/>
                            </w:rPr>
                          </w:r>
                        </w:ins>
                      </w:sdtContent>
                    </w:sdt>
                  </w:p>
                </w:sdtContent>
              </w:sdt>
            </w:tc>
          </w:tr>
        </w:sdtContent>
      </w:sdt>
    </w:tbl>
    <w:sdt>
      <w:sdtPr>
        <w:tag w:val="goog_rdk_390"/>
      </w:sdtPr>
      <w:sdtContent>
        <w:p w:rsidR="00000000" w:rsidDel="00000000" w:rsidP="00000000" w:rsidRDefault="00000000" w:rsidRPr="00000000" w14:paraId="00000149">
          <w:pPr>
            <w:jc w:val="both"/>
            <w:rPr>
              <w:ins w:author="Herman Snel" w:id="103" w:date="2023-06-22T13:56:58Z"/>
              <w:b w:val="1"/>
            </w:rPr>
          </w:pPr>
          <w:sdt>
            <w:sdtPr>
              <w:tag w:val="goog_rdk_389"/>
            </w:sdtPr>
            <w:sdtContent>
              <w:ins w:author="Herman Snel" w:id="103" w:date="2023-06-22T13:56:58Z">
                <w:r w:rsidDel="00000000" w:rsidR="00000000" w:rsidRPr="00000000">
                  <w:rPr>
                    <w:rtl w:val="0"/>
                  </w:rPr>
                </w:r>
              </w:ins>
            </w:sdtContent>
          </w:sdt>
        </w:p>
      </w:sdtContent>
    </w:sdt>
    <w:p w:rsidR="00000000" w:rsidDel="00000000" w:rsidP="00000000" w:rsidRDefault="00000000" w:rsidRPr="00000000" w14:paraId="0000014A">
      <w:pPr>
        <w:jc w:val="both"/>
        <w:rPr>
          <w:b w:val="1"/>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Development partners - Sasakawa Africa Association, CFGB</w:t>
      </w:r>
    </w:p>
    <w:p w:rsidR="00000000" w:rsidDel="00000000" w:rsidP="00000000" w:rsidRDefault="00000000" w:rsidRPr="00000000" w14:paraId="0000014C">
      <w:pPr>
        <w:jc w:val="both"/>
        <w:rPr/>
      </w:pPr>
      <w:r w:rsidDel="00000000" w:rsidR="00000000" w:rsidRPr="00000000">
        <w:rPr>
          <w:rtl w:val="0"/>
        </w:rPr>
        <w:t xml:space="preserve">Knowledge institutions - CIAT/Alliance, EIAR, SWR, </w:t>
      </w:r>
      <w:r w:rsidDel="00000000" w:rsidR="00000000" w:rsidRPr="00000000">
        <w:rPr>
          <w:color w:val="000000"/>
          <w:sz w:val="16"/>
          <w:szCs w:val="16"/>
          <w:rtl w:val="0"/>
        </w:rPr>
        <w:t xml:space="preserve">Debrebrehan University, </w:t>
      </w:r>
      <w:r w:rsidDel="00000000" w:rsidR="00000000" w:rsidRPr="00000000">
        <w:rPr>
          <w:rtl w:val="0"/>
        </w:rPr>
        <w:t xml:space="preserve">Debre Berhan ARC, Arsi University</w:t>
      </w:r>
    </w:p>
    <w:p w:rsidR="00000000" w:rsidDel="00000000" w:rsidP="00000000" w:rsidRDefault="00000000" w:rsidRPr="00000000" w14:paraId="0000014D">
      <w:pPr>
        <w:jc w:val="both"/>
        <w:rPr/>
      </w:pPr>
      <w:r w:rsidDel="00000000" w:rsidR="00000000" w:rsidRPr="00000000">
        <w:rPr>
          <w:rtl w:val="0"/>
        </w:rPr>
        <w:t xml:space="preserve">Public sector - Ethiopia Meteorology Institute, Ethiopian Forest Development, Ethiopian Forest Development, SSGI</w:t>
      </w:r>
    </w:p>
    <w:p w:rsidR="00000000" w:rsidDel="00000000" w:rsidP="00000000" w:rsidRDefault="00000000" w:rsidRPr="00000000" w14:paraId="0000014E">
      <w:pPr>
        <w:jc w:val="both"/>
        <w:rPr/>
      </w:pPr>
      <w:r w:rsidDel="00000000" w:rsidR="00000000" w:rsidRPr="00000000">
        <w:rPr>
          <w:rtl w:val="0"/>
        </w:rPr>
        <w:t xml:space="preserve">Private entities - Leresha Digital Agriculture Platform, MIDROC, Niyala Insurance</w:t>
      </w:r>
    </w:p>
    <w:p w:rsidR="00000000" w:rsidDel="00000000" w:rsidP="00000000" w:rsidRDefault="00000000" w:rsidRPr="00000000" w14:paraId="0000014F">
      <w:pPr>
        <w:jc w:val="both"/>
        <w:rPr>
          <w:b w:val="1"/>
        </w:rPr>
      </w:pPr>
      <w:r w:rsidDel="00000000" w:rsidR="00000000" w:rsidRPr="00000000">
        <w:rPr>
          <w:b w:val="1"/>
          <w:rtl w:val="0"/>
        </w:rPr>
        <w:t xml:space="preserve">District level</w:t>
      </w:r>
    </w:p>
    <w:p w:rsidR="00000000" w:rsidDel="00000000" w:rsidP="00000000" w:rsidRDefault="00000000" w:rsidRPr="00000000" w14:paraId="00000150">
      <w:pPr>
        <w:jc w:val="both"/>
        <w:rPr/>
      </w:pPr>
      <w:r w:rsidDel="00000000" w:rsidR="00000000" w:rsidRPr="00000000">
        <w:rPr>
          <w:rtl w:val="0"/>
        </w:rPr>
        <w:t xml:space="preserve">Development partners - Meki Catholic Secretariat, SNV/Horti -Life, Wetland International, Ziway Dugda district (Green Climate Fund)</w:t>
      </w:r>
    </w:p>
    <w:p w:rsidR="00000000" w:rsidDel="00000000" w:rsidP="00000000" w:rsidRDefault="00000000" w:rsidRPr="00000000" w14:paraId="00000151">
      <w:pPr>
        <w:jc w:val="both"/>
        <w:rPr/>
      </w:pPr>
      <w:r w:rsidDel="00000000" w:rsidR="00000000" w:rsidRPr="00000000">
        <w:rPr>
          <w:rtl w:val="0"/>
        </w:rPr>
        <w:t xml:space="preserve">Knowledge institutions – Arsi University, Batu soil Researcher centre, Debre Birhan university, EIAR</w:t>
      </w:r>
    </w:p>
    <w:p w:rsidR="00000000" w:rsidDel="00000000" w:rsidP="00000000" w:rsidRDefault="00000000" w:rsidRPr="00000000" w14:paraId="00000152">
      <w:pPr>
        <w:jc w:val="both"/>
        <w:rPr/>
      </w:pPr>
      <w:r w:rsidDel="00000000" w:rsidR="00000000" w:rsidRPr="00000000">
        <w:rPr>
          <w:rtl w:val="0"/>
        </w:rPr>
        <w:t xml:space="preserve">Public sector – Adami Tulu and Jidu Combolcha bureau of Agriculture, Agricultural extension office, Chemical Industry Corporation (Adami Tulu Pesticide Processing Factory), East Showa Bureau of Agricultural Office, Ethiopian statistics service (ESS), North Shewa zone agricultural office, Oromia agricultural input and product regulator authority, Seqota declaration, Tsedey Bank, Woreda Agricultural office</w:t>
      </w:r>
    </w:p>
    <w:p w:rsidR="00000000" w:rsidDel="00000000" w:rsidP="00000000" w:rsidRDefault="00000000" w:rsidRPr="00000000" w14:paraId="00000153">
      <w:pPr>
        <w:jc w:val="both"/>
        <w:rPr/>
      </w:pPr>
      <w:r w:rsidDel="00000000" w:rsidR="00000000" w:rsidRPr="00000000">
        <w:rPr>
          <w:rtl w:val="0"/>
        </w:rPr>
        <w:t xml:space="preserve">Farmer organizations - Basona farmers union, Bora Denbel Cooperative, Bossona werana wereda cooperatives promotion office, Cooperative promotion office, Farmers, Lume Adama farmers cooperative unions</w:t>
      </w:r>
    </w:p>
    <w:p w:rsidR="00000000" w:rsidDel="00000000" w:rsidP="00000000" w:rsidRDefault="00000000" w:rsidRPr="00000000" w14:paraId="00000154">
      <w:pPr>
        <w:jc w:val="both"/>
        <w:rPr>
          <w:b w:val="1"/>
        </w:rPr>
      </w:pPr>
      <w:sdt>
        <w:sdtPr>
          <w:tag w:val="goog_rdk_391"/>
        </w:sdtPr>
        <w:sdtContent>
          <w:commentRangeStart w:id="14"/>
        </w:sdtContent>
      </w:sdt>
      <w:r w:rsidDel="00000000" w:rsidR="00000000" w:rsidRPr="00000000">
        <w:rPr>
          <w:rtl w:val="0"/>
        </w:rPr>
      </w:r>
    </w:p>
    <w:p w:rsidR="00000000" w:rsidDel="00000000" w:rsidP="00000000" w:rsidRDefault="00000000" w:rsidRPr="00000000" w14:paraId="00000155">
      <w:pPr>
        <w:pStyle w:val="Heading2"/>
        <w:numPr>
          <w:ilvl w:val="1"/>
          <w:numId w:val="91"/>
        </w:numPr>
        <w:ind w:left="1099" w:hanging="720"/>
        <w:rPr/>
      </w:pPr>
      <w:bookmarkStart w:colFirst="0" w:colLast="0" w:name="_heading=h.44sinio" w:id="16"/>
      <w:bookmarkEnd w:id="16"/>
      <w:commentRangeEnd w:id="14"/>
      <w:r w:rsidDel="00000000" w:rsidR="00000000" w:rsidRPr="00000000">
        <w:commentReference w:id="14"/>
      </w:r>
      <w:r w:rsidDel="00000000" w:rsidR="00000000" w:rsidRPr="00000000">
        <w:rPr>
          <w:rtl w:val="0"/>
        </w:rPr>
        <w:t xml:space="preserve">Use Case 2 – Soil-Water Conservation (SWC)</w:t>
      </w:r>
    </w:p>
    <w:sdt>
      <w:sdtPr>
        <w:tag w:val="goog_rdk_393"/>
      </w:sdtPr>
      <w:sdtContent>
        <w:p w:rsidR="00000000" w:rsidDel="00000000" w:rsidP="00000000" w:rsidRDefault="00000000" w:rsidRPr="00000000" w14:paraId="00000156">
          <w:pPr>
            <w:pStyle w:val="Heading3"/>
            <w:numPr>
              <w:ilvl w:val="2"/>
              <w:numId w:val="33"/>
            </w:numPr>
            <w:ind w:left="720" w:hanging="720"/>
            <w:rPr>
              <w:ins w:author="Herman Snel" w:id="104" w:date="2023-06-22T13:57:56Z"/>
            </w:rPr>
          </w:pPr>
          <w:r w:rsidDel="00000000" w:rsidR="00000000" w:rsidRPr="00000000">
            <w:rPr>
              <w:rtl w:val="0"/>
            </w:rPr>
            <w:t xml:space="preserve">Data Gathering</w:t>
          </w:r>
          <w:sdt>
            <w:sdtPr>
              <w:tag w:val="goog_rdk_392"/>
            </w:sdtPr>
            <w:sdtContent>
              <w:ins w:author="Herman Snel" w:id="104" w:date="2023-06-22T13:57:56Z">
                <w:bookmarkStart w:colFirst="0" w:colLast="0" w:name="_heading=h.2jxsxqh" w:id="17"/>
                <w:bookmarkEnd w:id="17"/>
                <w:r w:rsidDel="00000000" w:rsidR="00000000" w:rsidRPr="00000000">
                  <w:rPr>
                    <w:rtl w:val="0"/>
                  </w:rPr>
                </w:r>
              </w:ins>
            </w:sdtContent>
          </w:sdt>
        </w:p>
      </w:sdtContent>
    </w:sdt>
    <w:sdt>
      <w:sdtPr>
        <w:tag w:val="goog_rdk_396"/>
      </w:sdtPr>
      <w:sdtContent>
        <w:p w:rsidR="00000000" w:rsidDel="00000000" w:rsidP="00000000" w:rsidRDefault="00000000" w:rsidRPr="00000000" w14:paraId="00000157">
          <w:pPr>
            <w:ind w:left="0" w:firstLine="0"/>
            <w:rPr>
              <w:rFonts w:ascii="Arial" w:cs="Arial" w:eastAsia="Arial" w:hAnsi="Arial"/>
              <w:b w:val="0"/>
              <w:i w:val="0"/>
              <w:smallCaps w:val="0"/>
              <w:strike w:val="0"/>
              <w:color w:val="000000"/>
              <w:sz w:val="22"/>
              <w:szCs w:val="22"/>
              <w:u w:val="none"/>
              <w:shd w:fill="auto" w:val="clear"/>
              <w:vertAlign w:val="baseline"/>
              <w:rPrChange w:author="Herman Snel" w:id="105" w:date="2023-06-22T13:57:56Z">
                <w:rPr/>
              </w:rPrChange>
            </w:rPr>
            <w:pPrChange w:author="Herman Snel" w:id="0" w:date="2023-06-22T13:57:56Z">
              <w:pPr>
                <w:pStyle w:val="Heading3"/>
                <w:numPr>
                  <w:ilvl w:val="2"/>
                  <w:numId w:val="33"/>
                </w:numPr>
                <w:ind w:left="720" w:hanging="720"/>
              </w:pPr>
            </w:pPrChange>
          </w:pPr>
          <w:bookmarkStart w:colFirst="0" w:colLast="0" w:name="_heading=h.2jxsxqh" w:id="17"/>
          <w:bookmarkEnd w:id="17"/>
          <w:sdt>
            <w:sdtPr>
              <w:tag w:val="goog_rdk_394"/>
            </w:sdtPr>
            <w:sdtContent>
              <w:commentRangeStart w:id="15"/>
            </w:sdtContent>
          </w:sdt>
          <w:sdt>
            <w:sdtPr>
              <w:tag w:val="goog_rdk_395"/>
            </w:sdtPr>
            <w:sdtContent>
              <w:r w:rsidDel="00000000" w:rsidR="00000000" w:rsidRPr="00000000">
                <w:rPr>
                  <w:rtl w:val="0"/>
                </w:rPr>
              </w:r>
            </w:sdtContent>
          </w:sdt>
        </w:p>
      </w:sdtContent>
    </w:sdt>
    <w:p w:rsidR="00000000" w:rsidDel="00000000" w:rsidP="00000000" w:rsidRDefault="00000000" w:rsidRPr="00000000" w14:paraId="00000158">
      <w:pPr>
        <w:jc w:val="both"/>
        <w:rPr>
          <w:b w:val="1"/>
        </w:rPr>
      </w:pPr>
      <w:commentRangeEnd w:id="15"/>
      <w:r w:rsidDel="00000000" w:rsidR="00000000" w:rsidRPr="00000000">
        <w:commentReference w:id="15"/>
      </w:r>
      <w:r w:rsidDel="00000000" w:rsidR="00000000" w:rsidRPr="00000000">
        <w:rPr>
          <w:b w:val="1"/>
          <w:rtl w:val="0"/>
        </w:rPr>
        <w:t xml:space="preserve">National level</w:t>
      </w:r>
    </w:p>
    <w:p w:rsidR="00000000" w:rsidDel="00000000" w:rsidP="00000000" w:rsidRDefault="00000000" w:rsidRPr="00000000" w14:paraId="00000159">
      <w:pPr>
        <w:jc w:val="both"/>
        <w:rPr/>
      </w:pPr>
      <w:r w:rsidDel="00000000" w:rsidR="00000000" w:rsidRPr="00000000">
        <w:rPr>
          <w:rtl w:val="0"/>
        </w:rPr>
        <w:t xml:space="preserve">Public Sector – EIAR, SSGI, Ziway Agr. Office (Green climate fund Project), Oromia Bureau of Agriculture, MoA</w:t>
      </w:r>
    </w:p>
    <w:p w:rsidR="00000000" w:rsidDel="00000000" w:rsidP="00000000" w:rsidRDefault="00000000" w:rsidRPr="00000000" w14:paraId="0000015A">
      <w:pPr>
        <w:jc w:val="both"/>
        <w:rPr/>
      </w:pPr>
      <w:r w:rsidDel="00000000" w:rsidR="00000000" w:rsidRPr="00000000">
        <w:rPr>
          <w:rtl w:val="0"/>
        </w:rPr>
        <w:t xml:space="preserve">Private entities - MAKUBU Enterprise PLC</w:t>
      </w:r>
    </w:p>
    <w:p w:rsidR="00000000" w:rsidDel="00000000" w:rsidP="00000000" w:rsidRDefault="00000000" w:rsidRPr="00000000" w14:paraId="0000015B">
      <w:pPr>
        <w:jc w:val="both"/>
        <w:rPr/>
      </w:pPr>
      <w:r w:rsidDel="00000000" w:rsidR="00000000" w:rsidRPr="00000000">
        <w:rPr>
          <w:rtl w:val="0"/>
        </w:rPr>
        <w:t xml:space="preserve">Development partners - SOS-Sahel Ethiopia</w:t>
      </w:r>
    </w:p>
    <w:p w:rsidR="00000000" w:rsidDel="00000000" w:rsidP="00000000" w:rsidRDefault="00000000" w:rsidRPr="00000000" w14:paraId="0000015C">
      <w:pPr>
        <w:jc w:val="both"/>
        <w:rPr/>
      </w:pPr>
      <w:r w:rsidDel="00000000" w:rsidR="00000000" w:rsidRPr="00000000">
        <w:rPr>
          <w:rtl w:val="0"/>
        </w:rPr>
        <w:t xml:space="preserve">Knowledge institutes – ICRAF, Bebrebrihan University</w:t>
      </w:r>
    </w:p>
    <w:p w:rsidR="00000000" w:rsidDel="00000000" w:rsidP="00000000" w:rsidRDefault="00000000" w:rsidRPr="00000000" w14:paraId="0000015D">
      <w:pPr>
        <w:jc w:val="both"/>
        <w:rPr/>
      </w:pPr>
      <w:r w:rsidDel="00000000" w:rsidR="00000000" w:rsidRPr="00000000">
        <w:rPr>
          <w:rtl w:val="0"/>
        </w:rPr>
        <w:t xml:space="preserve">Type of data:</w:t>
      </w:r>
    </w:p>
    <w:p w:rsidR="00000000" w:rsidDel="00000000" w:rsidP="00000000" w:rsidRDefault="00000000" w:rsidRPr="00000000" w14:paraId="0000015E">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data – soil erosion, runoff, soil moisture, soil type, soil colour, physio-chemical properties</w:t>
      </w:r>
    </w:p>
    <w:p w:rsidR="00000000" w:rsidDel="00000000" w:rsidP="00000000" w:rsidRDefault="00000000" w:rsidRPr="00000000" w14:paraId="0000015F">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Hydrological data – types and amount of SWC structures, portable water, irrigation command area, </w:t>
      </w:r>
    </w:p>
    <w:p w:rsidR="00000000" w:rsidDel="00000000" w:rsidP="00000000" w:rsidRDefault="00000000" w:rsidRPr="00000000" w14:paraId="00000160">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Climatic data</w:t>
      </w:r>
    </w:p>
    <w:p w:rsidR="00000000" w:rsidDel="00000000" w:rsidP="00000000" w:rsidRDefault="00000000" w:rsidRPr="00000000" w14:paraId="00000161">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Infrastructure - irrigation, hydrological station, metrological station</w:t>
      </w:r>
    </w:p>
    <w:p w:rsidR="00000000" w:rsidDel="00000000" w:rsidP="00000000" w:rsidRDefault="00000000" w:rsidRPr="00000000" w14:paraId="00000162">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Geospatial data - ground control point at higher resolution; non-spatial data at basin, watershed and HRU levels; satellite imagery from medium to very high resolution; aerial photography; lidar point cloud data</w:t>
      </w:r>
    </w:p>
    <w:p w:rsidR="00000000" w:rsidDel="00000000" w:rsidP="00000000" w:rsidRDefault="00000000" w:rsidRPr="00000000" w14:paraId="00000163">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use/land cover - Forest cover, eg. Gully dimension, SWC technologies, land degradation</w:t>
      </w:r>
    </w:p>
    <w:p w:rsidR="00000000" w:rsidDel="00000000" w:rsidP="00000000" w:rsidRDefault="00000000" w:rsidRPr="00000000" w14:paraId="00000164">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Socio-economic data – household survey, key information and FED</w:t>
      </w:r>
    </w:p>
    <w:p w:rsidR="00000000" w:rsidDel="00000000" w:rsidP="00000000" w:rsidRDefault="00000000" w:rsidRPr="00000000" w14:paraId="00000165">
      <w:pPr>
        <w:jc w:val="both"/>
        <w:rPr>
          <w:b w:val="1"/>
        </w:rPr>
      </w:pPr>
      <w:r w:rsidDel="00000000" w:rsidR="00000000" w:rsidRPr="00000000">
        <w:rPr>
          <w:b w:val="1"/>
          <w:rtl w:val="0"/>
        </w:rPr>
        <w:t xml:space="preserve">District level</w:t>
      </w:r>
    </w:p>
    <w:p w:rsidR="00000000" w:rsidDel="00000000" w:rsidP="00000000" w:rsidRDefault="00000000" w:rsidRPr="00000000" w14:paraId="00000166">
      <w:pPr>
        <w:jc w:val="both"/>
        <w:rPr/>
      </w:pPr>
      <w:r w:rsidDel="00000000" w:rsidR="00000000" w:rsidRPr="00000000">
        <w:rPr>
          <w:rtl w:val="0"/>
        </w:rPr>
        <w:t xml:space="preserve">Development partners - Farm Africa, SOS Sahel</w:t>
      </w:r>
    </w:p>
    <w:p w:rsidR="00000000" w:rsidDel="00000000" w:rsidP="00000000" w:rsidRDefault="00000000" w:rsidRPr="00000000" w14:paraId="00000167">
      <w:pPr>
        <w:jc w:val="both"/>
        <w:rPr/>
      </w:pPr>
      <w:r w:rsidDel="00000000" w:rsidR="00000000" w:rsidRPr="00000000">
        <w:rPr>
          <w:rtl w:val="0"/>
        </w:rPr>
        <w:t xml:space="preserve">Farmer organizations - Baso cooperative; Dolicha water user association Irrigation; Erer Union; Kiber for development (seed multiplication), peace (milk), Mehal amba (integrated) and Bisrat (milk) farmers union; North Shewa zone cooperatives promotion office; primary cooperative from kebeles (Watershed and multipurpose)</w:t>
      </w:r>
    </w:p>
    <w:p w:rsidR="00000000" w:rsidDel="00000000" w:rsidP="00000000" w:rsidRDefault="00000000" w:rsidRPr="00000000" w14:paraId="00000168">
      <w:pPr>
        <w:jc w:val="both"/>
        <w:rPr/>
      </w:pPr>
      <w:r w:rsidDel="00000000" w:rsidR="00000000" w:rsidRPr="00000000">
        <w:rPr>
          <w:rtl w:val="0"/>
        </w:rPr>
        <w:t xml:space="preserve">Knowledge institutions - Adami Tulu ARC, Batu Soil Research centre, Debre Berhan Agricultural Research Centre, Debre Berhan University, EIAR</w:t>
      </w:r>
    </w:p>
    <w:p w:rsidR="00000000" w:rsidDel="00000000" w:rsidP="00000000" w:rsidRDefault="00000000" w:rsidRPr="00000000" w14:paraId="00000169">
      <w:pPr>
        <w:jc w:val="both"/>
        <w:rPr/>
      </w:pPr>
      <w:r w:rsidDel="00000000" w:rsidR="00000000" w:rsidRPr="00000000">
        <w:rPr>
          <w:rtl w:val="0"/>
        </w:rPr>
        <w:t xml:space="preserve">Public sector - Bosana werana district Agriculture office (SLM, AGP, CALM), CSA, DRM (Adami Tulu), East Amhara Meteorology service, EMI, Environmental protection Authority, North Shoa Agricultural office, Rift valley lakes Basin Administration, Ziway Dugda Agr. Office</w:t>
      </w:r>
    </w:p>
    <w:p w:rsidR="00000000" w:rsidDel="00000000" w:rsidP="00000000" w:rsidRDefault="00000000" w:rsidRPr="00000000" w14:paraId="0000016A">
      <w:pPr>
        <w:jc w:val="both"/>
        <w:rPr/>
      </w:pPr>
      <w:r w:rsidDel="00000000" w:rsidR="00000000" w:rsidRPr="00000000">
        <w:rPr>
          <w:rtl w:val="0"/>
        </w:rPr>
        <w:t xml:space="preserve">Type of data gathered:</w:t>
      </w:r>
    </w:p>
    <w:p w:rsidR="00000000" w:rsidDel="00000000" w:rsidP="00000000" w:rsidRDefault="00000000" w:rsidRPr="00000000" w14:paraId="0000016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data e.g. soil type, nutrient, SOC, soil profile, soil moisture, soil erosion and runoff, texture, slope, bulk density, soil depth, soil biological properties.</w:t>
      </w:r>
    </w:p>
    <w:p w:rsidR="00000000" w:rsidDel="00000000" w:rsidP="00000000" w:rsidRDefault="00000000" w:rsidRPr="00000000" w14:paraId="0000016C">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Agricultural practices</w:t>
      </w:r>
    </w:p>
    <w:p w:rsidR="00000000" w:rsidDel="00000000" w:rsidP="00000000" w:rsidRDefault="00000000" w:rsidRPr="00000000" w14:paraId="0000016D">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IPM</w:t>
      </w:r>
    </w:p>
    <w:p w:rsidR="00000000" w:rsidDel="00000000" w:rsidP="00000000" w:rsidRDefault="00000000" w:rsidRPr="00000000" w14:paraId="0000016E">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Inputs e.g. seeds, fertilizer, pesticides</w:t>
      </w:r>
    </w:p>
    <w:p w:rsidR="00000000" w:rsidDel="00000000" w:rsidP="00000000" w:rsidRDefault="00000000" w:rsidRPr="00000000" w14:paraId="0000016F">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Water usage</w:t>
      </w:r>
    </w:p>
    <w:p w:rsidR="00000000" w:rsidDel="00000000" w:rsidP="00000000" w:rsidRDefault="00000000" w:rsidRPr="00000000" w14:paraId="00000170">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SWC method</w:t>
      </w:r>
    </w:p>
    <w:p w:rsidR="00000000" w:rsidDel="00000000" w:rsidP="00000000" w:rsidRDefault="00000000" w:rsidRPr="00000000" w14:paraId="0000017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data </w:t>
      </w:r>
    </w:p>
    <w:p w:rsidR="00000000" w:rsidDel="00000000" w:rsidP="00000000" w:rsidRDefault="00000000" w:rsidRPr="00000000" w14:paraId="00000172">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use e.g. farmland, grazing lands</w:t>
      </w:r>
    </w:p>
    <w:p w:rsidR="00000000" w:rsidDel="00000000" w:rsidP="00000000" w:rsidRDefault="00000000" w:rsidRPr="00000000" w14:paraId="00000173">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cover e.g.  forest cover</w:t>
      </w:r>
    </w:p>
    <w:p w:rsidR="00000000" w:rsidDel="00000000" w:rsidP="00000000" w:rsidRDefault="00000000" w:rsidRPr="00000000" w14:paraId="00000174">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Weather and climate</w:t>
      </w:r>
    </w:p>
    <w:p w:rsidR="00000000" w:rsidDel="00000000" w:rsidP="00000000" w:rsidRDefault="00000000" w:rsidRPr="00000000" w14:paraId="00000175">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Rainfall variability</w:t>
      </w:r>
    </w:p>
    <w:p w:rsidR="00000000" w:rsidDel="00000000" w:rsidP="00000000" w:rsidRDefault="00000000" w:rsidRPr="00000000" w14:paraId="00000176">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Air temperature</w:t>
      </w:r>
    </w:p>
    <w:p w:rsidR="00000000" w:rsidDel="00000000" w:rsidP="00000000" w:rsidRDefault="00000000" w:rsidRPr="00000000" w14:paraId="00000177">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temperature</w:t>
      </w:r>
    </w:p>
    <w:p w:rsidR="00000000" w:rsidDel="00000000" w:rsidP="00000000" w:rsidRDefault="00000000" w:rsidRPr="00000000" w14:paraId="00000178">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Wind</w:t>
      </w:r>
    </w:p>
    <w:p w:rsidR="00000000" w:rsidDel="00000000" w:rsidP="00000000" w:rsidRDefault="00000000" w:rsidRPr="00000000" w14:paraId="00000179">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Sunshine</w:t>
      </w:r>
    </w:p>
    <w:p w:rsidR="00000000" w:rsidDel="00000000" w:rsidP="00000000" w:rsidRDefault="00000000" w:rsidRPr="00000000" w14:paraId="0000017A">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Relative humidity</w:t>
      </w:r>
    </w:p>
    <w:p w:rsidR="00000000" w:rsidDel="00000000" w:rsidP="00000000" w:rsidRDefault="00000000" w:rsidRPr="00000000" w14:paraId="0000017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Livestock data</w:t>
      </w:r>
    </w:p>
    <w:p w:rsidR="00000000" w:rsidDel="00000000" w:rsidP="00000000" w:rsidRDefault="00000000" w:rsidRPr="00000000" w14:paraId="0000017C">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hydrological data</w:t>
      </w:r>
    </w:p>
    <w:p w:rsidR="00000000" w:rsidDel="00000000" w:rsidP="00000000" w:rsidRDefault="00000000" w:rsidRPr="00000000" w14:paraId="0000017D">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Surface water flow</w:t>
      </w:r>
    </w:p>
    <w:p w:rsidR="00000000" w:rsidDel="00000000" w:rsidP="00000000" w:rsidRDefault="00000000" w:rsidRPr="00000000" w14:paraId="0000017E">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water quality</w:t>
      </w:r>
    </w:p>
    <w:p w:rsidR="00000000" w:rsidDel="00000000" w:rsidP="00000000" w:rsidRDefault="00000000" w:rsidRPr="00000000" w14:paraId="0000017F">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productivity</w:t>
      </w:r>
    </w:p>
    <w:p w:rsidR="00000000" w:rsidDel="00000000" w:rsidP="00000000" w:rsidRDefault="00000000" w:rsidRPr="00000000" w14:paraId="00000180">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size</w:t>
      </w:r>
    </w:p>
    <w:p w:rsidR="00000000" w:rsidDel="00000000" w:rsidP="00000000" w:rsidRDefault="00000000" w:rsidRPr="00000000" w14:paraId="00000181">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type</w:t>
      </w:r>
    </w:p>
    <w:p w:rsidR="00000000" w:rsidDel="00000000" w:rsidP="00000000" w:rsidRDefault="00000000" w:rsidRPr="00000000" w14:paraId="00000182">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Social data e.g. labour force</w:t>
      </w:r>
    </w:p>
    <w:p w:rsidR="00000000" w:rsidDel="00000000" w:rsidP="00000000" w:rsidRDefault="00000000" w:rsidRPr="00000000" w14:paraId="0000018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Economics data </w:t>
      </w:r>
    </w:p>
    <w:p w:rsidR="00000000" w:rsidDel="00000000" w:rsidP="00000000" w:rsidRDefault="00000000" w:rsidRPr="00000000" w14:paraId="00000184">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Income </w:t>
      </w:r>
    </w:p>
    <w:p w:rsidR="00000000" w:rsidDel="00000000" w:rsidP="00000000" w:rsidRDefault="00000000" w:rsidRPr="00000000" w14:paraId="00000185">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Market information</w:t>
      </w:r>
    </w:p>
    <w:p w:rsidR="00000000" w:rsidDel="00000000" w:rsidP="00000000" w:rsidRDefault="00000000" w:rsidRPr="00000000" w14:paraId="00000186">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Cost of farm inputs</w:t>
      </w:r>
    </w:p>
    <w:p w:rsidR="00000000" w:rsidDel="00000000" w:rsidP="00000000" w:rsidRDefault="00000000" w:rsidRPr="00000000" w14:paraId="00000187">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w:t>
      </w:r>
      <w:sdt>
        <w:sdtPr>
          <w:tag w:val="goog_rdk_397"/>
        </w:sdtPr>
        <w:sdtContent>
          <w:ins w:author="Herman Snel" w:id="106" w:date="2023-06-22T13:59:18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w:t>
            </w:r>
          </w:ins>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rce of farm inputs</w:t>
      </w:r>
    </w:p>
    <w:p w:rsidR="00000000" w:rsidDel="00000000" w:rsidP="00000000" w:rsidRDefault="00000000" w:rsidRPr="00000000" w14:paraId="0000018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Water resources</w:t>
      </w:r>
    </w:p>
    <w:p w:rsidR="00000000" w:rsidDel="00000000" w:rsidP="00000000" w:rsidRDefault="00000000" w:rsidRPr="00000000" w14:paraId="0000018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Livestock data</w:t>
      </w:r>
    </w:p>
    <w:p w:rsidR="00000000" w:rsidDel="00000000" w:rsidP="00000000" w:rsidRDefault="00000000" w:rsidRPr="00000000" w14:paraId="0000018A">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Milk yield</w:t>
      </w:r>
    </w:p>
    <w:p w:rsidR="00000000" w:rsidDel="00000000" w:rsidP="00000000" w:rsidRDefault="00000000" w:rsidRPr="00000000" w14:paraId="0000018B">
      <w:pPr>
        <w:spacing w:after="160" w:line="259" w:lineRule="auto"/>
        <w:jc w:val="both"/>
        <w:rPr/>
      </w:pPr>
      <w:r w:rsidDel="00000000" w:rsidR="00000000" w:rsidRPr="00000000">
        <w:rPr>
          <w:rtl w:val="0"/>
        </w:rPr>
      </w:r>
    </w:p>
    <w:p w:rsidR="00000000" w:rsidDel="00000000" w:rsidP="00000000" w:rsidRDefault="00000000" w:rsidRPr="00000000" w14:paraId="0000018C">
      <w:pPr>
        <w:spacing w:after="160" w:line="259" w:lineRule="auto"/>
        <w:jc w:val="both"/>
        <w:rPr/>
      </w:pPr>
      <w:r w:rsidDel="00000000" w:rsidR="00000000" w:rsidRPr="00000000">
        <w:rPr>
          <w:rtl w:val="0"/>
        </w:rPr>
      </w:r>
    </w:p>
    <w:p w:rsidR="00000000" w:rsidDel="00000000" w:rsidP="00000000" w:rsidRDefault="00000000" w:rsidRPr="00000000" w14:paraId="0000018D">
      <w:pPr>
        <w:spacing w:after="160" w:line="259" w:lineRule="auto"/>
        <w:jc w:val="both"/>
        <w:rPr/>
      </w:pPr>
      <w:r w:rsidDel="00000000" w:rsidR="00000000" w:rsidRPr="00000000">
        <w:rPr>
          <w:rtl w:val="0"/>
        </w:rPr>
      </w:r>
    </w:p>
    <w:p w:rsidR="00000000" w:rsidDel="00000000" w:rsidP="00000000" w:rsidRDefault="00000000" w:rsidRPr="00000000" w14:paraId="0000018E">
      <w:pPr>
        <w:spacing w:after="160" w:line="259" w:lineRule="auto"/>
        <w:jc w:val="both"/>
        <w:rPr/>
      </w:pPr>
      <w:r w:rsidDel="00000000" w:rsidR="00000000" w:rsidRPr="00000000">
        <w:rPr>
          <w:rtl w:val="0"/>
        </w:rPr>
      </w:r>
    </w:p>
    <w:p w:rsidR="00000000" w:rsidDel="00000000" w:rsidP="00000000" w:rsidRDefault="00000000" w:rsidRPr="00000000" w14:paraId="0000018F">
      <w:pPr>
        <w:pStyle w:val="Heading3"/>
        <w:numPr>
          <w:ilvl w:val="2"/>
          <w:numId w:val="33"/>
        </w:numPr>
        <w:ind w:left="720" w:hanging="720"/>
        <w:rPr/>
      </w:pPr>
      <w:bookmarkStart w:colFirst="0" w:colLast="0" w:name="_heading=h.z337ya" w:id="18"/>
      <w:bookmarkEnd w:id="18"/>
      <w:r w:rsidDel="00000000" w:rsidR="00000000" w:rsidRPr="00000000">
        <w:rPr>
          <w:rtl w:val="0"/>
        </w:rPr>
        <w:t xml:space="preserve">Data Processing</w:t>
      </w:r>
    </w:p>
    <w:p w:rsidR="00000000" w:rsidDel="00000000" w:rsidP="00000000" w:rsidRDefault="00000000" w:rsidRPr="00000000" w14:paraId="00000190">
      <w:pPr>
        <w:jc w:val="both"/>
        <w:rPr>
          <w:b w:val="1"/>
        </w:rPr>
      </w:pPr>
      <w:r w:rsidDel="00000000" w:rsidR="00000000" w:rsidRPr="00000000">
        <w:rPr>
          <w:b w:val="1"/>
          <w:rtl w:val="0"/>
        </w:rPr>
        <w:t xml:space="preserve">National level</w:t>
      </w:r>
    </w:p>
    <w:p w:rsidR="00000000" w:rsidDel="00000000" w:rsidP="00000000" w:rsidRDefault="00000000" w:rsidRPr="00000000" w14:paraId="00000191">
      <w:pPr>
        <w:jc w:val="both"/>
        <w:rPr/>
      </w:pPr>
      <w:r w:rsidDel="00000000" w:rsidR="00000000" w:rsidRPr="00000000">
        <w:rPr>
          <w:rtl w:val="0"/>
        </w:rPr>
        <w:t xml:space="preserve">Public Sector – EIAR, SSGI, Ziway Agr. Office (Green climate fund Project), Oromia Bureau of Agriculture, MoA </w:t>
      </w:r>
    </w:p>
    <w:p w:rsidR="00000000" w:rsidDel="00000000" w:rsidP="00000000" w:rsidRDefault="00000000" w:rsidRPr="00000000" w14:paraId="00000192">
      <w:pPr>
        <w:rPr/>
      </w:pPr>
      <w:r w:rsidDel="00000000" w:rsidR="00000000" w:rsidRPr="00000000">
        <w:rPr>
          <w:rtl w:val="0"/>
        </w:rPr>
        <w:t xml:space="preserve">Knowledge institutes – ICRAF, Bebrebrihan University</w:t>
      </w:r>
    </w:p>
    <w:p w:rsidR="00000000" w:rsidDel="00000000" w:rsidP="00000000" w:rsidRDefault="00000000" w:rsidRPr="00000000" w14:paraId="00000193">
      <w:pPr>
        <w:jc w:val="both"/>
        <w:rPr/>
      </w:pPr>
      <w:r w:rsidDel="00000000" w:rsidR="00000000" w:rsidRPr="00000000">
        <w:rPr>
          <w:rtl w:val="0"/>
        </w:rPr>
        <w:t xml:space="preserve">Development partners - SOS-Sahel Ethiopia</w:t>
      </w:r>
    </w:p>
    <w:p w:rsidR="00000000" w:rsidDel="00000000" w:rsidP="00000000" w:rsidRDefault="00000000" w:rsidRPr="00000000" w14:paraId="00000194">
      <w:pPr>
        <w:jc w:val="both"/>
        <w:rPr/>
      </w:pPr>
      <w:r w:rsidDel="00000000" w:rsidR="00000000" w:rsidRPr="00000000">
        <w:rPr>
          <w:rtl w:val="0"/>
        </w:rPr>
        <w:t xml:space="preserve">Methods of data processing include:</w:t>
      </w:r>
    </w:p>
    <w:p w:rsidR="00000000" w:rsidDel="00000000" w:rsidP="00000000" w:rsidRDefault="00000000" w:rsidRPr="00000000" w14:paraId="00000195">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Laboratory tests</w:t>
      </w:r>
    </w:p>
    <w:p w:rsidR="00000000" w:rsidDel="00000000" w:rsidP="00000000" w:rsidRDefault="00000000" w:rsidRPr="00000000" w14:paraId="00000196">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Layer stacking and image mosaicking</w:t>
      </w:r>
    </w:p>
    <w:p w:rsidR="00000000" w:rsidDel="00000000" w:rsidP="00000000" w:rsidRDefault="00000000" w:rsidRPr="00000000" w14:paraId="00000197">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Georeferencing and image processing with remote sensing</w:t>
      </w:r>
    </w:p>
    <w:p w:rsidR="00000000" w:rsidDel="00000000" w:rsidP="00000000" w:rsidRDefault="00000000" w:rsidRPr="00000000" w14:paraId="00000198">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Thematic mapping to delineate irrigated and SWC spots</w:t>
      </w:r>
    </w:p>
    <w:p w:rsidR="00000000" w:rsidDel="00000000" w:rsidP="00000000" w:rsidRDefault="00000000" w:rsidRPr="00000000" w14:paraId="00000199">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Aerial orthophoto</w:t>
      </w:r>
    </w:p>
    <w:p w:rsidR="00000000" w:rsidDel="00000000" w:rsidP="00000000" w:rsidRDefault="00000000" w:rsidRPr="00000000" w14:paraId="0000019A">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Point cloud image</w:t>
      </w:r>
    </w:p>
    <w:p w:rsidR="00000000" w:rsidDel="00000000" w:rsidP="00000000" w:rsidRDefault="00000000" w:rsidRPr="00000000" w14:paraId="0000019B">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DEM</w:t>
      </w:r>
    </w:p>
    <w:p w:rsidR="00000000" w:rsidDel="00000000" w:rsidP="00000000" w:rsidRDefault="00000000" w:rsidRPr="00000000" w14:paraId="0000019C">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Standardization and data quality checking (geometric correction, cleaning, refining, analysis, summarization)</w:t>
      </w:r>
    </w:p>
    <w:p w:rsidR="00000000" w:rsidDel="00000000" w:rsidP="00000000" w:rsidRDefault="00000000" w:rsidRPr="00000000" w14:paraId="0000019D">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Physiochemical effect</w:t>
      </w:r>
    </w:p>
    <w:p w:rsidR="00000000" w:rsidDel="00000000" w:rsidP="00000000" w:rsidRDefault="00000000" w:rsidRPr="00000000" w14:paraId="0000019E">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Farmers perception</w:t>
      </w:r>
    </w:p>
    <w:p w:rsidR="00000000" w:rsidDel="00000000" w:rsidP="00000000" w:rsidRDefault="00000000" w:rsidRPr="00000000" w14:paraId="0000019F">
      <w:pPr>
        <w:jc w:val="both"/>
        <w:rPr>
          <w:b w:val="1"/>
        </w:rPr>
      </w:pPr>
      <w:r w:rsidDel="00000000" w:rsidR="00000000" w:rsidRPr="00000000">
        <w:rPr>
          <w:b w:val="1"/>
          <w:rtl w:val="0"/>
        </w:rPr>
        <w:t xml:space="preserve">District level</w:t>
      </w:r>
    </w:p>
    <w:p w:rsidR="00000000" w:rsidDel="00000000" w:rsidP="00000000" w:rsidRDefault="00000000" w:rsidRPr="00000000" w14:paraId="000001A0">
      <w:pPr>
        <w:rPr/>
      </w:pPr>
      <w:r w:rsidDel="00000000" w:rsidR="00000000" w:rsidRPr="00000000">
        <w:rPr>
          <w:rtl w:val="0"/>
        </w:rPr>
        <w:t xml:space="preserve">Public sector - Bosana werana district Agriculture office (SLM, AGP, CALM), CSA, DRM (Adami Tulu), EMI, Rift valley lakes Basin Administration</w:t>
      </w:r>
    </w:p>
    <w:p w:rsidR="00000000" w:rsidDel="00000000" w:rsidP="00000000" w:rsidRDefault="00000000" w:rsidRPr="00000000" w14:paraId="000001A1">
      <w:pPr>
        <w:jc w:val="both"/>
        <w:rPr/>
      </w:pPr>
      <w:r w:rsidDel="00000000" w:rsidR="00000000" w:rsidRPr="00000000">
        <w:rPr>
          <w:rtl w:val="0"/>
        </w:rPr>
        <w:t xml:space="preserve">Knowledge institutions - Batu Soil Research centre, Debre Berhan Agricultural Research Centre, EIAR</w:t>
      </w:r>
    </w:p>
    <w:p w:rsidR="00000000" w:rsidDel="00000000" w:rsidP="00000000" w:rsidRDefault="00000000" w:rsidRPr="00000000" w14:paraId="000001A2">
      <w:pPr>
        <w:jc w:val="both"/>
        <w:rPr/>
      </w:pPr>
      <w:r w:rsidDel="00000000" w:rsidR="00000000" w:rsidRPr="00000000">
        <w:rPr>
          <w:rtl w:val="0"/>
        </w:rPr>
        <w:t xml:space="preserve">Development partners - Farm Africa, SOS Sahel</w:t>
      </w:r>
    </w:p>
    <w:p w:rsidR="00000000" w:rsidDel="00000000" w:rsidP="00000000" w:rsidRDefault="00000000" w:rsidRPr="00000000" w14:paraId="000001A3">
      <w:pPr>
        <w:jc w:val="both"/>
        <w:rPr/>
      </w:pPr>
      <w:r w:rsidDel="00000000" w:rsidR="00000000" w:rsidRPr="00000000">
        <w:rPr>
          <w:rtl w:val="0"/>
        </w:rPr>
        <w:t xml:space="preserve">Methods of data processing include:</w:t>
      </w:r>
    </w:p>
    <w:p w:rsidR="00000000" w:rsidDel="00000000" w:rsidP="00000000" w:rsidRDefault="00000000" w:rsidRPr="00000000" w14:paraId="000001A4">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Using tools like KMIS, ODK</w:t>
      </w:r>
    </w:p>
    <w:p w:rsidR="00000000" w:rsidDel="00000000" w:rsidP="00000000" w:rsidRDefault="00000000" w:rsidRPr="00000000" w14:paraId="000001A5">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simulation model</w:t>
      </w:r>
    </w:p>
    <w:p w:rsidR="00000000" w:rsidDel="00000000" w:rsidP="00000000" w:rsidRDefault="00000000" w:rsidRPr="00000000" w14:paraId="000001A6">
      <w:pPr>
        <w:pStyle w:val="Heading3"/>
        <w:numPr>
          <w:ilvl w:val="2"/>
          <w:numId w:val="33"/>
        </w:numPr>
        <w:ind w:left="720" w:hanging="720"/>
        <w:rPr/>
      </w:pPr>
      <w:bookmarkStart w:colFirst="0" w:colLast="0" w:name="_heading=h.3j2qqm3" w:id="19"/>
      <w:bookmarkEnd w:id="19"/>
      <w:r w:rsidDel="00000000" w:rsidR="00000000" w:rsidRPr="00000000">
        <w:rPr>
          <w:rtl w:val="0"/>
        </w:rPr>
        <w:t xml:space="preserve">Data Interpretation</w:t>
      </w:r>
    </w:p>
    <w:p w:rsidR="00000000" w:rsidDel="00000000" w:rsidP="00000000" w:rsidRDefault="00000000" w:rsidRPr="00000000" w14:paraId="000001A7">
      <w:pPr>
        <w:jc w:val="both"/>
        <w:rPr>
          <w:b w:val="1"/>
        </w:rPr>
      </w:pPr>
      <w:r w:rsidDel="00000000" w:rsidR="00000000" w:rsidRPr="00000000">
        <w:rPr>
          <w:b w:val="1"/>
          <w:rtl w:val="0"/>
        </w:rPr>
        <w:t xml:space="preserve">National level</w:t>
      </w:r>
    </w:p>
    <w:p w:rsidR="00000000" w:rsidDel="00000000" w:rsidP="00000000" w:rsidRDefault="00000000" w:rsidRPr="00000000" w14:paraId="000001A8">
      <w:pPr>
        <w:jc w:val="both"/>
        <w:rPr/>
      </w:pPr>
      <w:r w:rsidDel="00000000" w:rsidR="00000000" w:rsidRPr="00000000">
        <w:rPr>
          <w:rtl w:val="0"/>
        </w:rPr>
        <w:t xml:space="preserve">Public Sector – EIAR, SSGI, Ziway Agr. Office (Green climate fund Project), Oromia Bureau of Agriculture, MoA </w:t>
      </w:r>
    </w:p>
    <w:p w:rsidR="00000000" w:rsidDel="00000000" w:rsidP="00000000" w:rsidRDefault="00000000" w:rsidRPr="00000000" w14:paraId="000001A9">
      <w:pPr>
        <w:rPr/>
      </w:pPr>
      <w:r w:rsidDel="00000000" w:rsidR="00000000" w:rsidRPr="00000000">
        <w:rPr>
          <w:rtl w:val="0"/>
        </w:rPr>
        <w:t xml:space="preserve">Knowledge institutes – ICRAF, Bebrebrihan University</w:t>
      </w:r>
    </w:p>
    <w:p w:rsidR="00000000" w:rsidDel="00000000" w:rsidP="00000000" w:rsidRDefault="00000000" w:rsidRPr="00000000" w14:paraId="000001AA">
      <w:pPr>
        <w:jc w:val="both"/>
        <w:rPr/>
      </w:pPr>
      <w:r w:rsidDel="00000000" w:rsidR="00000000" w:rsidRPr="00000000">
        <w:rPr>
          <w:rtl w:val="0"/>
        </w:rPr>
        <w:t xml:space="preserve">Development partners - SOS-Sahel Ethiopia</w:t>
      </w:r>
    </w:p>
    <w:p w:rsidR="00000000" w:rsidDel="00000000" w:rsidP="00000000" w:rsidRDefault="00000000" w:rsidRPr="00000000" w14:paraId="000001AB">
      <w:pPr>
        <w:jc w:val="both"/>
        <w:rPr>
          <w:b w:val="1"/>
        </w:rPr>
      </w:pPr>
      <w:r w:rsidDel="00000000" w:rsidR="00000000" w:rsidRPr="00000000">
        <w:rPr>
          <w:b w:val="1"/>
          <w:rtl w:val="0"/>
        </w:rPr>
        <w:t xml:space="preserve">District level</w:t>
      </w:r>
    </w:p>
    <w:p w:rsidR="00000000" w:rsidDel="00000000" w:rsidP="00000000" w:rsidRDefault="00000000" w:rsidRPr="00000000" w14:paraId="000001AC">
      <w:pPr>
        <w:jc w:val="both"/>
        <w:rPr/>
      </w:pPr>
      <w:r w:rsidDel="00000000" w:rsidR="00000000" w:rsidRPr="00000000">
        <w:rPr>
          <w:rtl w:val="0"/>
        </w:rPr>
        <w:t xml:space="preserve">Farmer organization - Baso cooperative, North Shewa zone cooperatives promotion office, primary cooperative from kebeles (Watershed and multipurpose)</w:t>
      </w:r>
    </w:p>
    <w:p w:rsidR="00000000" w:rsidDel="00000000" w:rsidP="00000000" w:rsidRDefault="00000000" w:rsidRPr="00000000" w14:paraId="000001AD">
      <w:pPr>
        <w:jc w:val="both"/>
        <w:rPr/>
      </w:pPr>
      <w:r w:rsidDel="00000000" w:rsidR="00000000" w:rsidRPr="00000000">
        <w:rPr>
          <w:rtl w:val="0"/>
        </w:rPr>
        <w:t xml:space="preserve">Development partners - SOS Sahel</w:t>
      </w:r>
    </w:p>
    <w:p w:rsidR="00000000" w:rsidDel="00000000" w:rsidP="00000000" w:rsidRDefault="00000000" w:rsidRPr="00000000" w14:paraId="000001AE">
      <w:pPr>
        <w:jc w:val="both"/>
        <w:rPr/>
      </w:pPr>
      <w:r w:rsidDel="00000000" w:rsidR="00000000" w:rsidRPr="00000000">
        <w:rPr>
          <w:rtl w:val="0"/>
        </w:rPr>
        <w:t xml:space="preserve">Knowledge institutions - Batu Soil Research centre, Debre Berhan Agricultural Research Centre, Debre Berhan University, EIAR</w:t>
      </w:r>
    </w:p>
    <w:p w:rsidR="00000000" w:rsidDel="00000000" w:rsidP="00000000" w:rsidRDefault="00000000" w:rsidRPr="00000000" w14:paraId="000001AF">
      <w:pPr>
        <w:jc w:val="both"/>
        <w:rPr/>
      </w:pPr>
      <w:r w:rsidDel="00000000" w:rsidR="00000000" w:rsidRPr="00000000">
        <w:rPr>
          <w:rtl w:val="0"/>
        </w:rPr>
        <w:t xml:space="preserve">Public sector - Admi Tulu Woreda Agr. Office; Bosana werana district Agriculture office (SLM, AGP, CALM); DRM (Adami Tulu); East Amhara Meteorology service; EMI; Environmental protection Authority; Ziway Dugda Agr. Office</w:t>
      </w:r>
    </w:p>
    <w:p w:rsidR="00000000" w:rsidDel="00000000" w:rsidP="00000000" w:rsidRDefault="00000000" w:rsidRPr="00000000" w14:paraId="000001B0">
      <w:pPr>
        <w:jc w:val="both"/>
        <w:rPr/>
      </w:pPr>
      <w:r w:rsidDel="00000000" w:rsidR="00000000" w:rsidRPr="00000000">
        <w:rPr>
          <w:rtl w:val="0"/>
        </w:rPr>
        <w:t xml:space="preserve">The </w:t>
      </w:r>
      <w:r w:rsidDel="00000000" w:rsidR="00000000" w:rsidRPr="00000000">
        <w:rPr>
          <w:b w:val="1"/>
          <w:rtl w:val="0"/>
        </w:rPr>
        <w:t xml:space="preserve">data is interpreted</w:t>
      </w:r>
      <w:r w:rsidDel="00000000" w:rsidR="00000000" w:rsidRPr="00000000">
        <w:rPr>
          <w:rtl w:val="0"/>
        </w:rPr>
        <w:t xml:space="preserve"> to draw conclusions, recommendations, cloud-based visualization, verification purpose, DEM, donor reports, determine cause and effect relationships, generate facts</w:t>
      </w:r>
    </w:p>
    <w:p w:rsidR="00000000" w:rsidDel="00000000" w:rsidP="00000000" w:rsidRDefault="00000000" w:rsidRPr="00000000" w14:paraId="000001B1">
      <w:pPr>
        <w:jc w:val="both"/>
        <w:rPr>
          <w:b w:val="1"/>
        </w:rPr>
      </w:pPr>
      <w:r w:rsidDel="00000000" w:rsidR="00000000" w:rsidRPr="00000000">
        <w:rPr>
          <w:rtl w:val="0"/>
        </w:rPr>
      </w:r>
    </w:p>
    <w:p w:rsidR="00000000" w:rsidDel="00000000" w:rsidP="00000000" w:rsidRDefault="00000000" w:rsidRPr="00000000" w14:paraId="000001B2">
      <w:pPr>
        <w:pStyle w:val="Heading3"/>
        <w:numPr>
          <w:ilvl w:val="2"/>
          <w:numId w:val="33"/>
        </w:numPr>
        <w:ind w:left="720" w:hanging="720"/>
        <w:rPr/>
      </w:pPr>
      <w:bookmarkStart w:colFirst="0" w:colLast="0" w:name="_heading=h.1y810tw" w:id="20"/>
      <w:bookmarkEnd w:id="20"/>
      <w:r w:rsidDel="00000000" w:rsidR="00000000" w:rsidRPr="00000000">
        <w:rPr>
          <w:rtl w:val="0"/>
        </w:rPr>
        <w:t xml:space="preserve">Data Application</w:t>
      </w:r>
    </w:p>
    <w:p w:rsidR="00000000" w:rsidDel="00000000" w:rsidP="00000000" w:rsidRDefault="00000000" w:rsidRPr="00000000" w14:paraId="000001B3">
      <w:pPr>
        <w:jc w:val="both"/>
        <w:rPr>
          <w:b w:val="1"/>
        </w:rPr>
      </w:pPr>
      <w:r w:rsidDel="00000000" w:rsidR="00000000" w:rsidRPr="00000000">
        <w:rPr>
          <w:b w:val="1"/>
          <w:rtl w:val="0"/>
        </w:rPr>
        <w:t xml:space="preserve">National level</w:t>
      </w:r>
    </w:p>
    <w:p w:rsidR="00000000" w:rsidDel="00000000" w:rsidP="00000000" w:rsidRDefault="00000000" w:rsidRPr="00000000" w14:paraId="000001B4">
      <w:pPr>
        <w:jc w:val="both"/>
        <w:rPr/>
      </w:pPr>
      <w:r w:rsidDel="00000000" w:rsidR="00000000" w:rsidRPr="00000000">
        <w:rPr>
          <w:rtl w:val="0"/>
        </w:rPr>
        <w:t xml:space="preserve">Public Sector – EIAR, SSGI, Ziway Agr. Office (Green climate fund Project), Oromia Bureau of Agriculture, MoA</w:t>
      </w:r>
    </w:p>
    <w:p w:rsidR="00000000" w:rsidDel="00000000" w:rsidP="00000000" w:rsidRDefault="00000000" w:rsidRPr="00000000" w14:paraId="000001B5">
      <w:pPr>
        <w:jc w:val="both"/>
        <w:rPr/>
      </w:pPr>
      <w:r w:rsidDel="00000000" w:rsidR="00000000" w:rsidRPr="00000000">
        <w:rPr>
          <w:rtl w:val="0"/>
        </w:rPr>
        <w:t xml:space="preserve">Private entities - MAKUBU Enterprise PLC</w:t>
      </w:r>
    </w:p>
    <w:p w:rsidR="00000000" w:rsidDel="00000000" w:rsidP="00000000" w:rsidRDefault="00000000" w:rsidRPr="00000000" w14:paraId="000001B6">
      <w:pPr>
        <w:rPr/>
      </w:pPr>
      <w:r w:rsidDel="00000000" w:rsidR="00000000" w:rsidRPr="00000000">
        <w:rPr>
          <w:rtl w:val="0"/>
        </w:rPr>
        <w:t xml:space="preserve">Knowledge institutes – ICRAF, Bebrebrihan University</w:t>
      </w:r>
    </w:p>
    <w:p w:rsidR="00000000" w:rsidDel="00000000" w:rsidP="00000000" w:rsidRDefault="00000000" w:rsidRPr="00000000" w14:paraId="000001B7">
      <w:pPr>
        <w:jc w:val="both"/>
        <w:rPr/>
      </w:pPr>
      <w:r w:rsidDel="00000000" w:rsidR="00000000" w:rsidRPr="00000000">
        <w:rPr>
          <w:rtl w:val="0"/>
        </w:rPr>
        <w:t xml:space="preserve">Development partners - SOS-Sahel Ethiopia</w:t>
      </w:r>
    </w:p>
    <w:p w:rsidR="00000000" w:rsidDel="00000000" w:rsidP="00000000" w:rsidRDefault="00000000" w:rsidRPr="00000000" w14:paraId="000001B8">
      <w:pPr>
        <w:jc w:val="both"/>
        <w:rPr/>
      </w:pPr>
      <w:r w:rsidDel="00000000" w:rsidR="00000000" w:rsidRPr="00000000">
        <w:rPr>
          <w:rtl w:val="0"/>
        </w:rPr>
        <w:t xml:space="preserve">Data is applied to:</w:t>
      </w:r>
    </w:p>
    <w:p w:rsidR="00000000" w:rsidDel="00000000" w:rsidP="00000000" w:rsidRDefault="00000000" w:rsidRPr="00000000" w14:paraId="000001B9">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Implement, prescale, and demonstrate projects, </w:t>
      </w:r>
    </w:p>
    <w:p w:rsidR="00000000" w:rsidDel="00000000" w:rsidP="00000000" w:rsidRDefault="00000000" w:rsidRPr="00000000" w14:paraId="000001BA">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Advise policy makers, spatial decision support, extension officers, farmers, investors, researchers</w:t>
      </w:r>
    </w:p>
    <w:p w:rsidR="00000000" w:rsidDel="00000000" w:rsidP="00000000" w:rsidRDefault="00000000" w:rsidRPr="00000000" w14:paraId="000001BB">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Communicate scientific community</w:t>
      </w:r>
    </w:p>
    <w:p w:rsidR="00000000" w:rsidDel="00000000" w:rsidP="00000000" w:rsidRDefault="00000000" w:rsidRPr="00000000" w14:paraId="000001BC">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Prepare strategic plan</w:t>
      </w:r>
    </w:p>
    <w:p w:rsidR="00000000" w:rsidDel="00000000" w:rsidP="00000000" w:rsidRDefault="00000000" w:rsidRPr="00000000" w14:paraId="000001BD">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Teaching and CS</w:t>
      </w:r>
    </w:p>
    <w:p w:rsidR="00000000" w:rsidDel="00000000" w:rsidP="00000000" w:rsidRDefault="00000000" w:rsidRPr="00000000" w14:paraId="000001BE">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Verify and provide information</w:t>
      </w:r>
    </w:p>
    <w:p w:rsidR="00000000" w:rsidDel="00000000" w:rsidP="00000000" w:rsidRDefault="00000000" w:rsidRPr="00000000" w14:paraId="000001BF">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Natural, including water, resource management and disaster risk reduction</w:t>
      </w:r>
    </w:p>
    <w:p w:rsidR="00000000" w:rsidDel="00000000" w:rsidP="00000000" w:rsidRDefault="00000000" w:rsidRPr="00000000" w14:paraId="000001C0">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ownership property</w:t>
      </w:r>
    </w:p>
    <w:p w:rsidR="00000000" w:rsidDel="00000000" w:rsidP="00000000" w:rsidRDefault="00000000" w:rsidRPr="00000000" w14:paraId="000001C1">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Training </w:t>
      </w:r>
    </w:p>
    <w:p w:rsidR="00000000" w:rsidDel="00000000" w:rsidP="00000000" w:rsidRDefault="00000000" w:rsidRPr="00000000" w14:paraId="000001C2">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Surveillance</w:t>
      </w:r>
    </w:p>
    <w:p w:rsidR="00000000" w:rsidDel="00000000" w:rsidP="00000000" w:rsidRDefault="00000000" w:rsidRPr="00000000" w14:paraId="000001C3">
      <w:pPr>
        <w:jc w:val="both"/>
        <w:rPr>
          <w:b w:val="1"/>
        </w:rPr>
      </w:pPr>
      <w:r w:rsidDel="00000000" w:rsidR="00000000" w:rsidRPr="00000000">
        <w:rPr>
          <w:b w:val="1"/>
          <w:rtl w:val="0"/>
        </w:rPr>
        <w:t xml:space="preserve">District level</w:t>
      </w:r>
    </w:p>
    <w:p w:rsidR="00000000" w:rsidDel="00000000" w:rsidP="00000000" w:rsidRDefault="00000000" w:rsidRPr="00000000" w14:paraId="000001C4">
      <w:pPr>
        <w:jc w:val="both"/>
        <w:rPr/>
      </w:pPr>
      <w:r w:rsidDel="00000000" w:rsidR="00000000" w:rsidRPr="00000000">
        <w:rPr>
          <w:rtl w:val="0"/>
        </w:rPr>
        <w:t xml:space="preserve">Public sector - Rift valley lakes Basin Administration; Ziway Dugda Agr. Office; Environmental protection Authority; North Shoa Agricultural office; East Amhara Meteorology service; EMI; CSA; DRM (Adami Tulu); East Amhara Meteorology service; Admi Tulu Woreda Agr. Office; Bosana werana district Agriculture office (SLM, AGP, CALM)</w:t>
      </w:r>
    </w:p>
    <w:p w:rsidR="00000000" w:rsidDel="00000000" w:rsidP="00000000" w:rsidRDefault="00000000" w:rsidRPr="00000000" w14:paraId="000001C5">
      <w:pPr>
        <w:jc w:val="both"/>
        <w:rPr/>
      </w:pPr>
      <w:r w:rsidDel="00000000" w:rsidR="00000000" w:rsidRPr="00000000">
        <w:rPr>
          <w:rtl w:val="0"/>
        </w:rPr>
        <w:t xml:space="preserve">Knowledge institutions – Batu Soil Research centre, Debre Berhan Agricultural Research Centre, Debre Berhan University, EIAR</w:t>
      </w:r>
    </w:p>
    <w:p w:rsidR="00000000" w:rsidDel="00000000" w:rsidP="00000000" w:rsidRDefault="00000000" w:rsidRPr="00000000" w14:paraId="000001C6">
      <w:pPr>
        <w:jc w:val="both"/>
        <w:rPr/>
      </w:pPr>
      <w:r w:rsidDel="00000000" w:rsidR="00000000" w:rsidRPr="00000000">
        <w:rPr>
          <w:rtl w:val="0"/>
        </w:rPr>
        <w:t xml:space="preserve">Development partners - Farm Africa, SOS Sahel</w:t>
      </w:r>
    </w:p>
    <w:p w:rsidR="00000000" w:rsidDel="00000000" w:rsidP="00000000" w:rsidRDefault="00000000" w:rsidRPr="00000000" w14:paraId="000001C7">
      <w:pPr>
        <w:jc w:val="both"/>
        <w:rPr/>
      </w:pPr>
      <w:r w:rsidDel="00000000" w:rsidR="00000000" w:rsidRPr="00000000">
        <w:rPr>
          <w:rtl w:val="0"/>
        </w:rPr>
        <w:t xml:space="preserve">Farmer organization - Baso cooperative; Dolicha water user association Irrigation; Erer Union; Kiber for development (seed multiplication), peace (milk), Mehal amba (integrated) and Bisrat (milk) farmers union; North Shewa zone cooperatives promotion office; primary cooperative from kebeles (Watershed and multipurpose)</w:t>
      </w:r>
    </w:p>
    <w:p w:rsidR="00000000" w:rsidDel="00000000" w:rsidP="00000000" w:rsidRDefault="00000000" w:rsidRPr="00000000" w14:paraId="000001C8">
      <w:pPr>
        <w:jc w:val="both"/>
        <w:rPr/>
      </w:pPr>
      <w:r w:rsidDel="00000000" w:rsidR="00000000" w:rsidRPr="00000000">
        <w:rPr>
          <w:rtl w:val="0"/>
        </w:rPr>
        <w:t xml:space="preserve">Application of data</w:t>
      </w:r>
    </w:p>
    <w:p w:rsidR="00000000" w:rsidDel="00000000" w:rsidP="00000000" w:rsidRDefault="00000000" w:rsidRPr="00000000" w14:paraId="000001C9">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Recommendation, Advisory</w:t>
      </w:r>
    </w:p>
    <w:p w:rsidR="00000000" w:rsidDel="00000000" w:rsidP="00000000" w:rsidRDefault="00000000" w:rsidRPr="00000000" w14:paraId="000001CA">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Extension service, coordination</w:t>
      </w:r>
    </w:p>
    <w:p w:rsidR="00000000" w:rsidDel="00000000" w:rsidP="00000000" w:rsidRDefault="00000000" w:rsidRPr="00000000" w14:paraId="000001CB">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Experts and farmers require training in the SWC technologies</w:t>
      </w:r>
    </w:p>
    <w:p w:rsidR="00000000" w:rsidDel="00000000" w:rsidP="00000000" w:rsidRDefault="00000000" w:rsidRPr="00000000" w14:paraId="000001CC">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Recommendation, Advisory, Water allocation plan, Land scape   restoration</w:t>
      </w:r>
    </w:p>
    <w:p w:rsidR="00000000" w:rsidDel="00000000" w:rsidP="00000000" w:rsidRDefault="00000000" w:rsidRPr="00000000" w14:paraId="000001CD">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Early warning</w:t>
      </w:r>
    </w:p>
    <w:p w:rsidR="00000000" w:rsidDel="00000000" w:rsidP="00000000" w:rsidRDefault="00000000" w:rsidRPr="00000000" w14:paraId="000001CE">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Forecasting</w:t>
      </w:r>
    </w:p>
    <w:p w:rsidR="00000000" w:rsidDel="00000000" w:rsidP="00000000" w:rsidRDefault="00000000" w:rsidRPr="00000000" w14:paraId="000001C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Applied to help students to get practical insight</w:t>
      </w:r>
    </w:p>
    <w:p w:rsidR="00000000" w:rsidDel="00000000" w:rsidP="00000000" w:rsidRDefault="00000000" w:rsidRPr="00000000" w14:paraId="000001D0">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To help the zone agricultural office with its intervention</w:t>
      </w:r>
    </w:p>
    <w:p w:rsidR="00000000" w:rsidDel="00000000" w:rsidP="00000000" w:rsidRDefault="00000000" w:rsidRPr="00000000" w14:paraId="000001D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Pre-scaling and </w:t>
      </w:r>
    </w:p>
    <w:p w:rsidR="00000000" w:rsidDel="00000000" w:rsidP="00000000" w:rsidRDefault="00000000" w:rsidRPr="00000000" w14:paraId="000001D2">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Demonstration</w:t>
      </w:r>
    </w:p>
    <w:p w:rsidR="00000000" w:rsidDel="00000000" w:rsidP="00000000" w:rsidRDefault="00000000" w:rsidRPr="00000000" w14:paraId="000001D3">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Training and awareness creation</w:t>
      </w:r>
    </w:p>
    <w:p w:rsidR="00000000" w:rsidDel="00000000" w:rsidP="00000000" w:rsidRDefault="00000000" w:rsidRPr="00000000" w14:paraId="000001D4">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Pre-season planning and in-season crop management</w:t>
      </w:r>
    </w:p>
    <w:p w:rsidR="00000000" w:rsidDel="00000000" w:rsidP="00000000" w:rsidRDefault="00000000" w:rsidRPr="00000000" w14:paraId="000001D5">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Project development/ intervention</w:t>
      </w:r>
    </w:p>
    <w:p w:rsidR="00000000" w:rsidDel="00000000" w:rsidP="00000000" w:rsidRDefault="00000000" w:rsidRPr="00000000" w14:paraId="000001D6">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credit</w:t>
      </w:r>
    </w:p>
    <w:p w:rsidR="00000000" w:rsidDel="00000000" w:rsidP="00000000" w:rsidRDefault="00000000" w:rsidRPr="00000000" w14:paraId="000001D7">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Profit dividend</w:t>
      </w:r>
    </w:p>
    <w:p w:rsidR="00000000" w:rsidDel="00000000" w:rsidP="00000000" w:rsidRDefault="00000000" w:rsidRPr="00000000" w14:paraId="000001D8">
      <w:pPr>
        <w:jc w:val="both"/>
        <w:rPr>
          <w:b w:val="1"/>
        </w:rPr>
      </w:pPr>
      <w:r w:rsidDel="00000000" w:rsidR="00000000" w:rsidRPr="00000000">
        <w:rPr>
          <w:rtl w:val="0"/>
        </w:rPr>
      </w:r>
    </w:p>
    <w:p w:rsidR="00000000" w:rsidDel="00000000" w:rsidP="00000000" w:rsidRDefault="00000000" w:rsidRPr="00000000" w14:paraId="000001D9">
      <w:pPr>
        <w:pStyle w:val="Heading3"/>
        <w:numPr>
          <w:ilvl w:val="2"/>
          <w:numId w:val="33"/>
        </w:numPr>
        <w:ind w:left="720" w:hanging="720"/>
        <w:rPr/>
      </w:pPr>
      <w:bookmarkStart w:colFirst="0" w:colLast="0" w:name="_heading=h.4i7ojhp" w:id="21"/>
      <w:bookmarkEnd w:id="21"/>
      <w:r w:rsidDel="00000000" w:rsidR="00000000" w:rsidRPr="00000000">
        <w:rPr>
          <w:rtl w:val="0"/>
        </w:rPr>
        <w:t xml:space="preserve">Data Use</w:t>
      </w:r>
    </w:p>
    <w:p w:rsidR="00000000" w:rsidDel="00000000" w:rsidP="00000000" w:rsidRDefault="00000000" w:rsidRPr="00000000" w14:paraId="000001DA">
      <w:pPr>
        <w:jc w:val="both"/>
        <w:rPr>
          <w:b w:val="1"/>
        </w:rPr>
      </w:pPr>
      <w:r w:rsidDel="00000000" w:rsidR="00000000" w:rsidRPr="00000000">
        <w:rPr>
          <w:b w:val="1"/>
          <w:rtl w:val="0"/>
        </w:rPr>
        <w:t xml:space="preserve">National level</w:t>
      </w:r>
    </w:p>
    <w:p w:rsidR="00000000" w:rsidDel="00000000" w:rsidP="00000000" w:rsidRDefault="00000000" w:rsidRPr="00000000" w14:paraId="000001DB">
      <w:pPr>
        <w:rPr/>
      </w:pPr>
      <w:r w:rsidDel="00000000" w:rsidR="00000000" w:rsidRPr="00000000">
        <w:rPr>
          <w:rtl w:val="0"/>
        </w:rPr>
        <w:t xml:space="preserve">Public Sector – EIAR, SSGI, Ziway Agr. Office (Green climate fund Project), Oromia Bureau of Agriculture, MoA</w:t>
      </w:r>
    </w:p>
    <w:p w:rsidR="00000000" w:rsidDel="00000000" w:rsidP="00000000" w:rsidRDefault="00000000" w:rsidRPr="00000000" w14:paraId="000001DC">
      <w:pPr>
        <w:rPr/>
      </w:pPr>
      <w:r w:rsidDel="00000000" w:rsidR="00000000" w:rsidRPr="00000000">
        <w:rPr>
          <w:rtl w:val="0"/>
        </w:rPr>
        <w:t xml:space="preserve">Private entities - MAKUBU Enterprise PLC</w:t>
      </w:r>
    </w:p>
    <w:p w:rsidR="00000000" w:rsidDel="00000000" w:rsidP="00000000" w:rsidRDefault="00000000" w:rsidRPr="00000000" w14:paraId="000001DD">
      <w:pPr>
        <w:rPr/>
      </w:pPr>
      <w:r w:rsidDel="00000000" w:rsidR="00000000" w:rsidRPr="00000000">
        <w:rPr>
          <w:rtl w:val="0"/>
        </w:rPr>
        <w:t xml:space="preserve">Knowledge institutes – ICRAF, Bebrebrihan University</w:t>
      </w:r>
    </w:p>
    <w:p w:rsidR="00000000" w:rsidDel="00000000" w:rsidP="00000000" w:rsidRDefault="00000000" w:rsidRPr="00000000" w14:paraId="000001DE">
      <w:pPr>
        <w:jc w:val="both"/>
        <w:rPr/>
      </w:pPr>
      <w:r w:rsidDel="00000000" w:rsidR="00000000" w:rsidRPr="00000000">
        <w:rPr>
          <w:rtl w:val="0"/>
        </w:rPr>
        <w:t xml:space="preserve">Development partners – SOS-Sahel Ethiopia</w:t>
      </w:r>
    </w:p>
    <w:p w:rsidR="00000000" w:rsidDel="00000000" w:rsidP="00000000" w:rsidRDefault="00000000" w:rsidRPr="00000000" w14:paraId="000001DF">
      <w:pPr>
        <w:jc w:val="both"/>
        <w:rPr/>
      </w:pPr>
      <w:r w:rsidDel="00000000" w:rsidR="00000000" w:rsidRPr="00000000">
        <w:rPr>
          <w:rtl w:val="0"/>
        </w:rPr>
        <w:t xml:space="preserve">Key LSC information usage by stakeholders:</w:t>
      </w:r>
    </w:p>
    <w:p w:rsidR="00000000" w:rsidDel="00000000" w:rsidP="00000000" w:rsidRDefault="00000000" w:rsidRPr="00000000" w14:paraId="000001E0">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Achievement performance</w:t>
      </w:r>
    </w:p>
    <w:p w:rsidR="00000000" w:rsidDel="00000000" w:rsidP="00000000" w:rsidRDefault="00000000" w:rsidRPr="00000000" w14:paraId="000001E1">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Community mobilization</w:t>
      </w:r>
    </w:p>
    <w:p w:rsidR="00000000" w:rsidDel="00000000" w:rsidP="00000000" w:rsidRDefault="00000000" w:rsidRPr="00000000" w14:paraId="000001E2">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Suitability analysis</w:t>
      </w:r>
    </w:p>
    <w:sdt>
      <w:sdtPr>
        <w:tag w:val="goog_rdk_400"/>
      </w:sdtPr>
      <w:sdtContent>
        <w:p w:rsidR="00000000" w:rsidDel="00000000" w:rsidP="00000000" w:rsidRDefault="00000000" w:rsidRPr="00000000" w14:paraId="000001E3">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ns w:author="Herman Snel" w:id="107" w:date="2023-06-22T14:08:00Z"/>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Verification of data for further </w:t>
          </w:r>
          <w:sdt>
            <w:sdtPr>
              <w:tag w:val="goog_rdk_398"/>
            </w:sdtPr>
            <w:sdtContent>
              <w:commentRangeStart w:id="16"/>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planning</w:t>
          </w:r>
          <w:sdt>
            <w:sdtPr>
              <w:tag w:val="goog_rdk_399"/>
            </w:sdtPr>
            <w:sdtContent>
              <w:ins w:author="Herman Snel" w:id="107" w:date="2023-06-22T14:08:00Z">
                <w:commentRangeEnd w:id="16"/>
                <w:r w:rsidDel="00000000" w:rsidR="00000000" w:rsidRPr="00000000">
                  <w:commentReference w:id="16"/>
                </w:r>
                <w:r w:rsidDel="00000000" w:rsidR="00000000" w:rsidRPr="00000000">
                  <w:rPr>
                    <w:rtl w:val="0"/>
                  </w:rPr>
                </w:r>
              </w:ins>
            </w:sdtContent>
          </w:sdt>
        </w:p>
      </w:sdtContent>
    </w:sdt>
    <w:sdt>
      <w:sdtPr>
        <w:tag w:val="goog_rdk_402"/>
      </w:sdtPr>
      <w:sdtContent>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ns w:author="Herman Snel" w:id="107" w:date="2023-06-22T14:08:00Z"/>
              <w:rFonts w:ascii="Verdana" w:cs="Verdana" w:eastAsia="Verdana" w:hAnsi="Verdana"/>
              <w:b w:val="0"/>
              <w:i w:val="0"/>
              <w:smallCaps w:val="0"/>
              <w:strike w:val="0"/>
              <w:color w:val="000000"/>
              <w:sz w:val="17"/>
              <w:szCs w:val="17"/>
              <w:u w:val="none"/>
              <w:shd w:fill="auto" w:val="clear"/>
              <w:vertAlign w:val="baseline"/>
            </w:rPr>
          </w:pPr>
          <w:sdt>
            <w:sdtPr>
              <w:tag w:val="goog_rdk_401"/>
            </w:sdtPr>
            <w:sdtContent>
              <w:ins w:author="Herman Snel" w:id="107" w:date="2023-06-22T14:08:00Z">
                <w:r w:rsidDel="00000000" w:rsidR="00000000" w:rsidRPr="00000000">
                  <w:rPr>
                    <w:rtl w:val="0"/>
                  </w:rPr>
                </w:r>
              </w:ins>
            </w:sdtContent>
          </w:sdt>
        </w:p>
      </w:sdtContent>
    </w:sdt>
    <w:sdt>
      <w:sdtPr>
        <w:tag w:val="goog_rdk_404"/>
      </w:sdtPr>
      <w:sdtContent>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Arial" w:cs="Arial" w:eastAsia="Arial" w:hAnsi="Arial"/>
              <w:b w:val="0"/>
              <w:i w:val="0"/>
              <w:smallCaps w:val="0"/>
              <w:strike w:val="0"/>
              <w:color w:val="000000"/>
              <w:sz w:val="22"/>
              <w:szCs w:val="22"/>
              <w:u w:val="none"/>
              <w:shd w:fill="auto" w:val="clear"/>
              <w:vertAlign w:val="baseline"/>
              <w:rPrChange w:author="Herman Snel" w:id="108" w:date="2023-06-22T14:08:00Z">
                <w:rPr/>
              </w:rPrChange>
            </w:rPr>
            <w:pPrChange w:author="Herman Snel" w:id="0" w:date="2023-06-22T14:08:00Z">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pPrChange>
          </w:pPr>
          <w:sdt>
            <w:sdtPr>
              <w:tag w:val="goog_rdk_403"/>
            </w:sdtPr>
            <w:sdtContent>
              <w:r w:rsidDel="00000000" w:rsidR="00000000" w:rsidRPr="00000000">
                <w:rPr>
                  <w:rtl w:val="0"/>
                </w:rPr>
              </w:r>
            </w:sdtContent>
          </w:sdt>
        </w:p>
      </w:sdtContent>
    </w:sdt>
    <w:p w:rsidR="00000000" w:rsidDel="00000000" w:rsidP="00000000" w:rsidRDefault="00000000" w:rsidRPr="00000000" w14:paraId="000001E6">
      <w:pPr>
        <w:rPr>
          <w:b w:val="1"/>
        </w:rPr>
      </w:pPr>
      <w:sdt>
        <w:sdtPr>
          <w:tag w:val="goog_rdk_406"/>
        </w:sdtPr>
        <w:sdtContent>
          <w:del w:author="Herman Snel" w:id="109" w:date="2023-06-22T14:07:54Z">
            <w:r w:rsidDel="00000000" w:rsidR="00000000" w:rsidRPr="00000000">
              <w:br w:type="page"/>
            </w:r>
          </w:del>
        </w:sdtContent>
      </w:sdt>
      <w:r w:rsidDel="00000000" w:rsidR="00000000" w:rsidRPr="00000000">
        <w:rPr>
          <w:rtl w:val="0"/>
        </w:rPr>
      </w:r>
    </w:p>
    <w:sdt>
      <w:sdtPr>
        <w:tag w:val="goog_rdk_409"/>
      </w:sdtPr>
      <w:sdtContent>
        <w:p w:rsidR="00000000" w:rsidDel="00000000" w:rsidP="00000000" w:rsidRDefault="00000000" w:rsidRPr="00000000" w14:paraId="000001E7">
          <w:pPr>
            <w:pStyle w:val="Heading1"/>
            <w:numPr>
              <w:ilvl w:val="0"/>
              <w:numId w:val="91"/>
            </w:numPr>
            <w:ind w:left="739" w:hanging="360"/>
            <w:rPr>
              <w:ins w:author="Herman Snel" w:id="111" w:date="2023-06-23T07:04:07Z"/>
            </w:rPr>
          </w:pPr>
          <w:r w:rsidDel="00000000" w:rsidR="00000000" w:rsidRPr="00000000">
            <w:rPr>
              <w:rtl w:val="0"/>
            </w:rPr>
            <w:t xml:space="preserve">Data use and </w:t>
          </w:r>
          <w:sdt>
            <w:sdtPr>
              <w:tag w:val="goog_rdk_407"/>
            </w:sdtPr>
            <w:sdtContent>
              <w:ins w:author="Herman Snel" w:id="110" w:date="2023-06-22T13:59:58Z">
                <w:r w:rsidDel="00000000" w:rsidR="00000000" w:rsidRPr="00000000">
                  <w:rPr>
                    <w:rtl w:val="0"/>
                  </w:rPr>
                  <w:t xml:space="preserve">user </w:t>
                </w:r>
              </w:ins>
            </w:sdtContent>
          </w:sdt>
          <w:r w:rsidDel="00000000" w:rsidR="00000000" w:rsidRPr="00000000">
            <w:rPr>
              <w:rtl w:val="0"/>
            </w:rPr>
            <w:t xml:space="preserve">needs</w:t>
          </w:r>
          <w:sdt>
            <w:sdtPr>
              <w:tag w:val="goog_rdk_408"/>
            </w:sdtPr>
            <w:sdtContent>
              <w:ins w:author="Herman Snel" w:id="111" w:date="2023-06-23T07:04:07Z">
                <w:bookmarkStart w:colFirst="0" w:colLast="0" w:name="_heading=h.2xcytpi" w:id="22"/>
                <w:bookmarkEnd w:id="22"/>
                <w:r w:rsidDel="00000000" w:rsidR="00000000" w:rsidRPr="00000000">
                  <w:rPr>
                    <w:rtl w:val="0"/>
                  </w:rPr>
                </w:r>
              </w:ins>
            </w:sdtContent>
          </w:sdt>
        </w:p>
      </w:sdtContent>
    </w:sdt>
    <w:sdt>
      <w:sdtPr>
        <w:tag w:val="goog_rdk_411"/>
      </w:sdtPr>
      <w:sdtContent>
        <w:p w:rsidR="00000000" w:rsidDel="00000000" w:rsidP="00000000" w:rsidRDefault="00000000" w:rsidRPr="00000000" w14:paraId="000001E8">
          <w:pPr>
            <w:ind w:left="0" w:firstLine="0"/>
            <w:rPr>
              <w:ins w:author="Herman Snel" w:id="111" w:date="2023-06-23T07:04:07Z"/>
            </w:rPr>
          </w:pPr>
          <w:sdt>
            <w:sdtPr>
              <w:tag w:val="goog_rdk_410"/>
            </w:sdtPr>
            <w:sdtContent>
              <w:ins w:author="Herman Snel" w:id="111" w:date="2023-06-23T07:04:07Z">
                <w:r w:rsidDel="00000000" w:rsidR="00000000" w:rsidRPr="00000000">
                  <w:rPr>
                    <w:rtl w:val="0"/>
                  </w:rPr>
                  <w:t xml:space="preserve">This segment provides insights into data use and data users needs </w:t>
                </w:r>
                <w:r w:rsidDel="00000000" w:rsidR="00000000" w:rsidRPr="00000000">
                  <w:rPr>
                    <w:rtl w:val="0"/>
                  </w:rPr>
                  <w:t xml:space="preserve">focusing</w:t>
                </w:r>
                <w:r w:rsidDel="00000000" w:rsidR="00000000" w:rsidRPr="00000000">
                  <w:rPr>
                    <w:rtl w:val="0"/>
                  </w:rPr>
                  <w:t xml:space="preserve"> on the two distinct use cases. As such it delves into some of the challenges regarding data provision, availability and accessibility, and provides insights into specific  challenges in terms of availability of human resources, </w:t>
                </w:r>
                <w:r w:rsidDel="00000000" w:rsidR="00000000" w:rsidRPr="00000000">
                  <w:rPr>
                    <w:rtl w:val="0"/>
                  </w:rPr>
                  <w:t xml:space="preserve">competences and skills to process, interpret and </w:t>
                </w:r>
                <w:r w:rsidDel="00000000" w:rsidR="00000000" w:rsidRPr="00000000">
                  <w:rPr>
                    <w:rtl w:val="0"/>
                  </w:rPr>
                  <w:t xml:space="preserve">utilise</w:t>
                </w:r>
                <w:r w:rsidDel="00000000" w:rsidR="00000000" w:rsidRPr="00000000">
                  <w:rPr>
                    <w:rtl w:val="0"/>
                  </w:rPr>
                  <w:t xml:space="preserve"> LSC data (both at a national and a district level). In addition it highlights some of the institutional and operational challenges that LSC-data users face. </w:t>
                </w:r>
              </w:ins>
            </w:sdtContent>
          </w:sdt>
        </w:p>
      </w:sdtContent>
    </w:sdt>
    <w:sdt>
      <w:sdtPr>
        <w:tag w:val="goog_rdk_413"/>
      </w:sdtPr>
      <w:sdtContent>
        <w:p w:rsidR="00000000" w:rsidDel="00000000" w:rsidP="00000000" w:rsidRDefault="00000000" w:rsidRPr="00000000" w14:paraId="000001E9">
          <w:pPr>
            <w:ind w:left="0" w:firstLine="0"/>
            <w:rPr>
              <w:rFonts w:ascii="Arial" w:cs="Arial" w:eastAsia="Arial" w:hAnsi="Arial"/>
              <w:b w:val="0"/>
              <w:i w:val="0"/>
              <w:smallCaps w:val="0"/>
              <w:strike w:val="0"/>
              <w:color w:val="000000"/>
              <w:sz w:val="22"/>
              <w:szCs w:val="22"/>
              <w:u w:val="none"/>
              <w:shd w:fill="auto" w:val="clear"/>
              <w:vertAlign w:val="baseline"/>
              <w:rPrChange w:author="Herman Snel" w:id="112" w:date="2023-06-23T07:04:07Z">
                <w:rPr/>
              </w:rPrChange>
            </w:rPr>
            <w:pPrChange w:author="Herman Snel" w:id="0" w:date="2023-06-23T07:04:07Z">
              <w:pPr>
                <w:pStyle w:val="Heading1"/>
                <w:numPr>
                  <w:ilvl w:val="0"/>
                  <w:numId w:val="91"/>
                </w:numPr>
                <w:ind w:left="739" w:hanging="360"/>
              </w:pPr>
            </w:pPrChange>
          </w:pPr>
          <w:bookmarkStart w:colFirst="0" w:colLast="0" w:name="_heading=h.2xcytpi" w:id="22"/>
          <w:bookmarkEnd w:id="22"/>
          <w:sdt>
            <w:sdtPr>
              <w:tag w:val="goog_rdk_412"/>
            </w:sdtPr>
            <w:sdtContent>
              <w:r w:rsidDel="00000000" w:rsidR="00000000" w:rsidRPr="00000000">
                <w:rPr>
                  <w:rtl w:val="0"/>
                </w:rPr>
              </w:r>
            </w:sdtContent>
          </w:sdt>
        </w:p>
      </w:sdtContent>
    </w:sdt>
    <w:p w:rsidR="00000000" w:rsidDel="00000000" w:rsidP="00000000" w:rsidRDefault="00000000" w:rsidRPr="00000000" w14:paraId="000001EA">
      <w:pPr>
        <w:pStyle w:val="Heading2"/>
        <w:numPr>
          <w:ilvl w:val="1"/>
          <w:numId w:val="36"/>
        </w:numPr>
        <w:ind w:left="375" w:hanging="375"/>
        <w:rPr/>
      </w:pPr>
      <w:bookmarkStart w:colFirst="0" w:colLast="0" w:name="_heading=h.1ci93xb" w:id="23"/>
      <w:bookmarkEnd w:id="23"/>
      <w:r w:rsidDel="00000000" w:rsidR="00000000" w:rsidRPr="00000000">
        <w:rPr>
          <w:rtl w:val="0"/>
        </w:rPr>
        <w:t xml:space="preserve"> Data Users - Use Case 1 (ISFM)</w:t>
      </w:r>
    </w:p>
    <w:p w:rsidR="00000000" w:rsidDel="00000000" w:rsidP="00000000" w:rsidRDefault="00000000" w:rsidRPr="00000000" w14:paraId="000001EB">
      <w:pPr>
        <w:jc w:val="both"/>
        <w:rPr>
          <w:b w:val="1"/>
        </w:rPr>
      </w:pPr>
      <w:r w:rsidDel="00000000" w:rsidR="00000000" w:rsidRPr="00000000">
        <w:rPr>
          <w:b w:val="1"/>
          <w:rtl w:val="0"/>
        </w:rPr>
        <w:t xml:space="preserve">National level</w:t>
      </w:r>
      <w:sdt>
        <w:sdtPr>
          <w:tag w:val="goog_rdk_414"/>
        </w:sdtPr>
        <w:sdtContent>
          <w:ins w:author="Herman Snel" w:id="113" w:date="2023-06-22T14:00:05Z">
            <w:r w:rsidDel="00000000" w:rsidR="00000000" w:rsidRPr="00000000">
              <w:rPr>
                <w:b w:val="1"/>
                <w:rtl w:val="0"/>
              </w:rPr>
              <w:t xml:space="preserve"> - data users</w:t>
            </w:r>
          </w:ins>
        </w:sdtContent>
      </w:sdt>
      <w:r w:rsidDel="00000000" w:rsidR="00000000" w:rsidRPr="00000000">
        <w:rPr>
          <w:rtl w:val="0"/>
        </w:rPr>
      </w:r>
    </w:p>
    <w:p w:rsidR="00000000" w:rsidDel="00000000" w:rsidP="00000000" w:rsidRDefault="00000000" w:rsidRPr="00000000" w14:paraId="000001EC">
      <w:pPr>
        <w:jc w:val="both"/>
        <w:rPr/>
      </w:pPr>
      <w:r w:rsidDel="00000000" w:rsidR="00000000" w:rsidRPr="00000000">
        <w:rPr>
          <w:rtl w:val="0"/>
        </w:rPr>
        <w:t xml:space="preserve">Development partners – SAA</w:t>
      </w:r>
    </w:p>
    <w:p w:rsidR="00000000" w:rsidDel="00000000" w:rsidP="00000000" w:rsidRDefault="00000000" w:rsidRPr="00000000" w14:paraId="000001ED">
      <w:pPr>
        <w:jc w:val="both"/>
        <w:rPr/>
      </w:pPr>
      <w:r w:rsidDel="00000000" w:rsidR="00000000" w:rsidRPr="00000000">
        <w:rPr>
          <w:rtl w:val="0"/>
        </w:rPr>
        <w:t xml:space="preserve">Private entities – Leresha Digital Agriculture Platform, MIDROC</w:t>
      </w:r>
    </w:p>
    <w:p w:rsidR="00000000" w:rsidDel="00000000" w:rsidP="00000000" w:rsidRDefault="00000000" w:rsidRPr="00000000" w14:paraId="000001EE">
      <w:pPr>
        <w:jc w:val="both"/>
        <w:rPr/>
      </w:pPr>
      <w:r w:rsidDel="00000000" w:rsidR="00000000" w:rsidRPr="00000000">
        <w:rPr>
          <w:rtl w:val="0"/>
        </w:rPr>
        <w:t xml:space="preserve">Knowledge institutions – CIAT</w:t>
      </w:r>
    </w:p>
    <w:p w:rsidR="00000000" w:rsidDel="00000000" w:rsidP="00000000" w:rsidRDefault="00000000" w:rsidRPr="00000000" w14:paraId="000001EF">
      <w:pPr>
        <w:jc w:val="both"/>
        <w:rPr/>
      </w:pPr>
      <w:r w:rsidDel="00000000" w:rsidR="00000000" w:rsidRPr="00000000">
        <w:rPr>
          <w:rtl w:val="0"/>
        </w:rPr>
        <w:t xml:space="preserve">Public sector – EIAR</w:t>
      </w:r>
    </w:p>
    <w:p w:rsidR="00000000" w:rsidDel="00000000" w:rsidP="00000000" w:rsidRDefault="00000000" w:rsidRPr="00000000" w14:paraId="000001F0">
      <w:pPr>
        <w:jc w:val="both"/>
        <w:rPr/>
      </w:pPr>
      <w:r w:rsidDel="00000000" w:rsidR="00000000" w:rsidRPr="00000000">
        <w:rPr>
          <w:rtl w:val="0"/>
        </w:rPr>
        <w:t xml:space="preserve">Main </w:t>
      </w:r>
      <w:r w:rsidDel="00000000" w:rsidR="00000000" w:rsidRPr="00000000">
        <w:rPr>
          <w:b w:val="1"/>
          <w:rtl w:val="0"/>
        </w:rPr>
        <w:t xml:space="preserve">data providers</w:t>
      </w:r>
      <w:r w:rsidDel="00000000" w:rsidR="00000000" w:rsidRPr="00000000">
        <w:rPr>
          <w:rtl w:val="0"/>
        </w:rPr>
        <w:t xml:space="preserve"> include:</w:t>
      </w:r>
    </w:p>
    <w:p w:rsidR="00000000" w:rsidDel="00000000" w:rsidP="00000000" w:rsidRDefault="00000000" w:rsidRPr="00000000" w14:paraId="000001F1">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Knowledge institutes - National and Regional Research Centers (CIMMYT, CG Centers), Universities, ISRIC</w:t>
      </w:r>
    </w:p>
    <w:p w:rsidR="00000000" w:rsidDel="00000000" w:rsidP="00000000" w:rsidRDefault="00000000" w:rsidRPr="00000000" w14:paraId="000001F2">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Development partners – FAO</w:t>
      </w:r>
    </w:p>
    <w:p w:rsidR="00000000" w:rsidDel="00000000" w:rsidP="00000000" w:rsidRDefault="00000000" w:rsidRPr="00000000" w14:paraId="000001F3">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Public sector - National Metrology Institute, MOA, EIAR</w:t>
      </w:r>
    </w:p>
    <w:p w:rsidR="00000000" w:rsidDel="00000000" w:rsidP="00000000" w:rsidRDefault="00000000" w:rsidRPr="00000000" w14:paraId="000001F4">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Private entities - Water work and design enterprise, Consultant Soil laboratories</w:t>
      </w:r>
    </w:p>
    <w:p w:rsidR="00000000" w:rsidDel="00000000" w:rsidP="00000000" w:rsidRDefault="00000000" w:rsidRPr="00000000" w14:paraId="000001F5">
      <w:pPr>
        <w:jc w:val="both"/>
        <w:rPr/>
      </w:pPr>
      <w:r w:rsidDel="00000000" w:rsidR="00000000" w:rsidRPr="00000000">
        <w:rPr>
          <w:rtl w:val="0"/>
        </w:rPr>
        <w:t xml:space="preserve">type of </w:t>
      </w:r>
      <w:r w:rsidDel="00000000" w:rsidR="00000000" w:rsidRPr="00000000">
        <w:rPr>
          <w:b w:val="1"/>
          <w:rtl w:val="0"/>
        </w:rPr>
        <w:t xml:space="preserve">LSC data used</w:t>
      </w:r>
      <w:r w:rsidDel="00000000" w:rsidR="00000000" w:rsidRPr="00000000">
        <w:rPr>
          <w:rtl w:val="0"/>
        </w:rPr>
        <w:t xml:space="preserve">:</w:t>
      </w:r>
    </w:p>
    <w:p w:rsidR="00000000" w:rsidDel="00000000" w:rsidP="00000000" w:rsidRDefault="00000000" w:rsidRPr="00000000" w14:paraId="000001F6">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data</w:t>
      </w:r>
    </w:p>
    <w:p w:rsidR="00000000" w:rsidDel="00000000" w:rsidP="00000000" w:rsidRDefault="00000000" w:rsidRPr="00000000" w14:paraId="000001F7">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physical properties e.g. soil profile, soil texture, soil structure, drainage, moisture, soil type</w:t>
      </w:r>
    </w:p>
    <w:p w:rsidR="00000000" w:rsidDel="00000000" w:rsidP="00000000" w:rsidRDefault="00000000" w:rsidRPr="00000000" w14:paraId="000001F8">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chemical properties e.g. organic carbon, NPK, CEC, EC, Sulphur, pH</w:t>
      </w:r>
    </w:p>
    <w:p w:rsidR="00000000" w:rsidDel="00000000" w:rsidP="00000000" w:rsidRDefault="00000000" w:rsidRPr="00000000" w14:paraId="000001F9">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Weather and climate data</w:t>
      </w:r>
    </w:p>
    <w:p w:rsidR="00000000" w:rsidDel="00000000" w:rsidP="00000000" w:rsidRDefault="00000000" w:rsidRPr="00000000" w14:paraId="000001FA">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Agricultural practice e.g. fertilizer rate, crop (species and variety), cropping system (intercropping), grain yield</w:t>
      </w:r>
    </w:p>
    <w:p w:rsidR="00000000" w:rsidDel="00000000" w:rsidP="00000000" w:rsidRDefault="00000000" w:rsidRPr="00000000" w14:paraId="000001FB">
      <w:pPr>
        <w:jc w:val="both"/>
        <w:rPr/>
      </w:pPr>
      <w:r w:rsidDel="00000000" w:rsidR="00000000" w:rsidRPr="00000000">
        <w:rPr>
          <w:rtl w:val="0"/>
        </w:rPr>
        <w:t xml:space="preserve">Reasons for </w:t>
      </w:r>
      <w:r w:rsidDel="00000000" w:rsidR="00000000" w:rsidRPr="00000000">
        <w:rPr>
          <w:b w:val="1"/>
          <w:rtl w:val="0"/>
        </w:rPr>
        <w:t xml:space="preserve">LSC data usage</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Decision support tool development</w:t>
      </w:r>
    </w:p>
    <w:p w:rsidR="00000000" w:rsidDel="00000000" w:rsidP="00000000" w:rsidRDefault="00000000" w:rsidRPr="00000000" w14:paraId="000001FD">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Development of recommendations and advisory for proper management</w:t>
      </w:r>
    </w:p>
    <w:p w:rsidR="00000000" w:rsidDel="00000000" w:rsidP="00000000" w:rsidRDefault="00000000" w:rsidRPr="00000000" w14:paraId="000001FE">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Disseminate information and demonstrate to farmers an innovation</w:t>
      </w:r>
    </w:p>
    <w:p w:rsidR="00000000" w:rsidDel="00000000" w:rsidP="00000000" w:rsidRDefault="00000000" w:rsidRPr="00000000" w14:paraId="000001FF">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Irrigation water management</w:t>
      </w:r>
    </w:p>
    <w:p w:rsidR="00000000" w:rsidDel="00000000" w:rsidP="00000000" w:rsidRDefault="00000000" w:rsidRPr="00000000" w14:paraId="00000200">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Schedule farm inputs and other resources e.g. type of fertilizer to apply as well as the quantity and time.</w:t>
      </w:r>
    </w:p>
    <w:p w:rsidR="00000000" w:rsidDel="00000000" w:rsidP="00000000" w:rsidRDefault="00000000" w:rsidRPr="00000000" w14:paraId="00000201">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Environmental quality monitoring</w:t>
      </w:r>
    </w:p>
    <w:p w:rsidR="00000000" w:rsidDel="00000000" w:rsidP="00000000" w:rsidRDefault="00000000" w:rsidRPr="00000000" w14:paraId="00000202">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Capacity building </w:t>
      </w:r>
    </w:p>
    <w:sdt>
      <w:sdtPr>
        <w:tag w:val="goog_rdk_417"/>
      </w:sdtPr>
      <w:sdtContent>
        <w:p w:rsidR="00000000" w:rsidDel="00000000" w:rsidP="00000000" w:rsidRDefault="00000000" w:rsidRPr="00000000" w14:paraId="00000203">
          <w:pPr>
            <w:jc w:val="both"/>
            <w:rPr>
              <w:ins w:author="Herman Snel" w:id="114" w:date="2023-06-22T14:03:39Z"/>
              <w:rFonts w:ascii="Verdana" w:cs="Verdana" w:eastAsia="Verdana" w:hAnsi="Verdana"/>
              <w:b w:val="0"/>
              <w:i w:val="0"/>
              <w:smallCaps w:val="0"/>
              <w:strike w:val="0"/>
              <w:color w:val="000000"/>
              <w:sz w:val="17"/>
              <w:szCs w:val="17"/>
              <w:u w:val="none"/>
              <w:shd w:fill="auto" w:val="clear"/>
              <w:vertAlign w:val="baseline"/>
            </w:rPr>
          </w:pPr>
          <w:sdt>
            <w:sdtPr>
              <w:tag w:val="goog_rdk_416"/>
            </w:sdtPr>
            <w:sdtContent>
              <w:ins w:author="Herman Snel" w:id="114" w:date="2023-06-22T14:03:39Z">
                <w:r w:rsidDel="00000000" w:rsidR="00000000" w:rsidRPr="00000000">
                  <w:rPr>
                    <w:rtl w:val="0"/>
                  </w:rPr>
                </w:r>
              </w:ins>
            </w:sdtContent>
          </w:sdt>
        </w:p>
      </w:sdtContent>
    </w:sdt>
    <w:sdt>
      <w:sdtPr>
        <w:tag w:val="goog_rdk_419"/>
      </w:sdtPr>
      <w:sdtContent>
        <w:p w:rsidR="00000000" w:rsidDel="00000000" w:rsidP="00000000" w:rsidRDefault="00000000" w:rsidRPr="00000000" w14:paraId="00000204">
          <w:pPr>
            <w:jc w:val="both"/>
            <w:rPr>
              <w:ins w:author="Herman Snel" w:id="114" w:date="2023-06-22T14:03:39Z"/>
              <w:rFonts w:ascii="Verdana" w:cs="Verdana" w:eastAsia="Verdana" w:hAnsi="Verdana"/>
              <w:b w:val="0"/>
              <w:i w:val="0"/>
              <w:smallCaps w:val="0"/>
              <w:strike w:val="0"/>
              <w:color w:val="000000"/>
              <w:sz w:val="17"/>
              <w:szCs w:val="17"/>
              <w:u w:val="none"/>
              <w:shd w:fill="auto" w:val="clear"/>
              <w:vertAlign w:val="baseline"/>
            </w:rPr>
          </w:pPr>
          <w:sdt>
            <w:sdtPr>
              <w:tag w:val="goog_rdk_418"/>
            </w:sdtPr>
            <w:sdtContent>
              <w:ins w:author="Herman Snel" w:id="114" w:date="2023-06-22T14:03:39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Challenges and limitations</w:t>
                </w:r>
              </w:ins>
            </w:sdtContent>
          </w:sdt>
        </w:p>
      </w:sdtContent>
    </w:sdt>
    <w:p w:rsidR="00000000" w:rsidDel="00000000" w:rsidP="00000000" w:rsidRDefault="00000000" w:rsidRPr="00000000" w14:paraId="00000205">
      <w:pPr>
        <w:jc w:val="both"/>
        <w:rPr/>
      </w:pPr>
      <w:r w:rsidDel="00000000" w:rsidR="00000000" w:rsidRPr="00000000">
        <w:rPr>
          <w:rtl w:val="0"/>
        </w:rPr>
        <w:t xml:space="preserve">The </w:t>
      </w:r>
      <w:sdt>
        <w:sdtPr>
          <w:tag w:val="goog_rdk_420"/>
        </w:sdtPr>
        <w:sdtContent>
          <w:commentRangeStart w:id="17"/>
        </w:sdtContent>
      </w:sdt>
      <w:r w:rsidDel="00000000" w:rsidR="00000000" w:rsidRPr="00000000">
        <w:rPr>
          <w:b w:val="1"/>
          <w:rtl w:val="0"/>
        </w:rPr>
        <w:t xml:space="preserve">LSC data is either available</w:t>
      </w:r>
      <w:r w:rsidDel="00000000" w:rsidR="00000000" w:rsidRPr="00000000">
        <w:rPr>
          <w:rtl w:val="0"/>
        </w:rPr>
        <w:t xml:space="preserve">, partially available or unavailable.</w:t>
      </w:r>
      <w:commentRangeEnd w:id="17"/>
      <w:r w:rsidDel="00000000" w:rsidR="00000000" w:rsidRPr="00000000">
        <w:commentReference w:id="17"/>
      </w:r>
      <w:r w:rsidDel="00000000" w:rsidR="00000000" w:rsidRPr="00000000">
        <w:rPr>
          <w:rtl w:val="0"/>
        </w:rPr>
        <w:t xml:space="preserve"> According to SAA, LSC data sets that are unavailable are soil-specific </w:t>
      </w:r>
      <w:sdt>
        <w:sdtPr>
          <w:tag w:val="goog_rdk_421"/>
        </w:sdtPr>
        <w:sdtContent>
          <w:ins w:author="Herman Snel" w:id="115" w:date="2023-06-22T14:05:26Z">
            <w:r w:rsidDel="00000000" w:rsidR="00000000" w:rsidRPr="00000000">
              <w:rPr>
                <w:rtl w:val="0"/>
              </w:rPr>
              <w:t xml:space="preserve">fertiliser</w:t>
            </w:r>
          </w:ins>
        </w:sdtContent>
      </w:sdt>
      <w:sdt>
        <w:sdtPr>
          <w:tag w:val="goog_rdk_422"/>
        </w:sdtPr>
        <w:sdtContent>
          <w:del w:author="Herman Snel" w:id="115" w:date="2023-06-22T14:05:26Z">
            <w:r w:rsidDel="00000000" w:rsidR="00000000" w:rsidRPr="00000000">
              <w:rPr>
                <w:rtl w:val="0"/>
              </w:rPr>
              <w:delText xml:space="preserve">fertilizer</w:delText>
            </w:r>
          </w:del>
        </w:sdtContent>
      </w:sdt>
      <w:r w:rsidDel="00000000" w:rsidR="00000000" w:rsidRPr="00000000">
        <w:rPr>
          <w:rtl w:val="0"/>
        </w:rPr>
        <w:t xml:space="preserve"> recommendations and intercropping data for different crops.</w:t>
      </w:r>
    </w:p>
    <w:sdt>
      <w:sdtPr>
        <w:tag w:val="goog_rdk_424"/>
      </w:sdtPr>
      <w:sdtContent>
        <w:p w:rsidR="00000000" w:rsidDel="00000000" w:rsidP="00000000" w:rsidRDefault="00000000" w:rsidRPr="00000000" w14:paraId="00000206">
          <w:pPr>
            <w:jc w:val="both"/>
            <w:rPr>
              <w:ins w:author="Herman Snel" w:id="116" w:date="2023-06-22T14:06:05Z"/>
            </w:rPr>
          </w:pPr>
          <w:r w:rsidDel="00000000" w:rsidR="00000000" w:rsidRPr="00000000">
            <w:rPr>
              <w:rtl w:val="0"/>
            </w:rPr>
            <w:t xml:space="preserve">Some of the claimed </w:t>
          </w:r>
          <w:r w:rsidDel="00000000" w:rsidR="00000000" w:rsidRPr="00000000">
            <w:rPr>
              <w:b w:val="1"/>
              <w:rtl w:val="0"/>
            </w:rPr>
            <w:t xml:space="preserve">LSC data gaps</w:t>
          </w:r>
          <w:r w:rsidDel="00000000" w:rsidR="00000000" w:rsidRPr="00000000">
            <w:rPr>
              <w:rtl w:val="0"/>
            </w:rPr>
            <w:t xml:space="preserve"> that may be incomplete or inconsistent include soil and weather data. </w:t>
          </w:r>
          <w:sdt>
            <w:sdtPr>
              <w:tag w:val="goog_rdk_423"/>
            </w:sdtPr>
            <w:sdtContent>
              <w:ins w:author="Herman Snel" w:id="116" w:date="2023-06-22T14:06:05Z">
                <w:r w:rsidDel="00000000" w:rsidR="00000000" w:rsidRPr="00000000">
                  <w:rPr>
                    <w:rtl w:val="0"/>
                  </w:rPr>
                </w:r>
              </w:ins>
            </w:sdtContent>
          </w:sdt>
        </w:p>
      </w:sdtContent>
    </w:sdt>
    <w:p w:rsidR="00000000" w:rsidDel="00000000" w:rsidP="00000000" w:rsidRDefault="00000000" w:rsidRPr="00000000" w14:paraId="00000207">
      <w:pPr>
        <w:jc w:val="both"/>
        <w:rPr/>
      </w:pPr>
      <w:r w:rsidDel="00000000" w:rsidR="00000000" w:rsidRPr="00000000">
        <w:rPr>
          <w:rtl w:val="0"/>
        </w:rPr>
        <w:t xml:space="preserve">Other proposed </w:t>
      </w:r>
      <w:sdt>
        <w:sdtPr>
          <w:tag w:val="goog_rdk_425"/>
        </w:sdtPr>
        <w:sdtContent>
          <w:commentRangeStart w:id="18"/>
        </w:sdtContent>
      </w:sdt>
      <w:r w:rsidDel="00000000" w:rsidR="00000000" w:rsidRPr="00000000">
        <w:rPr>
          <w:rtl w:val="0"/>
        </w:rPr>
        <w:t xml:space="preserve">data</w:t>
      </w:r>
      <w:commentRangeEnd w:id="18"/>
      <w:r w:rsidDel="00000000" w:rsidR="00000000" w:rsidRPr="00000000">
        <w:commentReference w:id="18"/>
      </w:r>
      <w:r w:rsidDel="00000000" w:rsidR="00000000" w:rsidRPr="00000000">
        <w:rPr>
          <w:rtl w:val="0"/>
        </w:rPr>
        <w:t xml:space="preserve"> gaps are:</w:t>
      </w:r>
    </w:p>
    <w:p w:rsidR="00000000" w:rsidDel="00000000" w:rsidP="00000000" w:rsidRDefault="00000000" w:rsidRPr="00000000" w14:paraId="00000208">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General data. There is a need for site-specific LSC data</w:t>
      </w:r>
    </w:p>
    <w:p w:rsidR="00000000" w:rsidDel="00000000" w:rsidP="00000000" w:rsidRDefault="00000000" w:rsidRPr="00000000" w14:paraId="00000209">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Limited awareness of data provider</w:t>
      </w:r>
    </w:p>
    <w:p w:rsidR="00000000" w:rsidDel="00000000" w:rsidP="00000000" w:rsidRDefault="00000000" w:rsidRPr="00000000" w14:paraId="0000020A">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Limited data interpretation</w:t>
      </w:r>
      <w:sdt>
        <w:sdtPr>
          <w:tag w:val="goog_rdk_426"/>
        </w:sdtPr>
        <w:sdtContent>
          <w:ins w:author="Herman Snel" w:id="117" w:date="2023-06-22T14:07:07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capacity (at national and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district level)</w:t>
            </w:r>
          </w:ins>
        </w:sdtContent>
      </w:sdt>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sdt>
        <w:sdtPr>
          <w:tag w:val="goog_rdk_428"/>
        </w:sdtPr>
        <w:sdtContent>
          <w:ins w:author="Herman Snel" w:id="118" w:date="2023-06-22T14:09:18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Inexistence of a national guidelines and a certified </w:t>
            </w:r>
          </w:ins>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Manual </w:t>
      </w:r>
      <w:sdt>
        <w:sdtPr>
          <w:tag w:val="goog_rdk_429"/>
        </w:sdtPr>
        <w:sdtContent>
          <w:ins w:author="Herman Snel" w:id="119" w:date="2023-06-22T14:09:40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standardisation</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of </w:t>
            </w:r>
          </w:ins>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handling</w:t>
      </w:r>
    </w:p>
    <w:p w:rsidR="00000000" w:rsidDel="00000000" w:rsidP="00000000" w:rsidRDefault="00000000" w:rsidRPr="00000000" w14:paraId="0000020C">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not being available</w:t>
      </w:r>
      <w:sdt>
        <w:sdtPr>
          <w:tag w:val="goog_rdk_430"/>
        </w:sdtPr>
        <w:sdtContent>
          <w:ins w:author="Herman Snel" w:id="120" w:date="2023-06-22T14:10:12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and accessible</w:t>
            </w:r>
          </w:ins>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at the right time</w:t>
      </w:r>
    </w:p>
    <w:p w:rsidR="00000000" w:rsidDel="00000000" w:rsidP="00000000" w:rsidRDefault="00000000" w:rsidRPr="00000000" w14:paraId="0000020D">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Limited IT infrastructure</w:t>
      </w:r>
    </w:p>
    <w:p w:rsidR="00000000" w:rsidDel="00000000" w:rsidP="00000000" w:rsidRDefault="00000000" w:rsidRPr="00000000" w14:paraId="0000020E">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Low expertise in GIS and IT</w:t>
      </w:r>
      <w:sdt>
        <w:sdtPr>
          <w:tag w:val="goog_rdk_431"/>
        </w:sdtPr>
        <w:sdtContent>
          <w:ins w:author="Herman Snel" w:id="121" w:date="2023-06-22T14:10:27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(at national and district level)</w:t>
            </w:r>
          </w:ins>
        </w:sdtContent>
      </w:sdt>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sdt>
        <w:sdtPr>
          <w:tag w:val="goog_rdk_433"/>
        </w:sdtPr>
        <w:sdtContent>
          <w:ins w:author="Herman Snel" w:id="122" w:date="2023-06-22T14:10:41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Absence of nationally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standardised</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procedures, regulations and benchmarks for d</w:t>
            </w:r>
          </w:ins>
        </w:sdtContent>
      </w:sdt>
      <w:sdt>
        <w:sdtPr>
          <w:tag w:val="goog_rdk_434"/>
        </w:sdtPr>
        <w:sdtContent>
          <w:del w:author="Herman Snel" w:id="122" w:date="2023-06-22T14:10:41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D</w:delText>
            </w:r>
          </w:del>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ata validation</w:t>
      </w:r>
      <w:sdt>
        <w:sdtPr>
          <w:tag w:val="goog_rdk_435"/>
        </w:sdtPr>
        <w:sdtContent>
          <w:ins w:author="Herman Snel" w:id="123" w:date="2023-06-22T14:10:59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and quality assurance</w:t>
            </w:r>
          </w:ins>
        </w:sdtContent>
      </w:sdt>
      <w:r w:rsidDel="00000000" w:rsidR="00000000" w:rsidRPr="00000000">
        <w:rPr>
          <w:rtl w:val="0"/>
        </w:rPr>
      </w:r>
    </w:p>
    <w:p w:rsidR="00000000" w:rsidDel="00000000" w:rsidP="00000000" w:rsidRDefault="00000000" w:rsidRPr="00000000" w14:paraId="00000210">
      <w:pPr>
        <w:jc w:val="both"/>
        <w:rPr/>
      </w:pPr>
      <w:sdt>
        <w:sdtPr>
          <w:tag w:val="goog_rdk_436"/>
        </w:sdtPr>
        <w:sdtContent>
          <w:commentRangeStart w:id="19"/>
        </w:sdtContent>
      </w:sdt>
      <w:r w:rsidDel="00000000" w:rsidR="00000000" w:rsidRPr="00000000">
        <w:rPr>
          <w:rtl w:val="0"/>
        </w:rPr>
        <w:t xml:space="preserve">Some LSC data can be fully or partially accessible and completely inaccessible.</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211">
      <w:pPr>
        <w:jc w:val="both"/>
        <w:rPr>
          <w:b w:val="1"/>
        </w:rPr>
      </w:pPr>
      <w:r w:rsidDel="00000000" w:rsidR="00000000" w:rsidRPr="00000000">
        <w:rPr>
          <w:rtl w:val="0"/>
        </w:rPr>
      </w:r>
    </w:p>
    <w:p w:rsidR="00000000" w:rsidDel="00000000" w:rsidP="00000000" w:rsidRDefault="00000000" w:rsidRPr="00000000" w14:paraId="00000212">
      <w:pPr>
        <w:jc w:val="both"/>
        <w:rPr>
          <w:b w:val="1"/>
        </w:rPr>
      </w:pPr>
      <w:r w:rsidDel="00000000" w:rsidR="00000000" w:rsidRPr="00000000">
        <w:rPr>
          <w:b w:val="1"/>
          <w:rtl w:val="0"/>
        </w:rPr>
        <w:t xml:space="preserve">Challenges in LSC data use</w:t>
      </w:r>
    </w:p>
    <w:p w:rsidR="00000000" w:rsidDel="00000000" w:rsidP="00000000" w:rsidRDefault="00000000" w:rsidRPr="00000000" w14:paraId="00000213">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Poor data quality</w:t>
      </w:r>
    </w:p>
    <w:p w:rsidR="00000000" w:rsidDel="00000000" w:rsidP="00000000" w:rsidRDefault="00000000" w:rsidRPr="00000000" w14:paraId="00000214">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Unstandardized data</w:t>
      </w:r>
    </w:p>
    <w:p w:rsidR="00000000" w:rsidDel="00000000" w:rsidP="00000000" w:rsidRDefault="00000000" w:rsidRPr="00000000" w14:paraId="00000215">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timeliness – it takes a long time to access some data especially when it is needed urgently</w:t>
      </w:r>
    </w:p>
    <w:p w:rsidR="00000000" w:rsidDel="00000000" w:rsidP="00000000" w:rsidRDefault="00000000" w:rsidRPr="00000000" w14:paraId="00000216">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sdt>
        <w:sdtPr>
          <w:tag w:val="goog_rdk_437"/>
        </w:sdtPr>
        <w:sdtContent>
          <w:commentRangeStart w:id="20"/>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Thematic accuracy</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17">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sdt>
        <w:sdtPr>
          <w:tag w:val="goog_rdk_438"/>
        </w:sdtPr>
        <w:sdtContent>
          <w:commentRangeStart w:id="21"/>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Temporal and spatial resolution</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18">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sdt>
        <w:sdtPr>
          <w:tag w:val="goog_rdk_439"/>
        </w:sdtPr>
        <w:sdtContent>
          <w:commentRangeStart w:id="22"/>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accessibility</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Site-specific data</w:t>
      </w:r>
      <w:sdt>
        <w:sdtPr>
          <w:tag w:val="goog_rdk_440"/>
        </w:sdtPr>
        <w:sdtContent>
          <w:commentRangeStart w:id="23"/>
        </w:sdtContent>
      </w:sdt>
      <w:r w:rsidDel="00000000" w:rsidR="00000000" w:rsidRPr="00000000">
        <w:rPr>
          <w:rtl w:val="0"/>
        </w:rPr>
      </w:r>
    </w:p>
    <w:p w:rsidR="00000000" w:rsidDel="00000000" w:rsidP="00000000" w:rsidRDefault="00000000" w:rsidRPr="00000000" w14:paraId="0000021A">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Not </w:t>
      </w:r>
      <w:sdt>
        <w:sdtPr>
          <w:tag w:val="goog_rdk_441"/>
        </w:sdtPr>
        <w:sdtContent>
          <w:ins w:author="Herman Snel" w:id="124" w:date="2023-06-22T14:18:18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institutionalised</w:t>
            </w:r>
          </w:ins>
        </w:sdtContent>
      </w:sdt>
      <w:sdt>
        <w:sdtPr>
          <w:tag w:val="goog_rdk_442"/>
        </w:sdtPr>
        <w:sdtContent>
          <w:del w:author="Herman Snel" w:id="124" w:date="2023-06-22T14:18:18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institutionalized</w:delText>
            </w:r>
          </w:del>
        </w:sdtContent>
      </w:sdt>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1B">
      <w:pPr>
        <w:jc w:val="both"/>
        <w:rPr>
          <w:b w:val="1"/>
        </w:rPr>
      </w:pPr>
      <w:r w:rsidDel="00000000" w:rsidR="00000000" w:rsidRPr="00000000">
        <w:rPr>
          <w:b w:val="1"/>
          <w:rtl w:val="0"/>
        </w:rPr>
        <w:t xml:space="preserve">LSC Data opportunities</w:t>
      </w:r>
    </w:p>
    <w:p w:rsidR="00000000" w:rsidDel="00000000" w:rsidP="00000000" w:rsidRDefault="00000000" w:rsidRPr="00000000" w14:paraId="0000021C">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is available, such as web-based data providers, and can be accessed wisely while working with institutes and individuals.</w:t>
      </w:r>
    </w:p>
    <w:p w:rsidR="00000000" w:rsidDel="00000000" w:rsidP="00000000" w:rsidRDefault="00000000" w:rsidRPr="00000000" w14:paraId="0000021D">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Increasing accessibility and availability of open data and software/tools together with improved internet connectivity for downloading tools</w:t>
      </w:r>
    </w:p>
    <w:p w:rsidR="00000000" w:rsidDel="00000000" w:rsidP="00000000" w:rsidRDefault="00000000" w:rsidRPr="00000000" w14:paraId="0000021E">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sdt>
        <w:sdtPr>
          <w:tag w:val="goog_rdk_443"/>
        </w:sdtPr>
        <w:sdtContent>
          <w:commentRangeStart w:id="24"/>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Conducive policy</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Different research institutes working on data generating. Thus, there’s a need to link up the research </w:t>
      </w:r>
      <w:sdt>
        <w:sdtPr>
          <w:tag w:val="goog_rdk_444"/>
        </w:sdtPr>
        <w:sdtContent>
          <w:ins w:author="Herman Snel" w:id="125" w:date="2023-06-22T14:32:46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organisations</w:t>
            </w:r>
          </w:ins>
        </w:sdtContent>
      </w:sdt>
      <w:sdt>
        <w:sdtPr>
          <w:tag w:val="goog_rdk_445"/>
        </w:sdtPr>
        <w:sdtContent>
          <w:del w:author="Herman Snel" w:id="125" w:date="2023-06-22T14:32:46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organizations</w:delText>
            </w:r>
          </w:del>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to create synergies.</w:t>
      </w:r>
    </w:p>
    <w:p w:rsidR="00000000" w:rsidDel="00000000" w:rsidP="00000000" w:rsidRDefault="00000000" w:rsidRPr="00000000" w14:paraId="00000220">
      <w:pPr>
        <w:jc w:val="both"/>
        <w:rPr>
          <w:b w:val="1"/>
        </w:rPr>
      </w:pPr>
      <w:r w:rsidDel="00000000" w:rsidR="00000000" w:rsidRPr="00000000">
        <w:rPr>
          <w:b w:val="1"/>
          <w:rtl w:val="0"/>
        </w:rPr>
        <w:t xml:space="preserve">Success stories</w:t>
      </w:r>
    </w:p>
    <w:p w:rsidR="00000000" w:rsidDel="00000000" w:rsidP="00000000" w:rsidRDefault="00000000" w:rsidRPr="00000000" w14:paraId="00000221">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CoW has collected 40, 000 crop responses to fertilizer data</w:t>
      </w:r>
    </w:p>
    <w:p w:rsidR="00000000" w:rsidDel="00000000" w:rsidP="00000000" w:rsidRDefault="00000000" w:rsidRPr="00000000" w14:paraId="00000222">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Millions of smallholder farmers benefited from SAA intervention in Ethiopia since 1993</w:t>
      </w:r>
    </w:p>
    <w:p w:rsidR="00000000" w:rsidDel="00000000" w:rsidP="00000000" w:rsidRDefault="00000000" w:rsidRPr="00000000" w14:paraId="00000223">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National Agricultural extension system adopted CA approaches in 1990</w:t>
      </w:r>
    </w:p>
    <w:p w:rsidR="00000000" w:rsidDel="00000000" w:rsidP="00000000" w:rsidRDefault="00000000" w:rsidRPr="00000000" w14:paraId="00000224">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Leresha currently registered more than 69000 farmers based on the types of soil</w:t>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District-level ISFM DATA USERS</w:t>
      </w:r>
    </w:p>
    <w:p w:rsidR="00000000" w:rsidDel="00000000" w:rsidP="00000000" w:rsidRDefault="00000000" w:rsidRPr="00000000" w14:paraId="00000227">
      <w:pPr>
        <w:rPr/>
      </w:pPr>
      <w:r w:rsidDel="00000000" w:rsidR="00000000" w:rsidRPr="00000000">
        <w:rPr>
          <w:rtl w:val="0"/>
        </w:rPr>
        <w:t xml:space="preserve">Development partners - Meki Catholic Secretariat, SOS shale Ethiopia, Wetland International</w:t>
      </w:r>
    </w:p>
    <w:p w:rsidR="00000000" w:rsidDel="00000000" w:rsidP="00000000" w:rsidRDefault="00000000" w:rsidRPr="00000000" w14:paraId="00000228">
      <w:pPr>
        <w:rPr/>
      </w:pPr>
      <w:r w:rsidDel="00000000" w:rsidR="00000000" w:rsidRPr="00000000">
        <w:rPr>
          <w:rtl w:val="0"/>
        </w:rPr>
        <w:t xml:space="preserve">Farmer organizations - Basona farmers union, Bora Denbel cooperative, Cooperatives promotion office</w:t>
      </w:r>
    </w:p>
    <w:p w:rsidR="00000000" w:rsidDel="00000000" w:rsidP="00000000" w:rsidRDefault="00000000" w:rsidRPr="00000000" w14:paraId="00000229">
      <w:pPr>
        <w:rPr/>
      </w:pPr>
      <w:r w:rsidDel="00000000" w:rsidR="00000000" w:rsidRPr="00000000">
        <w:rPr>
          <w:rtl w:val="0"/>
        </w:rPr>
        <w:t xml:space="preserve">Knowledge institution - Arsi university, EIAR</w:t>
      </w:r>
    </w:p>
    <w:p w:rsidR="00000000" w:rsidDel="00000000" w:rsidP="00000000" w:rsidRDefault="00000000" w:rsidRPr="00000000" w14:paraId="0000022A">
      <w:pPr>
        <w:rPr/>
      </w:pPr>
      <w:r w:rsidDel="00000000" w:rsidR="00000000" w:rsidRPr="00000000">
        <w:rPr>
          <w:rtl w:val="0"/>
        </w:rPr>
        <w:t xml:space="preserve">Public sector - Adami Tulu Pesticide processing factory, Admai Tule and Jidu Kombolcha BoA, East Showa Agricultural office, North Shewa zone agricultural office, Tegalet seed multiplication cooperative, Tsedey Bank</w:t>
      </w:r>
    </w:p>
    <w:p w:rsidR="00000000" w:rsidDel="00000000" w:rsidP="00000000" w:rsidRDefault="00000000" w:rsidRPr="00000000" w14:paraId="0000022B">
      <w:pPr>
        <w:jc w:val="both"/>
        <w:rPr/>
      </w:pPr>
      <w:r w:rsidDel="00000000" w:rsidR="00000000" w:rsidRPr="00000000">
        <w:rPr>
          <w:rtl w:val="0"/>
        </w:rPr>
        <w:t xml:space="preserve">Main </w:t>
      </w:r>
      <w:r w:rsidDel="00000000" w:rsidR="00000000" w:rsidRPr="00000000">
        <w:rPr>
          <w:b w:val="1"/>
          <w:rtl w:val="0"/>
        </w:rPr>
        <w:t xml:space="preserve">data providers</w:t>
      </w:r>
      <w:r w:rsidDel="00000000" w:rsidR="00000000" w:rsidRPr="00000000">
        <w:rPr>
          <w:rtl w:val="0"/>
        </w:rPr>
        <w:t xml:space="preserve"> include:</w:t>
      </w:r>
    </w:p>
    <w:p w:rsidR="00000000" w:rsidDel="00000000" w:rsidP="00000000" w:rsidRDefault="00000000" w:rsidRPr="00000000" w14:paraId="0000022C">
      <w:pPr>
        <w:rPr/>
      </w:pPr>
      <w:r w:rsidDel="00000000" w:rsidR="00000000" w:rsidRPr="00000000">
        <w:rPr>
          <w:rtl w:val="0"/>
        </w:rPr>
        <w:t xml:space="preserve">Public sector</w:t>
      </w:r>
    </w:p>
    <w:p w:rsidR="00000000" w:rsidDel="00000000" w:rsidP="00000000" w:rsidRDefault="00000000" w:rsidRPr="00000000" w14:paraId="0000022D">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Agricultural office</w:t>
      </w:r>
    </w:p>
    <w:p w:rsidR="00000000" w:rsidDel="00000000" w:rsidP="00000000" w:rsidRDefault="00000000" w:rsidRPr="00000000" w14:paraId="0000022E">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Union expansion offices</w:t>
      </w:r>
    </w:p>
    <w:p w:rsidR="00000000" w:rsidDel="00000000" w:rsidP="00000000" w:rsidRDefault="00000000" w:rsidRPr="00000000" w14:paraId="0000022F">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Farmers</w:t>
      </w:r>
    </w:p>
    <w:p w:rsidR="00000000" w:rsidDel="00000000" w:rsidP="00000000" w:rsidRDefault="00000000" w:rsidRPr="00000000" w14:paraId="00000230">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Government bodies such as agricultural sectors and crop promotion agencies</w:t>
      </w:r>
    </w:p>
    <w:p w:rsidR="00000000" w:rsidDel="00000000" w:rsidP="00000000" w:rsidRDefault="00000000" w:rsidRPr="00000000" w14:paraId="00000231">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NGOs</w:t>
      </w:r>
    </w:p>
    <w:p w:rsidR="00000000" w:rsidDel="00000000" w:rsidP="00000000" w:rsidRDefault="00000000" w:rsidRPr="00000000" w14:paraId="00000232">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Policy development bodies</w:t>
      </w:r>
    </w:p>
    <w:p w:rsidR="00000000" w:rsidDel="00000000" w:rsidP="00000000" w:rsidRDefault="00000000" w:rsidRPr="00000000" w14:paraId="00000233">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Primary cooperatives</w:t>
      </w:r>
    </w:p>
    <w:p w:rsidR="00000000" w:rsidDel="00000000" w:rsidP="00000000" w:rsidRDefault="00000000" w:rsidRPr="00000000" w14:paraId="00000234">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Research centres e.g. Agricultural research centres</w:t>
      </w:r>
    </w:p>
    <w:p w:rsidR="00000000" w:rsidDel="00000000" w:rsidP="00000000" w:rsidRDefault="00000000" w:rsidRPr="00000000" w14:paraId="00000235">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Seed multiplication institutes</w:t>
      </w:r>
    </w:p>
    <w:p w:rsidR="00000000" w:rsidDel="00000000" w:rsidP="00000000" w:rsidRDefault="00000000" w:rsidRPr="00000000" w14:paraId="00000236">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crop production team of the agricultural office</w:t>
      </w:r>
    </w:p>
    <w:p w:rsidR="00000000" w:rsidDel="00000000" w:rsidP="00000000" w:rsidRDefault="00000000" w:rsidRPr="00000000" w14:paraId="00000237">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CSA</w:t>
      </w:r>
    </w:p>
    <w:p w:rsidR="00000000" w:rsidDel="00000000" w:rsidP="00000000" w:rsidRDefault="00000000" w:rsidRPr="00000000" w14:paraId="00000238">
      <w:pPr>
        <w:rPr/>
      </w:pPr>
      <w:r w:rsidDel="00000000" w:rsidR="00000000" w:rsidRPr="00000000">
        <w:rPr>
          <w:rtl w:val="0"/>
        </w:rPr>
        <w:t xml:space="preserve">Farmer organizations</w:t>
      </w:r>
    </w:p>
    <w:p w:rsidR="00000000" w:rsidDel="00000000" w:rsidP="00000000" w:rsidRDefault="00000000" w:rsidRPr="00000000" w14:paraId="00000239">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Research institutes</w:t>
      </w:r>
    </w:p>
    <w:p w:rsidR="00000000" w:rsidDel="00000000" w:rsidP="00000000" w:rsidRDefault="00000000" w:rsidRPr="00000000" w14:paraId="0000023A">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Agricultural offices</w:t>
      </w:r>
    </w:p>
    <w:p w:rsidR="00000000" w:rsidDel="00000000" w:rsidP="00000000" w:rsidRDefault="00000000" w:rsidRPr="00000000" w14:paraId="0000023B">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Private sectors</w:t>
      </w:r>
    </w:p>
    <w:p w:rsidR="00000000" w:rsidDel="00000000" w:rsidP="00000000" w:rsidRDefault="00000000" w:rsidRPr="00000000" w14:paraId="0000023C">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research department</w:t>
      </w:r>
    </w:p>
    <w:p w:rsidR="00000000" w:rsidDel="00000000" w:rsidP="00000000" w:rsidRDefault="00000000" w:rsidRPr="00000000" w14:paraId="0000023D">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Natural resources management research department</w:t>
      </w:r>
    </w:p>
    <w:p w:rsidR="00000000" w:rsidDel="00000000" w:rsidP="00000000" w:rsidRDefault="00000000" w:rsidRPr="00000000" w14:paraId="0000023E">
      <w:pPr>
        <w:rPr/>
      </w:pPr>
      <w:r w:rsidDel="00000000" w:rsidR="00000000" w:rsidRPr="00000000">
        <w:rPr>
          <w:rtl w:val="0"/>
        </w:rPr>
        <w:t xml:space="preserve">Development partners</w:t>
      </w:r>
    </w:p>
    <w:p w:rsidR="00000000" w:rsidDel="00000000" w:rsidP="00000000" w:rsidRDefault="00000000" w:rsidRPr="00000000" w14:paraId="0000023F">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Agricultural office</w:t>
      </w:r>
    </w:p>
    <w:p w:rsidR="00000000" w:rsidDel="00000000" w:rsidP="00000000" w:rsidRDefault="00000000" w:rsidRPr="00000000" w14:paraId="00000240">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Financial office</w:t>
      </w:r>
    </w:p>
    <w:p w:rsidR="00000000" w:rsidDel="00000000" w:rsidP="00000000" w:rsidRDefault="00000000" w:rsidRPr="00000000" w14:paraId="00000241">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Water and energy office</w:t>
      </w:r>
    </w:p>
    <w:p w:rsidR="00000000" w:rsidDel="00000000" w:rsidP="00000000" w:rsidRDefault="00000000" w:rsidRPr="00000000" w14:paraId="00000242">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Health office</w:t>
      </w:r>
    </w:p>
    <w:p w:rsidR="00000000" w:rsidDel="00000000" w:rsidP="00000000" w:rsidRDefault="00000000" w:rsidRPr="00000000" w14:paraId="00000243">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Education office</w:t>
      </w:r>
    </w:p>
    <w:p w:rsidR="00000000" w:rsidDel="00000000" w:rsidP="00000000" w:rsidRDefault="00000000" w:rsidRPr="00000000" w14:paraId="00000244">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Women and children's office</w:t>
      </w:r>
    </w:p>
    <w:p w:rsidR="00000000" w:rsidDel="00000000" w:rsidP="00000000" w:rsidRDefault="00000000" w:rsidRPr="00000000" w14:paraId="00000245">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CSA</w:t>
      </w:r>
    </w:p>
    <w:p w:rsidR="00000000" w:rsidDel="00000000" w:rsidP="00000000" w:rsidRDefault="00000000" w:rsidRPr="00000000" w14:paraId="00000246">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National Meteorological Agency</w:t>
      </w:r>
    </w:p>
    <w:p w:rsidR="00000000" w:rsidDel="00000000" w:rsidP="00000000" w:rsidRDefault="00000000" w:rsidRPr="00000000" w14:paraId="00000247">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Research Centre</w:t>
      </w:r>
    </w:p>
    <w:p w:rsidR="00000000" w:rsidDel="00000000" w:rsidP="00000000" w:rsidRDefault="00000000" w:rsidRPr="00000000" w14:paraId="00000248">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Local GOs</w:t>
      </w:r>
    </w:p>
    <w:p w:rsidR="00000000" w:rsidDel="00000000" w:rsidP="00000000" w:rsidRDefault="00000000" w:rsidRPr="00000000" w14:paraId="00000249">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MOWE</w:t>
      </w:r>
    </w:p>
    <w:p w:rsidR="00000000" w:rsidDel="00000000" w:rsidP="00000000" w:rsidRDefault="00000000" w:rsidRPr="00000000" w14:paraId="0000024A">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MOA</w:t>
      </w:r>
    </w:p>
    <w:p w:rsidR="00000000" w:rsidDel="00000000" w:rsidP="00000000" w:rsidRDefault="00000000" w:rsidRPr="00000000" w14:paraId="0000024B">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FAO</w:t>
      </w:r>
    </w:p>
    <w:p w:rsidR="00000000" w:rsidDel="00000000" w:rsidP="00000000" w:rsidRDefault="00000000" w:rsidRPr="00000000" w14:paraId="0000024C">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Primary and secondary cooperatives</w:t>
      </w:r>
    </w:p>
    <w:p w:rsidR="00000000" w:rsidDel="00000000" w:rsidP="00000000" w:rsidRDefault="00000000" w:rsidRPr="00000000" w14:paraId="0000024D">
      <w:pPr>
        <w:rPr/>
      </w:pPr>
      <w:r w:rsidDel="00000000" w:rsidR="00000000" w:rsidRPr="00000000">
        <w:rPr>
          <w:rtl w:val="0"/>
        </w:rPr>
        <w:t xml:space="preserve">Knowledge institutions</w:t>
      </w:r>
    </w:p>
    <w:p w:rsidR="00000000" w:rsidDel="00000000" w:rsidP="00000000" w:rsidRDefault="00000000" w:rsidRPr="00000000" w14:paraId="0000024E">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Research institutes</w:t>
      </w:r>
    </w:p>
    <w:p w:rsidR="00000000" w:rsidDel="00000000" w:rsidP="00000000" w:rsidRDefault="00000000" w:rsidRPr="00000000" w14:paraId="0000024F">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Agricultural offices</w:t>
      </w:r>
    </w:p>
    <w:p w:rsidR="00000000" w:rsidDel="00000000" w:rsidP="00000000" w:rsidRDefault="00000000" w:rsidRPr="00000000" w14:paraId="00000250">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Private sectors</w:t>
      </w:r>
    </w:p>
    <w:p w:rsidR="00000000" w:rsidDel="00000000" w:rsidP="00000000" w:rsidRDefault="00000000" w:rsidRPr="00000000" w14:paraId="00000251">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research department</w:t>
      </w:r>
    </w:p>
    <w:p w:rsidR="00000000" w:rsidDel="00000000" w:rsidP="00000000" w:rsidRDefault="00000000" w:rsidRPr="00000000" w14:paraId="00000252">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Natural resources management research department</w:t>
      </w:r>
    </w:p>
    <w:p w:rsidR="00000000" w:rsidDel="00000000" w:rsidP="00000000" w:rsidRDefault="00000000" w:rsidRPr="00000000" w14:paraId="00000253">
      <w:pPr>
        <w:jc w:val="both"/>
        <w:rPr/>
      </w:pPr>
      <w:r w:rsidDel="00000000" w:rsidR="00000000" w:rsidRPr="00000000">
        <w:rPr>
          <w:rtl w:val="0"/>
        </w:rPr>
        <w:t xml:space="preserve">Type of </w:t>
      </w:r>
      <w:r w:rsidDel="00000000" w:rsidR="00000000" w:rsidRPr="00000000">
        <w:rPr>
          <w:b w:val="1"/>
          <w:rtl w:val="0"/>
        </w:rPr>
        <w:t xml:space="preserve">LSC data used</w:t>
      </w:r>
      <w:r w:rsidDel="00000000" w:rsidR="00000000" w:rsidRPr="00000000">
        <w:rPr>
          <w:rtl w:val="0"/>
        </w:rPr>
        <w:t xml:space="preserve">:</w:t>
      </w:r>
    </w:p>
    <w:p w:rsidR="00000000" w:rsidDel="00000000" w:rsidP="00000000" w:rsidRDefault="00000000" w:rsidRPr="00000000" w14:paraId="00000254">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Agricultural practices data e.g. </w:t>
      </w:r>
    </w:p>
    <w:p w:rsidR="00000000" w:rsidDel="00000000" w:rsidP="00000000" w:rsidRDefault="00000000" w:rsidRPr="00000000" w14:paraId="00000255">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 inputs demand and supply data</w:t>
      </w:r>
    </w:p>
    <w:p w:rsidR="00000000" w:rsidDel="00000000" w:rsidP="00000000" w:rsidRDefault="00000000" w:rsidRPr="00000000" w14:paraId="00000256">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Modern farming systems</w:t>
      </w:r>
    </w:p>
    <w:p w:rsidR="00000000" w:rsidDel="00000000" w:rsidP="00000000" w:rsidRDefault="00000000" w:rsidRPr="00000000" w14:paraId="00000257">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productivity data e.g. </w:t>
      </w:r>
    </w:p>
    <w:p w:rsidR="00000000" w:rsidDel="00000000" w:rsidP="00000000" w:rsidRDefault="00000000" w:rsidRPr="00000000" w14:paraId="00000258">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Yield</w:t>
      </w:r>
    </w:p>
    <w:p w:rsidR="00000000" w:rsidDel="00000000" w:rsidP="00000000" w:rsidRDefault="00000000" w:rsidRPr="00000000" w14:paraId="00000259">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varieties such as improved seeds</w:t>
      </w:r>
    </w:p>
    <w:p w:rsidR="00000000" w:rsidDel="00000000" w:rsidP="00000000" w:rsidRDefault="00000000" w:rsidRPr="00000000" w14:paraId="0000025A">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Row planting</w:t>
      </w:r>
    </w:p>
    <w:p w:rsidR="00000000" w:rsidDel="00000000" w:rsidP="00000000" w:rsidRDefault="00000000" w:rsidRPr="00000000" w14:paraId="0000025B">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lifecycle i.e. anthesis, flowering date, maturity date</w:t>
      </w:r>
    </w:p>
    <w:p w:rsidR="00000000" w:rsidDel="00000000" w:rsidP="00000000" w:rsidRDefault="00000000" w:rsidRPr="00000000" w14:paraId="0000025C">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biomass</w:t>
      </w:r>
    </w:p>
    <w:p w:rsidR="00000000" w:rsidDel="00000000" w:rsidP="00000000" w:rsidRDefault="00000000" w:rsidRPr="00000000" w14:paraId="0000025D">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data</w:t>
      </w:r>
    </w:p>
    <w:p w:rsidR="00000000" w:rsidDel="00000000" w:rsidP="00000000" w:rsidRDefault="00000000" w:rsidRPr="00000000" w14:paraId="0000025E">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Forest cover</w:t>
      </w:r>
    </w:p>
    <w:p w:rsidR="00000000" w:rsidDel="00000000" w:rsidP="00000000" w:rsidRDefault="00000000" w:rsidRPr="00000000" w14:paraId="0000025F">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use-land cover</w:t>
      </w:r>
    </w:p>
    <w:p w:rsidR="00000000" w:rsidDel="00000000" w:rsidP="00000000" w:rsidRDefault="00000000" w:rsidRPr="00000000" w14:paraId="00000260">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Cultivated land</w:t>
      </w:r>
    </w:p>
    <w:p w:rsidR="00000000" w:rsidDel="00000000" w:rsidP="00000000" w:rsidRDefault="00000000" w:rsidRPr="00000000" w14:paraId="00000261">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Livestock data</w:t>
      </w:r>
    </w:p>
    <w:p w:rsidR="00000000" w:rsidDel="00000000" w:rsidP="00000000" w:rsidRDefault="00000000" w:rsidRPr="00000000" w14:paraId="00000262">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Maps e.g. crop suitability map</w:t>
      </w:r>
    </w:p>
    <w:p w:rsidR="00000000" w:rsidDel="00000000" w:rsidP="00000000" w:rsidRDefault="00000000" w:rsidRPr="00000000" w14:paraId="00000263">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Social data</w:t>
      </w:r>
    </w:p>
    <w:p w:rsidR="00000000" w:rsidDel="00000000" w:rsidP="00000000" w:rsidRDefault="00000000" w:rsidRPr="00000000" w14:paraId="00000264">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Number of farmers, </w:t>
      </w:r>
    </w:p>
    <w:p w:rsidR="00000000" w:rsidDel="00000000" w:rsidP="00000000" w:rsidRDefault="00000000" w:rsidRPr="00000000" w14:paraId="00000265">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Gender i.e. male and female</w:t>
      </w:r>
    </w:p>
    <w:p w:rsidR="00000000" w:rsidDel="00000000" w:rsidP="00000000" w:rsidRDefault="00000000" w:rsidRPr="00000000" w14:paraId="00000266">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Farmers need</w:t>
      </w:r>
    </w:p>
    <w:p w:rsidR="00000000" w:rsidDel="00000000" w:rsidP="00000000" w:rsidRDefault="00000000" w:rsidRPr="00000000" w14:paraId="00000267">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livelihood</w:t>
      </w:r>
    </w:p>
    <w:p w:rsidR="00000000" w:rsidDel="00000000" w:rsidP="00000000" w:rsidRDefault="00000000" w:rsidRPr="00000000" w14:paraId="00000268">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soil data</w:t>
      </w:r>
    </w:p>
    <w:p w:rsidR="00000000" w:rsidDel="00000000" w:rsidP="00000000" w:rsidRDefault="00000000" w:rsidRPr="00000000" w14:paraId="00000269">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physical properties e.g. soil type, erosion status, water holding capacity</w:t>
      </w:r>
    </w:p>
    <w:p w:rsidR="00000000" w:rsidDel="00000000" w:rsidP="00000000" w:rsidRDefault="00000000" w:rsidRPr="00000000" w14:paraId="0000026A">
      <w:pPr>
        <w:keepNext w:val="0"/>
        <w:keepLines w:val="0"/>
        <w:pageBreakBefore w:val="0"/>
        <w:widowControl w:val="1"/>
        <w:numPr>
          <w:ilvl w:val="1"/>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chemical properties e.g. soil organic matter, soil pH, CEC, soil fertility </w:t>
      </w:r>
    </w:p>
    <w:p w:rsidR="00000000" w:rsidDel="00000000" w:rsidP="00000000" w:rsidRDefault="00000000" w:rsidRPr="00000000" w14:paraId="0000026B">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Water data</w:t>
      </w:r>
    </w:p>
    <w:p w:rsidR="00000000" w:rsidDel="00000000" w:rsidP="00000000" w:rsidRDefault="00000000" w:rsidRPr="00000000" w14:paraId="0000026C">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Climate and weather e.g. temperature, rainfall</w:t>
      </w:r>
    </w:p>
    <w:p w:rsidR="00000000" w:rsidDel="00000000" w:rsidP="00000000" w:rsidRDefault="00000000" w:rsidRPr="00000000" w14:paraId="0000026D">
      <w:pPr>
        <w:jc w:val="both"/>
        <w:rPr/>
      </w:pPr>
      <w:r w:rsidDel="00000000" w:rsidR="00000000" w:rsidRPr="00000000">
        <w:rPr>
          <w:rtl w:val="0"/>
        </w:rPr>
        <w:t xml:space="preserve">Reasons for </w:t>
      </w:r>
      <w:r w:rsidDel="00000000" w:rsidR="00000000" w:rsidRPr="00000000">
        <w:rPr>
          <w:b w:val="1"/>
          <w:rtl w:val="0"/>
        </w:rPr>
        <w:t xml:space="preserve">LSC</w:t>
      </w:r>
      <w:sdt>
        <w:sdtPr>
          <w:tag w:val="goog_rdk_446"/>
        </w:sdtPr>
        <w:sdtContent>
          <w:ins w:author="Herman Snel" w:id="126" w:date="2023-06-23T07:22:10Z">
            <w:r w:rsidDel="00000000" w:rsidR="00000000" w:rsidRPr="00000000">
              <w:rPr>
                <w:b w:val="1"/>
                <w:rtl w:val="0"/>
              </w:rPr>
              <w:t xml:space="preserve">-</w:t>
            </w:r>
          </w:ins>
        </w:sdtContent>
      </w:sdt>
      <w:sdt>
        <w:sdtPr>
          <w:tag w:val="goog_rdk_447"/>
        </w:sdtPr>
        <w:sdtContent>
          <w:del w:author="Herman Snel" w:id="126" w:date="2023-06-23T07:22:10Z">
            <w:r w:rsidDel="00000000" w:rsidR="00000000" w:rsidRPr="00000000">
              <w:rPr>
                <w:b w:val="1"/>
                <w:rtl w:val="0"/>
              </w:rPr>
              <w:delText xml:space="preserve"> </w:delText>
            </w:r>
          </w:del>
        </w:sdtContent>
      </w:sdt>
      <w:r w:rsidDel="00000000" w:rsidR="00000000" w:rsidRPr="00000000">
        <w:rPr>
          <w:b w:val="1"/>
          <w:rtl w:val="0"/>
        </w:rPr>
        <w:t xml:space="preserve">data usage</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Pests and disease management </w:t>
      </w:r>
    </w:p>
    <w:p w:rsidR="00000000" w:rsidDel="00000000" w:rsidP="00000000" w:rsidRDefault="00000000" w:rsidRPr="00000000" w14:paraId="0000026F">
      <w:pPr>
        <w:keepNext w:val="0"/>
        <w:keepLines w:val="0"/>
        <w:pageBreakBefore w:val="0"/>
        <w:widowControl w:val="1"/>
        <w:numPr>
          <w:ilvl w:val="1"/>
          <w:numId w:val="1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pesticide safety</w:t>
      </w:r>
    </w:p>
    <w:p w:rsidR="00000000" w:rsidDel="00000000" w:rsidP="00000000" w:rsidRDefault="00000000" w:rsidRPr="00000000" w14:paraId="00000270">
      <w:pPr>
        <w:keepNext w:val="0"/>
        <w:keepLines w:val="0"/>
        <w:pageBreakBefore w:val="0"/>
        <w:widowControl w:val="1"/>
        <w:numPr>
          <w:ilvl w:val="1"/>
          <w:numId w:val="1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pesticide warehouse handling</w:t>
      </w:r>
    </w:p>
    <w:p w:rsidR="00000000" w:rsidDel="00000000" w:rsidP="00000000" w:rsidRDefault="00000000" w:rsidRPr="00000000" w14:paraId="00000271">
      <w:pPr>
        <w:keepNext w:val="0"/>
        <w:keepLines w:val="0"/>
        <w:pageBreakBefore w:val="0"/>
        <w:widowControl w:val="1"/>
        <w:numPr>
          <w:ilvl w:val="1"/>
          <w:numId w:val="1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pesticide production process and procedures</w:t>
      </w:r>
    </w:p>
    <w:p w:rsidR="00000000" w:rsidDel="00000000" w:rsidP="00000000" w:rsidRDefault="00000000" w:rsidRPr="00000000" w14:paraId="00000272">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environmental pollution reduction and procedures</w:t>
      </w:r>
    </w:p>
    <w:p w:rsidR="00000000" w:rsidDel="00000000" w:rsidP="00000000" w:rsidRDefault="00000000" w:rsidRPr="00000000" w14:paraId="00000273">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Monitoring and evaluation of the status of the kebeles</w:t>
      </w:r>
    </w:p>
    <w:p w:rsidR="00000000" w:rsidDel="00000000" w:rsidP="00000000" w:rsidRDefault="00000000" w:rsidRPr="00000000" w14:paraId="00000274">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research used to improve on existing technologies and practices like improved seeds</w:t>
      </w:r>
    </w:p>
    <w:p w:rsidR="00000000" w:rsidDel="00000000" w:rsidP="00000000" w:rsidRDefault="00000000" w:rsidRPr="00000000" w14:paraId="00000275">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Knowledge generation (research for development and project design) and dissemination through awareness and training</w:t>
      </w:r>
    </w:p>
    <w:p w:rsidR="00000000" w:rsidDel="00000000" w:rsidP="00000000" w:rsidRDefault="00000000" w:rsidRPr="00000000" w14:paraId="00000276">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Enhance soil fertility</w:t>
      </w:r>
    </w:p>
    <w:p w:rsidR="00000000" w:rsidDel="00000000" w:rsidP="00000000" w:rsidRDefault="00000000" w:rsidRPr="00000000" w14:paraId="00000277">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Financial leverage such as sustainable business models, access to markets</w:t>
      </w:r>
    </w:p>
    <w:sdt>
      <w:sdtPr>
        <w:tag w:val="goog_rdk_450"/>
      </w:sdtPr>
      <w:sdtContent>
        <w:p w:rsidR="00000000" w:rsidDel="00000000" w:rsidP="00000000" w:rsidRDefault="00000000" w:rsidRPr="00000000" w14:paraId="00000278">
          <w:pPr>
            <w:rPr>
              <w:ins w:author="Herman Snel" w:id="127" w:date="2023-06-23T07:21:42Z"/>
              <w:rFonts w:ascii="Verdana" w:cs="Verdana" w:eastAsia="Verdana" w:hAnsi="Verdana"/>
              <w:b w:val="0"/>
              <w:i w:val="0"/>
              <w:smallCaps w:val="0"/>
              <w:strike w:val="0"/>
              <w:color w:val="000000"/>
              <w:sz w:val="17"/>
              <w:szCs w:val="17"/>
              <w:u w:val="none"/>
              <w:shd w:fill="auto" w:val="clear"/>
              <w:vertAlign w:val="baseline"/>
            </w:rPr>
          </w:pPr>
          <w:sdt>
            <w:sdtPr>
              <w:tag w:val="goog_rdk_449"/>
            </w:sdtPr>
            <w:sdtContent>
              <w:ins w:author="Herman Snel" w:id="127" w:date="2023-06-23T07:21:42Z">
                <w:r w:rsidDel="00000000" w:rsidR="00000000" w:rsidRPr="00000000">
                  <w:rPr>
                    <w:rtl w:val="0"/>
                  </w:rPr>
                </w:r>
              </w:ins>
            </w:sdtContent>
          </w:sdt>
        </w:p>
      </w:sdtContent>
    </w:sdt>
    <w:p w:rsidR="00000000" w:rsidDel="00000000" w:rsidP="00000000" w:rsidRDefault="00000000" w:rsidRPr="00000000" w14:paraId="00000279">
      <w:pPr>
        <w:rPr/>
      </w:pPr>
      <w:sdt>
        <w:sdtPr>
          <w:tag w:val="goog_rdk_451"/>
        </w:sdtPr>
        <w:sdtContent>
          <w:ins w:author="Herman Snel" w:id="127" w:date="2023-06-23T07:21:42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Challenges Regarding </w:t>
            </w:r>
          </w:ins>
        </w:sdtContent>
      </w:sdt>
      <w:r w:rsidDel="00000000" w:rsidR="00000000" w:rsidRPr="00000000">
        <w:rPr>
          <w:rtl w:val="0"/>
        </w:rPr>
        <w:t xml:space="preserve">LSC</w:t>
      </w:r>
      <w:sdt>
        <w:sdtPr>
          <w:tag w:val="goog_rdk_452"/>
        </w:sdtPr>
        <w:sdtContent>
          <w:ins w:author="Herman Snel" w:id="128" w:date="2023-06-23T07:22:06Z">
            <w:r w:rsidDel="00000000" w:rsidR="00000000" w:rsidRPr="00000000">
              <w:rPr>
                <w:rtl w:val="0"/>
              </w:rPr>
              <w:t xml:space="preserve">-</w:t>
            </w:r>
          </w:ins>
        </w:sdtContent>
      </w:sdt>
      <w:sdt>
        <w:sdtPr>
          <w:tag w:val="goog_rdk_453"/>
        </w:sdtPr>
        <w:sdtContent>
          <w:del w:author="Herman Snel" w:id="128" w:date="2023-06-23T07:22:06Z">
            <w:r w:rsidDel="00000000" w:rsidR="00000000" w:rsidRPr="00000000">
              <w:rPr>
                <w:rtl w:val="0"/>
              </w:rPr>
              <w:delText xml:space="preserve"> </w:delText>
            </w:r>
          </w:del>
        </w:sdtContent>
      </w:sdt>
      <w:r w:rsidDel="00000000" w:rsidR="00000000" w:rsidRPr="00000000">
        <w:rPr>
          <w:b w:val="1"/>
          <w:rtl w:val="0"/>
        </w:rPr>
        <w:t xml:space="preserve">Data Availability</w:t>
      </w:r>
      <w:sdt>
        <w:sdtPr>
          <w:tag w:val="goog_rdk_454"/>
        </w:sdtPr>
        <w:sdtContent>
          <w:ins w:author="Herman Snel" w:id="129" w:date="2023-06-23T07:24:31Z">
            <w:r w:rsidDel="00000000" w:rsidR="00000000" w:rsidRPr="00000000">
              <w:rPr>
                <w:b w:val="1"/>
                <w:rtl w:val="0"/>
              </w:rPr>
              <w:t xml:space="preserve"> and </w:t>
            </w:r>
            <w:r w:rsidDel="00000000" w:rsidR="00000000" w:rsidRPr="00000000">
              <w:rPr>
                <w:b w:val="1"/>
                <w:rtl w:val="0"/>
              </w:rPr>
              <w:t xml:space="preserve">Accessibility</w:t>
            </w:r>
            <w:r w:rsidDel="00000000" w:rsidR="00000000" w:rsidRPr="00000000">
              <w:rPr>
                <w:b w:val="1"/>
                <w:rtl w:val="0"/>
              </w:rPr>
              <w:t xml:space="preserve"> </w:t>
            </w:r>
          </w:ins>
        </w:sdtContent>
      </w:sdt>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Some data sets are available through organizations namely WHO, FAO, EMS, and OSH. Data available through unions and farmer cooperatives is limited. In addition, readily available data sets are costly.</w:t>
      </w:r>
    </w:p>
    <w:p w:rsidR="00000000" w:rsidDel="00000000" w:rsidP="00000000" w:rsidRDefault="00000000" w:rsidRPr="00000000" w14:paraId="0000027B">
      <w:pPr>
        <w:rPr>
          <w:b w:val="1"/>
        </w:rPr>
      </w:pPr>
      <w:r w:rsidDel="00000000" w:rsidR="00000000" w:rsidRPr="00000000">
        <w:rPr>
          <w:b w:val="1"/>
          <w:rtl w:val="0"/>
        </w:rPr>
        <w:t xml:space="preserve">Data gaps</w:t>
      </w:r>
    </w:p>
    <w:p w:rsidR="00000000" w:rsidDel="00000000" w:rsidP="00000000" w:rsidRDefault="00000000" w:rsidRPr="00000000" w14:paraId="0000027C">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Some data are incomplete</w:t>
      </w:r>
    </w:p>
    <w:p w:rsidR="00000000" w:rsidDel="00000000" w:rsidP="00000000" w:rsidRDefault="00000000" w:rsidRPr="00000000" w14:paraId="0000027D">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Some data are not specific to the area of interest</w:t>
      </w:r>
    </w:p>
    <w:p w:rsidR="00000000" w:rsidDel="00000000" w:rsidP="00000000" w:rsidRDefault="00000000" w:rsidRPr="00000000" w14:paraId="0000027E">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sdt>
        <w:sdtPr>
          <w:tag w:val="goog_rdk_455"/>
        </w:sdtPr>
        <w:sdtContent>
          <w:commentRangeStart w:id="25"/>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Low data quality</w:t>
      </w:r>
    </w:p>
    <w:p w:rsidR="00000000" w:rsidDel="00000000" w:rsidP="00000000" w:rsidRDefault="00000000" w:rsidRPr="00000000" w14:paraId="0000027F">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Partial access to data</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280">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sdt>
        <w:sdtPr>
          <w:tag w:val="goog_rdk_456"/>
        </w:sdtPr>
        <w:sdtContent>
          <w:commentRangeStart w:id="26"/>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Lab analysis accreditation certificate</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281">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sdt>
        <w:sdtPr>
          <w:tag w:val="goog_rdk_457"/>
        </w:sdtPr>
        <w:sdtContent>
          <w:commentRangeStart w:id="27"/>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Unable to meet WHO standards on pesticides</w:t>
      </w:r>
    </w:p>
    <w:p w:rsidR="00000000" w:rsidDel="00000000" w:rsidP="00000000" w:rsidRDefault="00000000" w:rsidRPr="00000000" w14:paraId="00000282">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Unavailability of updated FAO data</w:t>
      </w:r>
    </w:p>
    <w:p w:rsidR="00000000" w:rsidDel="00000000" w:rsidP="00000000" w:rsidRDefault="00000000" w:rsidRPr="00000000" w14:paraId="00000283">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Old (not updated) pesticide domestic regulation</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Data accessibility</w:t>
      </w:r>
    </w:p>
    <w:p w:rsidR="00000000" w:rsidDel="00000000" w:rsidP="00000000" w:rsidRDefault="00000000" w:rsidRPr="00000000" w14:paraId="00000285">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Some data are available but not accessible (require cost and willingness)</w:t>
      </w:r>
    </w:p>
    <w:p w:rsidR="00000000" w:rsidDel="00000000" w:rsidP="00000000" w:rsidRDefault="00000000" w:rsidRPr="00000000" w14:paraId="00000286">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At the initial stage, all data are available, but as the technology changes, updated data in not available</w:t>
      </w:r>
    </w:p>
    <w:p w:rsidR="00000000" w:rsidDel="00000000" w:rsidP="00000000" w:rsidRDefault="00000000" w:rsidRPr="00000000" w14:paraId="00000287">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that is user-friendly and compressed is unavailable</w:t>
      </w:r>
    </w:p>
    <w:p w:rsidR="00000000" w:rsidDel="00000000" w:rsidP="00000000" w:rsidRDefault="00000000" w:rsidRPr="00000000" w14:paraId="00000288">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Obtaining data takes long</w:t>
      </w:r>
    </w:p>
    <w:p w:rsidR="00000000" w:rsidDel="00000000" w:rsidP="00000000" w:rsidRDefault="00000000" w:rsidRPr="00000000" w14:paraId="00000289">
      <w:pPr>
        <w:rPr>
          <w:b w:val="1"/>
        </w:rPr>
      </w:pPr>
      <w:r w:rsidDel="00000000" w:rsidR="00000000" w:rsidRPr="00000000">
        <w:rPr>
          <w:b w:val="1"/>
          <w:rtl w:val="0"/>
        </w:rPr>
        <w:t xml:space="preserve">Data Challenges</w:t>
      </w:r>
    </w:p>
    <w:p w:rsidR="00000000" w:rsidDel="00000000" w:rsidP="00000000" w:rsidRDefault="00000000" w:rsidRPr="00000000" w14:paraId="0000028A">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sdt>
        <w:sdtPr>
          <w:tag w:val="goog_rdk_458"/>
        </w:sdtPr>
        <w:sdtContent>
          <w:commentRangeStart w:id="28"/>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obtaining process takes a longer time</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Poor data quality</w:t>
      </w:r>
    </w:p>
    <w:p w:rsidR="00000000" w:rsidDel="00000000" w:rsidP="00000000" w:rsidRDefault="00000000" w:rsidRPr="00000000" w14:paraId="0000028C">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sets are not in the right format</w:t>
      </w:r>
    </w:p>
    <w:p w:rsidR="00000000" w:rsidDel="00000000" w:rsidP="00000000" w:rsidRDefault="00000000" w:rsidRPr="00000000" w14:paraId="0000028D">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Pesticide laws (regulations) not updated (the old data not sufficient to encourage formulation)</w:t>
      </w:r>
    </w:p>
    <w:p w:rsidR="00000000" w:rsidDel="00000000" w:rsidP="00000000" w:rsidRDefault="00000000" w:rsidRPr="00000000" w14:paraId="0000028E">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Updated data unavailable on time e.g. updated standards by FAO </w:t>
      </w:r>
    </w:p>
    <w:p w:rsidR="00000000" w:rsidDel="00000000" w:rsidP="00000000" w:rsidRDefault="00000000" w:rsidRPr="00000000" w14:paraId="0000028F">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Insufficient and missing data</w:t>
      </w:r>
    </w:p>
    <w:p w:rsidR="00000000" w:rsidDel="00000000" w:rsidP="00000000" w:rsidRDefault="00000000" w:rsidRPr="00000000" w14:paraId="00000290">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Internet problems to access online data </w:t>
      </w:r>
    </w:p>
    <w:p w:rsidR="00000000" w:rsidDel="00000000" w:rsidP="00000000" w:rsidRDefault="00000000" w:rsidRPr="00000000" w14:paraId="00000291">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Limited accessibility of spatial and other data</w:t>
      </w:r>
    </w:p>
    <w:p w:rsidR="00000000" w:rsidDel="00000000" w:rsidP="00000000" w:rsidRDefault="00000000" w:rsidRPr="00000000" w14:paraId="00000292">
      <w:pPr>
        <w:rPr>
          <w:b w:val="1"/>
        </w:rPr>
      </w:pPr>
      <w:r w:rsidDel="00000000" w:rsidR="00000000" w:rsidRPr="00000000">
        <w:rPr>
          <w:b w:val="1"/>
          <w:rtl w:val="0"/>
        </w:rPr>
        <w:t xml:space="preserve">Data Opportunities</w:t>
      </w:r>
    </w:p>
    <w:p w:rsidR="00000000" w:rsidDel="00000000" w:rsidP="00000000" w:rsidRDefault="00000000" w:rsidRPr="00000000" w14:paraId="00000293">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Presence of specialised technical knowledge such as GIS to generate data</w:t>
      </w:r>
      <w:sdt>
        <w:sdtPr>
          <w:tag w:val="goog_rdk_459"/>
        </w:sdtPr>
        <w:sdtContent>
          <w:ins w:author="Herman Snel" w:id="130" w:date="2023-06-22T14:36:50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(both at national and at district level?)</w:t>
            </w:r>
          </w:ins>
        </w:sdtContent>
      </w:sdt>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Success stories</w:t>
      </w:r>
    </w:p>
    <w:p w:rsidR="00000000" w:rsidDel="00000000" w:rsidP="00000000" w:rsidRDefault="00000000" w:rsidRPr="00000000" w14:paraId="00000295">
      <w:pPr>
        <w:jc w:val="both"/>
        <w:rPr>
          <w:b w:val="1"/>
        </w:rPr>
      </w:pPr>
      <w:sdt>
        <w:sdtPr>
          <w:tag w:val="goog_rdk_460"/>
        </w:sdtPr>
        <w:sdtContent>
          <w:commentRangeStart w:id="29"/>
        </w:sdtContent>
      </w:sdt>
      <w:r w:rsidDel="00000000" w:rsidR="00000000" w:rsidRPr="00000000">
        <w:rPr>
          <w:rtl w:val="0"/>
        </w:rPr>
        <w:t xml:space="preserve">Adami Tulu Pesticide processing factory is the only agrochemical manufacturing company in Ethiopia</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296">
      <w:pPr>
        <w:jc w:val="both"/>
        <w:rPr>
          <w:b w:val="1"/>
        </w:rPr>
      </w:pPr>
      <w:r w:rsidDel="00000000" w:rsidR="00000000" w:rsidRPr="00000000">
        <w:rPr>
          <w:rtl w:val="0"/>
        </w:rPr>
      </w:r>
    </w:p>
    <w:p w:rsidR="00000000" w:rsidDel="00000000" w:rsidP="00000000" w:rsidRDefault="00000000" w:rsidRPr="00000000" w14:paraId="00000297">
      <w:pPr>
        <w:pStyle w:val="Heading2"/>
        <w:numPr>
          <w:ilvl w:val="1"/>
          <w:numId w:val="36"/>
        </w:numPr>
        <w:ind w:left="375" w:hanging="375"/>
        <w:rPr/>
      </w:pPr>
      <w:bookmarkStart w:colFirst="0" w:colLast="0" w:name="_heading=h.3whwml4" w:id="24"/>
      <w:bookmarkEnd w:id="24"/>
      <w:r w:rsidDel="00000000" w:rsidR="00000000" w:rsidRPr="00000000">
        <w:rPr>
          <w:rtl w:val="0"/>
        </w:rPr>
        <w:t xml:space="preserve"> Data users – Use case 2 (SWC)</w:t>
      </w:r>
    </w:p>
    <w:p w:rsidR="00000000" w:rsidDel="00000000" w:rsidP="00000000" w:rsidRDefault="00000000" w:rsidRPr="00000000" w14:paraId="00000298">
      <w:pPr>
        <w:jc w:val="both"/>
        <w:rPr>
          <w:b w:val="1"/>
        </w:rPr>
      </w:pPr>
      <w:r w:rsidDel="00000000" w:rsidR="00000000" w:rsidRPr="00000000">
        <w:rPr>
          <w:b w:val="1"/>
          <w:rtl w:val="0"/>
        </w:rPr>
        <w:t xml:space="preserve">National level</w:t>
      </w:r>
    </w:p>
    <w:p w:rsidR="00000000" w:rsidDel="00000000" w:rsidP="00000000" w:rsidRDefault="00000000" w:rsidRPr="00000000" w14:paraId="00000299">
      <w:pPr>
        <w:jc w:val="both"/>
        <w:rPr/>
      </w:pPr>
      <w:r w:rsidDel="00000000" w:rsidR="00000000" w:rsidRPr="00000000">
        <w:rPr>
          <w:rtl w:val="0"/>
        </w:rPr>
        <w:t xml:space="preserve">Development partners – SOS-SAHEL, Green climate fund</w:t>
      </w:r>
    </w:p>
    <w:p w:rsidR="00000000" w:rsidDel="00000000" w:rsidP="00000000" w:rsidRDefault="00000000" w:rsidRPr="00000000" w14:paraId="0000029A">
      <w:pPr>
        <w:jc w:val="both"/>
        <w:rPr/>
      </w:pPr>
      <w:r w:rsidDel="00000000" w:rsidR="00000000" w:rsidRPr="00000000">
        <w:rPr>
          <w:rtl w:val="0"/>
        </w:rPr>
        <w:t xml:space="preserve">Private entities – Makubu</w:t>
      </w:r>
    </w:p>
    <w:p w:rsidR="00000000" w:rsidDel="00000000" w:rsidP="00000000" w:rsidRDefault="00000000" w:rsidRPr="00000000" w14:paraId="0000029B">
      <w:pPr>
        <w:jc w:val="both"/>
        <w:rPr/>
      </w:pPr>
      <w:r w:rsidDel="00000000" w:rsidR="00000000" w:rsidRPr="00000000">
        <w:rPr>
          <w:rtl w:val="0"/>
        </w:rPr>
        <w:t xml:space="preserve">Knowledge institutions – EIAR</w:t>
      </w:r>
    </w:p>
    <w:p w:rsidR="00000000" w:rsidDel="00000000" w:rsidP="00000000" w:rsidRDefault="00000000" w:rsidRPr="00000000" w14:paraId="0000029C">
      <w:pPr>
        <w:jc w:val="both"/>
        <w:rPr/>
      </w:pPr>
      <w:r w:rsidDel="00000000" w:rsidR="00000000" w:rsidRPr="00000000">
        <w:rPr>
          <w:rtl w:val="0"/>
        </w:rPr>
        <w:t xml:space="preserve">Public sector – EABC, SSGI</w:t>
      </w:r>
    </w:p>
    <w:p w:rsidR="00000000" w:rsidDel="00000000" w:rsidP="00000000" w:rsidRDefault="00000000" w:rsidRPr="00000000" w14:paraId="0000029D">
      <w:pPr>
        <w:jc w:val="both"/>
        <w:rPr/>
      </w:pPr>
      <w:r w:rsidDel="00000000" w:rsidR="00000000" w:rsidRPr="00000000">
        <w:rPr>
          <w:rtl w:val="0"/>
        </w:rPr>
        <w:t xml:space="preserve">Main </w:t>
      </w:r>
      <w:r w:rsidDel="00000000" w:rsidR="00000000" w:rsidRPr="00000000">
        <w:rPr>
          <w:b w:val="1"/>
          <w:rtl w:val="0"/>
        </w:rPr>
        <w:t xml:space="preserve">data providers</w:t>
      </w:r>
      <w:r w:rsidDel="00000000" w:rsidR="00000000" w:rsidRPr="00000000">
        <w:rPr>
          <w:rtl w:val="0"/>
        </w:rPr>
        <w:t xml:space="preserve"> include:</w:t>
      </w:r>
    </w:p>
    <w:p w:rsidR="00000000" w:rsidDel="00000000" w:rsidP="00000000" w:rsidRDefault="00000000" w:rsidRPr="00000000" w14:paraId="0000029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Development partners – FAO, IPCC </w:t>
      </w:r>
    </w:p>
    <w:p w:rsidR="00000000" w:rsidDel="00000000" w:rsidP="00000000" w:rsidRDefault="00000000" w:rsidRPr="00000000" w14:paraId="0000029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Private entities – </w:t>
      </w:r>
    </w:p>
    <w:p w:rsidR="00000000" w:rsidDel="00000000" w:rsidP="00000000" w:rsidRDefault="00000000" w:rsidRPr="00000000" w14:paraId="000002A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Knowledge institutions – European space agency, EIAR, NASA, SERVIR Africa, RCMRD Kenya</w:t>
      </w:r>
    </w:p>
    <w:p w:rsidR="00000000" w:rsidDel="00000000" w:rsidP="00000000" w:rsidRDefault="00000000" w:rsidRPr="00000000" w14:paraId="000002A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Public sector – EMI, Ministry of Water and energy, Mapping authority, MoA, EPA, SSGI, CSA, ATI, EABC</w:t>
      </w:r>
    </w:p>
    <w:p w:rsidR="00000000" w:rsidDel="00000000" w:rsidP="00000000" w:rsidRDefault="00000000" w:rsidRPr="00000000" w14:paraId="000002A2">
      <w:pPr>
        <w:jc w:val="both"/>
        <w:rPr/>
      </w:pPr>
      <w:r w:rsidDel="00000000" w:rsidR="00000000" w:rsidRPr="00000000">
        <w:rPr>
          <w:rtl w:val="0"/>
        </w:rPr>
        <w:t xml:space="preserve">Type of </w:t>
      </w:r>
      <w:r w:rsidDel="00000000" w:rsidR="00000000" w:rsidRPr="00000000">
        <w:rPr>
          <w:b w:val="1"/>
          <w:rtl w:val="0"/>
        </w:rPr>
        <w:t xml:space="preserve">LSC data used</w:t>
      </w:r>
      <w:r w:rsidDel="00000000" w:rsidR="00000000" w:rsidRPr="00000000">
        <w:rPr>
          <w:rtl w:val="0"/>
        </w:rPr>
        <w:t xml:space="preserve">:</w:t>
      </w:r>
    </w:p>
    <w:p w:rsidR="00000000" w:rsidDel="00000000" w:rsidP="00000000" w:rsidRDefault="00000000" w:rsidRPr="00000000" w14:paraId="000002A3">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data</w:t>
      </w:r>
    </w:p>
    <w:p w:rsidR="00000000" w:rsidDel="00000000" w:rsidP="00000000" w:rsidRDefault="00000000" w:rsidRPr="00000000" w14:paraId="000002A4">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chemical properties e.g. soil pH</w:t>
      </w:r>
    </w:p>
    <w:p w:rsidR="00000000" w:rsidDel="00000000" w:rsidP="00000000" w:rsidRDefault="00000000" w:rsidRPr="00000000" w14:paraId="000002A5">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physical properties e.g. soil type, drainage, slope</w:t>
      </w:r>
    </w:p>
    <w:p w:rsidR="00000000" w:rsidDel="00000000" w:rsidP="00000000" w:rsidRDefault="00000000" w:rsidRPr="00000000" w14:paraId="000002A6">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Weather and climate data</w:t>
      </w:r>
    </w:p>
    <w:p w:rsidR="00000000" w:rsidDel="00000000" w:rsidP="00000000" w:rsidRDefault="00000000" w:rsidRPr="00000000" w14:paraId="000002A7">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Temporal meteorological data</w:t>
      </w:r>
    </w:p>
    <w:p w:rsidR="00000000" w:rsidDel="00000000" w:rsidP="00000000" w:rsidRDefault="00000000" w:rsidRPr="00000000" w14:paraId="000002A8">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Rainfall </w:t>
      </w:r>
    </w:p>
    <w:p w:rsidR="00000000" w:rsidDel="00000000" w:rsidP="00000000" w:rsidRDefault="00000000" w:rsidRPr="00000000" w14:paraId="000002A9">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temperature</w:t>
      </w:r>
    </w:p>
    <w:p w:rsidR="00000000" w:rsidDel="00000000" w:rsidP="00000000" w:rsidRDefault="00000000" w:rsidRPr="00000000" w14:paraId="000002AA">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data e.g crop type</w:t>
      </w:r>
    </w:p>
    <w:p w:rsidR="00000000" w:rsidDel="00000000" w:rsidP="00000000" w:rsidRDefault="00000000" w:rsidRPr="00000000" w14:paraId="000002AB">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data</w:t>
      </w:r>
    </w:p>
    <w:p w:rsidR="00000000" w:rsidDel="00000000" w:rsidP="00000000" w:rsidRDefault="00000000" w:rsidRPr="00000000" w14:paraId="000002AC">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LULC </w:t>
      </w:r>
    </w:p>
    <w:p w:rsidR="00000000" w:rsidDel="00000000" w:rsidP="00000000" w:rsidRDefault="00000000" w:rsidRPr="00000000" w14:paraId="000002AD">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imageries (temporal)</w:t>
      </w:r>
    </w:p>
    <w:p w:rsidR="00000000" w:rsidDel="00000000" w:rsidP="00000000" w:rsidRDefault="00000000" w:rsidRPr="00000000" w14:paraId="000002AE">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Forest ecosystem change data</w:t>
      </w:r>
    </w:p>
    <w:p w:rsidR="00000000" w:rsidDel="00000000" w:rsidP="00000000" w:rsidRDefault="00000000" w:rsidRPr="00000000" w14:paraId="000002AF">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Maps</w:t>
      </w:r>
    </w:p>
    <w:p w:rsidR="00000000" w:rsidDel="00000000" w:rsidP="00000000" w:rsidRDefault="00000000" w:rsidRPr="00000000" w14:paraId="000002B0">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suitability map</w:t>
      </w:r>
    </w:p>
    <w:p w:rsidR="00000000" w:rsidDel="00000000" w:rsidP="00000000" w:rsidRDefault="00000000" w:rsidRPr="00000000" w14:paraId="000002B1">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Yield estimation model map</w:t>
      </w:r>
    </w:p>
    <w:p w:rsidR="00000000" w:rsidDel="00000000" w:rsidP="00000000" w:rsidRDefault="00000000" w:rsidRPr="00000000" w14:paraId="000002B2">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Socio-economic data</w:t>
      </w:r>
    </w:p>
    <w:p w:rsidR="00000000" w:rsidDel="00000000" w:rsidP="00000000" w:rsidRDefault="00000000" w:rsidRPr="00000000" w14:paraId="000002B3">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Water data</w:t>
      </w:r>
    </w:p>
    <w:p w:rsidR="00000000" w:rsidDel="00000000" w:rsidP="00000000" w:rsidRDefault="00000000" w:rsidRPr="00000000" w14:paraId="000002B4">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Irrigation water quality</w:t>
      </w:r>
    </w:p>
    <w:p w:rsidR="00000000" w:rsidDel="00000000" w:rsidP="00000000" w:rsidRDefault="00000000" w:rsidRPr="00000000" w14:paraId="000002B5">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Hydrological data</w:t>
      </w:r>
    </w:p>
    <w:p w:rsidR="00000000" w:rsidDel="00000000" w:rsidP="00000000" w:rsidRDefault="00000000" w:rsidRPr="00000000" w14:paraId="000002B6">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Water quality</w:t>
      </w:r>
    </w:p>
    <w:p w:rsidR="00000000" w:rsidDel="00000000" w:rsidP="00000000" w:rsidRDefault="00000000" w:rsidRPr="00000000" w14:paraId="000002B7">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Water source, irrigation and drainage area</w:t>
      </w:r>
    </w:p>
    <w:p w:rsidR="00000000" w:rsidDel="00000000" w:rsidP="00000000" w:rsidRDefault="00000000" w:rsidRPr="00000000" w14:paraId="000002B8">
      <w:pPr>
        <w:jc w:val="both"/>
        <w:rPr/>
      </w:pPr>
      <w:r w:rsidDel="00000000" w:rsidR="00000000" w:rsidRPr="00000000">
        <w:rPr>
          <w:rtl w:val="0"/>
        </w:rPr>
        <w:t xml:space="preserve">Reasons for </w:t>
      </w:r>
      <w:r w:rsidDel="00000000" w:rsidR="00000000" w:rsidRPr="00000000">
        <w:rPr>
          <w:b w:val="1"/>
          <w:rtl w:val="0"/>
        </w:rPr>
        <w:t xml:space="preserve">LSC data usage</w:t>
      </w:r>
      <w:r w:rsidDel="00000000" w:rsidR="00000000" w:rsidRPr="00000000">
        <w:rPr>
          <w:rtl w:val="0"/>
        </w:rPr>
      </w:r>
    </w:p>
    <w:p w:rsidR="00000000" w:rsidDel="00000000" w:rsidP="00000000" w:rsidRDefault="00000000" w:rsidRPr="00000000" w14:paraId="000002B9">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sdt>
        <w:sdtPr>
          <w:tag w:val="goog_rdk_461"/>
        </w:sdtPr>
        <w:sdtContent>
          <w:r w:rsidDel="00000000" w:rsidR="00000000" w:rsidRPr="00000000">
            <w:rPr>
              <w:i w:val="0"/>
              <w:smallCaps w:val="0"/>
              <w:strike w:val="0"/>
              <w:color w:val="000000"/>
              <w:sz w:val="17"/>
              <w:szCs w:val="17"/>
              <w:u w:val="none"/>
              <w:shd w:fill="auto" w:val="clear"/>
              <w:vertAlign w:val="baseline"/>
              <w:rtl w:val="0"/>
              <w:rPrChange w:author="Herman Snel" w:id="131" w:date="2023-06-23T07:28:58Z">
                <w:rPr>
                  <w:rFonts w:ascii="Verdana" w:cs="Verdana" w:eastAsia="Verdana" w:hAnsi="Verdana"/>
                  <w:b w:val="0"/>
                  <w:i w:val="0"/>
                  <w:smallCaps w:val="0"/>
                  <w:strike w:val="0"/>
                  <w:color w:val="000000"/>
                  <w:sz w:val="17"/>
                  <w:szCs w:val="17"/>
                  <w:u w:val="none"/>
                  <w:shd w:fill="auto" w:val="clear"/>
                  <w:vertAlign w:val="baseline"/>
                </w:rPr>
              </w:rPrChange>
            </w:rPr>
            <w:t xml:space="preserve">disaster management e.g. Runoff erosion assessment, land degradation information, emergency response</w:t>
          </w:r>
        </w:sdtContent>
      </w:sdt>
    </w:p>
    <w:p w:rsidR="00000000" w:rsidDel="00000000" w:rsidP="00000000" w:rsidRDefault="00000000" w:rsidRPr="00000000" w14:paraId="000002BA">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sdt>
        <w:sdtPr>
          <w:tag w:val="goog_rdk_462"/>
        </w:sdtPr>
        <w:sdtContent>
          <w:r w:rsidDel="00000000" w:rsidR="00000000" w:rsidRPr="00000000">
            <w:rPr>
              <w:i w:val="0"/>
              <w:smallCaps w:val="0"/>
              <w:strike w:val="0"/>
              <w:color w:val="000000"/>
              <w:sz w:val="17"/>
              <w:szCs w:val="17"/>
              <w:u w:val="none"/>
              <w:shd w:fill="auto" w:val="clear"/>
              <w:vertAlign w:val="baseline"/>
              <w:rtl w:val="0"/>
              <w:rPrChange w:author="Herman Snel" w:id="131" w:date="2023-06-23T07:28:58Z">
                <w:rPr>
                  <w:rFonts w:ascii="Verdana" w:cs="Verdana" w:eastAsia="Verdana" w:hAnsi="Verdana"/>
                  <w:b w:val="0"/>
                  <w:i w:val="0"/>
                  <w:smallCaps w:val="0"/>
                  <w:strike w:val="0"/>
                  <w:color w:val="000000"/>
                  <w:sz w:val="17"/>
                  <w:szCs w:val="17"/>
                  <w:u w:val="none"/>
                  <w:shd w:fill="auto" w:val="clear"/>
                  <w:vertAlign w:val="baseline"/>
                </w:rPr>
              </w:rPrChange>
            </w:rPr>
            <w:t xml:space="preserve">improve on existing agricultural practices such as fertilizer type and application, pest control</w:t>
          </w:r>
        </w:sdtContent>
      </w:sdt>
    </w:p>
    <w:p w:rsidR="00000000" w:rsidDel="00000000" w:rsidP="00000000" w:rsidRDefault="00000000" w:rsidRPr="00000000" w14:paraId="000002BB">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7"/>
          <w:szCs w:val="17"/>
          <w:u w:val="none"/>
          <w:shd w:fill="auto" w:val="clear"/>
          <w:vertAlign w:val="baseline"/>
        </w:rPr>
      </w:pPr>
      <w:sdt>
        <w:sdtPr>
          <w:tag w:val="goog_rdk_463"/>
        </w:sdtPr>
        <w:sdtContent>
          <w:r w:rsidDel="00000000" w:rsidR="00000000" w:rsidRPr="00000000">
            <w:rPr>
              <w:i w:val="0"/>
              <w:smallCaps w:val="0"/>
              <w:strike w:val="0"/>
              <w:color w:val="000000"/>
              <w:sz w:val="17"/>
              <w:szCs w:val="17"/>
              <w:u w:val="none"/>
              <w:shd w:fill="auto" w:val="clear"/>
              <w:vertAlign w:val="baseline"/>
              <w:rtl w:val="0"/>
              <w:rPrChange w:author="Herman Snel" w:id="131" w:date="2023-06-23T07:28:58Z">
                <w:rPr>
                  <w:rFonts w:ascii="Verdana" w:cs="Verdana" w:eastAsia="Verdana" w:hAnsi="Verdana"/>
                  <w:b w:val="0"/>
                  <w:i w:val="0"/>
                  <w:smallCaps w:val="0"/>
                  <w:strike w:val="0"/>
                  <w:color w:val="000000"/>
                  <w:sz w:val="17"/>
                  <w:szCs w:val="17"/>
                  <w:u w:val="none"/>
                  <w:shd w:fill="auto" w:val="clear"/>
                  <w:vertAlign w:val="baseline"/>
                </w:rPr>
              </w:rPrChange>
            </w:rPr>
            <w:t xml:space="preserve">water management e.g. </w:t>
          </w:r>
        </w:sdtContent>
      </w:sdt>
      <w:sdt>
        <w:sdtPr>
          <w:tag w:val="goog_rdk_464"/>
        </w:sdtPr>
        <w:sdtContent>
          <w:r w:rsidDel="00000000" w:rsidR="00000000" w:rsidRPr="00000000">
            <w:rPr>
              <w:i w:val="0"/>
              <w:smallCaps w:val="0"/>
              <w:strike w:val="0"/>
              <w:color w:val="000000"/>
              <w:sz w:val="17"/>
              <w:szCs w:val="17"/>
              <w:u w:val="none"/>
              <w:shd w:fill="auto" w:val="clear"/>
              <w:vertAlign w:val="baseline"/>
              <w:rtl w:val="0"/>
              <w:rPrChange w:author="Herman Snel" w:id="131" w:date="2023-06-23T07:28:58Z">
                <w:rPr>
                  <w:rFonts w:ascii="Calibri" w:cs="Calibri" w:eastAsia="Calibri" w:hAnsi="Calibri"/>
                  <w:b w:val="0"/>
                  <w:i w:val="0"/>
                  <w:smallCaps w:val="0"/>
                  <w:strike w:val="0"/>
                  <w:color w:val="000000"/>
                  <w:sz w:val="17"/>
                  <w:szCs w:val="17"/>
                  <w:u w:val="none"/>
                  <w:shd w:fill="auto" w:val="clear"/>
                  <w:vertAlign w:val="baseline"/>
                </w:rPr>
              </w:rPrChange>
            </w:rPr>
            <w:t xml:space="preserve">Crop water requirement and development of irrigation infrastructure</w:t>
          </w:r>
        </w:sdtContent>
      </w:sdt>
    </w:p>
    <w:sdt>
      <w:sdtPr>
        <w:tag w:val="goog_rdk_466"/>
      </w:sdtPr>
      <w:sdtContent>
        <w:p w:rsidR="00000000" w:rsidDel="00000000" w:rsidP="00000000" w:rsidRDefault="00000000" w:rsidRPr="00000000" w14:paraId="000002BC">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17"/>
              <w:szCs w:val="17"/>
              <w:shd w:fill="auto" w:val="clear"/>
              <w:vertAlign w:val="baseline"/>
              <w:rPrChange w:author="Herman Snel" w:id="131" w:date="2023-06-23T07:28:58Z">
                <w:rPr>
                  <w:rFonts w:ascii="Calibri" w:cs="Calibri" w:eastAsia="Calibri" w:hAnsi="Calibri"/>
                  <w:b w:val="0"/>
                  <w:i w:val="0"/>
                  <w:smallCaps w:val="0"/>
                  <w:strike w:val="0"/>
                  <w:color w:val="000000"/>
                  <w:sz w:val="17"/>
                  <w:szCs w:val="17"/>
                  <w:u w:val="none"/>
                  <w:shd w:fill="auto" w:val="clear"/>
                  <w:vertAlign w:val="baseline"/>
                </w:rPr>
              </w:rPrChange>
            </w:rPr>
            <w:pPrChange w:author="Herman Snel" w:id="0" w:date="2023-06-23T07:28:58Z">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pPrChange>
          </w:pPr>
          <w:sdt>
            <w:sdtPr>
              <w:tag w:val="goog_rdk_465"/>
            </w:sdtPr>
            <w:sdtContent>
              <w:r w:rsidDel="00000000" w:rsidR="00000000" w:rsidRPr="00000000">
                <w:rPr>
                  <w:i w:val="0"/>
                  <w:smallCaps w:val="0"/>
                  <w:strike w:val="0"/>
                  <w:color w:val="000000"/>
                  <w:sz w:val="17"/>
                  <w:szCs w:val="17"/>
                  <w:u w:val="none"/>
                  <w:shd w:fill="auto" w:val="clear"/>
                  <w:vertAlign w:val="baseline"/>
                  <w:rtl w:val="0"/>
                  <w:rPrChange w:author="Herman Snel" w:id="131" w:date="2023-06-23T07:28:58Z">
                    <w:rPr>
                      <w:rFonts w:ascii="Calibri" w:cs="Calibri" w:eastAsia="Calibri" w:hAnsi="Calibri"/>
                      <w:b w:val="0"/>
                      <w:i w:val="0"/>
                      <w:smallCaps w:val="0"/>
                      <w:strike w:val="0"/>
                      <w:color w:val="000000"/>
                      <w:sz w:val="17"/>
                      <w:szCs w:val="17"/>
                      <w:u w:val="none"/>
                      <w:shd w:fill="auto" w:val="clear"/>
                      <w:vertAlign w:val="baseline"/>
                    </w:rPr>
                  </w:rPrChange>
                </w:rPr>
                <w:t xml:space="preserve">enhance spatial decision-making support tools e.g. spatial programming and information visualization</w:t>
              </w:r>
            </w:sdtContent>
          </w:sdt>
        </w:p>
      </w:sdtContent>
    </w:sdt>
    <w:sdt>
      <w:sdtPr>
        <w:tag w:val="goog_rdk_468"/>
      </w:sdtPr>
      <w:sdtContent>
        <w:p w:rsidR="00000000" w:rsidDel="00000000" w:rsidP="00000000" w:rsidRDefault="00000000" w:rsidRPr="00000000" w14:paraId="000002BD">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17"/>
              <w:szCs w:val="17"/>
              <w:shd w:fill="auto" w:val="clear"/>
              <w:vertAlign w:val="baseline"/>
              <w:rPrChange w:author="Herman Snel" w:id="131" w:date="2023-06-23T07:28:58Z">
                <w:rPr>
                  <w:rFonts w:ascii="Calibri" w:cs="Calibri" w:eastAsia="Calibri" w:hAnsi="Calibri"/>
                  <w:b w:val="0"/>
                  <w:i w:val="0"/>
                  <w:smallCaps w:val="0"/>
                  <w:strike w:val="0"/>
                  <w:color w:val="000000"/>
                  <w:sz w:val="17"/>
                  <w:szCs w:val="17"/>
                  <w:u w:val="none"/>
                  <w:shd w:fill="auto" w:val="clear"/>
                  <w:vertAlign w:val="baseline"/>
                </w:rPr>
              </w:rPrChange>
            </w:rPr>
            <w:pPrChange w:author="Herman Snel" w:id="0" w:date="2023-06-23T07:28:58Z">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pPrChange>
          </w:pPr>
          <w:sdt>
            <w:sdtPr>
              <w:tag w:val="goog_rdk_467"/>
            </w:sdtPr>
            <w:sdtContent>
              <w:r w:rsidDel="00000000" w:rsidR="00000000" w:rsidRPr="00000000">
                <w:rPr>
                  <w:i w:val="0"/>
                  <w:smallCaps w:val="0"/>
                  <w:strike w:val="0"/>
                  <w:color w:val="000000"/>
                  <w:sz w:val="17"/>
                  <w:szCs w:val="17"/>
                  <w:u w:val="none"/>
                  <w:shd w:fill="auto" w:val="clear"/>
                  <w:vertAlign w:val="baseline"/>
                  <w:rtl w:val="0"/>
                  <w:rPrChange w:author="Herman Snel" w:id="131" w:date="2023-06-23T07:28:58Z">
                    <w:rPr>
                      <w:rFonts w:ascii="Calibri" w:cs="Calibri" w:eastAsia="Calibri" w:hAnsi="Calibri"/>
                      <w:b w:val="0"/>
                      <w:i w:val="0"/>
                      <w:smallCaps w:val="0"/>
                      <w:strike w:val="0"/>
                      <w:color w:val="000000"/>
                      <w:sz w:val="17"/>
                      <w:szCs w:val="17"/>
                      <w:u w:val="none"/>
                      <w:shd w:fill="auto" w:val="clear"/>
                      <w:vertAlign w:val="baseline"/>
                    </w:rPr>
                  </w:rPrChange>
                </w:rPr>
                <w:t xml:space="preserve">Generate knowledge that will verify existing information</w:t>
              </w:r>
            </w:sdtContent>
          </w:sdt>
        </w:p>
      </w:sdtContent>
    </w:sdt>
    <w:sdt>
      <w:sdtPr>
        <w:tag w:val="goog_rdk_470"/>
      </w:sdtPr>
      <w:sdtContent>
        <w:p w:rsidR="00000000" w:rsidDel="00000000" w:rsidP="00000000" w:rsidRDefault="00000000" w:rsidRPr="00000000" w14:paraId="000002BE">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17"/>
              <w:szCs w:val="17"/>
              <w:shd w:fill="auto" w:val="clear"/>
              <w:vertAlign w:val="baseline"/>
              <w:rPrChange w:author="Herman Snel" w:id="131" w:date="2023-06-23T07:28:58Z">
                <w:rPr>
                  <w:rFonts w:ascii="Calibri" w:cs="Calibri" w:eastAsia="Calibri" w:hAnsi="Calibri"/>
                  <w:b w:val="0"/>
                  <w:i w:val="0"/>
                  <w:smallCaps w:val="0"/>
                  <w:strike w:val="0"/>
                  <w:color w:val="000000"/>
                  <w:sz w:val="17"/>
                  <w:szCs w:val="17"/>
                  <w:u w:val="none"/>
                  <w:shd w:fill="auto" w:val="clear"/>
                  <w:vertAlign w:val="baseline"/>
                </w:rPr>
              </w:rPrChange>
            </w:rPr>
            <w:pPrChange w:author="Herman Snel" w:id="0" w:date="2023-06-23T07:28:58Z">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pPrChange>
          </w:pPr>
          <w:sdt>
            <w:sdtPr>
              <w:tag w:val="goog_rdk_469"/>
            </w:sdtPr>
            <w:sdtContent>
              <w:r w:rsidDel="00000000" w:rsidR="00000000" w:rsidRPr="00000000">
                <w:rPr>
                  <w:i w:val="0"/>
                  <w:smallCaps w:val="0"/>
                  <w:strike w:val="0"/>
                  <w:color w:val="000000"/>
                  <w:sz w:val="17"/>
                  <w:szCs w:val="17"/>
                  <w:u w:val="none"/>
                  <w:shd w:fill="auto" w:val="clear"/>
                  <w:vertAlign w:val="baseline"/>
                  <w:rtl w:val="0"/>
                  <w:rPrChange w:author="Herman Snel" w:id="131" w:date="2023-06-23T07:28:58Z">
                    <w:rPr>
                      <w:rFonts w:ascii="Calibri" w:cs="Calibri" w:eastAsia="Calibri" w:hAnsi="Calibri"/>
                      <w:b w:val="0"/>
                      <w:i w:val="0"/>
                      <w:smallCaps w:val="0"/>
                      <w:strike w:val="0"/>
                      <w:color w:val="000000"/>
                      <w:sz w:val="17"/>
                      <w:szCs w:val="17"/>
                      <w:u w:val="none"/>
                      <w:shd w:fill="auto" w:val="clear"/>
                      <w:vertAlign w:val="baseline"/>
                    </w:rPr>
                  </w:rPrChange>
                </w:rPr>
                <w:t xml:space="preserve">Proper land use and management e.g. LULC change, land suitability, landscape restoration, forest conservation, land suitability evaluation and analysis (weighted analysis), geo-locating land use</w:t>
              </w:r>
            </w:sdtContent>
          </w:sdt>
        </w:p>
      </w:sdtContent>
    </w:sdt>
    <w:sdt>
      <w:sdtPr>
        <w:tag w:val="goog_rdk_472"/>
      </w:sdtPr>
      <w:sdtContent>
        <w:p w:rsidR="00000000" w:rsidDel="00000000" w:rsidP="00000000" w:rsidRDefault="00000000" w:rsidRPr="00000000" w14:paraId="000002BF">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17"/>
              <w:szCs w:val="17"/>
              <w:shd w:fill="auto" w:val="clear"/>
              <w:vertAlign w:val="baseline"/>
              <w:rPrChange w:author="Herman Snel" w:id="131" w:date="2023-06-23T07:28:58Z">
                <w:rPr>
                  <w:rFonts w:ascii="Calibri" w:cs="Calibri" w:eastAsia="Calibri" w:hAnsi="Calibri"/>
                  <w:b w:val="0"/>
                  <w:i w:val="0"/>
                  <w:smallCaps w:val="0"/>
                  <w:strike w:val="0"/>
                  <w:color w:val="000000"/>
                  <w:sz w:val="17"/>
                  <w:szCs w:val="17"/>
                  <w:u w:val="none"/>
                  <w:shd w:fill="auto" w:val="clear"/>
                  <w:vertAlign w:val="baseline"/>
                </w:rPr>
              </w:rPrChange>
            </w:rPr>
            <w:pPrChange w:author="Herman Snel" w:id="0" w:date="2023-06-23T07:28:58Z">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pPrChange>
          </w:pPr>
          <w:sdt>
            <w:sdtPr>
              <w:tag w:val="goog_rdk_471"/>
            </w:sdtPr>
            <w:sdtContent>
              <w:r w:rsidDel="00000000" w:rsidR="00000000" w:rsidRPr="00000000">
                <w:rPr>
                  <w:i w:val="0"/>
                  <w:smallCaps w:val="0"/>
                  <w:strike w:val="0"/>
                  <w:color w:val="000000"/>
                  <w:sz w:val="17"/>
                  <w:szCs w:val="17"/>
                  <w:u w:val="none"/>
                  <w:shd w:fill="auto" w:val="clear"/>
                  <w:vertAlign w:val="baseline"/>
                  <w:rtl w:val="0"/>
                  <w:rPrChange w:author="Herman Snel" w:id="131" w:date="2023-06-23T07:28:58Z">
                    <w:rPr>
                      <w:rFonts w:ascii="Calibri" w:cs="Calibri" w:eastAsia="Calibri" w:hAnsi="Calibri"/>
                      <w:b w:val="0"/>
                      <w:i w:val="0"/>
                      <w:smallCaps w:val="0"/>
                      <w:strike w:val="0"/>
                      <w:color w:val="000000"/>
                      <w:sz w:val="17"/>
                      <w:szCs w:val="17"/>
                      <w:u w:val="none"/>
                      <w:shd w:fill="auto" w:val="clear"/>
                      <w:vertAlign w:val="baseline"/>
                    </w:rPr>
                  </w:rPrChange>
                </w:rPr>
                <w:t xml:space="preserve">Inform internal company policies e.g. agronomic company policy</w:t>
              </w:r>
            </w:sdtContent>
          </w:sdt>
        </w:p>
      </w:sdtContent>
    </w:sdt>
    <w:sdt>
      <w:sdtPr>
        <w:tag w:val="goog_rdk_474"/>
      </w:sdtPr>
      <w:sdtContent>
        <w:p w:rsidR="00000000" w:rsidDel="00000000" w:rsidP="00000000" w:rsidRDefault="00000000" w:rsidRPr="00000000" w14:paraId="000002C0">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17"/>
              <w:szCs w:val="17"/>
              <w:shd w:fill="auto" w:val="clear"/>
              <w:vertAlign w:val="baseline"/>
              <w:rPrChange w:author="Herman Snel" w:id="131" w:date="2023-06-23T07:28:58Z">
                <w:rPr>
                  <w:rFonts w:ascii="Calibri" w:cs="Calibri" w:eastAsia="Calibri" w:hAnsi="Calibri"/>
                  <w:b w:val="0"/>
                  <w:i w:val="0"/>
                  <w:smallCaps w:val="0"/>
                  <w:strike w:val="0"/>
                  <w:color w:val="000000"/>
                  <w:sz w:val="17"/>
                  <w:szCs w:val="17"/>
                  <w:u w:val="none"/>
                  <w:shd w:fill="auto" w:val="clear"/>
                  <w:vertAlign w:val="baseline"/>
                </w:rPr>
              </w:rPrChange>
            </w:rPr>
            <w:pPrChange w:author="Herman Snel" w:id="0" w:date="2023-06-23T07:28:58Z">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pPr>
            </w:pPrChange>
          </w:pPr>
          <w:sdt>
            <w:sdtPr>
              <w:tag w:val="goog_rdk_473"/>
            </w:sdtPr>
            <w:sdtContent>
              <w:r w:rsidDel="00000000" w:rsidR="00000000" w:rsidRPr="00000000">
                <w:rPr>
                  <w:i w:val="0"/>
                  <w:smallCaps w:val="0"/>
                  <w:strike w:val="0"/>
                  <w:color w:val="000000"/>
                  <w:sz w:val="17"/>
                  <w:szCs w:val="17"/>
                  <w:u w:val="none"/>
                  <w:shd w:fill="auto" w:val="clear"/>
                  <w:vertAlign w:val="baseline"/>
                  <w:rtl w:val="0"/>
                  <w:rPrChange w:author="Herman Snel" w:id="131" w:date="2023-06-23T07:28:58Z">
                    <w:rPr>
                      <w:rFonts w:ascii="Calibri" w:cs="Calibri" w:eastAsia="Calibri" w:hAnsi="Calibri"/>
                      <w:b w:val="0"/>
                      <w:i w:val="0"/>
                      <w:smallCaps w:val="0"/>
                      <w:strike w:val="0"/>
                      <w:color w:val="000000"/>
                      <w:sz w:val="17"/>
                      <w:szCs w:val="17"/>
                      <w:u w:val="none"/>
                      <w:shd w:fill="auto" w:val="clear"/>
                      <w:vertAlign w:val="baseline"/>
                    </w:rPr>
                  </w:rPrChange>
                </w:rPr>
                <w:t xml:space="preserve">Improve social aspects e.g. livelihood diversification</w:t>
              </w:r>
            </w:sdtContent>
          </w:sdt>
        </w:p>
      </w:sdtContent>
    </w:sdt>
    <w:sdt>
      <w:sdtPr>
        <w:tag w:val="goog_rdk_476"/>
      </w:sdtPr>
      <w:sdtContent>
        <w:p w:rsidR="00000000" w:rsidDel="00000000" w:rsidP="00000000" w:rsidRDefault="00000000" w:rsidRPr="00000000" w14:paraId="000002C1">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17"/>
              <w:szCs w:val="17"/>
              <w:shd w:fill="auto" w:val="clear"/>
              <w:vertAlign w:val="baseline"/>
              <w:rPrChange w:author="Herman Snel" w:id="131" w:date="2023-06-23T07:28:58Z">
                <w:rPr>
                  <w:rFonts w:ascii="Calibri" w:cs="Calibri" w:eastAsia="Calibri" w:hAnsi="Calibri"/>
                  <w:b w:val="0"/>
                  <w:i w:val="0"/>
                  <w:smallCaps w:val="0"/>
                  <w:strike w:val="0"/>
                  <w:color w:val="000000"/>
                  <w:sz w:val="17"/>
                  <w:szCs w:val="17"/>
                  <w:u w:val="none"/>
                  <w:shd w:fill="auto" w:val="clear"/>
                  <w:vertAlign w:val="baseline"/>
                </w:rPr>
              </w:rPrChange>
            </w:rPr>
            <w:pPrChange w:author="Herman Snel" w:id="0" w:date="2023-06-23T07:28:58Z">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pPrChange>
          </w:pPr>
          <w:sdt>
            <w:sdtPr>
              <w:tag w:val="goog_rdk_475"/>
            </w:sdtPr>
            <w:sdtContent>
              <w:r w:rsidDel="00000000" w:rsidR="00000000" w:rsidRPr="00000000">
                <w:rPr>
                  <w:i w:val="0"/>
                  <w:smallCaps w:val="0"/>
                  <w:strike w:val="0"/>
                  <w:color w:val="000000"/>
                  <w:sz w:val="17"/>
                  <w:szCs w:val="17"/>
                  <w:u w:val="none"/>
                  <w:shd w:fill="auto" w:val="clear"/>
                  <w:vertAlign w:val="baseline"/>
                  <w:rtl w:val="0"/>
                  <w:rPrChange w:author="Herman Snel" w:id="131" w:date="2023-06-23T07:28:58Z">
                    <w:rPr>
                      <w:rFonts w:ascii="Calibri" w:cs="Calibri" w:eastAsia="Calibri" w:hAnsi="Calibri"/>
                      <w:b w:val="0"/>
                      <w:i w:val="0"/>
                      <w:smallCaps w:val="0"/>
                      <w:strike w:val="0"/>
                      <w:color w:val="000000"/>
                      <w:sz w:val="17"/>
                      <w:szCs w:val="17"/>
                      <w:u w:val="none"/>
                      <w:shd w:fill="auto" w:val="clear"/>
                      <w:vertAlign w:val="baseline"/>
                    </w:rPr>
                  </w:rPrChange>
                </w:rPr>
                <w:t xml:space="preserve">Climate prediction</w:t>
              </w:r>
            </w:sdtContent>
          </w:sdt>
        </w:p>
      </w:sdtContent>
    </w:sdt>
    <w:p w:rsidR="00000000" w:rsidDel="00000000" w:rsidP="00000000" w:rsidRDefault="00000000" w:rsidRPr="00000000" w14:paraId="000002C2">
      <w:pPr>
        <w:rPr>
          <w:b w:val="1"/>
        </w:rPr>
      </w:pPr>
      <w:sdt>
        <w:sdtPr>
          <w:tag w:val="goog_rdk_478"/>
        </w:sdtPr>
        <w:sdtContent>
          <w:ins w:author="Herman Snel" w:id="132" w:date="2023-06-23T07:29:09Z"/>
          <w:sdt>
            <w:sdtPr>
              <w:tag w:val="goog_rdk_479"/>
            </w:sdtPr>
            <w:sdtContent>
              <w:ins w:author="Herman Snel" w:id="132" w:date="2023-06-23T07:29:09Z">
                <w:r w:rsidDel="00000000" w:rsidR="00000000" w:rsidRPr="00000000">
                  <w:rPr>
                    <w:i w:val="0"/>
                    <w:smallCaps w:val="0"/>
                    <w:strike w:val="0"/>
                    <w:color w:val="000000"/>
                    <w:sz w:val="17"/>
                    <w:szCs w:val="17"/>
                    <w:u w:val="none"/>
                    <w:shd w:fill="auto" w:val="clear"/>
                    <w:vertAlign w:val="baseline"/>
                    <w:rtl w:val="0"/>
                    <w:rPrChange w:author="Herman Snel" w:id="131" w:date="2023-06-23T07:28:58Z">
                      <w:rPr>
                        <w:rFonts w:ascii="Calibri" w:cs="Calibri" w:eastAsia="Calibri" w:hAnsi="Calibri"/>
                        <w:b w:val="0"/>
                        <w:i w:val="0"/>
                        <w:smallCaps w:val="0"/>
                        <w:strike w:val="0"/>
                        <w:color w:val="000000"/>
                        <w:sz w:val="17"/>
                        <w:szCs w:val="17"/>
                        <w:u w:val="none"/>
                        <w:shd w:fill="auto" w:val="clear"/>
                        <w:vertAlign w:val="baseline"/>
                      </w:rPr>
                    </w:rPrChange>
                  </w:rPr>
                  <w:t xml:space="preserve">Challenges </w:t>
                </w:r>
              </w:ins>
            </w:sdtContent>
          </w:sdt>
          <w:ins w:author="Herman Snel" w:id="132" w:date="2023-06-23T07:29:09Z"/>
        </w:sdtContent>
      </w:sdt>
      <w:r w:rsidDel="00000000" w:rsidR="00000000" w:rsidRPr="00000000">
        <w:rPr>
          <w:b w:val="1"/>
          <w:rtl w:val="0"/>
        </w:rPr>
        <w:t xml:space="preserve">LSC data availability</w:t>
      </w:r>
      <w:sdt>
        <w:sdtPr>
          <w:tag w:val="goog_rdk_480"/>
        </w:sdtPr>
        <w:sdtContent>
          <w:ins w:author="Herman Snel" w:id="133" w:date="2023-06-23T07:29:14Z">
            <w:r w:rsidDel="00000000" w:rsidR="00000000" w:rsidRPr="00000000">
              <w:rPr>
                <w:b w:val="1"/>
                <w:rtl w:val="0"/>
              </w:rPr>
              <w:t xml:space="preserve"> and accessibility</w:t>
            </w:r>
          </w:ins>
        </w:sdtContent>
      </w:sdt>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Some data sets are available. However, current and future datasets are only available upon request. Also, available meteorological and soil data are not site-specific. Some locations are missing data.</w:t>
      </w:r>
    </w:p>
    <w:p w:rsidR="00000000" w:rsidDel="00000000" w:rsidP="00000000" w:rsidRDefault="00000000" w:rsidRPr="00000000" w14:paraId="000002C4">
      <w:pPr>
        <w:rPr>
          <w:b w:val="1"/>
        </w:rPr>
      </w:pPr>
      <w:sdt>
        <w:sdtPr>
          <w:tag w:val="goog_rdk_482"/>
        </w:sdtPr>
        <w:sdtContent>
          <w:ins w:author="Herman Snel" w:id="134" w:date="2023-06-23T07:29:46Z">
            <w:r w:rsidDel="00000000" w:rsidR="00000000" w:rsidRPr="00000000">
              <w:rPr>
                <w:rtl w:val="0"/>
              </w:rPr>
              <w:t xml:space="preserve">Overview of LSC-data challenges </w:t>
            </w:r>
          </w:ins>
        </w:sdtContent>
      </w:sdt>
      <w:sdt>
        <w:sdtPr>
          <w:tag w:val="goog_rdk_483"/>
        </w:sdtPr>
        <w:sdtContent>
          <w:del w:author="Herman Snel" w:id="134" w:date="2023-06-23T07:29:46Z">
            <w:r w:rsidDel="00000000" w:rsidR="00000000" w:rsidRPr="00000000">
              <w:rPr>
                <w:b w:val="1"/>
                <w:rtl w:val="0"/>
              </w:rPr>
              <w:delText xml:space="preserve">Challenges</w:delText>
            </w:r>
          </w:del>
        </w:sdtContent>
      </w:sdt>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Satellite data is available in low resolution</w:t>
      </w:r>
    </w:p>
    <w:p w:rsidR="00000000" w:rsidDel="00000000" w:rsidP="00000000" w:rsidRDefault="00000000" w:rsidRPr="00000000" w14:paraId="000002C6">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Conflict of interest on data sharing</w:t>
      </w:r>
    </w:p>
    <w:p w:rsidR="00000000" w:rsidDel="00000000" w:rsidP="00000000" w:rsidRDefault="00000000" w:rsidRPr="00000000" w14:paraId="000002C7">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is not accessed as per company needs</w:t>
      </w:r>
    </w:p>
    <w:p w:rsidR="00000000" w:rsidDel="00000000" w:rsidP="00000000" w:rsidRDefault="00000000" w:rsidRPr="00000000" w14:paraId="000002C8">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Not site-specific data</w:t>
      </w:r>
    </w:p>
    <w:p w:rsidR="00000000" w:rsidDel="00000000" w:rsidP="00000000" w:rsidRDefault="00000000" w:rsidRPr="00000000" w14:paraId="000002C9">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Outdated data</w:t>
      </w:r>
    </w:p>
    <w:p w:rsidR="00000000" w:rsidDel="00000000" w:rsidP="00000000" w:rsidRDefault="00000000" w:rsidRPr="00000000" w14:paraId="000002CA">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is available in a format that the end user cannot use to do further analysis</w:t>
      </w:r>
    </w:p>
    <w:p w:rsidR="00000000" w:rsidDel="00000000" w:rsidP="00000000" w:rsidRDefault="00000000" w:rsidRPr="00000000" w14:paraId="000002CB">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Some of the data is not credible. </w:t>
      </w:r>
    </w:p>
    <w:p w:rsidR="00000000" w:rsidDel="00000000" w:rsidP="00000000" w:rsidRDefault="00000000" w:rsidRPr="00000000" w14:paraId="000002CC">
      <w:pPr>
        <w:rPr>
          <w:b w:val="1"/>
        </w:rPr>
      </w:pPr>
      <w:sdt>
        <w:sdtPr>
          <w:tag w:val="goog_rdk_485"/>
        </w:sdtPr>
        <w:sdtContent>
          <w:ins w:author="Herman Snel" w:id="135" w:date="2023-06-23T07:29:57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Overview of LSC-data o</w:t>
            </w:r>
          </w:ins>
        </w:sdtContent>
      </w:sdt>
      <w:sdt>
        <w:sdtPr>
          <w:tag w:val="goog_rdk_486"/>
        </w:sdtPr>
        <w:sdtContent>
          <w:del w:author="Herman Snel" w:id="135" w:date="2023-06-23T07:29:57Z">
            <w:r w:rsidDel="00000000" w:rsidR="00000000" w:rsidRPr="00000000">
              <w:rPr>
                <w:b w:val="1"/>
                <w:rtl w:val="0"/>
              </w:rPr>
              <w:delText xml:space="preserve">O</w:delText>
            </w:r>
          </w:del>
        </w:sdtContent>
      </w:sdt>
      <w:r w:rsidDel="00000000" w:rsidR="00000000" w:rsidRPr="00000000">
        <w:rPr>
          <w:b w:val="1"/>
          <w:rtl w:val="0"/>
        </w:rPr>
        <w:t xml:space="preserve">pportunities</w:t>
      </w:r>
    </w:p>
    <w:p w:rsidR="00000000" w:rsidDel="00000000" w:rsidP="00000000" w:rsidRDefault="00000000" w:rsidRPr="00000000" w14:paraId="000002CD">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 need for raw data collection</w:t>
      </w:r>
    </w:p>
    <w:p w:rsidR="00000000" w:rsidDel="00000000" w:rsidP="00000000" w:rsidRDefault="00000000" w:rsidRPr="00000000" w14:paraId="000002CE">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Solve issues like missing and unclear raw data</w:t>
      </w:r>
    </w:p>
    <w:p w:rsidR="00000000" w:rsidDel="00000000" w:rsidP="00000000" w:rsidRDefault="00000000" w:rsidRPr="00000000" w14:paraId="000002CF">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saving resources by limiting duplication</w:t>
      </w:r>
    </w:p>
    <w:p w:rsidR="00000000" w:rsidDel="00000000" w:rsidP="00000000" w:rsidRDefault="00000000" w:rsidRPr="00000000" w14:paraId="000002D0">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Potential to create a data hub by developing an LSC database or website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Success Stories</w:t>
      </w:r>
    </w:p>
    <w:p w:rsidR="00000000" w:rsidDel="00000000" w:rsidP="00000000" w:rsidRDefault="00000000" w:rsidRPr="00000000" w14:paraId="000002D3">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Ethiopian soil</w:t>
      </w:r>
      <w:sdt>
        <w:sdtPr>
          <w:tag w:val="goog_rdk_487"/>
        </w:sdtPr>
        <w:sdtContent>
          <w:ins w:author="Herman Snel" w:id="136" w:date="2023-06-22T14:37:58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maps</w:t>
            </w:r>
          </w:ins>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with high resolution generated with the help of CoW</w:t>
      </w:r>
    </w:p>
    <w:p w:rsidR="00000000" w:rsidDel="00000000" w:rsidP="00000000" w:rsidRDefault="00000000" w:rsidRPr="00000000" w14:paraId="000002D4">
      <w:pPr>
        <w:spacing w:after="160" w:line="259" w:lineRule="auto"/>
        <w:ind w:left="360" w:firstLine="0"/>
        <w:rPr>
          <w:highlight w:val="yellow"/>
        </w:rPr>
      </w:pPr>
      <w:r w:rsidDel="00000000" w:rsidR="00000000" w:rsidRPr="00000000">
        <w:rPr>
          <w:rtl w:val="0"/>
        </w:rPr>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District level</w:t>
      </w:r>
    </w:p>
    <w:p w:rsidR="00000000" w:rsidDel="00000000" w:rsidP="00000000" w:rsidRDefault="00000000" w:rsidRPr="00000000" w14:paraId="000002D7">
      <w:pPr>
        <w:jc w:val="both"/>
        <w:rPr/>
      </w:pPr>
      <w:r w:rsidDel="00000000" w:rsidR="00000000" w:rsidRPr="00000000">
        <w:rPr>
          <w:rtl w:val="0"/>
        </w:rPr>
        <w:t xml:space="preserve">Development</w:t>
      </w:r>
      <w:sdt>
        <w:sdtPr>
          <w:tag w:val="goog_rdk_488"/>
        </w:sdtPr>
        <w:sdtContent>
          <w:ins w:author="Herman Snel" w:id="137" w:date="2023-06-23T07:30:26Z">
            <w:r w:rsidDel="00000000" w:rsidR="00000000" w:rsidRPr="00000000">
              <w:rPr>
                <w:rtl w:val="0"/>
              </w:rPr>
              <w:t xml:space="preserve"> partners</w:t>
            </w:r>
          </w:ins>
        </w:sdtContent>
      </w:sdt>
      <w:r w:rsidDel="00000000" w:rsidR="00000000" w:rsidRPr="00000000">
        <w:rPr>
          <w:rtl w:val="0"/>
        </w:rPr>
        <w:t xml:space="preserve"> - Netherland Developments Cooperation (SNV), Farm Africa</w:t>
      </w:r>
    </w:p>
    <w:p w:rsidR="00000000" w:rsidDel="00000000" w:rsidP="00000000" w:rsidRDefault="00000000" w:rsidRPr="00000000" w14:paraId="000002D8">
      <w:pPr>
        <w:jc w:val="both"/>
        <w:rPr/>
      </w:pPr>
      <w:r w:rsidDel="00000000" w:rsidR="00000000" w:rsidRPr="00000000">
        <w:rPr>
          <w:rtl w:val="0"/>
        </w:rPr>
        <w:t xml:space="preserve">Farmer organizations – Lume Adama Union, primary cooperative from kebele (Watershed and multipurpose), Bulbula IAIP</w:t>
      </w:r>
    </w:p>
    <w:p w:rsidR="00000000" w:rsidDel="00000000" w:rsidP="00000000" w:rsidRDefault="00000000" w:rsidRPr="00000000" w14:paraId="000002D9">
      <w:pPr>
        <w:jc w:val="both"/>
        <w:rPr/>
      </w:pPr>
      <w:r w:rsidDel="00000000" w:rsidR="00000000" w:rsidRPr="00000000">
        <w:rPr>
          <w:rtl w:val="0"/>
        </w:rPr>
        <w:t xml:space="preserve">Knowledge institutions - EIAR</w:t>
      </w:r>
    </w:p>
    <w:p w:rsidR="00000000" w:rsidDel="00000000" w:rsidP="00000000" w:rsidRDefault="00000000" w:rsidRPr="00000000" w14:paraId="000002DA">
      <w:pPr>
        <w:jc w:val="both"/>
        <w:rPr/>
      </w:pPr>
      <w:r w:rsidDel="00000000" w:rsidR="00000000" w:rsidRPr="00000000">
        <w:rPr>
          <w:rtl w:val="0"/>
        </w:rPr>
        <w:t xml:space="preserve">Public sector - Bosana werana district Agriculture office (SLM, AGP, CALM), CSA</w:t>
      </w:r>
    </w:p>
    <w:p w:rsidR="00000000" w:rsidDel="00000000" w:rsidP="00000000" w:rsidRDefault="00000000" w:rsidRPr="00000000" w14:paraId="000002DB">
      <w:pPr>
        <w:jc w:val="both"/>
        <w:rPr/>
      </w:pPr>
      <w:r w:rsidDel="00000000" w:rsidR="00000000" w:rsidRPr="00000000">
        <w:rPr>
          <w:rtl w:val="0"/>
        </w:rPr>
        <w:t xml:space="preserve">Main </w:t>
      </w:r>
      <w:r w:rsidDel="00000000" w:rsidR="00000000" w:rsidRPr="00000000">
        <w:rPr>
          <w:b w:val="1"/>
          <w:rtl w:val="0"/>
        </w:rPr>
        <w:t xml:space="preserve">data providers</w:t>
      </w:r>
      <w:r w:rsidDel="00000000" w:rsidR="00000000" w:rsidRPr="00000000">
        <w:rPr>
          <w:rtl w:val="0"/>
        </w:rPr>
        <w:t xml:space="preserve"> include:</w:t>
      </w:r>
    </w:p>
    <w:p w:rsidR="00000000" w:rsidDel="00000000" w:rsidP="00000000" w:rsidRDefault="00000000" w:rsidRPr="00000000" w14:paraId="000002DC">
      <w:pPr>
        <w:jc w:val="both"/>
        <w:rPr/>
      </w:pPr>
      <w:r w:rsidDel="00000000" w:rsidR="00000000" w:rsidRPr="00000000">
        <w:rPr>
          <w:rtl w:val="0"/>
        </w:rPr>
        <w:t xml:space="preserve">Development partners - Agricultural office, Research centres, Meki Batu Union, Woreda Agricultural Bureau, Ministry of Agriculture, Cooperatives/Union (Meki-Batu, Bora-Dembel), Agro dealers and Batu soil research centre</w:t>
      </w:r>
    </w:p>
    <w:p w:rsidR="00000000" w:rsidDel="00000000" w:rsidP="00000000" w:rsidRDefault="00000000" w:rsidRPr="00000000" w14:paraId="000002DD">
      <w:pPr>
        <w:jc w:val="both"/>
        <w:rPr/>
      </w:pPr>
      <w:r w:rsidDel="00000000" w:rsidR="00000000" w:rsidRPr="00000000">
        <w:rPr>
          <w:rtl w:val="0"/>
        </w:rPr>
        <w:t xml:space="preserve">Farmer organizations - BOA (DA, woreda), kebele administrative, Farmers, Agricultural input office, </w:t>
      </w:r>
    </w:p>
    <w:p w:rsidR="00000000" w:rsidDel="00000000" w:rsidP="00000000" w:rsidRDefault="00000000" w:rsidRPr="00000000" w14:paraId="000002DE">
      <w:pPr>
        <w:jc w:val="both"/>
        <w:rPr/>
      </w:pPr>
      <w:r w:rsidDel="00000000" w:rsidR="00000000" w:rsidRPr="00000000">
        <w:rPr>
          <w:rtl w:val="0"/>
        </w:rPr>
        <w:t xml:space="preserve">cooperative office, farmer associations, cooperatives, unions, pastoral office, Primary cooperatives, Research centres, Government, NGOs, Universities</w:t>
      </w:r>
    </w:p>
    <w:p w:rsidR="00000000" w:rsidDel="00000000" w:rsidP="00000000" w:rsidRDefault="00000000" w:rsidRPr="00000000" w14:paraId="000002DF">
      <w:pPr>
        <w:jc w:val="both"/>
        <w:rPr/>
      </w:pPr>
      <w:r w:rsidDel="00000000" w:rsidR="00000000" w:rsidRPr="00000000">
        <w:rPr>
          <w:rtl w:val="0"/>
        </w:rPr>
        <w:t xml:space="preserve">Knowledge institutions - EMI, Ministry of Water &amp; energy, Space science institute, Ethiopian mapping authority, FAO, NMI, ICPAC, ECMWF, HC</w:t>
      </w:r>
    </w:p>
    <w:p w:rsidR="00000000" w:rsidDel="00000000" w:rsidP="00000000" w:rsidRDefault="00000000" w:rsidRPr="00000000" w14:paraId="000002E0">
      <w:pPr>
        <w:jc w:val="both"/>
        <w:rPr/>
      </w:pPr>
      <w:r w:rsidDel="00000000" w:rsidR="00000000" w:rsidRPr="00000000">
        <w:rPr>
          <w:rtl w:val="0"/>
        </w:rPr>
        <w:t xml:space="preserve">Public sector - Primary data through assessment and farmers, BOA, RARI, Universities,  Primary data from stations, International Research Institute, Ministry of water and energy, Webs, NGOs, Private sectors, Agency of Purchase.</w:t>
      </w:r>
    </w:p>
    <w:p w:rsidR="00000000" w:rsidDel="00000000" w:rsidP="00000000" w:rsidRDefault="00000000" w:rsidRPr="00000000" w14:paraId="000002E1">
      <w:pPr>
        <w:jc w:val="both"/>
        <w:rPr>
          <w:b w:val="1"/>
        </w:rPr>
      </w:pPr>
      <w:r w:rsidDel="00000000" w:rsidR="00000000" w:rsidRPr="00000000">
        <w:rPr>
          <w:b w:val="1"/>
          <w:rtl w:val="0"/>
        </w:rPr>
        <w:t xml:space="preserve">Type of LSC data used:</w:t>
      </w:r>
    </w:p>
    <w:p w:rsidR="00000000" w:rsidDel="00000000" w:rsidP="00000000" w:rsidRDefault="00000000" w:rsidRPr="00000000" w14:paraId="000002E2">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data</w:t>
      </w:r>
    </w:p>
    <w:p w:rsidR="00000000" w:rsidDel="00000000" w:rsidP="00000000" w:rsidRDefault="00000000" w:rsidRPr="00000000" w14:paraId="000002E3">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chemical properties e.g. fertility, pH, salinity</w:t>
      </w:r>
    </w:p>
    <w:p w:rsidR="00000000" w:rsidDel="00000000" w:rsidP="00000000" w:rsidRDefault="00000000" w:rsidRPr="00000000" w14:paraId="000002E4">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physical properties e.g. soil water availability, soil type, slope</w:t>
      </w:r>
    </w:p>
    <w:p w:rsidR="00000000" w:rsidDel="00000000" w:rsidP="00000000" w:rsidRDefault="00000000" w:rsidRPr="00000000" w14:paraId="000002E5">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Social data</w:t>
      </w:r>
    </w:p>
    <w:p w:rsidR="00000000" w:rsidDel="00000000" w:rsidP="00000000" w:rsidRDefault="00000000" w:rsidRPr="00000000" w14:paraId="000002E6">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Economics data</w:t>
      </w:r>
    </w:p>
    <w:p w:rsidR="00000000" w:rsidDel="00000000" w:rsidP="00000000" w:rsidRDefault="00000000" w:rsidRPr="00000000" w14:paraId="000002E7">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Income</w:t>
      </w:r>
    </w:p>
    <w:p w:rsidR="00000000" w:rsidDel="00000000" w:rsidP="00000000" w:rsidRDefault="00000000" w:rsidRPr="00000000" w14:paraId="000002E8">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Cost of production</w:t>
      </w:r>
    </w:p>
    <w:p w:rsidR="00000000" w:rsidDel="00000000" w:rsidP="00000000" w:rsidRDefault="00000000" w:rsidRPr="00000000" w14:paraId="000002E9">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Market information</w:t>
      </w:r>
    </w:p>
    <w:p w:rsidR="00000000" w:rsidDel="00000000" w:rsidP="00000000" w:rsidRDefault="00000000" w:rsidRPr="00000000" w14:paraId="000002EA">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Weather and climate data</w:t>
      </w:r>
    </w:p>
    <w:p w:rsidR="00000000" w:rsidDel="00000000" w:rsidP="00000000" w:rsidRDefault="00000000" w:rsidRPr="00000000" w14:paraId="000002EB">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Rainfall and driving factors</w:t>
      </w:r>
    </w:p>
    <w:p w:rsidR="00000000" w:rsidDel="00000000" w:rsidP="00000000" w:rsidRDefault="00000000" w:rsidRPr="00000000" w14:paraId="000002EC">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Air temperature</w:t>
      </w:r>
    </w:p>
    <w:p w:rsidR="00000000" w:rsidDel="00000000" w:rsidP="00000000" w:rsidRDefault="00000000" w:rsidRPr="00000000" w14:paraId="000002ED">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temperature</w:t>
      </w:r>
    </w:p>
    <w:p w:rsidR="00000000" w:rsidDel="00000000" w:rsidP="00000000" w:rsidRDefault="00000000" w:rsidRPr="00000000" w14:paraId="000002EE">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Wind</w:t>
      </w:r>
    </w:p>
    <w:p w:rsidR="00000000" w:rsidDel="00000000" w:rsidP="00000000" w:rsidRDefault="00000000" w:rsidRPr="00000000" w14:paraId="000002EF">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Sunshine</w:t>
      </w:r>
    </w:p>
    <w:p w:rsidR="00000000" w:rsidDel="00000000" w:rsidP="00000000" w:rsidRDefault="00000000" w:rsidRPr="00000000" w14:paraId="000002F0">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Relative humidity</w:t>
      </w:r>
    </w:p>
    <w:p w:rsidR="00000000" w:rsidDel="00000000" w:rsidP="00000000" w:rsidRDefault="00000000" w:rsidRPr="00000000" w14:paraId="000002F1">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Maps</w:t>
      </w:r>
    </w:p>
    <w:p w:rsidR="00000000" w:rsidDel="00000000" w:rsidP="00000000" w:rsidRDefault="00000000" w:rsidRPr="00000000" w14:paraId="000002F2">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suitability map</w:t>
      </w:r>
    </w:p>
    <w:p w:rsidR="00000000" w:rsidDel="00000000" w:rsidP="00000000" w:rsidRDefault="00000000" w:rsidRPr="00000000" w14:paraId="000002F3">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Yield estimation model map</w:t>
      </w:r>
    </w:p>
    <w:p w:rsidR="00000000" w:rsidDel="00000000" w:rsidP="00000000" w:rsidRDefault="00000000" w:rsidRPr="00000000" w14:paraId="000002F4">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suitability map</w:t>
      </w:r>
    </w:p>
    <w:p w:rsidR="00000000" w:rsidDel="00000000" w:rsidP="00000000" w:rsidRDefault="00000000" w:rsidRPr="00000000" w14:paraId="000002F5">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Social data e.g. number of cooperative members</w:t>
      </w:r>
    </w:p>
    <w:p w:rsidR="00000000" w:rsidDel="00000000" w:rsidP="00000000" w:rsidRDefault="00000000" w:rsidRPr="00000000" w14:paraId="000002F6">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data e.g. land holding size, land use, number of developed watersheds</w:t>
      </w:r>
    </w:p>
    <w:p w:rsidR="00000000" w:rsidDel="00000000" w:rsidP="00000000" w:rsidRDefault="00000000" w:rsidRPr="00000000" w14:paraId="000002F7">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Livestock data e.g. beef and milk yield</w:t>
      </w:r>
    </w:p>
    <w:p w:rsidR="00000000" w:rsidDel="00000000" w:rsidP="00000000" w:rsidRDefault="00000000" w:rsidRPr="00000000" w14:paraId="000002F8">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productivity </w:t>
      </w:r>
    </w:p>
    <w:p w:rsidR="00000000" w:rsidDel="00000000" w:rsidP="00000000" w:rsidRDefault="00000000" w:rsidRPr="00000000" w14:paraId="000002F9">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diversity e.g. </w:t>
      </w:r>
    </w:p>
    <w:p w:rsidR="00000000" w:rsidDel="00000000" w:rsidP="00000000" w:rsidRDefault="00000000" w:rsidRPr="00000000" w14:paraId="000002FA">
      <w:pPr>
        <w:keepNext w:val="0"/>
        <w:keepLines w:val="0"/>
        <w:pageBreakBefore w:val="0"/>
        <w:widowControl w:val="1"/>
        <w:numPr>
          <w:ilvl w:val="2"/>
          <w:numId w:val="79"/>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grains e.g. wheat, barley, haricot bean</w:t>
      </w:r>
    </w:p>
    <w:p w:rsidR="00000000" w:rsidDel="00000000" w:rsidP="00000000" w:rsidRDefault="00000000" w:rsidRPr="00000000" w14:paraId="000002FB">
      <w:pPr>
        <w:keepNext w:val="0"/>
        <w:keepLines w:val="0"/>
        <w:pageBreakBefore w:val="0"/>
        <w:widowControl w:val="1"/>
        <w:numPr>
          <w:ilvl w:val="2"/>
          <w:numId w:val="79"/>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oilseeds e.g. ground nut, sunflower</w:t>
      </w:r>
    </w:p>
    <w:p w:rsidR="00000000" w:rsidDel="00000000" w:rsidP="00000000" w:rsidRDefault="00000000" w:rsidRPr="00000000" w14:paraId="000002FC">
      <w:pPr>
        <w:keepNext w:val="0"/>
        <w:keepLines w:val="0"/>
        <w:pageBreakBefore w:val="0"/>
        <w:widowControl w:val="1"/>
        <w:numPr>
          <w:ilvl w:val="2"/>
          <w:numId w:val="79"/>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fruit trees e.g. avocado</w:t>
      </w:r>
    </w:p>
    <w:p w:rsidR="00000000" w:rsidDel="00000000" w:rsidP="00000000" w:rsidRDefault="00000000" w:rsidRPr="00000000" w14:paraId="000002FD">
      <w:pPr>
        <w:keepNext w:val="0"/>
        <w:keepLines w:val="0"/>
        <w:pageBreakBefore w:val="0"/>
        <w:widowControl w:val="1"/>
        <w:numPr>
          <w:ilvl w:val="2"/>
          <w:numId w:val="79"/>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vegetable e.g. tomato, onions</w:t>
      </w:r>
    </w:p>
    <w:p w:rsidR="00000000" w:rsidDel="00000000" w:rsidP="00000000" w:rsidRDefault="00000000" w:rsidRPr="00000000" w14:paraId="000002FE">
      <w:pPr>
        <w:keepNext w:val="0"/>
        <w:keepLines w:val="0"/>
        <w:pageBreakBefore w:val="0"/>
        <w:widowControl w:val="1"/>
        <w:numPr>
          <w:ilvl w:val="2"/>
          <w:numId w:val="79"/>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Tubers e.g. potato</w:t>
      </w:r>
    </w:p>
    <w:p w:rsidR="00000000" w:rsidDel="00000000" w:rsidP="00000000" w:rsidRDefault="00000000" w:rsidRPr="00000000" w14:paraId="000002FF">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yield</w:t>
      </w:r>
    </w:p>
    <w:p w:rsidR="00000000" w:rsidDel="00000000" w:rsidP="00000000" w:rsidRDefault="00000000" w:rsidRPr="00000000" w14:paraId="00000300">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Seed variety e.g. Early, intermediate and late maturing varieties</w:t>
      </w:r>
    </w:p>
    <w:p w:rsidR="00000000" w:rsidDel="00000000" w:rsidP="00000000" w:rsidRDefault="00000000" w:rsidRPr="00000000" w14:paraId="00000301">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Phenological data</w:t>
      </w:r>
    </w:p>
    <w:p w:rsidR="00000000" w:rsidDel="00000000" w:rsidP="00000000" w:rsidRDefault="00000000" w:rsidRPr="00000000" w14:paraId="00000302">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Models e.g. ENSO forecast</w:t>
      </w:r>
    </w:p>
    <w:p w:rsidR="00000000" w:rsidDel="00000000" w:rsidP="00000000" w:rsidRDefault="00000000" w:rsidRPr="00000000" w14:paraId="00000303">
      <w:pPr>
        <w:jc w:val="both"/>
        <w:rPr/>
      </w:pPr>
      <w:r w:rsidDel="00000000" w:rsidR="00000000" w:rsidRPr="00000000">
        <w:rPr>
          <w:rtl w:val="0"/>
        </w:rPr>
        <w:t xml:space="preserve">Reasons for </w:t>
      </w:r>
      <w:r w:rsidDel="00000000" w:rsidR="00000000" w:rsidRPr="00000000">
        <w:rPr>
          <w:b w:val="1"/>
          <w:rtl w:val="0"/>
        </w:rPr>
        <w:t xml:space="preserve">LSC data usage</w:t>
      </w: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CSA application</w:t>
      </w:r>
    </w:p>
    <w:p w:rsidR="00000000" w:rsidDel="00000000" w:rsidP="00000000" w:rsidRDefault="00000000" w:rsidRPr="00000000" w14:paraId="00000305">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Rehabilitation, </w:t>
      </w:r>
    </w:p>
    <w:p w:rsidR="00000000" w:rsidDel="00000000" w:rsidP="00000000" w:rsidRDefault="00000000" w:rsidRPr="00000000" w14:paraId="00000306">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fertility improvement and soil health</w:t>
      </w:r>
    </w:p>
    <w:p w:rsidR="00000000" w:rsidDel="00000000" w:rsidP="00000000" w:rsidRDefault="00000000" w:rsidRPr="00000000" w14:paraId="00000307">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Improve production and productivity</w:t>
      </w:r>
    </w:p>
    <w:p w:rsidR="00000000" w:rsidDel="00000000" w:rsidP="00000000" w:rsidRDefault="00000000" w:rsidRPr="00000000" w14:paraId="00000308">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Policy development and support decision-making by policymakers and when implementing plans</w:t>
      </w:r>
    </w:p>
    <w:p w:rsidR="00000000" w:rsidDel="00000000" w:rsidP="00000000" w:rsidRDefault="00000000" w:rsidRPr="00000000" w14:paraId="00000309">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Determine crop water requirement</w:t>
      </w:r>
    </w:p>
    <w:p w:rsidR="00000000" w:rsidDel="00000000" w:rsidP="00000000" w:rsidRDefault="00000000" w:rsidRPr="00000000" w14:paraId="0000030A">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Assess land degradation, runoff and erosion</w:t>
      </w:r>
    </w:p>
    <w:p w:rsidR="00000000" w:rsidDel="00000000" w:rsidP="00000000" w:rsidRDefault="00000000" w:rsidRPr="00000000" w14:paraId="0000030B">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Provide services to end users</w:t>
      </w:r>
    </w:p>
    <w:p w:rsidR="00000000" w:rsidDel="00000000" w:rsidP="00000000" w:rsidRDefault="00000000" w:rsidRPr="00000000" w14:paraId="0000030C">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Develop digital advisory platforms</w:t>
      </w:r>
    </w:p>
    <w:p w:rsidR="00000000" w:rsidDel="00000000" w:rsidP="00000000" w:rsidRDefault="00000000" w:rsidRPr="00000000" w14:paraId="0000030D">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developing business models and markets for commodities</w:t>
      </w:r>
    </w:p>
    <w:p w:rsidR="00000000" w:rsidDel="00000000" w:rsidP="00000000" w:rsidRDefault="00000000" w:rsidRPr="00000000" w14:paraId="0000030E">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Increase wate</w:t>
      </w:r>
      <w:sdt>
        <w:sdtPr>
          <w:tag w:val="goog_rdk_489"/>
        </w:sdtPr>
        <w:sdtContent>
          <w:ins w:author="Herman Snel" w:id="138" w:date="2023-06-23T07:31:56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w:t>
            </w:r>
          </w:ins>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-use efficiency.</w:t>
      </w:r>
    </w:p>
    <w:p w:rsidR="00000000" w:rsidDel="00000000" w:rsidP="00000000" w:rsidRDefault="00000000" w:rsidRPr="00000000" w14:paraId="0000030F">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quality produce supply (adequate, valuable, variety). </w:t>
      </w:r>
    </w:p>
    <w:p w:rsidR="00000000" w:rsidDel="00000000" w:rsidP="00000000" w:rsidRDefault="00000000" w:rsidRPr="00000000" w14:paraId="00000310">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Industrial crops supply</w:t>
      </w:r>
    </w:p>
    <w:p w:rsidR="00000000" w:rsidDel="00000000" w:rsidP="00000000" w:rsidRDefault="00000000" w:rsidRPr="00000000" w14:paraId="00000311">
      <w:pPr>
        <w:rPr>
          <w:b w:val="1"/>
        </w:rPr>
      </w:pPr>
      <w:r w:rsidDel="00000000" w:rsidR="00000000" w:rsidRPr="00000000">
        <w:rPr>
          <w:b w:val="1"/>
          <w:rtl w:val="0"/>
        </w:rPr>
        <w:t xml:space="preserve">LSC</w:t>
      </w:r>
      <w:sdt>
        <w:sdtPr>
          <w:tag w:val="goog_rdk_490"/>
        </w:sdtPr>
        <w:sdtContent>
          <w:ins w:author="Herman Snel" w:id="139" w:date="2023-06-23T07:32:22Z">
            <w:r w:rsidDel="00000000" w:rsidR="00000000" w:rsidRPr="00000000">
              <w:rPr>
                <w:b w:val="1"/>
                <w:rtl w:val="0"/>
              </w:rPr>
              <w:t xml:space="preserve">-</w:t>
            </w:r>
          </w:ins>
        </w:sdtContent>
      </w:sdt>
      <w:sdt>
        <w:sdtPr>
          <w:tag w:val="goog_rdk_491"/>
        </w:sdtPr>
        <w:sdtContent>
          <w:del w:author="Herman Snel" w:id="139" w:date="2023-06-23T07:32:22Z">
            <w:r w:rsidDel="00000000" w:rsidR="00000000" w:rsidRPr="00000000">
              <w:rPr>
                <w:b w:val="1"/>
                <w:rtl w:val="0"/>
              </w:rPr>
              <w:delText xml:space="preserve"> </w:delText>
            </w:r>
          </w:del>
        </w:sdtContent>
      </w:sdt>
      <w:r w:rsidDel="00000000" w:rsidR="00000000" w:rsidRPr="00000000">
        <w:rPr>
          <w:b w:val="1"/>
          <w:rtl w:val="0"/>
        </w:rPr>
        <w:t xml:space="preserve">data availability</w:t>
      </w:r>
      <w:sdt>
        <w:sdtPr>
          <w:tag w:val="goog_rdk_492"/>
        </w:sdtPr>
        <w:sdtContent>
          <w:ins w:author="Herman Snel" w:id="140" w:date="2023-06-23T07:32:11Z">
            <w:r w:rsidDel="00000000" w:rsidR="00000000" w:rsidRPr="00000000">
              <w:rPr>
                <w:b w:val="1"/>
                <w:rtl w:val="0"/>
              </w:rPr>
              <w:t xml:space="preserve"> and accessibility</w:t>
            </w:r>
          </w:ins>
        </w:sdtContent>
      </w:sdt>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Soil pH and salinity data are available from SNV. Data e.g. soil fertility and profile are not available locally. LSC data that do not exist but are needed include soil salinity and recommended soil nutrient rate.</w:t>
      </w:r>
    </w:p>
    <w:p w:rsidR="00000000" w:rsidDel="00000000" w:rsidP="00000000" w:rsidRDefault="00000000" w:rsidRPr="00000000" w14:paraId="00000313">
      <w:pPr>
        <w:rPr>
          <w:b w:val="1"/>
        </w:rPr>
      </w:pPr>
      <w:r w:rsidDel="00000000" w:rsidR="00000000" w:rsidRPr="00000000">
        <w:rPr>
          <w:b w:val="1"/>
          <w:rtl w:val="0"/>
        </w:rPr>
        <w:t xml:space="preserve">Challenges and gaps</w:t>
      </w:r>
    </w:p>
    <w:p w:rsidR="00000000" w:rsidDel="00000000" w:rsidP="00000000" w:rsidRDefault="00000000" w:rsidRPr="00000000" w14:paraId="00000314">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Poor quality of data and unclear</w:t>
      </w:r>
    </w:p>
    <w:p w:rsidR="00000000" w:rsidDel="00000000" w:rsidP="00000000" w:rsidRDefault="00000000" w:rsidRPr="00000000" w14:paraId="00000315">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 consolidated database</w:t>
      </w:r>
    </w:p>
    <w:p w:rsidR="00000000" w:rsidDel="00000000" w:rsidP="00000000" w:rsidRDefault="00000000" w:rsidRPr="00000000" w14:paraId="00000316">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is in the custody of individuals.</w:t>
      </w:r>
    </w:p>
    <w:p w:rsidR="00000000" w:rsidDel="00000000" w:rsidP="00000000" w:rsidRDefault="00000000" w:rsidRPr="00000000" w14:paraId="00000317">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low resolution of satellite images</w:t>
      </w:r>
    </w:p>
    <w:p w:rsidR="00000000" w:rsidDel="00000000" w:rsidP="00000000" w:rsidRDefault="00000000" w:rsidRPr="00000000" w14:paraId="00000318">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Collected data is not accessible at the region, zone and woreda level</w:t>
      </w:r>
    </w:p>
    <w:p w:rsidR="00000000" w:rsidDel="00000000" w:rsidP="00000000" w:rsidRDefault="00000000" w:rsidRPr="00000000" w14:paraId="00000319">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Not accessible at right time and in the right quantity</w:t>
      </w:r>
    </w:p>
    <w:p w:rsidR="00000000" w:rsidDel="00000000" w:rsidP="00000000" w:rsidRDefault="00000000" w:rsidRPr="00000000" w14:paraId="0000031A">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is incomprehensive (crop phenology data). </w:t>
      </w:r>
    </w:p>
    <w:p w:rsidR="00000000" w:rsidDel="00000000" w:rsidP="00000000" w:rsidRDefault="00000000" w:rsidRPr="00000000" w14:paraId="0000031B">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that is very technical to understand</w:t>
      </w:r>
    </w:p>
    <w:p w:rsidR="00000000" w:rsidDel="00000000" w:rsidP="00000000" w:rsidRDefault="00000000" w:rsidRPr="00000000" w14:paraId="0000031C">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Incomplete and outdated data. </w:t>
      </w:r>
    </w:p>
    <w:p w:rsidR="00000000" w:rsidDel="00000000" w:rsidP="00000000" w:rsidRDefault="00000000" w:rsidRPr="00000000" w14:paraId="0000031D">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sdt>
        <w:sdtPr>
          <w:tag w:val="goog_rdk_494"/>
        </w:sdtPr>
        <w:sdtContent>
          <w:ins w:author="Herman Snel" w:id="141" w:date="2023-06-23T07:32:54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Unorganised</w:t>
            </w:r>
          </w:ins>
        </w:sdtContent>
      </w:sdt>
      <w:sdt>
        <w:sdtPr>
          <w:tag w:val="goog_rdk_495"/>
        </w:sdtPr>
        <w:sdtContent>
          <w:del w:author="Herman Snel" w:id="141" w:date="2023-06-23T07:32:54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Unorganized</w:delText>
            </w:r>
          </w:del>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and mismatched data. </w:t>
      </w:r>
    </w:p>
    <w:p w:rsidR="00000000" w:rsidDel="00000000" w:rsidP="00000000" w:rsidRDefault="00000000" w:rsidRPr="00000000" w14:paraId="0000031E">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invalid and not reliable</w:t>
      </w:r>
    </w:p>
    <w:p w:rsidR="00000000" w:rsidDel="00000000" w:rsidP="00000000" w:rsidRDefault="00000000" w:rsidRPr="00000000" w14:paraId="0000031F">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Different nutrient parameters do not exist.</w:t>
      </w:r>
    </w:p>
    <w:p w:rsidR="00000000" w:rsidDel="00000000" w:rsidP="00000000" w:rsidRDefault="00000000" w:rsidRPr="00000000" w14:paraId="00000320">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available through direct download, incomplete</w:t>
      </w:r>
    </w:p>
    <w:p w:rsidR="00000000" w:rsidDel="00000000" w:rsidP="00000000" w:rsidRDefault="00000000" w:rsidRPr="00000000" w14:paraId="00000321">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Conflict of interest on data sharing</w:t>
      </w:r>
    </w:p>
    <w:p w:rsidR="00000000" w:rsidDel="00000000" w:rsidP="00000000" w:rsidRDefault="00000000" w:rsidRPr="00000000" w14:paraId="00000322">
      <w:pPr>
        <w:rPr>
          <w:b w:val="1"/>
        </w:rPr>
      </w:pPr>
      <w:r w:rsidDel="00000000" w:rsidR="00000000" w:rsidRPr="00000000">
        <w:rPr>
          <w:b w:val="1"/>
          <w:rtl w:val="0"/>
        </w:rPr>
        <w:t xml:space="preserve">LSC Data Accessibility</w:t>
      </w:r>
    </w:p>
    <w:p w:rsidR="00000000" w:rsidDel="00000000" w:rsidP="00000000" w:rsidRDefault="00000000" w:rsidRPr="00000000" w14:paraId="00000323">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Web-based access, </w:t>
      </w:r>
    </w:p>
    <w:p w:rsidR="00000000" w:rsidDel="00000000" w:rsidP="00000000" w:rsidRDefault="00000000" w:rsidRPr="00000000" w14:paraId="00000324">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Request based</w:t>
      </w:r>
    </w:p>
    <w:p w:rsidR="00000000" w:rsidDel="00000000" w:rsidP="00000000" w:rsidRDefault="00000000" w:rsidRPr="00000000" w14:paraId="00000325">
      <w:pPr>
        <w:rPr>
          <w:b w:val="1"/>
        </w:rPr>
      </w:pPr>
      <w:r w:rsidDel="00000000" w:rsidR="00000000" w:rsidRPr="00000000">
        <w:rPr>
          <w:b w:val="1"/>
          <w:rtl w:val="0"/>
        </w:rPr>
        <w:t xml:space="preserve">Opportunities</w:t>
      </w:r>
    </w:p>
    <w:p w:rsidR="00000000" w:rsidDel="00000000" w:rsidP="00000000" w:rsidRDefault="00000000" w:rsidRPr="00000000" w14:paraId="00000326">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Potential to create a data hub, </w:t>
      </w:r>
    </w:p>
    <w:p w:rsidR="00000000" w:rsidDel="00000000" w:rsidP="00000000" w:rsidRDefault="00000000" w:rsidRPr="00000000" w14:paraId="00000327">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 need of starting from scratch, </w:t>
      </w:r>
    </w:p>
    <w:p w:rsidR="00000000" w:rsidDel="00000000" w:rsidP="00000000" w:rsidRDefault="00000000" w:rsidRPr="00000000" w14:paraId="00000328">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Chance for improvement in data quality &amp; resolution</w:t>
      </w:r>
    </w:p>
    <w:p w:rsidR="00000000" w:rsidDel="00000000" w:rsidP="00000000" w:rsidRDefault="00000000" w:rsidRPr="00000000" w14:paraId="00000329">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Structural arrangement (Agency to institute)</w:t>
      </w:r>
    </w:p>
    <w:p w:rsidR="00000000" w:rsidDel="00000000" w:rsidP="00000000" w:rsidRDefault="00000000" w:rsidRPr="00000000" w14:paraId="0000032A">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Good linkage with farmers and members</w:t>
      </w:r>
    </w:p>
    <w:p w:rsidR="00000000" w:rsidDel="00000000" w:rsidP="00000000" w:rsidRDefault="00000000" w:rsidRPr="00000000" w14:paraId="0000032B">
      <w:pPr>
        <w:rPr/>
      </w:pPr>
      <w:r w:rsidDel="00000000" w:rsidR="00000000" w:rsidRPr="00000000">
        <w:rPr>
          <w:rtl w:val="0"/>
        </w:rPr>
        <w:t xml:space="preserve">Success Stories</w:t>
      </w:r>
    </w:p>
    <w:p w:rsidR="00000000" w:rsidDel="00000000" w:rsidP="00000000" w:rsidRDefault="00000000" w:rsidRPr="00000000" w14:paraId="0000032C">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HC</w:t>
      </w:r>
    </w:p>
    <w:p w:rsidR="00000000" w:rsidDel="00000000" w:rsidP="00000000" w:rsidRDefault="00000000" w:rsidRPr="00000000" w14:paraId="0000032D">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AFSIS</w:t>
      </w:r>
    </w:p>
    <w:p w:rsidR="00000000" w:rsidDel="00000000" w:rsidP="00000000" w:rsidRDefault="00000000" w:rsidRPr="00000000" w14:paraId="0000032E">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ETEOSIS</w:t>
      </w:r>
    </w:p>
    <w:p w:rsidR="00000000" w:rsidDel="00000000" w:rsidP="00000000" w:rsidRDefault="00000000" w:rsidRPr="00000000" w14:paraId="0000032F">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EDACaP</w:t>
      </w:r>
    </w:p>
    <w:p w:rsidR="00000000" w:rsidDel="00000000" w:rsidP="00000000" w:rsidRDefault="00000000" w:rsidRPr="00000000" w14:paraId="00000330">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Ethiopian soil with high resolution generated with the help of CoW</w:t>
      </w:r>
    </w:p>
    <w:p w:rsidR="00000000" w:rsidDel="00000000" w:rsidP="00000000" w:rsidRDefault="00000000" w:rsidRPr="00000000" w14:paraId="00000331">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Model watersheds establishment (WUA become WUC), </w:t>
      </w:r>
    </w:p>
    <w:p w:rsidR="00000000" w:rsidDel="00000000" w:rsidP="00000000" w:rsidRDefault="00000000" w:rsidRPr="00000000" w14:paraId="00000332">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success of the Gada model Watershed development</w:t>
      </w:r>
    </w:p>
    <w:sdt>
      <w:sdtPr>
        <w:tag w:val="goog_rdk_496"/>
      </w:sdtPr>
      <w:sdtContent>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Change w:author="Herman Snel" w:id="142" w:date="2023-06-23T07:33:26Z">
                <w:rPr/>
              </w:rPrChange>
            </w:rPr>
            <w:pPrChange w:author="Herman Snel" w:id="0" w:date="2023-06-23T07:33:26Z">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160" w:before="0" w:line="259" w:lineRule="auto"/>
                <w:ind w:left="3600" w:right="0" w:hanging="360"/>
                <w:jc w:val="left"/>
              </w:pPr>
            </w:pPrChange>
          </w:pPr>
          <w:r w:rsidDel="00000000" w:rsidR="00000000" w:rsidRPr="00000000">
            <w:br w:type="page"/>
          </w:r>
          <w:r w:rsidDel="00000000" w:rsidR="00000000" w:rsidRPr="00000000">
            <w:rPr>
              <w:rtl w:val="0"/>
            </w:rPr>
          </w:r>
        </w:p>
      </w:sdtContent>
    </w:sdt>
    <w:p w:rsidR="00000000" w:rsidDel="00000000" w:rsidP="00000000" w:rsidRDefault="00000000" w:rsidRPr="00000000" w14:paraId="00000334">
      <w:pPr>
        <w:pStyle w:val="Heading1"/>
        <w:numPr>
          <w:ilvl w:val="0"/>
          <w:numId w:val="91"/>
        </w:numPr>
        <w:ind w:left="739" w:hanging="360"/>
        <w:rPr/>
      </w:pPr>
      <w:bookmarkStart w:colFirst="0" w:colLast="0" w:name="_heading=h.2bn6wsx" w:id="25"/>
      <w:bookmarkEnd w:id="25"/>
      <w:r w:rsidDel="00000000" w:rsidR="00000000" w:rsidRPr="00000000">
        <w:rPr>
          <w:rtl w:val="0"/>
        </w:rPr>
        <w:t xml:space="preserve">Data providers and </w:t>
      </w:r>
      <w:sdt>
        <w:sdtPr>
          <w:tag w:val="goog_rdk_497"/>
        </w:sdtPr>
        <w:sdtContent>
          <w:ins w:author="Herman Snel" w:id="143" w:date="2023-06-23T07:37:46Z">
            <w:r w:rsidDel="00000000" w:rsidR="00000000" w:rsidRPr="00000000">
              <w:rPr>
                <w:rtl w:val="0"/>
              </w:rPr>
              <w:t xml:space="preserve">data provider </w:t>
            </w:r>
          </w:ins>
        </w:sdtContent>
      </w:sdt>
      <w:r w:rsidDel="00000000" w:rsidR="00000000" w:rsidRPr="00000000">
        <w:rPr>
          <w:rtl w:val="0"/>
        </w:rPr>
        <w:t xml:space="preserve">needs</w:t>
      </w:r>
    </w:p>
    <w:p w:rsidR="00000000" w:rsidDel="00000000" w:rsidP="00000000" w:rsidRDefault="00000000" w:rsidRPr="00000000" w14:paraId="00000335">
      <w:pPr>
        <w:pStyle w:val="Heading2"/>
        <w:numPr>
          <w:ilvl w:val="1"/>
          <w:numId w:val="35"/>
        </w:numPr>
        <w:ind w:left="375" w:hanging="375"/>
        <w:rPr/>
      </w:pPr>
      <w:bookmarkStart w:colFirst="0" w:colLast="0" w:name="_heading=h.qsh70q" w:id="26"/>
      <w:bookmarkEnd w:id="26"/>
      <w:r w:rsidDel="00000000" w:rsidR="00000000" w:rsidRPr="00000000">
        <w:rPr>
          <w:rtl w:val="0"/>
        </w:rPr>
        <w:t xml:space="preserve"> Data providers – use case 1 (ISFM)</w:t>
      </w:r>
    </w:p>
    <w:p w:rsidR="00000000" w:rsidDel="00000000" w:rsidP="00000000" w:rsidRDefault="00000000" w:rsidRPr="00000000" w14:paraId="00000336">
      <w:pPr>
        <w:jc w:val="both"/>
        <w:rPr>
          <w:b w:val="1"/>
        </w:rPr>
      </w:pPr>
      <w:r w:rsidDel="00000000" w:rsidR="00000000" w:rsidRPr="00000000">
        <w:rPr>
          <w:b w:val="1"/>
          <w:rtl w:val="0"/>
        </w:rPr>
        <w:t xml:space="preserve">National level</w:t>
      </w:r>
    </w:p>
    <w:p w:rsidR="00000000" w:rsidDel="00000000" w:rsidP="00000000" w:rsidRDefault="00000000" w:rsidRPr="00000000" w14:paraId="00000337">
      <w:pPr>
        <w:jc w:val="both"/>
        <w:rPr/>
      </w:pPr>
      <w:r w:rsidDel="00000000" w:rsidR="00000000" w:rsidRPr="00000000">
        <w:rPr>
          <w:rtl w:val="0"/>
        </w:rPr>
        <w:t xml:space="preserve">Development partners – CFGB</w:t>
      </w:r>
    </w:p>
    <w:p w:rsidR="00000000" w:rsidDel="00000000" w:rsidP="00000000" w:rsidRDefault="00000000" w:rsidRPr="00000000" w14:paraId="00000338">
      <w:pPr>
        <w:jc w:val="both"/>
        <w:rPr/>
      </w:pPr>
      <w:r w:rsidDel="00000000" w:rsidR="00000000" w:rsidRPr="00000000">
        <w:rPr>
          <w:rtl w:val="0"/>
        </w:rPr>
        <w:t xml:space="preserve">Private entities – MAKOBU Enterprises Plc </w:t>
      </w:r>
    </w:p>
    <w:p w:rsidR="00000000" w:rsidDel="00000000" w:rsidP="00000000" w:rsidRDefault="00000000" w:rsidRPr="00000000" w14:paraId="00000339">
      <w:pPr>
        <w:jc w:val="both"/>
        <w:rPr/>
      </w:pPr>
      <w:r w:rsidDel="00000000" w:rsidR="00000000" w:rsidRPr="00000000">
        <w:rPr>
          <w:rtl w:val="0"/>
        </w:rPr>
        <w:t xml:space="preserve">Knowledge institutions – </w:t>
      </w:r>
      <w:r w:rsidDel="00000000" w:rsidR="00000000" w:rsidRPr="00000000">
        <w:rPr>
          <w:color w:val="000000"/>
          <w:sz w:val="16"/>
          <w:szCs w:val="16"/>
          <w:rtl w:val="0"/>
        </w:rPr>
        <w:t xml:space="preserve">Debrebrehan University, </w:t>
      </w:r>
      <w:r w:rsidDel="00000000" w:rsidR="00000000" w:rsidRPr="00000000">
        <w:rPr>
          <w:rtl w:val="0"/>
        </w:rPr>
        <w:t xml:space="preserve">Debre Berhan ARC, Arsi University, ICRAF</w:t>
      </w:r>
    </w:p>
    <w:p w:rsidR="00000000" w:rsidDel="00000000" w:rsidP="00000000" w:rsidRDefault="00000000" w:rsidRPr="00000000" w14:paraId="0000033A">
      <w:pPr>
        <w:jc w:val="both"/>
        <w:rPr/>
      </w:pPr>
      <w:r w:rsidDel="00000000" w:rsidR="00000000" w:rsidRPr="00000000">
        <w:rPr>
          <w:rtl w:val="0"/>
        </w:rPr>
        <w:t xml:space="preserve">Public sector – SSGI, EIAR</w:t>
      </w:r>
    </w:p>
    <w:p w:rsidR="00000000" w:rsidDel="00000000" w:rsidP="00000000" w:rsidRDefault="00000000" w:rsidRPr="00000000" w14:paraId="0000033B">
      <w:pPr>
        <w:jc w:val="both"/>
        <w:rPr/>
      </w:pPr>
      <w:r w:rsidDel="00000000" w:rsidR="00000000" w:rsidRPr="00000000">
        <w:rPr>
          <w:rtl w:val="0"/>
        </w:rPr>
        <w:t xml:space="preserve">Main </w:t>
      </w:r>
      <w:r w:rsidDel="00000000" w:rsidR="00000000" w:rsidRPr="00000000">
        <w:rPr>
          <w:b w:val="1"/>
          <w:rtl w:val="0"/>
        </w:rPr>
        <w:t xml:space="preserve">data users</w:t>
      </w:r>
      <w:r w:rsidDel="00000000" w:rsidR="00000000" w:rsidRPr="00000000">
        <w:rPr>
          <w:rtl w:val="0"/>
        </w:rPr>
        <w:t xml:space="preserve"> include:</w:t>
      </w:r>
    </w:p>
    <w:p w:rsidR="00000000" w:rsidDel="00000000" w:rsidP="00000000" w:rsidRDefault="00000000" w:rsidRPr="00000000" w14:paraId="0000033C">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Knowledge institutes – Universities, Researchers</w:t>
      </w:r>
    </w:p>
    <w:p w:rsidR="00000000" w:rsidDel="00000000" w:rsidP="00000000" w:rsidRDefault="00000000" w:rsidRPr="00000000" w14:paraId="0000033D">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Farmers and pastoralists</w:t>
      </w:r>
    </w:p>
    <w:p w:rsidR="00000000" w:rsidDel="00000000" w:rsidP="00000000" w:rsidRDefault="00000000" w:rsidRPr="00000000" w14:paraId="0000033E">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Development partners – NGOs</w:t>
      </w:r>
    </w:p>
    <w:p w:rsidR="00000000" w:rsidDel="00000000" w:rsidP="00000000" w:rsidRDefault="00000000" w:rsidRPr="00000000" w14:paraId="0000033F">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Public sector – policymakers, ministries (MoA), local agricultural offices</w:t>
      </w:r>
    </w:p>
    <w:p w:rsidR="00000000" w:rsidDel="00000000" w:rsidP="00000000" w:rsidRDefault="00000000" w:rsidRPr="00000000" w14:paraId="00000340">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Private entities</w:t>
      </w:r>
    </w:p>
    <w:p w:rsidR="00000000" w:rsidDel="00000000" w:rsidP="00000000" w:rsidRDefault="00000000" w:rsidRPr="00000000" w14:paraId="00000341">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Students</w:t>
      </w:r>
    </w:p>
    <w:p w:rsidR="00000000" w:rsidDel="00000000" w:rsidP="00000000" w:rsidRDefault="00000000" w:rsidRPr="00000000" w14:paraId="00000342">
      <w:pPr>
        <w:jc w:val="both"/>
        <w:rPr/>
      </w:pPr>
      <w:r w:rsidDel="00000000" w:rsidR="00000000" w:rsidRPr="00000000">
        <w:rPr>
          <w:rtl w:val="0"/>
        </w:rPr>
        <w:t xml:space="preserve">Type of </w:t>
      </w:r>
      <w:r w:rsidDel="00000000" w:rsidR="00000000" w:rsidRPr="00000000">
        <w:rPr>
          <w:b w:val="1"/>
          <w:rtl w:val="0"/>
        </w:rPr>
        <w:t xml:space="preserve">LSC data provision</w:t>
      </w:r>
      <w:r w:rsidDel="00000000" w:rsidR="00000000" w:rsidRPr="00000000">
        <w:rPr>
          <w:rtl w:val="0"/>
        </w:rPr>
      </w:r>
    </w:p>
    <w:p w:rsidR="00000000" w:rsidDel="00000000" w:rsidP="00000000" w:rsidRDefault="00000000" w:rsidRPr="00000000" w14:paraId="00000343">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data</w:t>
      </w:r>
    </w:p>
    <w:p w:rsidR="00000000" w:rsidDel="00000000" w:rsidP="00000000" w:rsidRDefault="00000000" w:rsidRPr="00000000" w14:paraId="00000344">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chemical properties e.g. soil fertility</w:t>
      </w:r>
    </w:p>
    <w:p w:rsidR="00000000" w:rsidDel="00000000" w:rsidP="00000000" w:rsidRDefault="00000000" w:rsidRPr="00000000" w14:paraId="00000345">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physical properties e.g. pH, moisture, texture, depth, soil water availability, and soil type</w:t>
      </w:r>
    </w:p>
    <w:p w:rsidR="00000000" w:rsidDel="00000000" w:rsidP="00000000" w:rsidRDefault="00000000" w:rsidRPr="00000000" w14:paraId="00000346">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data e.g. Land use land cover (LULC), Land degradation, land usage coverage, </w:t>
      </w:r>
    </w:p>
    <w:p w:rsidR="00000000" w:rsidDel="00000000" w:rsidP="00000000" w:rsidRDefault="00000000" w:rsidRPr="00000000" w14:paraId="00000347">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Economics data e.g income, labour hrs. usage</w:t>
      </w:r>
    </w:p>
    <w:p w:rsidR="00000000" w:rsidDel="00000000" w:rsidP="00000000" w:rsidRDefault="00000000" w:rsidRPr="00000000" w14:paraId="00000348">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Map e.g Crop suitability map, fertility map</w:t>
      </w:r>
    </w:p>
    <w:p w:rsidR="00000000" w:rsidDel="00000000" w:rsidP="00000000" w:rsidRDefault="00000000" w:rsidRPr="00000000" w14:paraId="00000349">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Modelling e.g. Prediction of soil erosion</w:t>
      </w:r>
    </w:p>
    <w:p w:rsidR="00000000" w:rsidDel="00000000" w:rsidP="00000000" w:rsidRDefault="00000000" w:rsidRPr="00000000" w14:paraId="0000034A">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data e.g. crop growth, type</w:t>
      </w:r>
    </w:p>
    <w:p w:rsidR="00000000" w:rsidDel="00000000" w:rsidP="00000000" w:rsidRDefault="00000000" w:rsidRPr="00000000" w14:paraId="0000034B">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Agronomic practices</w:t>
      </w:r>
    </w:p>
    <w:p w:rsidR="00000000" w:rsidDel="00000000" w:rsidP="00000000" w:rsidRDefault="00000000" w:rsidRPr="00000000" w14:paraId="0000034C">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Water data e.g. water availability</w:t>
      </w:r>
    </w:p>
    <w:p w:rsidR="00000000" w:rsidDel="00000000" w:rsidP="00000000" w:rsidRDefault="00000000" w:rsidRPr="00000000" w14:paraId="0000034D">
      <w:pPr>
        <w:jc w:val="both"/>
        <w:rPr/>
      </w:pPr>
      <w:bookmarkStart w:colFirst="0" w:colLast="0" w:name="_heading=h.3as4poj" w:id="27"/>
      <w:bookmarkEnd w:id="27"/>
      <w:r w:rsidDel="00000000" w:rsidR="00000000" w:rsidRPr="00000000">
        <w:rPr>
          <w:rtl w:val="0"/>
        </w:rPr>
        <w:t xml:space="preserve">Reasons for LSC data provision</w:t>
      </w:r>
    </w:p>
    <w:p w:rsidR="00000000" w:rsidDel="00000000" w:rsidP="00000000" w:rsidRDefault="00000000" w:rsidRPr="00000000" w14:paraId="0000034E">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Support decision making</w:t>
      </w:r>
    </w:p>
    <w:p w:rsidR="00000000" w:rsidDel="00000000" w:rsidP="00000000" w:rsidRDefault="00000000" w:rsidRPr="00000000" w14:paraId="0000034F">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Develop policies</w:t>
      </w:r>
    </w:p>
    <w:p w:rsidR="00000000" w:rsidDel="00000000" w:rsidP="00000000" w:rsidRDefault="00000000" w:rsidRPr="00000000" w14:paraId="00000350">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It is used in research and teaching</w:t>
      </w:r>
    </w:p>
    <w:p w:rsidR="00000000" w:rsidDel="00000000" w:rsidP="00000000" w:rsidRDefault="00000000" w:rsidRPr="00000000" w14:paraId="00000351">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Create awareness</w:t>
      </w:r>
    </w:p>
    <w:p w:rsidR="00000000" w:rsidDel="00000000" w:rsidP="00000000" w:rsidRDefault="00000000" w:rsidRPr="00000000" w14:paraId="00000352">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Create jobs and opportunities</w:t>
      </w:r>
    </w:p>
    <w:p w:rsidR="00000000" w:rsidDel="00000000" w:rsidP="00000000" w:rsidRDefault="00000000" w:rsidRPr="00000000" w14:paraId="00000353">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Investment</w:t>
      </w:r>
    </w:p>
    <w:p w:rsidR="00000000" w:rsidDel="00000000" w:rsidP="00000000" w:rsidRDefault="00000000" w:rsidRPr="00000000" w14:paraId="00000354">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Improve crop and animal productivity and production</w:t>
      </w:r>
    </w:p>
    <w:p w:rsidR="00000000" w:rsidDel="00000000" w:rsidP="00000000" w:rsidRDefault="00000000" w:rsidRPr="00000000" w14:paraId="00000355">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Provide recommendations</w:t>
      </w:r>
    </w:p>
    <w:p w:rsidR="00000000" w:rsidDel="00000000" w:rsidP="00000000" w:rsidRDefault="00000000" w:rsidRPr="00000000" w14:paraId="00000356">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Services and end users</w:t>
      </w:r>
    </w:p>
    <w:p w:rsidR="00000000" w:rsidDel="00000000" w:rsidP="00000000" w:rsidRDefault="00000000" w:rsidRPr="00000000" w14:paraId="00000357">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Proper soil fertility management by farmers</w:t>
      </w:r>
    </w:p>
    <w:p w:rsidR="00000000" w:rsidDel="00000000" w:rsidP="00000000" w:rsidRDefault="00000000" w:rsidRPr="00000000" w14:paraId="00000358">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Local extension workers guide on the application of CA practices </w:t>
      </w:r>
    </w:p>
    <w:p w:rsidR="00000000" w:rsidDel="00000000" w:rsidP="00000000" w:rsidRDefault="00000000" w:rsidRPr="00000000" w14:paraId="00000359">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Targeting sustainable land management practices</w:t>
      </w:r>
    </w:p>
    <w:p w:rsidR="00000000" w:rsidDel="00000000" w:rsidP="00000000" w:rsidRDefault="00000000" w:rsidRPr="00000000" w14:paraId="0000035A">
      <w:pPr>
        <w:jc w:val="both"/>
        <w:rPr/>
      </w:pPr>
      <w:sdt>
        <w:sdtPr>
          <w:tag w:val="goog_rdk_498"/>
        </w:sdtPr>
        <w:sdtContent>
          <w:commentRangeStart w:id="30"/>
        </w:sdtContent>
      </w:sdt>
      <w:r w:rsidDel="00000000" w:rsidR="00000000" w:rsidRPr="00000000">
        <w:rPr>
          <w:rtl w:val="0"/>
        </w:rPr>
        <w:t xml:space="preserve">Standardized </w:t>
      </w:r>
      <w:r w:rsidDel="00000000" w:rsidR="00000000" w:rsidRPr="00000000">
        <w:rPr>
          <w:b w:val="1"/>
          <w:rtl w:val="0"/>
        </w:rPr>
        <w:t xml:space="preserve">LSC data is available</w:t>
      </w:r>
      <w:commentRangeEnd w:id="30"/>
      <w:r w:rsidDel="00000000" w:rsidR="00000000" w:rsidRPr="00000000">
        <w:commentReference w:id="30"/>
      </w:r>
      <w:r w:rsidDel="00000000" w:rsidR="00000000" w:rsidRPr="00000000">
        <w:rPr>
          <w:rtl w:val="0"/>
        </w:rPr>
        <w:t xml:space="preserve">. Some of the available data is disorganized and outdated. It </w:t>
      </w:r>
      <w:sdt>
        <w:sdtPr>
          <w:tag w:val="goog_rdk_499"/>
        </w:sdtPr>
        <w:sdtContent>
          <w:commentRangeStart w:id="31"/>
        </w:sdtContent>
      </w:sdt>
      <w:r w:rsidDel="00000000" w:rsidR="00000000" w:rsidRPr="00000000">
        <w:rPr>
          <w:rtl w:val="0"/>
        </w:rPr>
        <w:t xml:space="preserve">takes time for the data to be updated. Knowledge institute</w:t>
      </w:r>
      <w:sdt>
        <w:sdtPr>
          <w:tag w:val="goog_rdk_500"/>
        </w:sdtPr>
        <w:sdtContent>
          <w:ins w:author="Herman Snel" w:id="144" w:date="2023-06-23T07:38:58Z">
            <w:r w:rsidDel="00000000" w:rsidR="00000000" w:rsidRPr="00000000">
              <w:rPr>
                <w:rtl w:val="0"/>
              </w:rPr>
              <w:t xml:space="preserve">s</w:t>
            </w:r>
          </w:ins>
        </w:sdtContent>
      </w:sdt>
      <w:r w:rsidDel="00000000" w:rsidR="00000000" w:rsidRPr="00000000">
        <w:rPr>
          <w:rtl w:val="0"/>
        </w:rPr>
        <w:t xml:space="preserve"> such as</w:t>
      </w:r>
      <w:sdt>
        <w:sdtPr>
          <w:tag w:val="goog_rdk_501"/>
        </w:sdtPr>
        <w:sdtContent>
          <w:ins w:author="Herman Snel" w:id="145" w:date="2023-06-23T07:39:05Z">
            <w:r w:rsidDel="00000000" w:rsidR="00000000" w:rsidRPr="00000000">
              <w:rPr>
                <w:rtl w:val="0"/>
              </w:rPr>
              <w:t xml:space="preserve">,</w:t>
            </w:r>
          </w:ins>
        </w:sdtContent>
      </w:sdt>
      <w:r w:rsidDel="00000000" w:rsidR="00000000" w:rsidRPr="00000000">
        <w:rPr>
          <w:rtl w:val="0"/>
        </w:rPr>
        <w:t xml:space="preserve"> </w:t>
      </w:r>
      <w:sdt>
        <w:sdtPr>
          <w:tag w:val="goog_rdk_502"/>
        </w:sdtPr>
        <w:sdtContent>
          <w:ins w:author="Herman Snel" w:id="146" w:date="2023-06-23T07:39:00Z">
            <w:r w:rsidDel="00000000" w:rsidR="00000000" w:rsidRPr="00000000">
              <w:rPr>
                <w:rtl w:val="0"/>
              </w:rPr>
              <w:t xml:space="preserve">for example, </w:t>
            </w:r>
          </w:ins>
        </w:sdtContent>
      </w:sdt>
      <w:r w:rsidDel="00000000" w:rsidR="00000000" w:rsidRPr="00000000">
        <w:rPr>
          <w:rtl w:val="0"/>
        </w:rPr>
        <w:t xml:space="preserve">Debre Berhan Agricultural Research Centre</w:t>
      </w:r>
      <w:sdt>
        <w:sdtPr>
          <w:tag w:val="goog_rdk_503"/>
        </w:sdtPr>
        <w:sdtContent>
          <w:ins w:author="Herman Snel" w:id="147" w:date="2023-06-23T07:39:16Z">
            <w:r w:rsidDel="00000000" w:rsidR="00000000" w:rsidRPr="00000000">
              <w:rPr>
                <w:rtl w:val="0"/>
              </w:rPr>
              <w:t xml:space="preserve">,</w:t>
            </w:r>
          </w:ins>
        </w:sdtContent>
      </w:sdt>
      <w:r w:rsidDel="00000000" w:rsidR="00000000" w:rsidRPr="00000000">
        <w:rPr>
          <w:rtl w:val="0"/>
        </w:rPr>
        <w:t xml:space="preserve"> make</w:t>
      </w:r>
      <w:sdt>
        <w:sdtPr>
          <w:tag w:val="goog_rdk_504"/>
        </w:sdtPr>
        <w:sdtContent>
          <w:del w:author="Herman Snel" w:id="148" w:date="2023-06-23T07:39:19Z">
            <w:r w:rsidDel="00000000" w:rsidR="00000000" w:rsidRPr="00000000">
              <w:rPr>
                <w:rtl w:val="0"/>
              </w:rPr>
              <w:delText xml:space="preserve">s</w:delText>
            </w:r>
          </w:del>
        </w:sdtContent>
      </w:sdt>
      <w:r w:rsidDel="00000000" w:rsidR="00000000" w:rsidRPr="00000000">
        <w:rPr>
          <w:rtl w:val="0"/>
        </w:rPr>
        <w:t xml:space="preserve"> data available to others through manuals, leaflets, proceedings, journals, and books.</w:t>
      </w:r>
      <w:commentRangeEnd w:id="31"/>
      <w:r w:rsidDel="00000000" w:rsidR="00000000" w:rsidRPr="00000000">
        <w:commentReference w:id="31"/>
      </w:r>
      <w:r w:rsidDel="00000000" w:rsidR="00000000" w:rsidRPr="00000000">
        <w:rPr>
          <w:rtl w:val="0"/>
        </w:rPr>
        <w:t xml:space="preserve"> An example of unavailable LSC data is high-resolution data because of the high cost incurred to access it.</w:t>
      </w:r>
    </w:p>
    <w:p w:rsidR="00000000" w:rsidDel="00000000" w:rsidP="00000000" w:rsidRDefault="00000000" w:rsidRPr="00000000" w14:paraId="0000035B">
      <w:pPr>
        <w:jc w:val="both"/>
        <w:rPr>
          <w:b w:val="1"/>
        </w:rPr>
      </w:pPr>
      <w:r w:rsidDel="00000000" w:rsidR="00000000" w:rsidRPr="00000000">
        <w:rPr>
          <w:b w:val="1"/>
          <w:rtl w:val="0"/>
        </w:rPr>
        <w:t xml:space="preserve">LSC data gaps</w:t>
      </w:r>
    </w:p>
    <w:p w:rsidR="00000000" w:rsidDel="00000000" w:rsidP="00000000" w:rsidRDefault="00000000" w:rsidRPr="00000000" w14:paraId="0000035C">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Less area coverage</w:t>
      </w:r>
    </w:p>
    <w:p w:rsidR="00000000" w:rsidDel="00000000" w:rsidP="00000000" w:rsidRDefault="00000000" w:rsidRPr="00000000" w14:paraId="0000035D">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Real-time data is unavailable to some extent</w:t>
      </w:r>
    </w:p>
    <w:p w:rsidR="00000000" w:rsidDel="00000000" w:rsidP="00000000" w:rsidRDefault="00000000" w:rsidRPr="00000000" w14:paraId="0000035E">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is inaccessible and, in some scenarios, it is only available offline</w:t>
      </w:r>
    </w:p>
    <w:p w:rsidR="00000000" w:rsidDel="00000000" w:rsidP="00000000" w:rsidRDefault="00000000" w:rsidRPr="00000000" w14:paraId="0000035F">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is not wel</w:t>
      </w:r>
      <w:sdt>
        <w:sdtPr>
          <w:tag w:val="goog_rdk_505"/>
        </w:sdtPr>
        <w:sdtContent>
          <w:commentRangeStart w:id="32"/>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 structured and unstandardized henc</w:t>
      </w:r>
      <w:commentRangeEnd w:id="32"/>
      <w:r w:rsidDel="00000000" w:rsidR="00000000" w:rsidRPr="00000000">
        <w:commentReference w:id="32"/>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 </w:t>
      </w:r>
      <w:sdt>
        <w:sdtPr>
          <w:tag w:val="goog_rdk_506"/>
        </w:sdtPr>
        <w:sdtContent>
          <w:ins w:author="Herman Snel" w:id="149" w:date="2023-06-23T07:40:40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causing</w:t>
            </w:r>
          </w:ins>
        </w:sdtContent>
      </w:sdt>
      <w:sdt>
        <w:sdtPr>
          <w:tag w:val="goog_rdk_507"/>
        </w:sdtPr>
        <w:sdtContent>
          <w:del w:author="Herman Snel" w:id="149" w:date="2023-06-23T07:40:40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pausing</w:delText>
            </w:r>
          </w:del>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a challenge to the end user</w:t>
      </w:r>
    </w:p>
    <w:p w:rsidR="00000000" w:rsidDel="00000000" w:rsidP="00000000" w:rsidRDefault="00000000" w:rsidRPr="00000000" w14:paraId="00000360">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a centralized data storage location that is accessible to all stakeholders</w:t>
      </w:r>
    </w:p>
    <w:p w:rsidR="00000000" w:rsidDel="00000000" w:rsidP="00000000" w:rsidRDefault="00000000" w:rsidRPr="00000000" w14:paraId="00000361">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Incomplete and outdated data</w:t>
      </w:r>
    </w:p>
    <w:p w:rsidR="00000000" w:rsidDel="00000000" w:rsidP="00000000" w:rsidRDefault="00000000" w:rsidRPr="00000000" w14:paraId="00000362">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feedback on data use</w:t>
      </w:r>
    </w:p>
    <w:p w:rsidR="00000000" w:rsidDel="00000000" w:rsidP="00000000" w:rsidRDefault="00000000" w:rsidRPr="00000000" w14:paraId="00000363">
      <w:pPr>
        <w:jc w:val="both"/>
        <w:rPr/>
      </w:pPr>
      <w:r w:rsidDel="00000000" w:rsidR="00000000" w:rsidRPr="00000000">
        <w:rPr>
          <w:rtl w:val="0"/>
        </w:rPr>
        <w:t xml:space="preserve">Channels of </w:t>
      </w:r>
      <w:r w:rsidDel="00000000" w:rsidR="00000000" w:rsidRPr="00000000">
        <w:rPr>
          <w:b w:val="1"/>
          <w:rtl w:val="0"/>
        </w:rPr>
        <w:t xml:space="preserve">accessible LSC data</w:t>
      </w:r>
      <w:r w:rsidDel="00000000" w:rsidR="00000000" w:rsidRPr="00000000">
        <w:rPr>
          <w:rtl w:val="0"/>
        </w:rPr>
        <w:t xml:space="preserve"> can be through sending a request via websites, </w:t>
      </w:r>
      <w:sdt>
        <w:sdtPr>
          <w:tag w:val="goog_rdk_508"/>
        </w:sdtPr>
        <w:sdtContent>
          <w:commentRangeStart w:id="33"/>
        </w:sdtContent>
      </w:sdt>
      <w:r w:rsidDel="00000000" w:rsidR="00000000" w:rsidRPr="00000000">
        <w:rPr>
          <w:rtl w:val="0"/>
        </w:rPr>
        <w:t xml:space="preserve">downloading from the digital platform</w:t>
      </w:r>
      <w:commentRangeEnd w:id="33"/>
      <w:r w:rsidDel="00000000" w:rsidR="00000000" w:rsidRPr="00000000">
        <w:commentReference w:id="33"/>
      </w:r>
      <w:r w:rsidDel="00000000" w:rsidR="00000000" w:rsidRPr="00000000">
        <w:rPr>
          <w:rtl w:val="0"/>
        </w:rPr>
        <w:t xml:space="preserve">, soft and hard copy, data gathering through research and surveys, secondary data from publications, and dataverse.</w:t>
      </w:r>
    </w:p>
    <w:p w:rsidR="00000000" w:rsidDel="00000000" w:rsidP="00000000" w:rsidRDefault="00000000" w:rsidRPr="00000000" w14:paraId="00000364">
      <w:pPr>
        <w:jc w:val="both"/>
        <w:rPr>
          <w:b w:val="1"/>
        </w:rPr>
      </w:pPr>
      <w:r w:rsidDel="00000000" w:rsidR="00000000" w:rsidRPr="00000000">
        <w:rPr>
          <w:b w:val="1"/>
          <w:rtl w:val="0"/>
        </w:rPr>
        <w:t xml:space="preserve">LSC Data Challenges</w:t>
      </w:r>
    </w:p>
    <w:p w:rsidR="00000000" w:rsidDel="00000000" w:rsidP="00000000" w:rsidRDefault="00000000" w:rsidRPr="00000000" w14:paraId="00000365">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high-resolution satellite data is expensive</w:t>
      </w:r>
    </w:p>
    <w:p w:rsidR="00000000" w:rsidDel="00000000" w:rsidP="00000000" w:rsidRDefault="00000000" w:rsidRPr="00000000" w14:paraId="00000366">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awareness of the use of satellite data</w:t>
      </w:r>
    </w:p>
    <w:p w:rsidR="00000000" w:rsidDel="00000000" w:rsidP="00000000" w:rsidRDefault="00000000" w:rsidRPr="00000000" w14:paraId="00000367">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is not easily accessible </w:t>
      </w:r>
    </w:p>
    <w:p w:rsidR="00000000" w:rsidDel="00000000" w:rsidP="00000000" w:rsidRDefault="00000000" w:rsidRPr="00000000" w14:paraId="00000368">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is available in the wrong format</w:t>
      </w:r>
    </w:p>
    <w:p w:rsidR="00000000" w:rsidDel="00000000" w:rsidP="00000000" w:rsidRDefault="00000000" w:rsidRPr="00000000" w14:paraId="00000369">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metadata is not clear</w:t>
      </w:r>
    </w:p>
    <w:p w:rsidR="00000000" w:rsidDel="00000000" w:rsidP="00000000" w:rsidRDefault="00000000" w:rsidRPr="00000000" w14:paraId="0000036A">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Poor standardized data</w:t>
      </w:r>
    </w:p>
    <w:p w:rsidR="00000000" w:rsidDel="00000000" w:rsidP="00000000" w:rsidRDefault="00000000" w:rsidRPr="00000000" w14:paraId="0000036B">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Poor quality of data</w:t>
      </w:r>
    </w:p>
    <w:p w:rsidR="00000000" w:rsidDel="00000000" w:rsidP="00000000" w:rsidRDefault="00000000" w:rsidRPr="00000000" w14:paraId="0000036C">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Poor organization of data</w:t>
      </w:r>
    </w:p>
    <w:p w:rsidR="00000000" w:rsidDel="00000000" w:rsidP="00000000" w:rsidRDefault="00000000" w:rsidRPr="00000000" w14:paraId="0000036D">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sdt>
        <w:sdtPr>
          <w:tag w:val="goog_rdk_509"/>
        </w:sdtPr>
        <w:sdtContent>
          <w:commentRangeStart w:id="34"/>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Budget shortage</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36E">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sdt>
        <w:sdtPr>
          <w:tag w:val="goog_rdk_510"/>
        </w:sdtPr>
        <w:sdtContent>
          <w:commentRangeStart w:id="35"/>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trainings</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36F">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Some of the available data is not site-specific</w:t>
      </w:r>
    </w:p>
    <w:p w:rsidR="00000000" w:rsidDel="00000000" w:rsidP="00000000" w:rsidRDefault="00000000" w:rsidRPr="00000000" w14:paraId="00000370">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Downscaling data is a challenge</w:t>
      </w:r>
    </w:p>
    <w:p w:rsidR="00000000" w:rsidDel="00000000" w:rsidP="00000000" w:rsidRDefault="00000000" w:rsidRPr="00000000" w14:paraId="00000371">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sdt>
        <w:sdtPr>
          <w:tag w:val="goog_rdk_511"/>
        </w:sdtPr>
        <w:sdtContent>
          <w:commentRangeStart w:id="36"/>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platform at the national level</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372">
      <w:pPr>
        <w:jc w:val="both"/>
        <w:rPr>
          <w:b w:val="1"/>
        </w:rPr>
      </w:pPr>
      <w:r w:rsidDel="00000000" w:rsidR="00000000" w:rsidRPr="00000000">
        <w:rPr>
          <w:b w:val="1"/>
          <w:rtl w:val="0"/>
        </w:rPr>
        <w:t xml:space="preserve">LSC data opportunities</w:t>
      </w:r>
    </w:p>
    <w:p w:rsidR="00000000" w:rsidDel="00000000" w:rsidP="00000000" w:rsidRDefault="00000000" w:rsidRPr="00000000" w14:paraId="00000373">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Develop new technologies for LSC e.g., satellite of </w:t>
      </w:r>
      <w:sdt>
        <w:sdtPr>
          <w:tag w:val="goog_rdk_512"/>
        </w:sdtPr>
        <w:sdtContent>
          <w:ins w:author="Herman Snel" w:id="150" w:date="2023-06-23T07:43:08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aerial</w:t>
            </w:r>
          </w:ins>
        </w:sdtContent>
      </w:sdt>
      <w:sdt>
        <w:sdtPr>
          <w:tag w:val="goog_rdk_513"/>
        </w:sdtPr>
        <w:sdtContent>
          <w:del w:author="Herman Snel" w:id="150" w:date="2023-06-23T07:43:08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areal</w:delText>
            </w:r>
          </w:del>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images, lidar</w:t>
      </w:r>
    </w:p>
    <w:p w:rsidR="00000000" w:rsidDel="00000000" w:rsidP="00000000" w:rsidRDefault="00000000" w:rsidRPr="00000000" w14:paraId="00000374">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There are large datasets that can be shared &amp; used. Data can be made available especially inaccessible for instance through workshop proceedings</w:t>
      </w:r>
    </w:p>
    <w:p w:rsidR="00000000" w:rsidDel="00000000" w:rsidP="00000000" w:rsidRDefault="00000000" w:rsidRPr="00000000" w14:paraId="00000375">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Enhance data usage by farmers</w:t>
      </w:r>
    </w:p>
    <w:p w:rsidR="00000000" w:rsidDel="00000000" w:rsidP="00000000" w:rsidRDefault="00000000" w:rsidRPr="00000000" w14:paraId="00000376">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Increase investment potential and leverage funds by accelerating the usage of LSC data</w:t>
      </w:r>
    </w:p>
    <w:p w:rsidR="00000000" w:rsidDel="00000000" w:rsidP="00000000" w:rsidRDefault="00000000" w:rsidRPr="00000000" w14:paraId="00000377">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Working with policymakers</w:t>
      </w:r>
    </w:p>
    <w:p w:rsidR="00000000" w:rsidDel="00000000" w:rsidP="00000000" w:rsidRDefault="00000000" w:rsidRPr="00000000" w14:paraId="00000378">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Share and disseminate information</w:t>
      </w:r>
    </w:p>
    <w:p w:rsidR="00000000" w:rsidDel="00000000" w:rsidP="00000000" w:rsidRDefault="00000000" w:rsidRPr="00000000" w14:paraId="00000379">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Internet access is increasing</w:t>
      </w:r>
    </w:p>
    <w:p w:rsidR="00000000" w:rsidDel="00000000" w:rsidP="00000000" w:rsidRDefault="00000000" w:rsidRPr="00000000" w14:paraId="0000037A">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Use of smart phones and gadgets</w:t>
      </w:r>
    </w:p>
    <w:p w:rsidR="00000000" w:rsidDel="00000000" w:rsidP="00000000" w:rsidRDefault="00000000" w:rsidRPr="00000000" w14:paraId="0000037B">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Collecting fieldwork data and conferences</w:t>
      </w:r>
    </w:p>
    <w:p w:rsidR="00000000" w:rsidDel="00000000" w:rsidP="00000000" w:rsidRDefault="00000000" w:rsidRPr="00000000" w14:paraId="0000037C">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Many people are capable of using the LSC data</w:t>
      </w:r>
    </w:p>
    <w:p w:rsidR="00000000" w:rsidDel="00000000" w:rsidP="00000000" w:rsidRDefault="00000000" w:rsidRPr="00000000" w14:paraId="0000037D">
      <w:pPr>
        <w:jc w:val="both"/>
        <w:rPr>
          <w:b w:val="1"/>
        </w:rPr>
      </w:pPr>
      <w:r w:rsidDel="00000000" w:rsidR="00000000" w:rsidRPr="00000000">
        <w:rPr>
          <w:b w:val="1"/>
          <w:rtl w:val="0"/>
        </w:rPr>
        <w:t xml:space="preserve">Success Stories</w:t>
      </w:r>
    </w:p>
    <w:p w:rsidR="00000000" w:rsidDel="00000000" w:rsidP="00000000" w:rsidRDefault="00000000" w:rsidRPr="00000000" w14:paraId="0000037E">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Data services for end users and SSGI by itself</w:t>
      </w:r>
    </w:p>
    <w:p w:rsidR="00000000" w:rsidDel="00000000" w:rsidP="00000000" w:rsidRDefault="00000000" w:rsidRPr="00000000" w14:paraId="0000037F">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BDU launched an online data management system</w:t>
      </w:r>
    </w:p>
    <w:p w:rsidR="00000000" w:rsidDel="00000000" w:rsidP="00000000" w:rsidRDefault="00000000" w:rsidRPr="00000000" w14:paraId="00000380">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sdt>
        <w:sdtPr>
          <w:tag w:val="goog_rdk_514"/>
        </w:sdtPr>
        <w:sdtContent>
          <w:commentRangeStart w:id="37"/>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hub eiar.gov.et, </w:t>
      </w:r>
    </w:p>
    <w:p w:rsidR="00000000" w:rsidDel="00000000" w:rsidP="00000000" w:rsidRDefault="00000000" w:rsidRPr="00000000" w14:paraId="00000381">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knowledge bank: eiar.gov.et</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382">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Published success story on conservation agriculture</w:t>
      </w:r>
    </w:p>
    <w:p w:rsidR="00000000" w:rsidDel="00000000" w:rsidP="00000000" w:rsidRDefault="00000000" w:rsidRPr="00000000" w14:paraId="00000383">
      <w:pPr>
        <w:jc w:val="both"/>
        <w:rPr>
          <w:b w:val="1"/>
        </w:rPr>
      </w:pPr>
      <w:r w:rsidDel="00000000" w:rsidR="00000000" w:rsidRPr="00000000">
        <w:rPr>
          <w:b w:val="1"/>
          <w:rtl w:val="0"/>
        </w:rPr>
        <w:t xml:space="preserve">District level</w:t>
      </w:r>
    </w:p>
    <w:p w:rsidR="00000000" w:rsidDel="00000000" w:rsidP="00000000" w:rsidRDefault="00000000" w:rsidRPr="00000000" w14:paraId="00000384">
      <w:pPr>
        <w:jc w:val="both"/>
        <w:rPr/>
      </w:pPr>
      <w:r w:rsidDel="00000000" w:rsidR="00000000" w:rsidRPr="00000000">
        <w:rPr>
          <w:rtl w:val="0"/>
        </w:rPr>
        <w:t xml:space="preserve">Knowledge institutions – Batu soil Researcher centre, Adami Tulu Agricultural Research Centre, Debre Berhan university</w:t>
      </w:r>
    </w:p>
    <w:p w:rsidR="00000000" w:rsidDel="00000000" w:rsidP="00000000" w:rsidRDefault="00000000" w:rsidRPr="00000000" w14:paraId="00000385">
      <w:pPr>
        <w:jc w:val="both"/>
        <w:rPr/>
      </w:pPr>
      <w:r w:rsidDel="00000000" w:rsidR="00000000" w:rsidRPr="00000000">
        <w:rPr>
          <w:rtl w:val="0"/>
        </w:rPr>
        <w:t xml:space="preserve">Public sector – Seqota Declaration, Agricultural extension office, Z/Dugda Agriculture office</w:t>
      </w:r>
    </w:p>
    <w:p w:rsidR="00000000" w:rsidDel="00000000" w:rsidP="00000000" w:rsidRDefault="00000000" w:rsidRPr="00000000" w14:paraId="00000386">
      <w:pPr>
        <w:jc w:val="both"/>
        <w:rPr/>
      </w:pPr>
      <w:r w:rsidDel="00000000" w:rsidR="00000000" w:rsidRPr="00000000">
        <w:rPr>
          <w:rtl w:val="0"/>
        </w:rPr>
        <w:t xml:space="preserve">Farmer organizations – Farmers, Bossona werana district cooperative promotion office</w:t>
      </w:r>
    </w:p>
    <w:p w:rsidR="00000000" w:rsidDel="00000000" w:rsidP="00000000" w:rsidRDefault="00000000" w:rsidRPr="00000000" w14:paraId="00000387">
      <w:pPr>
        <w:jc w:val="both"/>
        <w:rPr/>
      </w:pPr>
      <w:r w:rsidDel="00000000" w:rsidR="00000000" w:rsidRPr="00000000">
        <w:rPr>
          <w:rtl w:val="0"/>
        </w:rPr>
        <w:t xml:space="preserve">Development partners - Z/D LCC Project</w:t>
      </w:r>
    </w:p>
    <w:p w:rsidR="00000000" w:rsidDel="00000000" w:rsidP="00000000" w:rsidRDefault="00000000" w:rsidRPr="00000000" w14:paraId="00000388">
      <w:pPr>
        <w:jc w:val="both"/>
        <w:rPr/>
      </w:pPr>
      <w:r w:rsidDel="00000000" w:rsidR="00000000" w:rsidRPr="00000000">
        <w:rPr>
          <w:rtl w:val="0"/>
        </w:rPr>
        <w:t xml:space="preserve">Main </w:t>
      </w:r>
      <w:r w:rsidDel="00000000" w:rsidR="00000000" w:rsidRPr="00000000">
        <w:rPr>
          <w:b w:val="1"/>
          <w:rtl w:val="0"/>
        </w:rPr>
        <w:t xml:space="preserve">data users</w:t>
      </w:r>
      <w:r w:rsidDel="00000000" w:rsidR="00000000" w:rsidRPr="00000000">
        <w:rPr>
          <w:rtl w:val="0"/>
        </w:rPr>
        <w:t xml:space="preserve"> include:</w:t>
      </w:r>
    </w:p>
    <w:p w:rsidR="00000000" w:rsidDel="00000000" w:rsidP="00000000" w:rsidRDefault="00000000" w:rsidRPr="00000000" w14:paraId="00000389">
      <w:pPr>
        <w:rPr/>
      </w:pPr>
      <w:r w:rsidDel="00000000" w:rsidR="00000000" w:rsidRPr="00000000">
        <w:rPr>
          <w:rtl w:val="0"/>
        </w:rPr>
        <w:t xml:space="preserve">Knowledge institutions</w:t>
      </w:r>
    </w:p>
    <w:p w:rsidR="00000000" w:rsidDel="00000000" w:rsidP="00000000" w:rsidRDefault="00000000" w:rsidRPr="00000000" w14:paraId="0000038A">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Researchers and research institutes (EIAR)</w:t>
      </w:r>
    </w:p>
    <w:p w:rsidR="00000000" w:rsidDel="00000000" w:rsidP="00000000" w:rsidRDefault="00000000" w:rsidRPr="00000000" w14:paraId="0000038B">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NGO e.g. FAO, ISUCDO</w:t>
      </w:r>
    </w:p>
    <w:p w:rsidR="00000000" w:rsidDel="00000000" w:rsidP="00000000" w:rsidRDefault="00000000" w:rsidRPr="00000000" w14:paraId="0000038C">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Agricultural offices (woreda)</w:t>
      </w:r>
    </w:p>
    <w:p w:rsidR="00000000" w:rsidDel="00000000" w:rsidP="00000000" w:rsidRDefault="00000000" w:rsidRPr="00000000" w14:paraId="0000038D">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Universities</w:t>
      </w:r>
    </w:p>
    <w:p w:rsidR="00000000" w:rsidDel="00000000" w:rsidP="00000000" w:rsidRDefault="00000000" w:rsidRPr="00000000" w14:paraId="0000038E">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Students (MSc, PhD)</w:t>
      </w:r>
    </w:p>
    <w:p w:rsidR="00000000" w:rsidDel="00000000" w:rsidP="00000000" w:rsidRDefault="00000000" w:rsidRPr="00000000" w14:paraId="0000038F">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Farmers</w:t>
      </w:r>
    </w:p>
    <w:p w:rsidR="00000000" w:rsidDel="00000000" w:rsidP="00000000" w:rsidRDefault="00000000" w:rsidRPr="00000000" w14:paraId="00000390">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Das</w:t>
      </w:r>
    </w:p>
    <w:p w:rsidR="00000000" w:rsidDel="00000000" w:rsidP="00000000" w:rsidRDefault="00000000" w:rsidRPr="00000000" w14:paraId="00000391">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Unions (Meki, Batu)</w:t>
      </w:r>
    </w:p>
    <w:p w:rsidR="00000000" w:rsidDel="00000000" w:rsidP="00000000" w:rsidRDefault="00000000" w:rsidRPr="00000000" w14:paraId="00000392">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Woreda agricultural office</w:t>
      </w:r>
    </w:p>
    <w:p w:rsidR="00000000" w:rsidDel="00000000" w:rsidP="00000000" w:rsidRDefault="00000000" w:rsidRPr="00000000" w14:paraId="00000393">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Private sectors</w:t>
      </w:r>
    </w:p>
    <w:p w:rsidR="00000000" w:rsidDel="00000000" w:rsidP="00000000" w:rsidRDefault="00000000" w:rsidRPr="00000000" w14:paraId="00000394">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Policymakers</w:t>
      </w:r>
    </w:p>
    <w:p w:rsidR="00000000" w:rsidDel="00000000" w:rsidP="00000000" w:rsidRDefault="00000000" w:rsidRPr="00000000" w14:paraId="00000395">
      <w:pPr>
        <w:rPr/>
      </w:pPr>
      <w:r w:rsidDel="00000000" w:rsidR="00000000" w:rsidRPr="00000000">
        <w:rPr>
          <w:rtl w:val="0"/>
        </w:rPr>
        <w:t xml:space="preserve">Public sector </w:t>
      </w:r>
    </w:p>
    <w:p w:rsidR="00000000" w:rsidDel="00000000" w:rsidP="00000000" w:rsidRDefault="00000000" w:rsidRPr="00000000" w14:paraId="00000396">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Farmers, self-organization</w:t>
      </w:r>
    </w:p>
    <w:p w:rsidR="00000000" w:rsidDel="00000000" w:rsidP="00000000" w:rsidRDefault="00000000" w:rsidRPr="00000000" w14:paraId="00000397">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Farmer cooperatives</w:t>
      </w:r>
    </w:p>
    <w:p w:rsidR="00000000" w:rsidDel="00000000" w:rsidP="00000000" w:rsidRDefault="00000000" w:rsidRPr="00000000" w14:paraId="00000398">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Union</w:t>
      </w:r>
    </w:p>
    <w:p w:rsidR="00000000" w:rsidDel="00000000" w:rsidP="00000000" w:rsidRDefault="00000000" w:rsidRPr="00000000" w14:paraId="00000399">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w:t>
      </w:r>
    </w:p>
    <w:p w:rsidR="00000000" w:rsidDel="00000000" w:rsidP="00000000" w:rsidRDefault="00000000" w:rsidRPr="00000000" w14:paraId="0000039A">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HEW</w:t>
      </w:r>
    </w:p>
    <w:p w:rsidR="00000000" w:rsidDel="00000000" w:rsidP="00000000" w:rsidRDefault="00000000" w:rsidRPr="00000000" w14:paraId="0000039B">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Agri offices at zonal and regional levels</w:t>
      </w:r>
    </w:p>
    <w:p w:rsidR="00000000" w:rsidDel="00000000" w:rsidP="00000000" w:rsidRDefault="00000000" w:rsidRPr="00000000" w14:paraId="0000039C">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NGO's</w:t>
      </w:r>
    </w:p>
    <w:p w:rsidR="00000000" w:rsidDel="00000000" w:rsidP="00000000" w:rsidRDefault="00000000" w:rsidRPr="00000000" w14:paraId="0000039D">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Input suppliers</w:t>
      </w:r>
    </w:p>
    <w:p w:rsidR="00000000" w:rsidDel="00000000" w:rsidP="00000000" w:rsidRDefault="00000000" w:rsidRPr="00000000" w14:paraId="0000039E">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Research institutes</w:t>
      </w:r>
    </w:p>
    <w:p w:rsidR="00000000" w:rsidDel="00000000" w:rsidP="00000000" w:rsidRDefault="00000000" w:rsidRPr="00000000" w14:paraId="0000039F">
      <w:pPr>
        <w:rPr/>
      </w:pPr>
      <w:r w:rsidDel="00000000" w:rsidR="00000000" w:rsidRPr="00000000">
        <w:rPr>
          <w:rtl w:val="0"/>
        </w:rPr>
        <w:t xml:space="preserve">Farmer organizations </w:t>
      </w:r>
    </w:p>
    <w:p w:rsidR="00000000" w:rsidDel="00000000" w:rsidP="00000000" w:rsidRDefault="00000000" w:rsidRPr="00000000" w14:paraId="000003A0">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Research offices</w:t>
      </w:r>
    </w:p>
    <w:p w:rsidR="00000000" w:rsidDel="00000000" w:rsidP="00000000" w:rsidRDefault="00000000" w:rsidRPr="00000000" w14:paraId="000003A1">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Agricultural offices</w:t>
      </w:r>
    </w:p>
    <w:p w:rsidR="00000000" w:rsidDel="00000000" w:rsidP="00000000" w:rsidRDefault="00000000" w:rsidRPr="00000000" w14:paraId="000003A2">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Farmers</w:t>
      </w:r>
    </w:p>
    <w:p w:rsidR="00000000" w:rsidDel="00000000" w:rsidP="00000000" w:rsidRDefault="00000000" w:rsidRPr="00000000" w14:paraId="000003A3">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Unions/cooperative</w:t>
      </w:r>
    </w:p>
    <w:p w:rsidR="00000000" w:rsidDel="00000000" w:rsidP="00000000" w:rsidRDefault="00000000" w:rsidRPr="00000000" w14:paraId="000003A4">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NGOs</w:t>
      </w:r>
    </w:p>
    <w:p w:rsidR="00000000" w:rsidDel="00000000" w:rsidP="00000000" w:rsidRDefault="00000000" w:rsidRPr="00000000" w14:paraId="000003A5">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Trade</w:t>
      </w:r>
    </w:p>
    <w:p w:rsidR="00000000" w:rsidDel="00000000" w:rsidP="00000000" w:rsidRDefault="00000000" w:rsidRPr="00000000" w14:paraId="000003A6">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Seed multiplication</w:t>
      </w:r>
    </w:p>
    <w:p w:rsidR="00000000" w:rsidDel="00000000" w:rsidP="00000000" w:rsidRDefault="00000000" w:rsidRPr="00000000" w14:paraId="000003A7">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Input suppliers</w:t>
      </w:r>
    </w:p>
    <w:p w:rsidR="00000000" w:rsidDel="00000000" w:rsidP="00000000" w:rsidRDefault="00000000" w:rsidRPr="00000000" w14:paraId="000003A8">
      <w:pPr>
        <w:jc w:val="both"/>
        <w:rPr/>
      </w:pPr>
      <w:r w:rsidDel="00000000" w:rsidR="00000000" w:rsidRPr="00000000">
        <w:rPr>
          <w:rtl w:val="0"/>
        </w:rPr>
        <w:t xml:space="preserve">Type of </w:t>
      </w:r>
      <w:r w:rsidDel="00000000" w:rsidR="00000000" w:rsidRPr="00000000">
        <w:rPr>
          <w:b w:val="1"/>
          <w:rtl w:val="0"/>
        </w:rPr>
        <w:t xml:space="preserve">LSC data provision</w:t>
      </w:r>
      <w:r w:rsidDel="00000000" w:rsidR="00000000" w:rsidRPr="00000000">
        <w:rPr>
          <w:rtl w:val="0"/>
        </w:rPr>
      </w:r>
    </w:p>
    <w:p w:rsidR="00000000" w:rsidDel="00000000" w:rsidP="00000000" w:rsidRDefault="00000000" w:rsidRPr="00000000" w14:paraId="000003A9">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Agricultural practices</w:t>
      </w:r>
    </w:p>
    <w:p w:rsidR="00000000" w:rsidDel="00000000" w:rsidP="00000000" w:rsidRDefault="00000000" w:rsidRPr="00000000" w14:paraId="000003AA">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Fertilizers types and rate</w:t>
      </w:r>
    </w:p>
    <w:p w:rsidR="00000000" w:rsidDel="00000000" w:rsidP="00000000" w:rsidRDefault="00000000" w:rsidRPr="00000000" w14:paraId="000003AB">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Agrochemicals</w:t>
      </w:r>
    </w:p>
    <w:p w:rsidR="00000000" w:rsidDel="00000000" w:rsidP="00000000" w:rsidRDefault="00000000" w:rsidRPr="00000000" w14:paraId="000003AC">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chemical properties</w:t>
      </w:r>
    </w:p>
    <w:p w:rsidR="00000000" w:rsidDel="00000000" w:rsidP="00000000" w:rsidRDefault="00000000" w:rsidRPr="00000000" w14:paraId="000003AD">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PH</w:t>
      </w:r>
    </w:p>
    <w:p w:rsidR="00000000" w:rsidDel="00000000" w:rsidP="00000000" w:rsidRDefault="00000000" w:rsidRPr="00000000" w14:paraId="000003AE">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nutrients</w:t>
      </w:r>
    </w:p>
    <w:p w:rsidR="00000000" w:rsidDel="00000000" w:rsidP="00000000" w:rsidRDefault="00000000" w:rsidRPr="00000000" w14:paraId="000003AF">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carbon</w:t>
      </w:r>
    </w:p>
    <w:p w:rsidR="00000000" w:rsidDel="00000000" w:rsidP="00000000" w:rsidRDefault="00000000" w:rsidRPr="00000000" w14:paraId="000003B0">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salinity</w:t>
      </w:r>
    </w:p>
    <w:p w:rsidR="00000000" w:rsidDel="00000000" w:rsidP="00000000" w:rsidRDefault="00000000" w:rsidRPr="00000000" w14:paraId="000003B1">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PH</w:t>
      </w:r>
    </w:p>
    <w:p w:rsidR="00000000" w:rsidDel="00000000" w:rsidP="00000000" w:rsidRDefault="00000000" w:rsidRPr="00000000" w14:paraId="000003B2">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physical properties</w:t>
      </w:r>
    </w:p>
    <w:p w:rsidR="00000000" w:rsidDel="00000000" w:rsidP="00000000" w:rsidRDefault="00000000" w:rsidRPr="00000000" w14:paraId="000003B3">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type and structure</w:t>
      </w:r>
    </w:p>
    <w:p w:rsidR="00000000" w:rsidDel="00000000" w:rsidP="00000000" w:rsidRDefault="00000000" w:rsidRPr="00000000" w14:paraId="000003B4">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type</w:t>
      </w:r>
    </w:p>
    <w:p w:rsidR="00000000" w:rsidDel="00000000" w:rsidP="00000000" w:rsidRDefault="00000000" w:rsidRPr="00000000" w14:paraId="000003B5">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water availability</w:t>
      </w:r>
    </w:p>
    <w:p w:rsidR="00000000" w:rsidDel="00000000" w:rsidP="00000000" w:rsidRDefault="00000000" w:rsidRPr="00000000" w14:paraId="000003B6">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vulnerability</w:t>
      </w:r>
    </w:p>
    <w:p w:rsidR="00000000" w:rsidDel="00000000" w:rsidP="00000000" w:rsidRDefault="00000000" w:rsidRPr="00000000" w14:paraId="000003B7">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data e.g. land use-land cover change</w:t>
      </w:r>
    </w:p>
    <w:p w:rsidR="00000000" w:rsidDel="00000000" w:rsidP="00000000" w:rsidRDefault="00000000" w:rsidRPr="00000000" w14:paraId="000003B8">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productivity data</w:t>
      </w:r>
    </w:p>
    <w:p w:rsidR="00000000" w:rsidDel="00000000" w:rsidP="00000000" w:rsidRDefault="00000000" w:rsidRPr="00000000" w14:paraId="000003B9">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Cropping system e.g. crop rotation</w:t>
      </w:r>
    </w:p>
    <w:p w:rsidR="00000000" w:rsidDel="00000000" w:rsidP="00000000" w:rsidRDefault="00000000" w:rsidRPr="00000000" w14:paraId="000003BA">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type</w:t>
      </w:r>
    </w:p>
    <w:p w:rsidR="00000000" w:rsidDel="00000000" w:rsidP="00000000" w:rsidRDefault="00000000" w:rsidRPr="00000000" w14:paraId="000003BB">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Yield</w:t>
      </w:r>
    </w:p>
    <w:p w:rsidR="00000000" w:rsidDel="00000000" w:rsidP="00000000" w:rsidRDefault="00000000" w:rsidRPr="00000000" w14:paraId="000003BC">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Inputs price</w:t>
      </w:r>
    </w:p>
    <w:p w:rsidR="00000000" w:rsidDel="00000000" w:rsidP="00000000" w:rsidRDefault="00000000" w:rsidRPr="00000000" w14:paraId="000003BD">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Livestock data e.g milk yield</w:t>
      </w:r>
    </w:p>
    <w:p w:rsidR="00000000" w:rsidDel="00000000" w:rsidP="00000000" w:rsidRDefault="00000000" w:rsidRPr="00000000" w14:paraId="000003BE">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Economics data</w:t>
      </w:r>
    </w:p>
    <w:p w:rsidR="00000000" w:rsidDel="00000000" w:rsidP="00000000" w:rsidRDefault="00000000" w:rsidRPr="00000000" w14:paraId="000003BF">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Marketing</w:t>
      </w:r>
    </w:p>
    <w:p w:rsidR="00000000" w:rsidDel="00000000" w:rsidP="00000000" w:rsidRDefault="00000000" w:rsidRPr="00000000" w14:paraId="000003C0">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Cooperatives</w:t>
      </w:r>
    </w:p>
    <w:p w:rsidR="00000000" w:rsidDel="00000000" w:rsidP="00000000" w:rsidRDefault="00000000" w:rsidRPr="00000000" w14:paraId="000003C1">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Credit</w:t>
      </w:r>
    </w:p>
    <w:p w:rsidR="00000000" w:rsidDel="00000000" w:rsidP="00000000" w:rsidRDefault="00000000" w:rsidRPr="00000000" w14:paraId="000003C2">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Price</w:t>
      </w:r>
    </w:p>
    <w:p w:rsidR="00000000" w:rsidDel="00000000" w:rsidP="00000000" w:rsidRDefault="00000000" w:rsidRPr="00000000" w14:paraId="000003C3">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Weather and Climate</w:t>
      </w:r>
    </w:p>
    <w:p w:rsidR="00000000" w:rsidDel="00000000" w:rsidP="00000000" w:rsidRDefault="00000000" w:rsidRPr="00000000" w14:paraId="000003C4">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Social data</w:t>
      </w:r>
    </w:p>
    <w:p w:rsidR="00000000" w:rsidDel="00000000" w:rsidP="00000000" w:rsidRDefault="00000000" w:rsidRPr="00000000" w14:paraId="000003C5">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Maps</w:t>
      </w:r>
    </w:p>
    <w:p w:rsidR="00000000" w:rsidDel="00000000" w:rsidP="00000000" w:rsidRDefault="00000000" w:rsidRPr="00000000" w14:paraId="000003C6">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map</w:t>
      </w:r>
    </w:p>
    <w:p w:rsidR="00000000" w:rsidDel="00000000" w:rsidP="00000000" w:rsidRDefault="00000000" w:rsidRPr="00000000" w14:paraId="000003C7">
      <w:pPr>
        <w:keepNext w:val="0"/>
        <w:keepLines w:val="0"/>
        <w:pageBreakBefore w:val="0"/>
        <w:widowControl w:val="1"/>
        <w:numPr>
          <w:ilvl w:val="1"/>
          <w:numId w:val="10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suitability class</w:t>
      </w:r>
    </w:p>
    <w:p w:rsidR="00000000" w:rsidDel="00000000" w:rsidP="00000000" w:rsidRDefault="00000000" w:rsidRPr="00000000" w14:paraId="000003C8">
      <w:pPr>
        <w:jc w:val="both"/>
        <w:rPr/>
      </w:pPr>
      <w:r w:rsidDel="00000000" w:rsidR="00000000" w:rsidRPr="00000000">
        <w:rPr>
          <w:rtl w:val="0"/>
        </w:rPr>
        <w:t xml:space="preserve">Reasons for LSC data provision</w:t>
      </w:r>
    </w:p>
    <w:p w:rsidR="00000000" w:rsidDel="00000000" w:rsidP="00000000" w:rsidRDefault="00000000" w:rsidRPr="00000000" w14:paraId="000003C9">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fertility management</w:t>
      </w:r>
    </w:p>
    <w:p w:rsidR="00000000" w:rsidDel="00000000" w:rsidP="00000000" w:rsidRDefault="00000000" w:rsidRPr="00000000" w14:paraId="000003CA">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Agronomic decision making e.g. application of fertilizer and pesticides</w:t>
      </w:r>
    </w:p>
    <w:p w:rsidR="00000000" w:rsidDel="00000000" w:rsidP="00000000" w:rsidRDefault="00000000" w:rsidRPr="00000000" w14:paraId="000003CB">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Application of CSA technologies</w:t>
      </w:r>
    </w:p>
    <w:p w:rsidR="00000000" w:rsidDel="00000000" w:rsidP="00000000" w:rsidRDefault="00000000" w:rsidRPr="00000000" w14:paraId="000003CC">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Farmers to increase production</w:t>
      </w:r>
    </w:p>
    <w:p w:rsidR="00000000" w:rsidDel="00000000" w:rsidP="00000000" w:rsidRDefault="00000000" w:rsidRPr="00000000" w14:paraId="000003CD">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Agriculture office- to use data and guide farmers</w:t>
      </w:r>
    </w:p>
    <w:p w:rsidR="00000000" w:rsidDel="00000000" w:rsidP="00000000" w:rsidRDefault="00000000" w:rsidRPr="00000000" w14:paraId="000003CE">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Students enrolled for M.Sc. /PhD courses</w:t>
      </w:r>
    </w:p>
    <w:p w:rsidR="00000000" w:rsidDel="00000000" w:rsidP="00000000" w:rsidRDefault="00000000" w:rsidRPr="00000000" w14:paraId="000003CF">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Input purchase</w:t>
      </w:r>
    </w:p>
    <w:p w:rsidR="00000000" w:rsidDel="00000000" w:rsidP="00000000" w:rsidRDefault="00000000" w:rsidRPr="00000000" w14:paraId="000003D0">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Increase crop and livestock productivity</w:t>
      </w:r>
    </w:p>
    <w:p w:rsidR="00000000" w:rsidDel="00000000" w:rsidP="00000000" w:rsidRDefault="00000000" w:rsidRPr="00000000" w14:paraId="000003D1">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Disseminate knowledge through reports, publish articles</w:t>
      </w:r>
    </w:p>
    <w:p w:rsidR="00000000" w:rsidDel="00000000" w:rsidP="00000000" w:rsidRDefault="00000000" w:rsidRPr="00000000" w14:paraId="000003D2">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Manage market inflation</w:t>
      </w:r>
    </w:p>
    <w:p w:rsidR="00000000" w:rsidDel="00000000" w:rsidP="00000000" w:rsidRDefault="00000000" w:rsidRPr="00000000" w14:paraId="000003D3">
      <w:pPr>
        <w:jc w:val="both"/>
        <w:rPr>
          <w:b w:val="1"/>
        </w:rPr>
      </w:pPr>
      <w:r w:rsidDel="00000000" w:rsidR="00000000" w:rsidRPr="00000000">
        <w:rPr>
          <w:b w:val="1"/>
          <w:rtl w:val="0"/>
        </w:rPr>
        <w:t xml:space="preserve">Available LSC data</w:t>
      </w:r>
      <w:sdt>
        <w:sdtPr>
          <w:tag w:val="goog_rdk_515"/>
        </w:sdtPr>
        <w:sdtContent>
          <w:commentRangeStart w:id="38"/>
        </w:sdtContent>
      </w:sdt>
      <w:r w:rsidDel="00000000" w:rsidR="00000000" w:rsidRPr="00000000">
        <w:rPr>
          <w:rtl w:val="0"/>
        </w:rPr>
      </w:r>
    </w:p>
    <w:p w:rsidR="00000000" w:rsidDel="00000000" w:rsidP="00000000" w:rsidRDefault="00000000" w:rsidRPr="00000000" w14:paraId="000003D4">
      <w:pPr>
        <w:jc w:val="both"/>
        <w:rPr/>
      </w:pPr>
      <w:r w:rsidDel="00000000" w:rsidR="00000000" w:rsidRPr="00000000">
        <w:rPr>
          <w:rtl w:val="0"/>
        </w:rPr>
        <w:t xml:space="preserve">Some LSC data is available in databases, soft or hard copies. The following data is available from</w:t>
      </w:r>
      <w:commentRangeEnd w:id="38"/>
      <w:r w:rsidDel="00000000" w:rsidR="00000000" w:rsidRPr="00000000">
        <w:commentReference w:id="38"/>
      </w:r>
      <w:r w:rsidDel="00000000" w:rsidR="00000000" w:rsidRPr="00000000">
        <w:rPr>
          <w:rtl w:val="0"/>
        </w:rPr>
        <w:t xml:space="preserve"> </w:t>
      </w:r>
      <w:sdt>
        <w:sdtPr>
          <w:tag w:val="goog_rdk_516"/>
        </w:sdtPr>
        <w:sdtContent>
          <w:commentRangeStart w:id="39"/>
        </w:sdtContent>
      </w:sdt>
      <w:r w:rsidDel="00000000" w:rsidR="00000000" w:rsidRPr="00000000">
        <w:rPr>
          <w:rtl w:val="0"/>
        </w:rPr>
        <w:t xml:space="preserve">the Z/D LCC proj</w:t>
      </w:r>
      <w:commentRangeEnd w:id="39"/>
      <w:r w:rsidDel="00000000" w:rsidR="00000000" w:rsidRPr="00000000">
        <w:commentReference w:id="39"/>
      </w:r>
      <w:r w:rsidDel="00000000" w:rsidR="00000000" w:rsidRPr="00000000">
        <w:rPr>
          <w:rtl w:val="0"/>
        </w:rPr>
        <w:t xml:space="preserve">ect:</w:t>
      </w:r>
    </w:p>
    <w:p w:rsidR="00000000" w:rsidDel="00000000" w:rsidP="00000000" w:rsidRDefault="00000000" w:rsidRPr="00000000" w14:paraId="000003D5">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fertility map, climate data (RF, temp)</w:t>
      </w:r>
    </w:p>
    <w:p w:rsidR="00000000" w:rsidDel="00000000" w:rsidP="00000000" w:rsidRDefault="00000000" w:rsidRPr="00000000" w14:paraId="000003D6">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PH</w:t>
      </w:r>
    </w:p>
    <w:p w:rsidR="00000000" w:rsidDel="00000000" w:rsidP="00000000" w:rsidRDefault="00000000" w:rsidRPr="00000000" w14:paraId="000003D7">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eligibility</w:t>
      </w:r>
    </w:p>
    <w:p w:rsidR="00000000" w:rsidDel="00000000" w:rsidP="00000000" w:rsidRDefault="00000000" w:rsidRPr="00000000" w14:paraId="000003D8">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suitability</w:t>
      </w:r>
    </w:p>
    <w:p w:rsidR="00000000" w:rsidDel="00000000" w:rsidP="00000000" w:rsidRDefault="00000000" w:rsidRPr="00000000" w14:paraId="000003D9">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use and land cover data</w:t>
      </w:r>
    </w:p>
    <w:p w:rsidR="00000000" w:rsidDel="00000000" w:rsidP="00000000" w:rsidRDefault="00000000" w:rsidRPr="00000000" w14:paraId="000003DA">
      <w:pPr>
        <w:jc w:val="both"/>
        <w:rPr>
          <w:b w:val="1"/>
        </w:rPr>
      </w:pPr>
      <w:r w:rsidDel="00000000" w:rsidR="00000000" w:rsidRPr="00000000">
        <w:rPr>
          <w:b w:val="1"/>
          <w:rtl w:val="0"/>
        </w:rPr>
        <w:t xml:space="preserve">LSC data gaps</w:t>
      </w:r>
    </w:p>
    <w:p w:rsidR="00000000" w:rsidDel="00000000" w:rsidP="00000000" w:rsidRDefault="00000000" w:rsidRPr="00000000" w14:paraId="000003DB">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fertility information gap</w:t>
      </w:r>
    </w:p>
    <w:p w:rsidR="00000000" w:rsidDel="00000000" w:rsidP="00000000" w:rsidRDefault="00000000" w:rsidRPr="00000000" w14:paraId="000003DC">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PH information</w:t>
      </w:r>
    </w:p>
    <w:p w:rsidR="00000000" w:rsidDel="00000000" w:rsidP="00000000" w:rsidRDefault="00000000" w:rsidRPr="00000000" w14:paraId="000003DD">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usage gap</w:t>
      </w:r>
    </w:p>
    <w:p w:rsidR="00000000" w:rsidDel="00000000" w:rsidP="00000000" w:rsidRDefault="00000000" w:rsidRPr="00000000" w14:paraId="000003DE">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agriculture digital information</w:t>
      </w:r>
    </w:p>
    <w:p w:rsidR="00000000" w:rsidDel="00000000" w:rsidP="00000000" w:rsidRDefault="00000000" w:rsidRPr="00000000" w14:paraId="000003DF">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 real-time data on daily food availability</w:t>
      </w:r>
    </w:p>
    <w:p w:rsidR="00000000" w:rsidDel="00000000" w:rsidP="00000000" w:rsidRDefault="00000000" w:rsidRPr="00000000" w14:paraId="000003E0">
      <w:pPr>
        <w:jc w:val="both"/>
        <w:rPr>
          <w:b w:val="1"/>
        </w:rPr>
      </w:pPr>
      <w:r w:rsidDel="00000000" w:rsidR="00000000" w:rsidRPr="00000000">
        <w:rPr>
          <w:b w:val="1"/>
          <w:rtl w:val="0"/>
        </w:rPr>
        <w:t xml:space="preserve">Data Accessibility</w:t>
      </w:r>
    </w:p>
    <w:p w:rsidR="00000000" w:rsidDel="00000000" w:rsidP="00000000" w:rsidRDefault="00000000" w:rsidRPr="00000000" w14:paraId="000003E1">
      <w:pPr>
        <w:jc w:val="both"/>
        <w:rPr/>
      </w:pPr>
      <w:sdt>
        <w:sdtPr>
          <w:tag w:val="goog_rdk_517"/>
        </w:sdtPr>
        <w:sdtContent>
          <w:commentRangeStart w:id="40"/>
        </w:sdtContent>
      </w:sdt>
      <w:r w:rsidDel="00000000" w:rsidR="00000000" w:rsidRPr="00000000">
        <w:rPr>
          <w:rtl w:val="0"/>
        </w:rPr>
        <w:t xml:space="preserve">LSC data can be accessed online on university and research websites. However, LSC data is not easily accessible from other relevant stakeholders.</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3E2">
      <w:pPr>
        <w:jc w:val="both"/>
        <w:rPr>
          <w:b w:val="1"/>
        </w:rPr>
      </w:pPr>
      <w:r w:rsidDel="00000000" w:rsidR="00000000" w:rsidRPr="00000000">
        <w:rPr>
          <w:b w:val="1"/>
          <w:rtl w:val="0"/>
        </w:rPr>
        <w:t xml:space="preserve">LSC Data Challenges</w:t>
      </w:r>
    </w:p>
    <w:p w:rsidR="00000000" w:rsidDel="00000000" w:rsidP="00000000" w:rsidRDefault="00000000" w:rsidRPr="00000000" w14:paraId="000003E3">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willingness to transfer data by researchers</w:t>
      </w:r>
    </w:p>
    <w:p w:rsidR="00000000" w:rsidDel="00000000" w:rsidP="00000000" w:rsidRDefault="00000000" w:rsidRPr="00000000" w14:paraId="000003E4">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Absence of </w:t>
      </w:r>
      <w:sdt>
        <w:sdtPr>
          <w:tag w:val="goog_rdk_518"/>
        </w:sdtPr>
        <w:sdtContent>
          <w:ins w:author="Herman Snel" w:id="151" w:date="2023-06-23T12:21:19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sharing </w:t>
            </w:r>
          </w:ins>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policy</w:t>
      </w:r>
    </w:p>
    <w:p w:rsidR="00000000" w:rsidDel="00000000" w:rsidP="00000000" w:rsidRDefault="00000000" w:rsidRPr="00000000" w14:paraId="000003E5">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Little knowledge of LSC</w:t>
      </w:r>
    </w:p>
    <w:p w:rsidR="00000000" w:rsidDel="00000000" w:rsidP="00000000" w:rsidRDefault="00000000" w:rsidRPr="00000000" w14:paraId="000003E6">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soil information/data delivery station/data hubs and absence of data hubs</w:t>
      </w:r>
    </w:p>
    <w:p w:rsidR="00000000" w:rsidDel="00000000" w:rsidP="00000000" w:rsidRDefault="00000000" w:rsidRPr="00000000" w14:paraId="000003E7">
      <w:pPr>
        <w:jc w:val="both"/>
        <w:rPr>
          <w:b w:val="1"/>
        </w:rPr>
      </w:pPr>
      <w:r w:rsidDel="00000000" w:rsidR="00000000" w:rsidRPr="00000000">
        <w:rPr>
          <w:b w:val="1"/>
          <w:rtl w:val="0"/>
        </w:rPr>
        <w:t xml:space="preserve">LSC data opportunities</w:t>
      </w:r>
    </w:p>
    <w:p w:rsidR="00000000" w:rsidDel="00000000" w:rsidP="00000000" w:rsidRDefault="00000000" w:rsidRPr="00000000" w14:paraId="000003E8">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Cost minimization</w:t>
      </w:r>
    </w:p>
    <w:p w:rsidR="00000000" w:rsidDel="00000000" w:rsidP="00000000" w:rsidRDefault="00000000" w:rsidRPr="00000000" w14:paraId="000003E9">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Adequate information gained</w:t>
      </w:r>
    </w:p>
    <w:p w:rsidR="00000000" w:rsidDel="00000000" w:rsidP="00000000" w:rsidRDefault="00000000" w:rsidRPr="00000000" w14:paraId="000003EA">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An agriculture policy on LSC</w:t>
      </w:r>
    </w:p>
    <w:p w:rsidR="00000000" w:rsidDel="00000000" w:rsidP="00000000" w:rsidRDefault="00000000" w:rsidRPr="00000000" w14:paraId="000003EB">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More villages will be considered for irrigation when resources allow.</w:t>
      </w:r>
    </w:p>
    <w:p w:rsidR="00000000" w:rsidDel="00000000" w:rsidP="00000000" w:rsidRDefault="00000000" w:rsidRPr="00000000" w14:paraId="000003EC">
      <w:pPr>
        <w:jc w:val="both"/>
        <w:rPr>
          <w:b w:val="1"/>
        </w:rPr>
      </w:pPr>
      <w:r w:rsidDel="00000000" w:rsidR="00000000" w:rsidRPr="00000000">
        <w:rPr>
          <w:b w:val="1"/>
          <w:rtl w:val="0"/>
        </w:rPr>
        <w:t xml:space="preserve">Success Stories</w:t>
      </w:r>
    </w:p>
    <w:p w:rsidR="00000000" w:rsidDel="00000000" w:rsidP="00000000" w:rsidRDefault="00000000" w:rsidRPr="00000000" w14:paraId="000003ED">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Market linkage with breweries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pStyle w:val="Heading2"/>
        <w:numPr>
          <w:ilvl w:val="1"/>
          <w:numId w:val="35"/>
        </w:numPr>
        <w:ind w:left="375" w:hanging="375"/>
        <w:rPr/>
      </w:pPr>
      <w:bookmarkStart w:colFirst="0" w:colLast="0" w:name="_heading=h.1pxezwc" w:id="28"/>
      <w:bookmarkEnd w:id="28"/>
      <w:r w:rsidDel="00000000" w:rsidR="00000000" w:rsidRPr="00000000">
        <w:rPr>
          <w:rtl w:val="0"/>
        </w:rPr>
        <w:t xml:space="preserve"> Data providers – Use case 2 (SWC)</w:t>
      </w:r>
    </w:p>
    <w:p w:rsidR="00000000" w:rsidDel="00000000" w:rsidP="00000000" w:rsidRDefault="00000000" w:rsidRPr="00000000" w14:paraId="000003F0">
      <w:pPr>
        <w:jc w:val="both"/>
        <w:rPr>
          <w:b w:val="1"/>
        </w:rPr>
      </w:pPr>
      <w:r w:rsidDel="00000000" w:rsidR="00000000" w:rsidRPr="00000000">
        <w:rPr>
          <w:b w:val="1"/>
          <w:rtl w:val="0"/>
        </w:rPr>
        <w:t xml:space="preserve">National level</w:t>
      </w:r>
    </w:p>
    <w:p w:rsidR="00000000" w:rsidDel="00000000" w:rsidP="00000000" w:rsidRDefault="00000000" w:rsidRPr="00000000" w14:paraId="000003F1">
      <w:pPr>
        <w:jc w:val="both"/>
        <w:rPr/>
      </w:pPr>
      <w:r w:rsidDel="00000000" w:rsidR="00000000" w:rsidRPr="00000000">
        <w:rPr>
          <w:rtl w:val="0"/>
        </w:rPr>
        <w:t xml:space="preserve">Knowledge institutions – Debre Berhan University</w:t>
      </w:r>
    </w:p>
    <w:p w:rsidR="00000000" w:rsidDel="00000000" w:rsidP="00000000" w:rsidRDefault="00000000" w:rsidRPr="00000000" w14:paraId="000003F2">
      <w:pPr>
        <w:jc w:val="both"/>
        <w:rPr>
          <w:b w:val="1"/>
        </w:rPr>
      </w:pPr>
      <w:r w:rsidDel="00000000" w:rsidR="00000000" w:rsidRPr="00000000">
        <w:rPr>
          <w:rtl w:val="0"/>
        </w:rPr>
        <w:t xml:space="preserve">Public sector – EMI, SSGI, MoA</w:t>
      </w:r>
      <w:r w:rsidDel="00000000" w:rsidR="00000000" w:rsidRPr="00000000">
        <w:rPr>
          <w:rtl w:val="0"/>
        </w:rPr>
      </w:r>
    </w:p>
    <w:p w:rsidR="00000000" w:rsidDel="00000000" w:rsidP="00000000" w:rsidRDefault="00000000" w:rsidRPr="00000000" w14:paraId="000003F3">
      <w:pPr>
        <w:jc w:val="both"/>
        <w:rPr>
          <w:b w:val="1"/>
        </w:rPr>
      </w:pPr>
      <w:r w:rsidDel="00000000" w:rsidR="00000000" w:rsidRPr="00000000">
        <w:rPr>
          <w:b w:val="1"/>
          <w:rtl w:val="0"/>
        </w:rPr>
        <w:t xml:space="preserve">Main data users</w:t>
      </w:r>
    </w:p>
    <w:p w:rsidR="00000000" w:rsidDel="00000000" w:rsidP="00000000" w:rsidRDefault="00000000" w:rsidRPr="00000000" w14:paraId="000003F4">
      <w:pPr>
        <w:jc w:val="both"/>
        <w:rPr/>
      </w:pPr>
      <w:r w:rsidDel="00000000" w:rsidR="00000000" w:rsidRPr="00000000">
        <w:rPr>
          <w:rtl w:val="0"/>
        </w:rPr>
        <w:t xml:space="preserve">Knowledge institutions – research institutes; universities; students</w:t>
      </w:r>
    </w:p>
    <w:p w:rsidR="00000000" w:rsidDel="00000000" w:rsidP="00000000" w:rsidRDefault="00000000" w:rsidRPr="00000000" w14:paraId="000003F5">
      <w:pPr>
        <w:jc w:val="both"/>
        <w:rPr/>
      </w:pPr>
      <w:r w:rsidDel="00000000" w:rsidR="00000000" w:rsidRPr="00000000">
        <w:rPr>
          <w:rtl w:val="0"/>
        </w:rPr>
        <w:t xml:space="preserve">Public sector – National, regional and local level BoA; MoA</w:t>
      </w:r>
    </w:p>
    <w:p w:rsidR="00000000" w:rsidDel="00000000" w:rsidP="00000000" w:rsidRDefault="00000000" w:rsidRPr="00000000" w14:paraId="000003F6">
      <w:pPr>
        <w:jc w:val="both"/>
        <w:rPr/>
      </w:pPr>
      <w:r w:rsidDel="00000000" w:rsidR="00000000" w:rsidRPr="00000000">
        <w:rPr>
          <w:rtl w:val="0"/>
        </w:rPr>
        <w:t xml:space="preserve">Farmers</w:t>
      </w:r>
    </w:p>
    <w:p w:rsidR="00000000" w:rsidDel="00000000" w:rsidP="00000000" w:rsidRDefault="00000000" w:rsidRPr="00000000" w14:paraId="000003F7">
      <w:pPr>
        <w:jc w:val="both"/>
        <w:rPr/>
      </w:pPr>
      <w:r w:rsidDel="00000000" w:rsidR="00000000" w:rsidRPr="00000000">
        <w:rPr>
          <w:rtl w:val="0"/>
        </w:rPr>
        <w:t xml:space="preserve">Type of </w:t>
      </w:r>
      <w:r w:rsidDel="00000000" w:rsidR="00000000" w:rsidRPr="00000000">
        <w:rPr>
          <w:b w:val="1"/>
          <w:rtl w:val="0"/>
        </w:rPr>
        <w:t xml:space="preserve">LSC data used</w:t>
      </w:r>
      <w:r w:rsidDel="00000000" w:rsidR="00000000" w:rsidRPr="00000000">
        <w:rPr>
          <w:rtl w:val="0"/>
        </w:rPr>
        <w:t xml:space="preserve">:</w:t>
      </w:r>
    </w:p>
    <w:p w:rsidR="00000000" w:rsidDel="00000000" w:rsidP="00000000" w:rsidRDefault="00000000" w:rsidRPr="00000000" w14:paraId="000003F8">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degradation</w:t>
      </w:r>
    </w:p>
    <w:p w:rsidR="00000000" w:rsidDel="00000000" w:rsidP="00000000" w:rsidRDefault="00000000" w:rsidRPr="00000000" w14:paraId="000003F9">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Cause and effect of soil erosion</w:t>
      </w:r>
    </w:p>
    <w:p w:rsidR="00000000" w:rsidDel="00000000" w:rsidP="00000000" w:rsidRDefault="00000000" w:rsidRPr="00000000" w14:paraId="000003FA">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Runoff</w:t>
      </w:r>
    </w:p>
    <w:p w:rsidR="00000000" w:rsidDel="00000000" w:rsidP="00000000" w:rsidRDefault="00000000" w:rsidRPr="00000000" w14:paraId="000003FB">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Maps</w:t>
      </w:r>
    </w:p>
    <w:p w:rsidR="00000000" w:rsidDel="00000000" w:rsidP="00000000" w:rsidRDefault="00000000" w:rsidRPr="00000000" w14:paraId="000003FC">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Erosion severity maps</w:t>
      </w:r>
    </w:p>
    <w:p w:rsidR="00000000" w:rsidDel="00000000" w:rsidP="00000000" w:rsidRDefault="00000000" w:rsidRPr="00000000" w14:paraId="000003FD">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erosion map</w:t>
      </w:r>
    </w:p>
    <w:p w:rsidR="00000000" w:rsidDel="00000000" w:rsidP="00000000" w:rsidRDefault="00000000" w:rsidRPr="00000000" w14:paraId="000003FE">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degradability map</w:t>
      </w:r>
    </w:p>
    <w:p w:rsidR="00000000" w:rsidDel="00000000" w:rsidP="00000000" w:rsidRDefault="00000000" w:rsidRPr="00000000" w14:paraId="000003FF">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Satellite images</w:t>
      </w:r>
    </w:p>
    <w:p w:rsidR="00000000" w:rsidDel="00000000" w:rsidP="00000000" w:rsidRDefault="00000000" w:rsidRPr="00000000" w14:paraId="00000400">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LULC map</w:t>
      </w:r>
    </w:p>
    <w:p w:rsidR="00000000" w:rsidDel="00000000" w:rsidP="00000000" w:rsidRDefault="00000000" w:rsidRPr="00000000" w14:paraId="00000401">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map</w:t>
      </w:r>
    </w:p>
    <w:p w:rsidR="00000000" w:rsidDel="00000000" w:rsidP="00000000" w:rsidRDefault="00000000" w:rsidRPr="00000000" w14:paraId="00000402">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Water resources map</w:t>
      </w:r>
    </w:p>
    <w:p w:rsidR="00000000" w:rsidDel="00000000" w:rsidP="00000000" w:rsidRDefault="00000000" w:rsidRPr="00000000" w14:paraId="00000403">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Weather and climate</w:t>
      </w:r>
    </w:p>
    <w:p w:rsidR="00000000" w:rsidDel="00000000" w:rsidP="00000000" w:rsidRDefault="00000000" w:rsidRPr="00000000" w14:paraId="00000404">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Rainfall</w:t>
      </w:r>
    </w:p>
    <w:p w:rsidR="00000000" w:rsidDel="00000000" w:rsidP="00000000" w:rsidRDefault="00000000" w:rsidRPr="00000000" w14:paraId="00000405">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Temperature</w:t>
      </w:r>
    </w:p>
    <w:p w:rsidR="00000000" w:rsidDel="00000000" w:rsidP="00000000" w:rsidRDefault="00000000" w:rsidRPr="00000000" w14:paraId="00000406">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Relative humidity</w:t>
      </w:r>
    </w:p>
    <w:p w:rsidR="00000000" w:rsidDel="00000000" w:rsidP="00000000" w:rsidRDefault="00000000" w:rsidRPr="00000000" w14:paraId="00000407">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Wind speed and direction</w:t>
      </w:r>
    </w:p>
    <w:p w:rsidR="00000000" w:rsidDel="00000000" w:rsidP="00000000" w:rsidRDefault="00000000" w:rsidRPr="00000000" w14:paraId="00000408">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Air pollution</w:t>
      </w:r>
    </w:p>
    <w:p w:rsidR="00000000" w:rsidDel="00000000" w:rsidP="00000000" w:rsidRDefault="00000000" w:rsidRPr="00000000" w14:paraId="00000409">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Pressure</w:t>
      </w:r>
    </w:p>
    <w:p w:rsidR="00000000" w:rsidDel="00000000" w:rsidP="00000000" w:rsidRDefault="00000000" w:rsidRPr="00000000" w14:paraId="0000040A">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Evapotranspiration</w:t>
      </w:r>
    </w:p>
    <w:p w:rsidR="00000000" w:rsidDel="00000000" w:rsidP="00000000" w:rsidRDefault="00000000" w:rsidRPr="00000000" w14:paraId="0000040B">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Sunshine hours</w:t>
      </w:r>
    </w:p>
    <w:p w:rsidR="00000000" w:rsidDel="00000000" w:rsidP="00000000" w:rsidRDefault="00000000" w:rsidRPr="00000000" w14:paraId="0000040C">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data e.g. soil temperature</w:t>
      </w:r>
    </w:p>
    <w:p w:rsidR="00000000" w:rsidDel="00000000" w:rsidP="00000000" w:rsidRDefault="00000000" w:rsidRPr="00000000" w14:paraId="0000040D">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Sustainable land management practices e.g. soil and water conservation measures</w:t>
      </w:r>
    </w:p>
    <w:p w:rsidR="00000000" w:rsidDel="00000000" w:rsidP="00000000" w:rsidRDefault="00000000" w:rsidRPr="00000000" w14:paraId="0000040E">
      <w:pPr>
        <w:jc w:val="both"/>
        <w:rPr/>
      </w:pPr>
      <w:r w:rsidDel="00000000" w:rsidR="00000000" w:rsidRPr="00000000">
        <w:rPr>
          <w:rtl w:val="0"/>
        </w:rPr>
        <w:t xml:space="preserve">Reasons for LSC data provision:</w:t>
      </w:r>
    </w:p>
    <w:p w:rsidR="00000000" w:rsidDel="00000000" w:rsidP="00000000" w:rsidRDefault="00000000" w:rsidRPr="00000000" w14:paraId="0000040F">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Conservation measures e.g. increase soil moisture and reduce soil erosion</w:t>
      </w:r>
    </w:p>
    <w:p w:rsidR="00000000" w:rsidDel="00000000" w:rsidP="00000000" w:rsidRDefault="00000000" w:rsidRPr="00000000" w14:paraId="00000410">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Knowledge generation ad dissemination e.g </w:t>
      </w:r>
    </w:p>
    <w:p w:rsidR="00000000" w:rsidDel="00000000" w:rsidP="00000000" w:rsidRDefault="00000000" w:rsidRPr="00000000" w14:paraId="00000411">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research and validation</w:t>
      </w:r>
    </w:p>
    <w:p w:rsidR="00000000" w:rsidDel="00000000" w:rsidP="00000000" w:rsidRDefault="00000000" w:rsidRPr="00000000" w14:paraId="00000412">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education purposes</w:t>
      </w:r>
    </w:p>
    <w:p w:rsidR="00000000" w:rsidDel="00000000" w:rsidP="00000000" w:rsidRDefault="00000000" w:rsidRPr="00000000" w14:paraId="00000413">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documentation</w:t>
      </w:r>
    </w:p>
    <w:p w:rsidR="00000000" w:rsidDel="00000000" w:rsidP="00000000" w:rsidRDefault="00000000" w:rsidRPr="00000000" w14:paraId="00000414">
      <w:pPr>
        <w:keepNext w:val="0"/>
        <w:keepLines w:val="0"/>
        <w:pageBreakBefore w:val="0"/>
        <w:widowControl w:val="1"/>
        <w:numPr>
          <w:ilvl w:val="1"/>
          <w:numId w:val="12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share scientific findings with relevant bodies</w:t>
      </w:r>
    </w:p>
    <w:p w:rsidR="00000000" w:rsidDel="00000000" w:rsidP="00000000" w:rsidRDefault="00000000" w:rsidRPr="00000000" w14:paraId="00000415">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to achieve food security by increasing agricultural productivity</w:t>
      </w:r>
    </w:p>
    <w:p w:rsidR="00000000" w:rsidDel="00000000" w:rsidP="00000000" w:rsidRDefault="00000000" w:rsidRPr="00000000" w14:paraId="00000416">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climate change mitigation</w:t>
      </w:r>
    </w:p>
    <w:p w:rsidR="00000000" w:rsidDel="00000000" w:rsidP="00000000" w:rsidRDefault="00000000" w:rsidRPr="00000000" w14:paraId="00000417">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to influence policy and develop strategic plans</w:t>
      </w:r>
    </w:p>
    <w:p w:rsidR="00000000" w:rsidDel="00000000" w:rsidP="00000000" w:rsidRDefault="00000000" w:rsidRPr="00000000" w14:paraId="00000418">
      <w:pPr>
        <w:jc w:val="both"/>
        <w:rPr>
          <w:b w:val="1"/>
        </w:rPr>
      </w:pPr>
      <w:r w:rsidDel="00000000" w:rsidR="00000000" w:rsidRPr="00000000">
        <w:rPr>
          <w:b w:val="1"/>
          <w:rtl w:val="0"/>
        </w:rPr>
        <w:t xml:space="preserve">Available LSC data</w:t>
      </w:r>
    </w:p>
    <w:p w:rsidR="00000000" w:rsidDel="00000000" w:rsidP="00000000" w:rsidRDefault="00000000" w:rsidRPr="00000000" w14:paraId="00000419">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maps</w:t>
      </w:r>
    </w:p>
    <w:p w:rsidR="00000000" w:rsidDel="00000000" w:rsidP="00000000" w:rsidRDefault="00000000" w:rsidRPr="00000000" w14:paraId="0000041A">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fertility</w:t>
      </w:r>
    </w:p>
    <w:p w:rsidR="00000000" w:rsidDel="00000000" w:rsidP="00000000" w:rsidRDefault="00000000" w:rsidRPr="00000000" w14:paraId="0000041B">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acidity </w:t>
      </w:r>
    </w:p>
    <w:p w:rsidR="00000000" w:rsidDel="00000000" w:rsidP="00000000" w:rsidRDefault="00000000" w:rsidRPr="00000000" w14:paraId="0000041C">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salinity </w:t>
      </w:r>
    </w:p>
    <w:p w:rsidR="00000000" w:rsidDel="00000000" w:rsidP="00000000" w:rsidRDefault="00000000" w:rsidRPr="00000000" w14:paraId="0000041D">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use and land cover maps</w:t>
      </w:r>
    </w:p>
    <w:p w:rsidR="00000000" w:rsidDel="00000000" w:rsidP="00000000" w:rsidRDefault="00000000" w:rsidRPr="00000000" w14:paraId="0000041E">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Near real-time data (satellite and aerial)</w:t>
      </w:r>
    </w:p>
    <w:p w:rsidR="00000000" w:rsidDel="00000000" w:rsidP="00000000" w:rsidRDefault="00000000" w:rsidRPr="00000000" w14:paraId="0000041F">
      <w:pPr>
        <w:jc w:val="both"/>
        <w:rPr>
          <w:b w:val="1"/>
        </w:rPr>
      </w:pPr>
      <w:r w:rsidDel="00000000" w:rsidR="00000000" w:rsidRPr="00000000">
        <w:rPr>
          <w:b w:val="1"/>
          <w:rtl w:val="0"/>
        </w:rPr>
        <w:t xml:space="preserve">Gaps in LSC Data </w:t>
      </w:r>
    </w:p>
    <w:p w:rsidR="00000000" w:rsidDel="00000000" w:rsidP="00000000" w:rsidRDefault="00000000" w:rsidRPr="00000000" w14:paraId="00000420">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w:t>
      </w:r>
      <w:sdt>
        <w:sdtPr>
          <w:tag w:val="goog_rdk_519"/>
        </w:sdtPr>
        <w:sdtContent>
          <w:ins w:author="Herman Snel" w:id="152" w:date="2023-06-23T12:25:03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centrally managed </w:t>
            </w:r>
          </w:ins>
        </w:sdtContent>
      </w:sdt>
      <w:sdt>
        <w:sdtPr>
          <w:tag w:val="goog_rdk_520"/>
        </w:sdtPr>
        <w:sdtContent>
          <w:del w:author="Herman Snel" w:id="152" w:date="2023-06-23T12:25:03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 </w:delText>
            </w:r>
          </w:del>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national database</w:t>
      </w:r>
      <w:sdt>
        <w:sdtPr>
          <w:tag w:val="goog_rdk_521"/>
        </w:sdtPr>
        <w:sdtContent>
          <w:ins w:author="Herman Snel" w:id="153" w:date="2023-06-23T12:25:10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granting access to curated data</w:t>
            </w:r>
          </w:ins>
        </w:sdtContent>
      </w:sdt>
      <w:r w:rsidDel="00000000" w:rsidR="00000000" w:rsidRPr="00000000">
        <w:rPr>
          <w:rtl w:val="0"/>
        </w:rPr>
      </w:r>
    </w:p>
    <w:p w:rsidR="00000000" w:rsidDel="00000000" w:rsidP="00000000" w:rsidRDefault="00000000" w:rsidRPr="00000000" w14:paraId="00000421">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exists in different institutes but sharing is a challenge</w:t>
      </w:r>
    </w:p>
    <w:p w:rsidR="00000000" w:rsidDel="00000000" w:rsidP="00000000" w:rsidRDefault="00000000" w:rsidRPr="00000000" w14:paraId="00000422">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Limited appropriate data user-interfaces created so far</w:t>
      </w:r>
    </w:p>
    <w:p w:rsidR="00000000" w:rsidDel="00000000" w:rsidP="00000000" w:rsidRDefault="00000000" w:rsidRPr="00000000" w14:paraId="00000423">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Legal framework with mandated organizations to follow up, monitor and evaluate data sharing processes</w:t>
      </w:r>
    </w:p>
    <w:p w:rsidR="00000000" w:rsidDel="00000000" w:rsidP="00000000" w:rsidRDefault="00000000" w:rsidRPr="00000000" w14:paraId="00000424">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Incomplete data</w:t>
      </w:r>
    </w:p>
    <w:p w:rsidR="00000000" w:rsidDel="00000000" w:rsidP="00000000" w:rsidRDefault="00000000" w:rsidRPr="00000000" w14:paraId="00000425">
      <w:pPr>
        <w:jc w:val="both"/>
        <w:rPr>
          <w:b w:val="1"/>
        </w:rPr>
      </w:pPr>
      <w:r w:rsidDel="00000000" w:rsidR="00000000" w:rsidRPr="00000000">
        <w:rPr>
          <w:rtl w:val="0"/>
        </w:rPr>
      </w:r>
    </w:p>
    <w:p w:rsidR="00000000" w:rsidDel="00000000" w:rsidP="00000000" w:rsidRDefault="00000000" w:rsidRPr="00000000" w14:paraId="00000426">
      <w:pPr>
        <w:jc w:val="both"/>
        <w:rPr>
          <w:b w:val="1"/>
        </w:rPr>
      </w:pPr>
      <w:r w:rsidDel="00000000" w:rsidR="00000000" w:rsidRPr="00000000">
        <w:rPr>
          <w:b w:val="1"/>
          <w:rtl w:val="0"/>
        </w:rPr>
        <w:t xml:space="preserve">LSC Data Accessibility</w:t>
      </w:r>
    </w:p>
    <w:p w:rsidR="00000000" w:rsidDel="00000000" w:rsidP="00000000" w:rsidRDefault="00000000" w:rsidRPr="00000000" w14:paraId="00000427">
      <w:pPr>
        <w:jc w:val="both"/>
        <w:rPr/>
      </w:pPr>
      <w:r w:rsidDel="00000000" w:rsidR="00000000" w:rsidRPr="00000000">
        <w:rPr>
          <w:rtl w:val="0"/>
        </w:rPr>
        <w:t xml:space="preserve">According to SSGI, data sets are available but inaccessible because the web portal is being developed. Accessible data is satellite images using GIS.</w:t>
      </w:r>
    </w:p>
    <w:p w:rsidR="00000000" w:rsidDel="00000000" w:rsidP="00000000" w:rsidRDefault="00000000" w:rsidRPr="00000000" w14:paraId="00000428">
      <w:pPr>
        <w:jc w:val="both"/>
        <w:rPr>
          <w:b w:val="1"/>
        </w:rPr>
      </w:pPr>
      <w:r w:rsidDel="00000000" w:rsidR="00000000" w:rsidRPr="00000000">
        <w:rPr>
          <w:b w:val="1"/>
          <w:rtl w:val="0"/>
        </w:rPr>
        <w:t xml:space="preserve">Challenges</w:t>
      </w:r>
    </w:p>
    <w:p w:rsidR="00000000" w:rsidDel="00000000" w:rsidP="00000000" w:rsidRDefault="00000000" w:rsidRPr="00000000" w14:paraId="00000429">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Budget constraints e.g. high-resolution data is very costly for private entities</w:t>
      </w:r>
    </w:p>
    <w:p w:rsidR="00000000" w:rsidDel="00000000" w:rsidP="00000000" w:rsidRDefault="00000000" w:rsidRPr="00000000" w14:paraId="0000042A">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Heterogenous data (diverse and non-uniform data with a possibility of low quality and redundancies)</w:t>
      </w:r>
    </w:p>
    <w:p w:rsidR="00000000" w:rsidDel="00000000" w:rsidP="00000000" w:rsidRDefault="00000000" w:rsidRPr="00000000" w14:paraId="0000042B">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validation</w:t>
      </w:r>
    </w:p>
    <w:p w:rsidR="00000000" w:rsidDel="00000000" w:rsidP="00000000" w:rsidRDefault="00000000" w:rsidRPr="00000000" w14:paraId="0000042C">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relevant sectors fail to understand the product that Ethiopia Meteorology produces e.g. seasonal weather forecasts indicating normal, above normal and below normal rains.</w:t>
      </w:r>
    </w:p>
    <w:p w:rsidR="00000000" w:rsidDel="00000000" w:rsidP="00000000" w:rsidRDefault="00000000" w:rsidRPr="00000000" w14:paraId="0000042D">
      <w:pPr>
        <w:jc w:val="both"/>
        <w:rPr>
          <w:b w:val="1"/>
        </w:rPr>
      </w:pPr>
      <w:r w:rsidDel="00000000" w:rsidR="00000000" w:rsidRPr="00000000">
        <w:rPr>
          <w:b w:val="1"/>
          <w:rtl w:val="0"/>
        </w:rPr>
        <w:t xml:space="preserve">Opportunities</w:t>
      </w:r>
    </w:p>
    <w:p w:rsidR="00000000" w:rsidDel="00000000" w:rsidP="00000000" w:rsidRDefault="00000000" w:rsidRPr="00000000" w14:paraId="0000042E">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Legacy data exist in different sectors of the ministry, which can be pulled to one data centre</w:t>
      </w:r>
    </w:p>
    <w:p w:rsidR="00000000" w:rsidDel="00000000" w:rsidP="00000000" w:rsidRDefault="00000000" w:rsidRPr="00000000" w14:paraId="0000042F">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demand for geospatial satellite products is increasing with time</w:t>
      </w:r>
    </w:p>
    <w:p w:rsidR="00000000" w:rsidDel="00000000" w:rsidP="00000000" w:rsidRDefault="00000000" w:rsidRPr="00000000" w14:paraId="00000430">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Potential researchers are available (knowledge available)</w:t>
      </w:r>
    </w:p>
    <w:p w:rsidR="00000000" w:rsidDel="00000000" w:rsidP="00000000" w:rsidRDefault="00000000" w:rsidRPr="00000000" w14:paraId="00000431">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An arrangement for data sharing needs and common understanding of it’s utilisation.</w:t>
      </w:r>
    </w:p>
    <w:p w:rsidR="00000000" w:rsidDel="00000000" w:rsidP="00000000" w:rsidRDefault="00000000" w:rsidRPr="00000000" w14:paraId="00000432">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tl w:val="0"/>
        </w:rPr>
      </w:r>
    </w:p>
    <w:p w:rsidR="00000000" w:rsidDel="00000000" w:rsidP="00000000" w:rsidRDefault="00000000" w:rsidRPr="00000000" w14:paraId="00000433">
      <w:pPr>
        <w:jc w:val="both"/>
        <w:rPr>
          <w:b w:val="1"/>
        </w:rPr>
      </w:pPr>
      <w:r w:rsidDel="00000000" w:rsidR="00000000" w:rsidRPr="00000000">
        <w:rPr>
          <w:rtl w:val="0"/>
        </w:rPr>
      </w:r>
    </w:p>
    <w:p w:rsidR="00000000" w:rsidDel="00000000" w:rsidP="00000000" w:rsidRDefault="00000000" w:rsidRPr="00000000" w14:paraId="00000434">
      <w:pPr>
        <w:jc w:val="both"/>
        <w:rPr>
          <w:b w:val="1"/>
        </w:rPr>
      </w:pPr>
      <w:r w:rsidDel="00000000" w:rsidR="00000000" w:rsidRPr="00000000">
        <w:rPr>
          <w:b w:val="1"/>
          <w:rtl w:val="0"/>
        </w:rPr>
        <w:t xml:space="preserve">Success stories</w:t>
      </w:r>
    </w:p>
    <w:p w:rsidR="00000000" w:rsidDel="00000000" w:rsidP="00000000" w:rsidRDefault="00000000" w:rsidRPr="00000000" w14:paraId="00000435">
      <w:pPr>
        <w:jc w:val="both"/>
        <w:rPr/>
      </w:pPr>
      <w:r w:rsidDel="00000000" w:rsidR="00000000" w:rsidRPr="00000000">
        <w:rPr>
          <w:rtl w:val="0"/>
        </w:rPr>
        <w:t xml:space="preserve">SSGI Launched satellite (ETRSS-1)</w:t>
      </w:r>
    </w:p>
    <w:p w:rsidR="00000000" w:rsidDel="00000000" w:rsidP="00000000" w:rsidRDefault="00000000" w:rsidRPr="00000000" w14:paraId="00000436">
      <w:pPr>
        <w:jc w:val="both"/>
        <w:rPr>
          <w:b w:val="1"/>
        </w:rPr>
      </w:pPr>
      <w:r w:rsidDel="00000000" w:rsidR="00000000" w:rsidRPr="00000000">
        <w:rPr>
          <w:rtl w:val="0"/>
        </w:rPr>
      </w:r>
    </w:p>
    <w:p w:rsidR="00000000" w:rsidDel="00000000" w:rsidP="00000000" w:rsidRDefault="00000000" w:rsidRPr="00000000" w14:paraId="00000437">
      <w:pPr>
        <w:jc w:val="both"/>
        <w:rPr>
          <w:b w:val="1"/>
        </w:rPr>
      </w:pPr>
      <w:r w:rsidDel="00000000" w:rsidR="00000000" w:rsidRPr="00000000">
        <w:rPr>
          <w:b w:val="1"/>
          <w:rtl w:val="0"/>
        </w:rPr>
        <w:t xml:space="preserve">District level</w:t>
      </w:r>
    </w:p>
    <w:p w:rsidR="00000000" w:rsidDel="00000000" w:rsidP="00000000" w:rsidRDefault="00000000" w:rsidRPr="00000000" w14:paraId="00000438">
      <w:pPr>
        <w:jc w:val="both"/>
        <w:rPr/>
      </w:pPr>
      <w:r w:rsidDel="00000000" w:rsidR="00000000" w:rsidRPr="00000000">
        <w:rPr>
          <w:rtl w:val="0"/>
        </w:rPr>
        <w:t xml:space="preserve">Farmer organizations – North Shewa zone agricultural office; Kiber for development, peace, Mehal amba and Bisrat farmers’ unions; Baso farmers Cooperatives</w:t>
      </w:r>
    </w:p>
    <w:p w:rsidR="00000000" w:rsidDel="00000000" w:rsidP="00000000" w:rsidRDefault="00000000" w:rsidRPr="00000000" w14:paraId="00000439">
      <w:pPr>
        <w:jc w:val="both"/>
        <w:rPr/>
      </w:pPr>
      <w:r w:rsidDel="00000000" w:rsidR="00000000" w:rsidRPr="00000000">
        <w:rPr>
          <w:rtl w:val="0"/>
        </w:rPr>
        <w:t xml:space="preserve">Knowledge institutions – Debre Berhan University, Debre Berhan Agricultural Research Centre, EIAR</w:t>
      </w:r>
    </w:p>
    <w:p w:rsidR="00000000" w:rsidDel="00000000" w:rsidP="00000000" w:rsidRDefault="00000000" w:rsidRPr="00000000" w14:paraId="0000043A">
      <w:pPr>
        <w:jc w:val="both"/>
        <w:rPr/>
      </w:pPr>
      <w:r w:rsidDel="00000000" w:rsidR="00000000" w:rsidRPr="00000000">
        <w:rPr>
          <w:rtl w:val="0"/>
        </w:rPr>
        <w:t xml:space="preserve">Public sector - EMI</w:t>
      </w:r>
    </w:p>
    <w:p w:rsidR="00000000" w:rsidDel="00000000" w:rsidP="00000000" w:rsidRDefault="00000000" w:rsidRPr="00000000" w14:paraId="0000043B">
      <w:pPr>
        <w:jc w:val="both"/>
        <w:rPr/>
      </w:pPr>
      <w:r w:rsidDel="00000000" w:rsidR="00000000" w:rsidRPr="00000000">
        <w:rPr>
          <w:rtl w:val="0"/>
        </w:rPr>
        <w:t xml:space="preserve">Main </w:t>
      </w:r>
      <w:r w:rsidDel="00000000" w:rsidR="00000000" w:rsidRPr="00000000">
        <w:rPr>
          <w:b w:val="1"/>
          <w:rtl w:val="0"/>
        </w:rPr>
        <w:t xml:space="preserve">data users</w:t>
      </w:r>
      <w:r w:rsidDel="00000000" w:rsidR="00000000" w:rsidRPr="00000000">
        <w:rPr>
          <w:rtl w:val="0"/>
        </w:rPr>
        <w:t xml:space="preserve"> include:</w:t>
      </w:r>
    </w:p>
    <w:p w:rsidR="00000000" w:rsidDel="00000000" w:rsidP="00000000" w:rsidRDefault="00000000" w:rsidRPr="00000000" w14:paraId="0000043C">
      <w:pPr>
        <w:rPr/>
      </w:pPr>
      <w:r w:rsidDel="00000000" w:rsidR="00000000" w:rsidRPr="00000000">
        <w:rPr>
          <w:rtl w:val="0"/>
        </w:rPr>
        <w:t xml:space="preserve">Farmer organizations - Agricultural development agencies, Land use and management committees and agencies, Rural cooperatives, CSA, Farmers, District agricultural office, Development agents, Agricultural experts, Soil experts, Primary cooperatives, Agricultural office, Researchers, NGOs</w:t>
      </w:r>
    </w:p>
    <w:p w:rsidR="00000000" w:rsidDel="00000000" w:rsidP="00000000" w:rsidRDefault="00000000" w:rsidRPr="00000000" w14:paraId="0000043D">
      <w:pPr>
        <w:rPr/>
      </w:pPr>
      <w:r w:rsidDel="00000000" w:rsidR="00000000" w:rsidRPr="00000000">
        <w:rPr>
          <w:rtl w:val="0"/>
        </w:rPr>
        <w:t xml:space="preserve">Knowledge institutions - MSc and PhD students, Researchers, International and national data centres, researchers, universities, primary and secondary schools, Zone Agricultural office, Researcher institutes, Policy makers, Meteorological agencies, Soil laboratory, Agricultural office</w:t>
      </w:r>
    </w:p>
    <w:p w:rsidR="00000000" w:rsidDel="00000000" w:rsidP="00000000" w:rsidRDefault="00000000" w:rsidRPr="00000000" w14:paraId="0000043E">
      <w:pPr>
        <w:rPr/>
      </w:pPr>
      <w:r w:rsidDel="00000000" w:rsidR="00000000" w:rsidRPr="00000000">
        <w:rPr>
          <w:rtl w:val="0"/>
        </w:rPr>
        <w:t xml:space="preserve">Public sector - Researchers, NGOs, users, and all concerned sectors</w:t>
      </w:r>
    </w:p>
    <w:p w:rsidR="00000000" w:rsidDel="00000000" w:rsidP="00000000" w:rsidRDefault="00000000" w:rsidRPr="00000000" w14:paraId="0000043F">
      <w:pPr>
        <w:jc w:val="both"/>
        <w:rPr/>
      </w:pPr>
      <w:r w:rsidDel="00000000" w:rsidR="00000000" w:rsidRPr="00000000">
        <w:rPr>
          <w:rtl w:val="0"/>
        </w:rPr>
        <w:t xml:space="preserve">Type of </w:t>
      </w:r>
      <w:r w:rsidDel="00000000" w:rsidR="00000000" w:rsidRPr="00000000">
        <w:rPr>
          <w:b w:val="1"/>
          <w:rtl w:val="0"/>
        </w:rPr>
        <w:t xml:space="preserve">LSC data provision</w:t>
      </w:r>
      <w:r w:rsidDel="00000000" w:rsidR="00000000" w:rsidRPr="00000000">
        <w:rPr>
          <w:rtl w:val="0"/>
        </w:rPr>
      </w:r>
    </w:p>
    <w:p w:rsidR="00000000" w:rsidDel="00000000" w:rsidP="00000000" w:rsidRDefault="00000000" w:rsidRPr="00000000" w14:paraId="0000044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data</w:t>
      </w:r>
    </w:p>
    <w:p w:rsidR="00000000" w:rsidDel="00000000" w:rsidP="00000000" w:rsidRDefault="00000000" w:rsidRPr="00000000" w14:paraId="00000441">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chemical properties e.g. soil nutrient level, soil PH, EC</w:t>
      </w:r>
    </w:p>
    <w:p w:rsidR="00000000" w:rsidDel="00000000" w:rsidP="00000000" w:rsidRDefault="00000000" w:rsidRPr="00000000" w14:paraId="00000442">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physical properties e.g. soil type, soil loss, soil water availability, texture</w:t>
      </w:r>
    </w:p>
    <w:p w:rsidR="00000000" w:rsidDel="00000000" w:rsidP="00000000" w:rsidRDefault="00000000" w:rsidRPr="00000000" w14:paraId="0000044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Weather and climate</w:t>
      </w:r>
    </w:p>
    <w:p w:rsidR="00000000" w:rsidDel="00000000" w:rsidP="00000000" w:rsidRDefault="00000000" w:rsidRPr="00000000" w14:paraId="00000444">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Rainfall amount</w:t>
      </w:r>
    </w:p>
    <w:p w:rsidR="00000000" w:rsidDel="00000000" w:rsidP="00000000" w:rsidRDefault="00000000" w:rsidRPr="00000000" w14:paraId="00000445">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Temperature</w:t>
      </w:r>
    </w:p>
    <w:p w:rsidR="00000000" w:rsidDel="00000000" w:rsidP="00000000" w:rsidRDefault="00000000" w:rsidRPr="00000000" w14:paraId="00000446">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Relative humidity</w:t>
      </w:r>
    </w:p>
    <w:p w:rsidR="00000000" w:rsidDel="00000000" w:rsidP="00000000" w:rsidRDefault="00000000" w:rsidRPr="00000000" w14:paraId="00000447">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Wind speed</w:t>
      </w:r>
    </w:p>
    <w:p w:rsidR="00000000" w:rsidDel="00000000" w:rsidP="00000000" w:rsidRDefault="00000000" w:rsidRPr="00000000" w14:paraId="0000044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Productivity</w:t>
      </w:r>
    </w:p>
    <w:p w:rsidR="00000000" w:rsidDel="00000000" w:rsidP="00000000" w:rsidRDefault="00000000" w:rsidRPr="00000000" w14:paraId="00000449">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yield</w:t>
      </w:r>
    </w:p>
    <w:p w:rsidR="00000000" w:rsidDel="00000000" w:rsidP="00000000" w:rsidRDefault="00000000" w:rsidRPr="00000000" w14:paraId="0000044A">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type</w:t>
      </w:r>
    </w:p>
    <w:p w:rsidR="00000000" w:rsidDel="00000000" w:rsidP="00000000" w:rsidRDefault="00000000" w:rsidRPr="00000000" w14:paraId="0000044B">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Area of production</w:t>
      </w:r>
    </w:p>
    <w:p w:rsidR="00000000" w:rsidDel="00000000" w:rsidP="00000000" w:rsidRDefault="00000000" w:rsidRPr="00000000" w14:paraId="0000044C">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Cropping system e.g crop rotation</w:t>
      </w:r>
    </w:p>
    <w:p w:rsidR="00000000" w:rsidDel="00000000" w:rsidP="00000000" w:rsidRDefault="00000000" w:rsidRPr="00000000" w14:paraId="0000044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Economics data</w:t>
      </w:r>
    </w:p>
    <w:p w:rsidR="00000000" w:rsidDel="00000000" w:rsidP="00000000" w:rsidRDefault="00000000" w:rsidRPr="00000000" w14:paraId="0000044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Agricultural practices</w:t>
      </w:r>
    </w:p>
    <w:p w:rsidR="00000000" w:rsidDel="00000000" w:rsidP="00000000" w:rsidRDefault="00000000" w:rsidRPr="00000000" w14:paraId="0000044F">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and water conservation</w:t>
      </w:r>
    </w:p>
    <w:p w:rsidR="00000000" w:rsidDel="00000000" w:rsidP="00000000" w:rsidRDefault="00000000" w:rsidRPr="00000000" w14:paraId="00000450">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Input usage</w:t>
      </w:r>
    </w:p>
    <w:p w:rsidR="00000000" w:rsidDel="00000000" w:rsidP="00000000" w:rsidRDefault="00000000" w:rsidRPr="00000000" w14:paraId="00000451">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Pesticides usage</w:t>
      </w:r>
    </w:p>
    <w:p w:rsidR="00000000" w:rsidDel="00000000" w:rsidP="00000000" w:rsidRDefault="00000000" w:rsidRPr="00000000" w14:paraId="0000045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data e.g. land use and land cover</w:t>
      </w:r>
    </w:p>
    <w:p w:rsidR="00000000" w:rsidDel="00000000" w:rsidP="00000000" w:rsidRDefault="00000000" w:rsidRPr="00000000" w14:paraId="0000045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Maps</w:t>
      </w:r>
    </w:p>
    <w:p w:rsidR="00000000" w:rsidDel="00000000" w:rsidP="00000000" w:rsidRDefault="00000000" w:rsidRPr="00000000" w14:paraId="00000454">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Land use map</w:t>
      </w:r>
    </w:p>
    <w:p w:rsidR="00000000" w:rsidDel="00000000" w:rsidP="00000000" w:rsidRDefault="00000000" w:rsidRPr="00000000" w14:paraId="00000455">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and climate map, </w:t>
      </w:r>
    </w:p>
    <w:p w:rsidR="00000000" w:rsidDel="00000000" w:rsidP="00000000" w:rsidRDefault="00000000" w:rsidRPr="00000000" w14:paraId="00000456">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landscape map</w:t>
      </w:r>
    </w:p>
    <w:p w:rsidR="00000000" w:rsidDel="00000000" w:rsidP="00000000" w:rsidRDefault="00000000" w:rsidRPr="00000000" w14:paraId="00000457">
      <w:pPr>
        <w:jc w:val="both"/>
        <w:rPr/>
      </w:pPr>
      <w:r w:rsidDel="00000000" w:rsidR="00000000" w:rsidRPr="00000000">
        <w:rPr>
          <w:rtl w:val="0"/>
        </w:rPr>
        <w:t xml:space="preserve">Reasons for LSC data provision</w:t>
      </w:r>
    </w:p>
    <w:p w:rsidR="00000000" w:rsidDel="00000000" w:rsidP="00000000" w:rsidRDefault="00000000" w:rsidRPr="00000000" w14:paraId="00000458">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To increase soil fertility and productivity</w:t>
      </w:r>
    </w:p>
    <w:p w:rsidR="00000000" w:rsidDel="00000000" w:rsidP="00000000" w:rsidRDefault="00000000" w:rsidRPr="00000000" w14:paraId="00000459">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To indicate hot spot areas</w:t>
      </w:r>
    </w:p>
    <w:p w:rsidR="00000000" w:rsidDel="00000000" w:rsidP="00000000" w:rsidRDefault="00000000" w:rsidRPr="00000000" w14:paraId="0000045A">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To interpolate data and map</w:t>
      </w:r>
    </w:p>
    <w:p w:rsidR="00000000" w:rsidDel="00000000" w:rsidP="00000000" w:rsidRDefault="00000000" w:rsidRPr="00000000" w14:paraId="0000045B">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To derive solution</w:t>
      </w:r>
    </w:p>
    <w:p w:rsidR="00000000" w:rsidDel="00000000" w:rsidP="00000000" w:rsidRDefault="00000000" w:rsidRPr="00000000" w14:paraId="0000045C">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To model risks and opportunities</w:t>
      </w:r>
    </w:p>
    <w:p w:rsidR="00000000" w:rsidDel="00000000" w:rsidP="00000000" w:rsidRDefault="00000000" w:rsidRPr="00000000" w14:paraId="0000045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To indicate policy changes</w:t>
      </w:r>
    </w:p>
    <w:p w:rsidR="00000000" w:rsidDel="00000000" w:rsidP="00000000" w:rsidRDefault="00000000" w:rsidRPr="00000000" w14:paraId="0000045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input of research work</w:t>
      </w:r>
    </w:p>
    <w:p w:rsidR="00000000" w:rsidDel="00000000" w:rsidP="00000000" w:rsidRDefault="00000000" w:rsidRPr="00000000" w14:paraId="0000045F">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Climate trend analysis, climate characterization, </w:t>
      </w:r>
    </w:p>
    <w:p w:rsidR="00000000" w:rsidDel="00000000" w:rsidP="00000000" w:rsidRDefault="00000000" w:rsidRPr="00000000" w14:paraId="0000046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weather forecast, intervention area identification, </w:t>
      </w:r>
    </w:p>
    <w:p w:rsidR="00000000" w:rsidDel="00000000" w:rsidP="00000000" w:rsidRDefault="00000000" w:rsidRPr="00000000" w14:paraId="00000461">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watershed characterization</w:t>
      </w:r>
    </w:p>
    <w:p w:rsidR="00000000" w:rsidDel="00000000" w:rsidP="00000000" w:rsidRDefault="00000000" w:rsidRPr="00000000" w14:paraId="0000046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agriculture policy development and services</w:t>
      </w:r>
    </w:p>
    <w:p w:rsidR="00000000" w:rsidDel="00000000" w:rsidP="00000000" w:rsidRDefault="00000000" w:rsidRPr="00000000" w14:paraId="00000463">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providing services to farmers</w:t>
      </w:r>
    </w:p>
    <w:p w:rsidR="00000000" w:rsidDel="00000000" w:rsidP="00000000" w:rsidRDefault="00000000" w:rsidRPr="00000000" w14:paraId="00000464">
      <w:pPr>
        <w:jc w:val="both"/>
        <w:rPr>
          <w:b w:val="1"/>
        </w:rPr>
      </w:pPr>
      <w:r w:rsidDel="00000000" w:rsidR="00000000" w:rsidRPr="00000000">
        <w:rPr>
          <w:b w:val="1"/>
          <w:rtl w:val="0"/>
        </w:rPr>
        <w:t xml:space="preserve">Available LSC data</w:t>
      </w:r>
    </w:p>
    <w:p w:rsidR="00000000" w:rsidDel="00000000" w:rsidP="00000000" w:rsidRDefault="00000000" w:rsidRPr="00000000" w14:paraId="00000465">
      <w:pPr>
        <w:jc w:val="both"/>
        <w:rPr/>
      </w:pPr>
      <w:r w:rsidDel="00000000" w:rsidR="00000000" w:rsidRPr="00000000">
        <w:rPr>
          <w:rtl w:val="0"/>
        </w:rPr>
        <w:t xml:space="preserve">Data available partially on total treated land, forest coverage of land, soil fertility map</w:t>
      </w:r>
    </w:p>
    <w:p w:rsidR="00000000" w:rsidDel="00000000" w:rsidP="00000000" w:rsidRDefault="00000000" w:rsidRPr="00000000" w14:paraId="00000466">
      <w:pPr>
        <w:jc w:val="both"/>
        <w:rPr>
          <w:b w:val="1"/>
        </w:rPr>
      </w:pPr>
      <w:r w:rsidDel="00000000" w:rsidR="00000000" w:rsidRPr="00000000">
        <w:rPr>
          <w:b w:val="1"/>
          <w:rtl w:val="0"/>
        </w:rPr>
        <w:t xml:space="preserve">LSC data gaps</w:t>
      </w:r>
    </w:p>
    <w:p w:rsidR="00000000" w:rsidDel="00000000" w:rsidP="00000000" w:rsidRDefault="00000000" w:rsidRPr="00000000" w14:paraId="00000467">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Well-organized data is unavailable sometimes</w:t>
      </w:r>
    </w:p>
    <w:p w:rsidR="00000000" w:rsidDel="00000000" w:rsidP="00000000" w:rsidRDefault="00000000" w:rsidRPr="00000000" w14:paraId="00000468">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Dynamic soil property</w:t>
      </w:r>
    </w:p>
    <w:p w:rsidR="00000000" w:rsidDel="00000000" w:rsidP="00000000" w:rsidRDefault="00000000" w:rsidRPr="00000000" w14:paraId="00000469">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Rainfall data for local areas</w:t>
      </w:r>
    </w:p>
    <w:p w:rsidR="00000000" w:rsidDel="00000000" w:rsidP="00000000" w:rsidRDefault="00000000" w:rsidRPr="00000000" w14:paraId="0000046A">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Not well-organized data</w:t>
      </w:r>
    </w:p>
    <w:p w:rsidR="00000000" w:rsidDel="00000000" w:rsidP="00000000" w:rsidRDefault="00000000" w:rsidRPr="00000000" w14:paraId="0000046B">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 data centre in the country</w:t>
      </w:r>
    </w:p>
    <w:p w:rsidR="00000000" w:rsidDel="00000000" w:rsidP="00000000" w:rsidRDefault="00000000" w:rsidRPr="00000000" w14:paraId="0000046C">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are incomprehensive</w:t>
      </w:r>
    </w:p>
    <w:p w:rsidR="00000000" w:rsidDel="00000000" w:rsidP="00000000" w:rsidRDefault="00000000" w:rsidRPr="00000000" w14:paraId="0000046D">
      <w:pPr>
        <w:jc w:val="both"/>
        <w:rPr>
          <w:b w:val="1"/>
        </w:rPr>
      </w:pPr>
      <w:r w:rsidDel="00000000" w:rsidR="00000000" w:rsidRPr="00000000">
        <w:rPr>
          <w:b w:val="1"/>
          <w:rtl w:val="0"/>
        </w:rPr>
        <w:t xml:space="preserve">Data Accessibility</w:t>
      </w:r>
    </w:p>
    <w:p w:rsidR="00000000" w:rsidDel="00000000" w:rsidP="00000000" w:rsidRDefault="00000000" w:rsidRPr="00000000" w14:paraId="0000046E">
      <w:pPr>
        <w:jc w:val="both"/>
        <w:rPr/>
      </w:pPr>
      <w:r w:rsidDel="00000000" w:rsidR="00000000" w:rsidRPr="00000000">
        <w:rPr>
          <w:rtl w:val="0"/>
        </w:rPr>
        <w:t xml:space="preserve">Weather forecast data (climate data product) is accessible via a website. data can be accessible by consulting all concerned parties. According to Debre Berhan Agricultural Research Centre, most data related to climate, soil map, land use map and soil analysis results are available.</w:t>
      </w:r>
    </w:p>
    <w:p w:rsidR="00000000" w:rsidDel="00000000" w:rsidP="00000000" w:rsidRDefault="00000000" w:rsidRPr="00000000" w14:paraId="0000046F">
      <w:pPr>
        <w:jc w:val="both"/>
        <w:rPr>
          <w:b w:val="1"/>
        </w:rPr>
      </w:pPr>
      <w:r w:rsidDel="00000000" w:rsidR="00000000" w:rsidRPr="00000000">
        <w:rPr>
          <w:b w:val="1"/>
          <w:rtl w:val="0"/>
        </w:rPr>
        <w:t xml:space="preserve">LSC Data Challenges</w:t>
      </w:r>
    </w:p>
    <w:p w:rsidR="00000000" w:rsidDel="00000000" w:rsidP="00000000" w:rsidRDefault="00000000" w:rsidRPr="00000000" w14:paraId="00000470">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proper data</w:t>
      </w:r>
    </w:p>
    <w:p w:rsidR="00000000" w:rsidDel="00000000" w:rsidP="00000000" w:rsidRDefault="00000000" w:rsidRPr="00000000" w14:paraId="00000471">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well-organized data</w:t>
      </w:r>
    </w:p>
    <w:p w:rsidR="00000000" w:rsidDel="00000000" w:rsidP="00000000" w:rsidRDefault="00000000" w:rsidRPr="00000000" w14:paraId="00000472">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quality data and knowledge</w:t>
      </w:r>
    </w:p>
    <w:p w:rsidR="00000000" w:rsidDel="00000000" w:rsidP="00000000" w:rsidRDefault="00000000" w:rsidRPr="00000000" w14:paraId="00000473">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data are not scientifically processed</w:t>
      </w:r>
    </w:p>
    <w:p w:rsidR="00000000" w:rsidDel="00000000" w:rsidP="00000000" w:rsidRDefault="00000000" w:rsidRPr="00000000" w14:paraId="00000474">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is available in hard copy</w:t>
      </w:r>
    </w:p>
    <w:p w:rsidR="00000000" w:rsidDel="00000000" w:rsidP="00000000" w:rsidRDefault="00000000" w:rsidRPr="00000000" w14:paraId="00000475">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Incompleteness such as not geo-referenced</w:t>
      </w:r>
    </w:p>
    <w:p w:rsidR="00000000" w:rsidDel="00000000" w:rsidP="00000000" w:rsidRDefault="00000000" w:rsidRPr="00000000" w14:paraId="00000476">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Format differences</w:t>
      </w:r>
    </w:p>
    <w:p w:rsidR="00000000" w:rsidDel="00000000" w:rsidP="00000000" w:rsidRDefault="00000000" w:rsidRPr="00000000" w14:paraId="00000477">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quality/coherence problem</w:t>
      </w:r>
    </w:p>
    <w:p w:rsidR="00000000" w:rsidDel="00000000" w:rsidP="00000000" w:rsidRDefault="00000000" w:rsidRPr="00000000" w14:paraId="00000478">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how, when, by whom etc collected</w:t>
      </w:r>
    </w:p>
    <w:p w:rsidR="00000000" w:rsidDel="00000000" w:rsidP="00000000" w:rsidRDefault="00000000" w:rsidRPr="00000000" w14:paraId="00000479">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insufficient for modelling</w:t>
      </w:r>
    </w:p>
    <w:p w:rsidR="00000000" w:rsidDel="00000000" w:rsidP="00000000" w:rsidRDefault="00000000" w:rsidRPr="00000000" w14:paraId="0000047A">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Poor knowledge of how to use the spatial data</w:t>
      </w:r>
    </w:p>
    <w:p w:rsidR="00000000" w:rsidDel="00000000" w:rsidP="00000000" w:rsidRDefault="00000000" w:rsidRPr="00000000" w14:paraId="0000047B">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data available in large resolution</w:t>
      </w:r>
    </w:p>
    <w:p w:rsidR="00000000" w:rsidDel="00000000" w:rsidP="00000000" w:rsidRDefault="00000000" w:rsidRPr="00000000" w14:paraId="0000047C">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common understanding between farmers and administrators</w:t>
      </w:r>
    </w:p>
    <w:p w:rsidR="00000000" w:rsidDel="00000000" w:rsidP="00000000" w:rsidRDefault="00000000" w:rsidRPr="00000000" w14:paraId="0000047D">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provision of  row data is a challenge since it requires a letter from the organization</w:t>
      </w:r>
    </w:p>
    <w:p w:rsidR="00000000" w:rsidDel="00000000" w:rsidP="00000000" w:rsidRDefault="00000000" w:rsidRPr="00000000" w14:paraId="0000047E">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Inappropriate technology choice</w:t>
      </w:r>
    </w:p>
    <w:p w:rsidR="00000000" w:rsidDel="00000000" w:rsidP="00000000" w:rsidRDefault="00000000" w:rsidRPr="00000000" w14:paraId="0000047F">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Limited weather station, not accessible online</w:t>
      </w:r>
    </w:p>
    <w:p w:rsidR="00000000" w:rsidDel="00000000" w:rsidP="00000000" w:rsidRDefault="00000000" w:rsidRPr="00000000" w14:paraId="00000480">
      <w:pPr>
        <w:jc w:val="both"/>
        <w:rPr>
          <w:b w:val="1"/>
        </w:rPr>
      </w:pPr>
      <w:r w:rsidDel="00000000" w:rsidR="00000000" w:rsidRPr="00000000">
        <w:rPr>
          <w:b w:val="1"/>
          <w:rtl w:val="0"/>
        </w:rPr>
        <w:t xml:space="preserve">LSC data opportunities</w:t>
      </w:r>
    </w:p>
    <w:p w:rsidR="00000000" w:rsidDel="00000000" w:rsidP="00000000" w:rsidRDefault="00000000" w:rsidRPr="00000000" w14:paraId="00000481">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National and international collaboration base in DBU</w:t>
      </w:r>
    </w:p>
    <w:p w:rsidR="00000000" w:rsidDel="00000000" w:rsidP="00000000" w:rsidRDefault="00000000" w:rsidRPr="00000000" w14:paraId="00000482">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availability of CSA in all kebeles</w:t>
      </w:r>
    </w:p>
    <w:p w:rsidR="00000000" w:rsidDel="00000000" w:rsidP="00000000" w:rsidRDefault="00000000" w:rsidRPr="00000000" w14:paraId="00000483">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Availability of training centres</w:t>
      </w:r>
    </w:p>
    <w:p w:rsidR="00000000" w:rsidDel="00000000" w:rsidP="00000000" w:rsidRDefault="00000000" w:rsidRPr="00000000" w14:paraId="00000484">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Availability of development agents in all kebeles</w:t>
      </w:r>
    </w:p>
    <w:p w:rsidR="00000000" w:rsidDel="00000000" w:rsidP="00000000" w:rsidRDefault="00000000" w:rsidRPr="00000000" w14:paraId="00000485">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presence of land administration agencies in all kebeles</w:t>
      </w:r>
    </w:p>
    <w:p w:rsidR="00000000" w:rsidDel="00000000" w:rsidP="00000000" w:rsidRDefault="00000000" w:rsidRPr="00000000" w14:paraId="00000486">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Good government policy and strategy</w:t>
      </w:r>
    </w:p>
    <w:p w:rsidR="00000000" w:rsidDel="00000000" w:rsidP="00000000" w:rsidRDefault="00000000" w:rsidRPr="00000000" w14:paraId="00000487">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Improving digital agriculture service, increasing the availability of open data and software/tools</w:t>
      </w:r>
    </w:p>
    <w:p w:rsidR="00000000" w:rsidDel="00000000" w:rsidP="00000000" w:rsidRDefault="00000000" w:rsidRPr="00000000" w14:paraId="00000488">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Have a data provider structure  in the system for organic and inorganic fertilizer recommendation</w:t>
      </w:r>
    </w:p>
    <w:p w:rsidR="00000000" w:rsidDel="00000000" w:rsidP="00000000" w:rsidRDefault="00000000" w:rsidRPr="00000000" w14:paraId="00000489">
      <w:pPr>
        <w:jc w:val="both"/>
        <w:rPr>
          <w:b w:val="1"/>
        </w:rPr>
      </w:pPr>
      <w:r w:rsidDel="00000000" w:rsidR="00000000" w:rsidRPr="00000000">
        <w:rPr>
          <w:b w:val="1"/>
          <w:rtl w:val="0"/>
        </w:rPr>
        <w:t xml:space="preserve">Success Stories</w:t>
      </w:r>
    </w:p>
    <w:p w:rsidR="00000000" w:rsidDel="00000000" w:rsidP="00000000" w:rsidRDefault="00000000" w:rsidRPr="00000000" w14:paraId="0000048A">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Water and land resources centre (AAU)</w:t>
      </w:r>
    </w:p>
    <w:p w:rsidR="00000000" w:rsidDel="00000000" w:rsidP="00000000" w:rsidRDefault="00000000" w:rsidRPr="00000000" w14:paraId="0000048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Open access portal for data availability called WaPOR from FAO</w:t>
      </w:r>
    </w:p>
    <w:p w:rsidR="00000000" w:rsidDel="00000000" w:rsidP="00000000" w:rsidRDefault="00000000" w:rsidRPr="00000000" w14:paraId="0000048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Organized data for the nutrients omission trial done</w:t>
      </w:r>
    </w:p>
    <w:p w:rsidR="00000000" w:rsidDel="00000000" w:rsidP="00000000" w:rsidRDefault="00000000" w:rsidRPr="00000000" w14:paraId="0000048D">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Developments of EDACaP, Seasonal forecast for agricultural activities</w:t>
      </w:r>
    </w:p>
    <w:p w:rsidR="00000000" w:rsidDel="00000000" w:rsidP="00000000" w:rsidRDefault="00000000" w:rsidRPr="00000000" w14:paraId="0000048E">
      <w:pPr>
        <w:rPr/>
      </w:pPr>
      <w:r w:rsidDel="00000000" w:rsidR="00000000" w:rsidRPr="00000000">
        <w:br w:type="page"/>
      </w:r>
      <w:r w:rsidDel="00000000" w:rsidR="00000000" w:rsidRPr="00000000">
        <w:rPr>
          <w:rtl w:val="0"/>
        </w:rPr>
      </w:r>
    </w:p>
    <w:sdt>
      <w:sdtPr>
        <w:tag w:val="goog_rdk_525"/>
      </w:sdtPr>
      <w:sdtContent>
        <w:p w:rsidR="00000000" w:rsidDel="00000000" w:rsidP="00000000" w:rsidRDefault="00000000" w:rsidRPr="00000000" w14:paraId="0000048F">
          <w:pPr>
            <w:pStyle w:val="Heading1"/>
            <w:numPr>
              <w:ilvl w:val="0"/>
              <w:numId w:val="91"/>
            </w:numPr>
            <w:ind w:left="739" w:hanging="360"/>
            <w:rPr>
              <w:ins w:author="Herman Snel" w:id="155" w:date="2023-06-23T12:27:35Z"/>
            </w:rPr>
          </w:pPr>
          <w:r w:rsidDel="00000000" w:rsidR="00000000" w:rsidRPr="00000000">
            <w:rPr>
              <w:rtl w:val="0"/>
            </w:rPr>
            <w:t xml:space="preserve">Capacity </w:t>
          </w:r>
          <w:sdt>
            <w:sdtPr>
              <w:tag w:val="goog_rdk_522"/>
            </w:sdtPr>
            <w:sdtContent>
              <w:del w:author="Herman Snel" w:id="154" w:date="2023-06-23T12:27:59Z">
                <w:r w:rsidDel="00000000" w:rsidR="00000000" w:rsidRPr="00000000">
                  <w:rPr>
                    <w:rtl w:val="0"/>
                  </w:rPr>
                  <w:delText xml:space="preserve">Developmen</w:delText>
                </w:r>
              </w:del>
            </w:sdtContent>
          </w:sdt>
          <w:sdt>
            <w:sdtPr>
              <w:tag w:val="goog_rdk_523"/>
            </w:sdtPr>
            <w:sdtContent>
              <w:del w:author="Herman Snel" w:id="155" w:date="2023-06-23T12:27:35Z">
                <w:r w:rsidDel="00000000" w:rsidR="00000000" w:rsidRPr="00000000">
                  <w:rPr>
                    <w:rtl w:val="0"/>
                  </w:rPr>
                  <w:delText xml:space="preserve">t</w:delText>
                </w:r>
              </w:del>
            </w:sdtContent>
          </w:sdt>
          <w:sdt>
            <w:sdtPr>
              <w:tag w:val="goog_rdk_524"/>
            </w:sdtPr>
            <w:sdtContent>
              <w:ins w:author="Herman Snel" w:id="155" w:date="2023-06-23T12:27:35Z">
                <w:bookmarkStart w:colFirst="0" w:colLast="0" w:name="_heading=h.49x2ik5" w:id="29"/>
                <w:bookmarkEnd w:id="29"/>
                <w:r w:rsidDel="00000000" w:rsidR="00000000" w:rsidRPr="00000000">
                  <w:rPr>
                    <w:rtl w:val="0"/>
                  </w:rPr>
                  <w:t xml:space="preserve">Strengthening and infrastructure</w:t>
                </w:r>
              </w:ins>
            </w:sdtContent>
          </w:sdt>
        </w:p>
      </w:sdtContent>
    </w:sdt>
    <w:sdt>
      <w:sdtPr>
        <w:tag w:val="goog_rdk_528"/>
      </w:sdtPr>
      <w:sdtContent>
        <w:p w:rsidR="00000000" w:rsidDel="00000000" w:rsidP="00000000" w:rsidRDefault="00000000" w:rsidRPr="00000000" w14:paraId="00000490">
          <w:pPr>
            <w:ind w:left="0" w:firstLine="0"/>
            <w:rPr>
              <w:rFonts w:ascii="Arial" w:cs="Arial" w:eastAsia="Arial" w:hAnsi="Arial"/>
              <w:b w:val="0"/>
              <w:i w:val="0"/>
              <w:smallCaps w:val="0"/>
              <w:strike w:val="0"/>
              <w:color w:val="000000"/>
              <w:sz w:val="22"/>
              <w:szCs w:val="22"/>
              <w:u w:val="none"/>
              <w:shd w:fill="auto" w:val="clear"/>
              <w:vertAlign w:val="baseline"/>
              <w:rPrChange w:author="Herman Snel" w:id="156" w:date="2023-06-23T12:27:35Z">
                <w:rPr/>
              </w:rPrChange>
            </w:rPr>
            <w:pPrChange w:author="Herman Snel" w:id="0" w:date="2023-06-23T12:27:35Z">
              <w:pPr>
                <w:pStyle w:val="Heading1"/>
                <w:numPr>
                  <w:ilvl w:val="0"/>
                  <w:numId w:val="91"/>
                </w:numPr>
                <w:ind w:left="739" w:hanging="360"/>
              </w:pPr>
            </w:pPrChange>
          </w:pPr>
          <w:bookmarkStart w:colFirst="0" w:colLast="0" w:name="_heading=h.49x2ik5" w:id="29"/>
          <w:bookmarkEnd w:id="29"/>
          <w:sdt>
            <w:sdtPr>
              <w:tag w:val="goog_rdk_526"/>
            </w:sdtPr>
            <w:sdtContent>
              <w:ins w:author="Herman Snel" w:id="155" w:date="2023-06-23T12:27:35Z">
                <w:r w:rsidDel="00000000" w:rsidR="00000000" w:rsidRPr="00000000">
                  <w:rPr>
                    <w:rtl w:val="0"/>
                  </w:rPr>
                  <w:t xml:space="preserve">This segment of the workshop report provides insights into the requirements and demands for capacity strengthening for data users and providers and IT infrastructure.</w:t>
                </w:r>
              </w:ins>
            </w:sdtContent>
          </w:sdt>
          <w:sdt>
            <w:sdtPr>
              <w:tag w:val="goog_rdk_527"/>
            </w:sdtPr>
            <w:sdtContent>
              <w:r w:rsidDel="00000000" w:rsidR="00000000" w:rsidRPr="00000000">
                <w:rPr>
                  <w:rtl w:val="0"/>
                </w:rPr>
              </w:r>
            </w:sdtContent>
          </w:sdt>
        </w:p>
      </w:sdtContent>
    </w:sdt>
    <w:p w:rsidR="00000000" w:rsidDel="00000000" w:rsidP="00000000" w:rsidRDefault="00000000" w:rsidRPr="00000000" w14:paraId="00000491">
      <w:pPr>
        <w:pStyle w:val="Heading2"/>
        <w:numPr>
          <w:ilvl w:val="1"/>
          <w:numId w:val="38"/>
        </w:numPr>
        <w:ind w:left="375" w:hanging="375"/>
        <w:rPr/>
      </w:pPr>
      <w:bookmarkStart w:colFirst="0" w:colLast="0" w:name="_heading=h.2p2csry" w:id="30"/>
      <w:bookmarkEnd w:id="30"/>
      <w:r w:rsidDel="00000000" w:rsidR="00000000" w:rsidRPr="00000000">
        <w:rPr>
          <w:rtl w:val="0"/>
        </w:rPr>
        <w:t xml:space="preserve"> Data Users at national level</w:t>
      </w:r>
    </w:p>
    <w:p w:rsidR="00000000" w:rsidDel="00000000" w:rsidP="00000000" w:rsidRDefault="00000000" w:rsidRPr="00000000" w14:paraId="00000492">
      <w:pPr>
        <w:jc w:val="both"/>
        <w:rPr/>
      </w:pPr>
      <w:r w:rsidDel="00000000" w:rsidR="00000000" w:rsidRPr="00000000">
        <w:rPr>
          <w:rtl w:val="0"/>
        </w:rPr>
        <w:t xml:space="preserve">Development partners – SAA</w:t>
      </w:r>
    </w:p>
    <w:p w:rsidR="00000000" w:rsidDel="00000000" w:rsidP="00000000" w:rsidRDefault="00000000" w:rsidRPr="00000000" w14:paraId="00000493">
      <w:pPr>
        <w:jc w:val="both"/>
        <w:rPr/>
      </w:pPr>
      <w:r w:rsidDel="00000000" w:rsidR="00000000" w:rsidRPr="00000000">
        <w:rPr>
          <w:rtl w:val="0"/>
        </w:rPr>
        <w:t xml:space="preserve">Knowledge institutions – CIAT, EIAR</w:t>
      </w:r>
    </w:p>
    <w:p w:rsidR="00000000" w:rsidDel="00000000" w:rsidP="00000000" w:rsidRDefault="00000000" w:rsidRPr="00000000" w14:paraId="00000494">
      <w:pPr>
        <w:jc w:val="both"/>
        <w:rPr/>
      </w:pPr>
      <w:r w:rsidDel="00000000" w:rsidR="00000000" w:rsidRPr="00000000">
        <w:rPr>
          <w:rtl w:val="0"/>
        </w:rPr>
        <w:t xml:space="preserve">Private entities – Leresha, Midroc</w:t>
      </w:r>
    </w:p>
    <w:p w:rsidR="00000000" w:rsidDel="00000000" w:rsidP="00000000" w:rsidRDefault="00000000" w:rsidRPr="00000000" w14:paraId="00000495">
      <w:pPr>
        <w:jc w:val="both"/>
        <w:rPr>
          <w:b w:val="1"/>
        </w:rPr>
      </w:pPr>
      <w:r w:rsidDel="00000000" w:rsidR="00000000" w:rsidRPr="00000000">
        <w:rPr>
          <w:b w:val="1"/>
          <w:rtl w:val="0"/>
        </w:rPr>
        <w:t xml:space="preserve">Existing Internal Mandates</w:t>
      </w:r>
    </w:p>
    <w:p w:rsidR="00000000" w:rsidDel="00000000" w:rsidP="00000000" w:rsidRDefault="00000000" w:rsidRPr="00000000" w14:paraId="00000496">
      <w:pPr>
        <w:jc w:val="both"/>
        <w:rPr/>
      </w:pPr>
      <w:r w:rsidDel="00000000" w:rsidR="00000000" w:rsidRPr="00000000">
        <w:rPr>
          <w:rtl w:val="0"/>
        </w:rPr>
        <w:t xml:space="preserve">Development partners</w:t>
      </w:r>
    </w:p>
    <w:p w:rsidR="00000000" w:rsidDel="00000000" w:rsidP="00000000" w:rsidRDefault="00000000" w:rsidRPr="00000000" w14:paraId="00000497">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Agricultural extension</w:t>
      </w:r>
    </w:p>
    <w:p w:rsidR="00000000" w:rsidDel="00000000" w:rsidP="00000000" w:rsidRDefault="00000000" w:rsidRPr="00000000" w14:paraId="00000498">
      <w:pPr>
        <w:jc w:val="both"/>
        <w:rPr/>
      </w:pPr>
      <w:r w:rsidDel="00000000" w:rsidR="00000000" w:rsidRPr="00000000">
        <w:rPr>
          <w:rtl w:val="0"/>
        </w:rPr>
        <w:t xml:space="preserve">Knowledge institutions</w:t>
      </w:r>
    </w:p>
    <w:p w:rsidR="00000000" w:rsidDel="00000000" w:rsidP="00000000" w:rsidRDefault="00000000" w:rsidRPr="00000000" w14:paraId="00000499">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Generate information and technology</w:t>
      </w:r>
    </w:p>
    <w:p w:rsidR="00000000" w:rsidDel="00000000" w:rsidP="00000000" w:rsidRDefault="00000000" w:rsidRPr="00000000" w14:paraId="0000049A">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Policy advisory or recommendation</w:t>
      </w:r>
    </w:p>
    <w:p w:rsidR="00000000" w:rsidDel="00000000" w:rsidP="00000000" w:rsidRDefault="00000000" w:rsidRPr="00000000" w14:paraId="0000049B">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Develop DST</w:t>
      </w:r>
    </w:p>
    <w:p w:rsidR="00000000" w:rsidDel="00000000" w:rsidP="00000000" w:rsidRDefault="00000000" w:rsidRPr="00000000" w14:paraId="0000049C">
      <w:pPr>
        <w:jc w:val="both"/>
        <w:rPr/>
      </w:pPr>
      <w:r w:rsidDel="00000000" w:rsidR="00000000" w:rsidRPr="00000000">
        <w:rPr>
          <w:rtl w:val="0"/>
        </w:rPr>
        <w:t xml:space="preserve">Private entities</w:t>
      </w:r>
    </w:p>
    <w:p w:rsidR="00000000" w:rsidDel="00000000" w:rsidP="00000000" w:rsidRDefault="00000000" w:rsidRPr="00000000" w14:paraId="0000049D">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Making agriculture easy for everyone e.g. </w:t>
      </w:r>
      <w:sdt>
        <w:sdtPr>
          <w:tag w:val="goog_rdk_529"/>
        </w:sdtPr>
        <w:sdtContent>
          <w:commentRangeStart w:id="41"/>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Leresha</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49E">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Digitalizing Ethiopian Agriculture e.g. Leresha</w:t>
      </w:r>
    </w:p>
    <w:p w:rsidR="00000000" w:rsidDel="00000000" w:rsidP="00000000" w:rsidRDefault="00000000" w:rsidRPr="00000000" w14:paraId="0000049F">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livestock, agrochemical trading and food processing e.g. Midroc</w:t>
      </w:r>
    </w:p>
    <w:p w:rsidR="00000000" w:rsidDel="00000000" w:rsidP="00000000" w:rsidRDefault="00000000" w:rsidRPr="00000000" w14:paraId="000004A0">
      <w:pPr>
        <w:jc w:val="both"/>
        <w:rPr/>
      </w:pPr>
      <w:r w:rsidDel="00000000" w:rsidR="00000000" w:rsidRPr="00000000">
        <w:rPr>
          <w:b w:val="1"/>
          <w:rtl w:val="0"/>
        </w:rPr>
        <w:t xml:space="preserve">Missing Internal Mandates</w:t>
      </w:r>
      <w:r w:rsidDel="00000000" w:rsidR="00000000" w:rsidRPr="00000000">
        <w:rPr>
          <w:rtl w:val="0"/>
        </w:rPr>
      </w:r>
    </w:p>
    <w:p w:rsidR="00000000" w:rsidDel="00000000" w:rsidP="00000000" w:rsidRDefault="00000000" w:rsidRPr="00000000" w14:paraId="000004A1">
      <w:pPr>
        <w:jc w:val="both"/>
        <w:rPr/>
      </w:pPr>
      <w:r w:rsidDel="00000000" w:rsidR="00000000" w:rsidRPr="00000000">
        <w:rPr>
          <w:rtl w:val="0"/>
        </w:rPr>
        <w:t xml:space="preserve">Knowledge institutions</w:t>
      </w:r>
    </w:p>
    <w:p w:rsidR="00000000" w:rsidDel="00000000" w:rsidP="00000000" w:rsidRDefault="00000000" w:rsidRPr="00000000" w14:paraId="000004A2">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Right to store national data e.g. CIAT</w:t>
      </w:r>
    </w:p>
    <w:p w:rsidR="00000000" w:rsidDel="00000000" w:rsidP="00000000" w:rsidRDefault="00000000" w:rsidRPr="00000000" w14:paraId="000004A3">
      <w:pPr>
        <w:jc w:val="both"/>
        <w:rPr>
          <w:b w:val="1"/>
        </w:rPr>
      </w:pPr>
      <w:r w:rsidDel="00000000" w:rsidR="00000000" w:rsidRPr="00000000">
        <w:rPr>
          <w:b w:val="1"/>
          <w:rtl w:val="0"/>
        </w:rPr>
        <w:t xml:space="preserve">Existing Source of Finance and Investment</w:t>
      </w:r>
    </w:p>
    <w:p w:rsidR="00000000" w:rsidDel="00000000" w:rsidP="00000000" w:rsidRDefault="00000000" w:rsidRPr="00000000" w14:paraId="000004A4">
      <w:pPr>
        <w:jc w:val="both"/>
        <w:rPr/>
      </w:pPr>
      <w:r w:rsidDel="00000000" w:rsidR="00000000" w:rsidRPr="00000000">
        <w:rPr>
          <w:rtl w:val="0"/>
        </w:rPr>
        <w:t xml:space="preserve">Development partners</w:t>
      </w:r>
    </w:p>
    <w:p w:rsidR="00000000" w:rsidDel="00000000" w:rsidP="00000000" w:rsidRDefault="00000000" w:rsidRPr="00000000" w14:paraId="000004A5">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Nippon Foundation </w:t>
      </w:r>
    </w:p>
    <w:p w:rsidR="00000000" w:rsidDel="00000000" w:rsidP="00000000" w:rsidRDefault="00000000" w:rsidRPr="00000000" w14:paraId="000004A6">
      <w:pPr>
        <w:jc w:val="both"/>
        <w:rPr/>
      </w:pPr>
      <w:r w:rsidDel="00000000" w:rsidR="00000000" w:rsidRPr="00000000">
        <w:rPr>
          <w:rtl w:val="0"/>
        </w:rPr>
        <w:t xml:space="preserve">Knowledge institutions</w:t>
      </w:r>
    </w:p>
    <w:p w:rsidR="00000000" w:rsidDel="00000000" w:rsidP="00000000" w:rsidRDefault="00000000" w:rsidRPr="00000000" w14:paraId="000004A7">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Government Budget e.g. EIAR</w:t>
      </w:r>
    </w:p>
    <w:p w:rsidR="00000000" w:rsidDel="00000000" w:rsidP="00000000" w:rsidRDefault="00000000" w:rsidRPr="00000000" w14:paraId="000004A8">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EIA e.g. CIAT</w:t>
      </w:r>
    </w:p>
    <w:p w:rsidR="00000000" w:rsidDel="00000000" w:rsidP="00000000" w:rsidRDefault="00000000" w:rsidRPr="00000000" w14:paraId="000004A9">
      <w:pPr>
        <w:rPr/>
      </w:pPr>
      <w:r w:rsidDel="00000000" w:rsidR="00000000" w:rsidRPr="00000000">
        <w:rPr>
          <w:rtl w:val="0"/>
        </w:rPr>
        <w:t xml:space="preserve">Private entities</w:t>
      </w:r>
    </w:p>
    <w:p w:rsidR="00000000" w:rsidDel="00000000" w:rsidP="00000000" w:rsidRDefault="00000000" w:rsidRPr="00000000" w14:paraId="000004AA">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CG centres, Service</w:t>
      </w:r>
      <w:sdt>
        <w:sdtPr>
          <w:tag w:val="goog_rdk_530"/>
        </w:sdtPr>
        <w:sdtContent>
          <w:ins w:author="Herman Snel" w:id="157" w:date="2023-06-23T12:31:54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t>
            </w:r>
          </w:ins>
        </w:sdtContent>
      </w:sdt>
      <w:sdt>
        <w:sdtPr>
          <w:tag w:val="goog_rdk_531"/>
        </w:sdtPr>
        <w:sdtContent>
          <w:del w:author="Herman Snel" w:id="157" w:date="2023-06-23T12:31:54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delText xml:space="preserve"> </w:delText>
            </w:r>
          </w:del>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charge</w:t>
      </w:r>
      <w:sdt>
        <w:sdtPr>
          <w:tag w:val="goog_rdk_532"/>
        </w:sdtPr>
        <w:sdtContent>
          <w:ins w:author="Herman Snel" w:id="158" w:date="2023-06-23T12:31:56Z">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advisory</w:t>
            </w:r>
          </w:ins>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 Leresha</w:t>
      </w:r>
    </w:p>
    <w:p w:rsidR="00000000" w:rsidDel="00000000" w:rsidP="00000000" w:rsidRDefault="00000000" w:rsidRPr="00000000" w14:paraId="000004AB">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Company profit, owner investment and Bank Loan e.g. Midroc</w:t>
      </w:r>
    </w:p>
    <w:p w:rsidR="00000000" w:rsidDel="00000000" w:rsidP="00000000" w:rsidRDefault="00000000" w:rsidRPr="00000000" w14:paraId="000004AC">
      <w:pPr>
        <w:jc w:val="both"/>
        <w:rPr>
          <w:b w:val="1"/>
        </w:rPr>
      </w:pPr>
      <w:r w:rsidDel="00000000" w:rsidR="00000000" w:rsidRPr="00000000">
        <w:rPr>
          <w:b w:val="1"/>
          <w:rtl w:val="0"/>
        </w:rPr>
        <w:t xml:space="preserve">Missing finance and investment</w:t>
      </w:r>
    </w:p>
    <w:p w:rsidR="00000000" w:rsidDel="00000000" w:rsidP="00000000" w:rsidRDefault="00000000" w:rsidRPr="00000000" w14:paraId="000004AD">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Additional funds e.g. SAA, EIAR, CIAT</w:t>
      </w:r>
    </w:p>
    <w:p w:rsidR="00000000" w:rsidDel="00000000" w:rsidP="00000000" w:rsidRDefault="00000000" w:rsidRPr="00000000" w14:paraId="000004AE">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Additional support for MoA and ATI e.g. Leresha</w:t>
      </w:r>
    </w:p>
    <w:p w:rsidR="00000000" w:rsidDel="00000000" w:rsidP="00000000" w:rsidRDefault="00000000" w:rsidRPr="00000000" w14:paraId="000004AF">
      <w:pPr>
        <w:jc w:val="both"/>
        <w:rPr>
          <w:b w:val="1"/>
        </w:rPr>
      </w:pPr>
      <w:r w:rsidDel="00000000" w:rsidR="00000000" w:rsidRPr="00000000">
        <w:rPr>
          <w:b w:val="1"/>
          <w:rtl w:val="0"/>
        </w:rPr>
        <w:t xml:space="preserve">Existing Technical Capacity</w:t>
      </w:r>
    </w:p>
    <w:p w:rsidR="00000000" w:rsidDel="00000000" w:rsidP="00000000" w:rsidRDefault="00000000" w:rsidRPr="00000000" w14:paraId="000004B0">
      <w:pPr>
        <w:jc w:val="both"/>
        <w:rPr/>
      </w:pPr>
      <w:r w:rsidDel="00000000" w:rsidR="00000000" w:rsidRPr="00000000">
        <w:rPr>
          <w:rtl w:val="0"/>
        </w:rPr>
        <w:t xml:space="preserve">Development partners</w:t>
      </w:r>
    </w:p>
    <w:p w:rsidR="00000000" w:rsidDel="00000000" w:rsidP="00000000" w:rsidRDefault="00000000" w:rsidRPr="00000000" w14:paraId="000004B1">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SAA – 3 staff working on ISFM demos</w:t>
      </w:r>
    </w:p>
    <w:p w:rsidR="00000000" w:rsidDel="00000000" w:rsidP="00000000" w:rsidRDefault="00000000" w:rsidRPr="00000000" w14:paraId="000004B2">
      <w:pPr>
        <w:jc w:val="both"/>
        <w:rPr/>
      </w:pPr>
      <w:r w:rsidDel="00000000" w:rsidR="00000000" w:rsidRPr="00000000">
        <w:rPr>
          <w:rtl w:val="0"/>
        </w:rPr>
        <w:t xml:space="preserve">Private entities</w:t>
      </w:r>
    </w:p>
    <w:p w:rsidR="00000000" w:rsidDel="00000000" w:rsidP="00000000" w:rsidRDefault="00000000" w:rsidRPr="00000000" w14:paraId="000004B3">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Leresha - CTO (Application developer team) </w:t>
      </w:r>
    </w:p>
    <w:p w:rsidR="00000000" w:rsidDel="00000000" w:rsidP="00000000" w:rsidRDefault="00000000" w:rsidRPr="00000000" w14:paraId="000004B4">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Midroc - Agronomist, Soil laboratory technical, chemist and IT professionals </w:t>
      </w:r>
    </w:p>
    <w:p w:rsidR="00000000" w:rsidDel="00000000" w:rsidP="00000000" w:rsidRDefault="00000000" w:rsidRPr="00000000" w14:paraId="000004B5">
      <w:pPr>
        <w:jc w:val="both"/>
        <w:rPr/>
      </w:pPr>
      <w:r w:rsidDel="00000000" w:rsidR="00000000" w:rsidRPr="00000000">
        <w:rPr>
          <w:rtl w:val="0"/>
        </w:rPr>
        <w:t xml:space="preserve">Knowledge institutions</w:t>
      </w:r>
    </w:p>
    <w:p w:rsidR="00000000" w:rsidDel="00000000" w:rsidP="00000000" w:rsidRDefault="00000000" w:rsidRPr="00000000" w14:paraId="000004B6">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CIAT - 1 data scientist, 1 special analysis and 1 web developer </w:t>
      </w:r>
    </w:p>
    <w:p w:rsidR="00000000" w:rsidDel="00000000" w:rsidP="00000000" w:rsidRDefault="00000000" w:rsidRPr="00000000" w14:paraId="000004B7">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EIAR - Researchers in soil science and related disciplines</w:t>
      </w:r>
    </w:p>
    <w:p w:rsidR="00000000" w:rsidDel="00000000" w:rsidP="00000000" w:rsidRDefault="00000000" w:rsidRPr="00000000" w14:paraId="000004B8">
      <w:pPr>
        <w:jc w:val="both"/>
        <w:rPr>
          <w:b w:val="1"/>
        </w:rPr>
      </w:pPr>
      <w:r w:rsidDel="00000000" w:rsidR="00000000" w:rsidRPr="00000000">
        <w:rPr>
          <w:b w:val="1"/>
          <w:rtl w:val="0"/>
        </w:rPr>
        <w:t xml:space="preserve">Missing Technical Capacity</w:t>
      </w:r>
    </w:p>
    <w:p w:rsidR="00000000" w:rsidDel="00000000" w:rsidP="00000000" w:rsidRDefault="00000000" w:rsidRPr="00000000" w14:paraId="000004B9">
      <w:pPr>
        <w:jc w:val="both"/>
        <w:rPr/>
      </w:pPr>
      <w:r w:rsidDel="00000000" w:rsidR="00000000" w:rsidRPr="00000000">
        <w:rPr>
          <w:rtl w:val="0"/>
        </w:rPr>
        <w:t xml:space="preserve">Development partners </w:t>
      </w:r>
    </w:p>
    <w:p w:rsidR="00000000" w:rsidDel="00000000" w:rsidP="00000000" w:rsidRDefault="00000000" w:rsidRPr="00000000" w14:paraId="000004BA">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SAA - Soil scientist expert</w:t>
      </w:r>
    </w:p>
    <w:p w:rsidR="00000000" w:rsidDel="00000000" w:rsidP="00000000" w:rsidRDefault="00000000" w:rsidRPr="00000000" w14:paraId="000004BB">
      <w:pPr>
        <w:jc w:val="both"/>
        <w:rPr/>
      </w:pPr>
      <w:r w:rsidDel="00000000" w:rsidR="00000000" w:rsidRPr="00000000">
        <w:rPr>
          <w:rtl w:val="0"/>
        </w:rPr>
        <w:t xml:space="preserve">Private entities</w:t>
      </w:r>
    </w:p>
    <w:p w:rsidR="00000000" w:rsidDel="00000000" w:rsidP="00000000" w:rsidRDefault="00000000" w:rsidRPr="00000000" w14:paraId="000004BC">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Leresha - Researcher (field)</w:t>
      </w:r>
    </w:p>
    <w:p w:rsidR="00000000" w:rsidDel="00000000" w:rsidP="00000000" w:rsidRDefault="00000000" w:rsidRPr="00000000" w14:paraId="000004BD">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Midroc - GIS expert, Data manager, Agrometeorologist and Soil scientist</w:t>
      </w:r>
    </w:p>
    <w:p w:rsidR="00000000" w:rsidDel="00000000" w:rsidP="00000000" w:rsidRDefault="00000000" w:rsidRPr="00000000" w14:paraId="000004BE">
      <w:pPr>
        <w:jc w:val="both"/>
        <w:rPr/>
      </w:pPr>
      <w:r w:rsidDel="00000000" w:rsidR="00000000" w:rsidRPr="00000000">
        <w:rPr>
          <w:rtl w:val="0"/>
        </w:rPr>
        <w:t xml:space="preserve">Knowledge institutions</w:t>
      </w:r>
    </w:p>
    <w:p w:rsidR="00000000" w:rsidDel="00000000" w:rsidP="00000000" w:rsidRDefault="00000000" w:rsidRPr="00000000" w14:paraId="000004BF">
      <w:pPr>
        <w:rPr/>
      </w:pPr>
      <w:r w:rsidDel="00000000" w:rsidR="00000000" w:rsidRPr="00000000">
        <w:rPr>
          <w:rtl w:val="0"/>
        </w:rPr>
        <w:t xml:space="preserve">CIAT - IT expert </w:t>
      </w:r>
    </w:p>
    <w:p w:rsidR="00000000" w:rsidDel="00000000" w:rsidP="00000000" w:rsidRDefault="00000000" w:rsidRPr="00000000" w14:paraId="000004C0">
      <w:pPr>
        <w:jc w:val="both"/>
        <w:rPr/>
      </w:pPr>
      <w:r w:rsidDel="00000000" w:rsidR="00000000" w:rsidRPr="00000000">
        <w:rPr>
          <w:rtl w:val="0"/>
        </w:rPr>
        <w:t xml:space="preserve">EIAR - Limited data and knowledge management expert (ICT, big data analysis and tool developer expert)</w:t>
      </w:r>
    </w:p>
    <w:p w:rsidR="00000000" w:rsidDel="00000000" w:rsidP="00000000" w:rsidRDefault="00000000" w:rsidRPr="00000000" w14:paraId="000004C1">
      <w:pPr>
        <w:jc w:val="both"/>
        <w:rPr>
          <w:b w:val="1"/>
        </w:rPr>
      </w:pPr>
      <w:r w:rsidDel="00000000" w:rsidR="00000000" w:rsidRPr="00000000">
        <w:rPr>
          <w:b w:val="1"/>
          <w:rtl w:val="0"/>
        </w:rPr>
        <w:t xml:space="preserve">Existing Physical and IT Infrastructure</w:t>
      </w:r>
    </w:p>
    <w:p w:rsidR="00000000" w:rsidDel="00000000" w:rsidP="00000000" w:rsidRDefault="00000000" w:rsidRPr="00000000" w14:paraId="000004C2">
      <w:pPr>
        <w:jc w:val="both"/>
        <w:rPr/>
      </w:pPr>
      <w:r w:rsidDel="00000000" w:rsidR="00000000" w:rsidRPr="00000000">
        <w:rPr>
          <w:rtl w:val="0"/>
        </w:rPr>
        <w:t xml:space="preserve">Development partners</w:t>
      </w:r>
    </w:p>
    <w:p w:rsidR="00000000" w:rsidDel="00000000" w:rsidP="00000000" w:rsidRDefault="00000000" w:rsidRPr="00000000" w14:paraId="000004C3">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SAA - IT infrastructure</w:t>
      </w:r>
    </w:p>
    <w:p w:rsidR="00000000" w:rsidDel="00000000" w:rsidP="00000000" w:rsidRDefault="00000000" w:rsidRPr="00000000" w14:paraId="000004C4">
      <w:pPr>
        <w:jc w:val="both"/>
        <w:rPr/>
      </w:pPr>
      <w:r w:rsidDel="00000000" w:rsidR="00000000" w:rsidRPr="00000000">
        <w:rPr>
          <w:rtl w:val="0"/>
        </w:rPr>
        <w:t xml:space="preserve">Private entities</w:t>
      </w:r>
    </w:p>
    <w:p w:rsidR="00000000" w:rsidDel="00000000" w:rsidP="00000000" w:rsidRDefault="00000000" w:rsidRPr="00000000" w14:paraId="000004C5">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Leresha - Platform</w:t>
      </w:r>
    </w:p>
    <w:p w:rsidR="00000000" w:rsidDel="00000000" w:rsidP="00000000" w:rsidRDefault="00000000" w:rsidRPr="00000000" w14:paraId="000004C6">
      <w:pPr>
        <w:jc w:val="both"/>
        <w:rPr/>
      </w:pPr>
      <w:r w:rsidDel="00000000" w:rsidR="00000000" w:rsidRPr="00000000">
        <w:rPr>
          <w:rtl w:val="0"/>
        </w:rPr>
        <w:t xml:space="preserve">Knowledge institutions</w:t>
      </w:r>
    </w:p>
    <w:p w:rsidR="00000000" w:rsidDel="00000000" w:rsidP="00000000" w:rsidRDefault="00000000" w:rsidRPr="00000000" w14:paraId="000004C7">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EIAR - Soil laboratory, weather station, IT</w:t>
      </w:r>
    </w:p>
    <w:p w:rsidR="00000000" w:rsidDel="00000000" w:rsidP="00000000" w:rsidRDefault="00000000" w:rsidRPr="00000000" w14:paraId="000004C8">
      <w:pPr>
        <w:jc w:val="both"/>
        <w:rPr>
          <w:b w:val="1"/>
        </w:rPr>
      </w:pPr>
      <w:r w:rsidDel="00000000" w:rsidR="00000000" w:rsidRPr="00000000">
        <w:rPr>
          <w:b w:val="1"/>
          <w:rtl w:val="0"/>
        </w:rPr>
        <w:t xml:space="preserve">Missing Physical and IT Infrastructure</w:t>
      </w:r>
    </w:p>
    <w:p w:rsidR="00000000" w:rsidDel="00000000" w:rsidP="00000000" w:rsidRDefault="00000000" w:rsidRPr="00000000" w14:paraId="000004C9">
      <w:pPr>
        <w:jc w:val="both"/>
        <w:rPr/>
      </w:pPr>
      <w:r w:rsidDel="00000000" w:rsidR="00000000" w:rsidRPr="00000000">
        <w:rPr>
          <w:rtl w:val="0"/>
        </w:rPr>
        <w:t xml:space="preserve">Development partners</w:t>
      </w:r>
    </w:p>
    <w:p w:rsidR="00000000" w:rsidDel="00000000" w:rsidP="00000000" w:rsidRDefault="00000000" w:rsidRPr="00000000" w14:paraId="000004CA">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SAA - Capacity Building </w:t>
      </w:r>
    </w:p>
    <w:p w:rsidR="00000000" w:rsidDel="00000000" w:rsidP="00000000" w:rsidRDefault="00000000" w:rsidRPr="00000000" w14:paraId="000004CB">
      <w:pPr>
        <w:jc w:val="both"/>
        <w:rPr/>
      </w:pPr>
      <w:r w:rsidDel="00000000" w:rsidR="00000000" w:rsidRPr="00000000">
        <w:rPr>
          <w:rtl w:val="0"/>
        </w:rPr>
        <w:t xml:space="preserve">Private entities</w:t>
      </w:r>
    </w:p>
    <w:p w:rsidR="00000000" w:rsidDel="00000000" w:rsidP="00000000" w:rsidRDefault="00000000" w:rsidRPr="00000000" w14:paraId="000004CC">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Midroc - Network and server and Data storage</w:t>
      </w:r>
    </w:p>
    <w:p w:rsidR="00000000" w:rsidDel="00000000" w:rsidP="00000000" w:rsidRDefault="00000000" w:rsidRPr="00000000" w14:paraId="000004CD">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Network and server and Data storage</w:t>
      </w:r>
    </w:p>
    <w:p w:rsidR="00000000" w:rsidDel="00000000" w:rsidP="00000000" w:rsidRDefault="00000000" w:rsidRPr="00000000" w14:paraId="000004CE">
      <w:pPr>
        <w:jc w:val="both"/>
        <w:rPr/>
      </w:pPr>
      <w:r w:rsidDel="00000000" w:rsidR="00000000" w:rsidRPr="00000000">
        <w:rPr>
          <w:rtl w:val="0"/>
        </w:rPr>
        <w:t xml:space="preserve">Knowledge institutions</w:t>
      </w:r>
    </w:p>
    <w:p w:rsidR="00000000" w:rsidDel="00000000" w:rsidP="00000000" w:rsidRDefault="00000000" w:rsidRPr="00000000" w14:paraId="000004CF">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EIAR - Lack of a weather station in some research centres</w:t>
      </w:r>
    </w:p>
    <w:p w:rsidR="00000000" w:rsidDel="00000000" w:rsidP="00000000" w:rsidRDefault="00000000" w:rsidRPr="00000000" w14:paraId="000004D0">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CIAT – data storage</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D2">
      <w:pPr>
        <w:pStyle w:val="Heading2"/>
        <w:numPr>
          <w:ilvl w:val="1"/>
          <w:numId w:val="38"/>
        </w:numPr>
        <w:ind w:left="375" w:hanging="375"/>
        <w:rPr/>
      </w:pPr>
      <w:bookmarkStart w:colFirst="0" w:colLast="0" w:name="_heading=h.147n2zr" w:id="31"/>
      <w:bookmarkEnd w:id="31"/>
      <w:r w:rsidDel="00000000" w:rsidR="00000000" w:rsidRPr="00000000">
        <w:rPr>
          <w:rtl w:val="0"/>
        </w:rPr>
        <w:t xml:space="preserve"> Data Providers at national level</w:t>
      </w:r>
    </w:p>
    <w:p w:rsidR="00000000" w:rsidDel="00000000" w:rsidP="00000000" w:rsidRDefault="00000000" w:rsidRPr="00000000" w14:paraId="000004D3">
      <w:pPr>
        <w:jc w:val="both"/>
        <w:rPr/>
      </w:pPr>
      <w:r w:rsidDel="00000000" w:rsidR="00000000" w:rsidRPr="00000000">
        <w:rPr>
          <w:rtl w:val="0"/>
        </w:rPr>
        <w:t xml:space="preserve">Development partners – CFGB</w:t>
      </w:r>
    </w:p>
    <w:p w:rsidR="00000000" w:rsidDel="00000000" w:rsidP="00000000" w:rsidRDefault="00000000" w:rsidRPr="00000000" w14:paraId="000004D4">
      <w:pPr>
        <w:jc w:val="both"/>
        <w:rPr/>
      </w:pPr>
      <w:r w:rsidDel="00000000" w:rsidR="00000000" w:rsidRPr="00000000">
        <w:rPr>
          <w:rtl w:val="0"/>
        </w:rPr>
        <w:t xml:space="preserve">Knowledge institutions – Arsi University, Debrebrehan Agricultural Research Center, Debrebrehan University, EIAR</w:t>
      </w:r>
    </w:p>
    <w:p w:rsidR="00000000" w:rsidDel="00000000" w:rsidP="00000000" w:rsidRDefault="00000000" w:rsidRPr="00000000" w14:paraId="000004D5">
      <w:pPr>
        <w:jc w:val="both"/>
        <w:rPr/>
      </w:pPr>
      <w:r w:rsidDel="00000000" w:rsidR="00000000" w:rsidRPr="00000000">
        <w:rPr>
          <w:rtl w:val="0"/>
        </w:rPr>
        <w:t xml:space="preserve">Private entities – MAKOBU Enterprises Plc </w:t>
      </w:r>
    </w:p>
    <w:p w:rsidR="00000000" w:rsidDel="00000000" w:rsidP="00000000" w:rsidRDefault="00000000" w:rsidRPr="00000000" w14:paraId="000004D6">
      <w:pPr>
        <w:jc w:val="both"/>
        <w:rPr/>
      </w:pPr>
      <w:r w:rsidDel="00000000" w:rsidR="00000000" w:rsidRPr="00000000">
        <w:rPr>
          <w:rtl w:val="0"/>
        </w:rPr>
        <w:t xml:space="preserve">Public sector - SSGI</w:t>
      </w:r>
    </w:p>
    <w:p w:rsidR="00000000" w:rsidDel="00000000" w:rsidP="00000000" w:rsidRDefault="00000000" w:rsidRPr="00000000" w14:paraId="000004D7">
      <w:pPr>
        <w:jc w:val="both"/>
        <w:rPr>
          <w:b w:val="1"/>
        </w:rPr>
      </w:pPr>
      <w:r w:rsidDel="00000000" w:rsidR="00000000" w:rsidRPr="00000000">
        <w:rPr>
          <w:b w:val="1"/>
          <w:rtl w:val="0"/>
        </w:rPr>
        <w:t xml:space="preserve">Existing Internal Policies/Mandates</w:t>
      </w:r>
    </w:p>
    <w:p w:rsidR="00000000" w:rsidDel="00000000" w:rsidP="00000000" w:rsidRDefault="00000000" w:rsidRPr="00000000" w14:paraId="000004D8">
      <w:pPr>
        <w:jc w:val="both"/>
        <w:rPr/>
      </w:pPr>
      <w:r w:rsidDel="00000000" w:rsidR="00000000" w:rsidRPr="00000000">
        <w:rPr>
          <w:rtl w:val="0"/>
        </w:rPr>
        <w:t xml:space="preserve">Development partners </w:t>
      </w:r>
    </w:p>
    <w:p w:rsidR="00000000" w:rsidDel="00000000" w:rsidP="00000000" w:rsidRDefault="00000000" w:rsidRPr="00000000" w14:paraId="000004D9">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CFGB's mandate is to support smallholder farmers to improve their food security while maintaining land productivity</w:t>
      </w:r>
    </w:p>
    <w:p w:rsidR="00000000" w:rsidDel="00000000" w:rsidP="00000000" w:rsidRDefault="00000000" w:rsidRPr="00000000" w14:paraId="000004DA">
      <w:pPr>
        <w:jc w:val="both"/>
        <w:rPr/>
      </w:pPr>
      <w:r w:rsidDel="00000000" w:rsidR="00000000" w:rsidRPr="00000000">
        <w:rPr>
          <w:rtl w:val="0"/>
        </w:rPr>
        <w:t xml:space="preserve">Knowledge institutions</w:t>
      </w:r>
    </w:p>
    <w:p w:rsidR="00000000" w:rsidDel="00000000" w:rsidP="00000000" w:rsidRDefault="00000000" w:rsidRPr="00000000" w14:paraId="000004DB">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Arsi University - Teaching, research work, community service</w:t>
      </w:r>
    </w:p>
    <w:p w:rsidR="00000000" w:rsidDel="00000000" w:rsidP="00000000" w:rsidRDefault="00000000" w:rsidRPr="00000000" w14:paraId="000004DC">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Debrebrehan Agricultural Research Center - Research, develop new technology and demonstrate its usage, give recommendations, teach stakeholders</w:t>
      </w:r>
    </w:p>
    <w:p w:rsidR="00000000" w:rsidDel="00000000" w:rsidP="00000000" w:rsidRDefault="00000000" w:rsidRPr="00000000" w14:paraId="000004DD">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Debrebrehan University - Research, community service, teaching, technology and innovation</w:t>
      </w:r>
    </w:p>
    <w:p w:rsidR="00000000" w:rsidDel="00000000" w:rsidP="00000000" w:rsidRDefault="00000000" w:rsidRPr="00000000" w14:paraId="000004DE">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EIAR - Based on the agricultural policy of the nation. it does agriculture research, coordinates agriculture research nationally, advises the gov't on agriculture research areas</w:t>
      </w:r>
    </w:p>
    <w:p w:rsidR="00000000" w:rsidDel="00000000" w:rsidP="00000000" w:rsidRDefault="00000000" w:rsidRPr="00000000" w14:paraId="000004DF">
      <w:pPr>
        <w:jc w:val="both"/>
        <w:rPr/>
      </w:pPr>
      <w:r w:rsidDel="00000000" w:rsidR="00000000" w:rsidRPr="00000000">
        <w:rPr>
          <w:rtl w:val="0"/>
        </w:rPr>
        <w:t xml:space="preserve">Public sector</w:t>
      </w:r>
    </w:p>
    <w:p w:rsidR="00000000" w:rsidDel="00000000" w:rsidP="00000000" w:rsidRDefault="00000000" w:rsidRPr="00000000" w14:paraId="000004E0">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collect, organize as well as process partial data and disseminate</w:t>
      </w:r>
    </w:p>
    <w:p w:rsidR="00000000" w:rsidDel="00000000" w:rsidP="00000000" w:rsidRDefault="00000000" w:rsidRPr="00000000" w14:paraId="000004E1">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do various types of research</w:t>
      </w:r>
    </w:p>
    <w:p w:rsidR="00000000" w:rsidDel="00000000" w:rsidP="00000000" w:rsidRDefault="00000000" w:rsidRPr="00000000" w14:paraId="000004E2">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teaching and training</w:t>
      </w:r>
    </w:p>
    <w:p w:rsidR="00000000" w:rsidDel="00000000" w:rsidP="00000000" w:rsidRDefault="00000000" w:rsidRPr="00000000" w14:paraId="000004E3">
      <w:pPr>
        <w:jc w:val="both"/>
        <w:rPr>
          <w:b w:val="1"/>
        </w:rPr>
      </w:pPr>
      <w:r w:rsidDel="00000000" w:rsidR="00000000" w:rsidRPr="00000000">
        <w:rPr>
          <w:b w:val="1"/>
          <w:rtl w:val="0"/>
        </w:rPr>
        <w:t xml:space="preserve">Missing Internal Policies/Mandates</w:t>
      </w:r>
    </w:p>
    <w:p w:rsidR="00000000" w:rsidDel="00000000" w:rsidP="00000000" w:rsidRDefault="00000000" w:rsidRPr="00000000" w14:paraId="000004E4">
      <w:pPr>
        <w:jc w:val="both"/>
        <w:rPr/>
      </w:pPr>
      <w:r w:rsidDel="00000000" w:rsidR="00000000" w:rsidRPr="00000000">
        <w:rPr>
          <w:rtl w:val="0"/>
        </w:rPr>
        <w:t xml:space="preserve">Development partners</w:t>
      </w:r>
    </w:p>
    <w:p w:rsidR="00000000" w:rsidDel="00000000" w:rsidP="00000000" w:rsidRDefault="00000000" w:rsidRPr="00000000" w14:paraId="000004E5">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160" w:before="0" w:line="259" w:lineRule="auto"/>
        <w:ind w:left="765"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CFGB has no mandate to administer the AKIS database and it is not a member of CoW</w:t>
      </w:r>
    </w:p>
    <w:p w:rsidR="00000000" w:rsidDel="00000000" w:rsidP="00000000" w:rsidRDefault="00000000" w:rsidRPr="00000000" w14:paraId="000004E6">
      <w:pPr>
        <w:jc w:val="both"/>
        <w:rPr/>
      </w:pPr>
      <w:r w:rsidDel="00000000" w:rsidR="00000000" w:rsidRPr="00000000">
        <w:rPr>
          <w:rtl w:val="0"/>
        </w:rPr>
        <w:t xml:space="preserve">Knowledge institutions</w:t>
      </w:r>
    </w:p>
    <w:p w:rsidR="00000000" w:rsidDel="00000000" w:rsidP="00000000" w:rsidRDefault="00000000" w:rsidRPr="00000000" w14:paraId="000004E7">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Arsi University lacks the mandate to provide consultancy services</w:t>
      </w:r>
    </w:p>
    <w:p w:rsidR="00000000" w:rsidDel="00000000" w:rsidP="00000000" w:rsidRDefault="00000000" w:rsidRPr="00000000" w14:paraId="000004E8">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160" w:before="0" w:line="259" w:lineRule="auto"/>
        <w:ind w:left="765" w:right="0" w:hanging="360"/>
        <w:jc w:val="both"/>
        <w:rPr/>
      </w:pPr>
      <w:sdt>
        <w:sdtPr>
          <w:tag w:val="goog_rdk_533"/>
        </w:sdtPr>
        <w:sdtContent>
          <w:commentRangeStart w:id="42"/>
        </w:sdtContent>
      </w:sdt>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EIAR is missing the mandate to collect /enforce other institutions to share their research data with the central hub</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4E9">
      <w:pPr>
        <w:jc w:val="both"/>
        <w:rPr/>
      </w:pPr>
      <w:r w:rsidDel="00000000" w:rsidR="00000000" w:rsidRPr="00000000">
        <w:rPr>
          <w:rtl w:val="0"/>
        </w:rPr>
        <w:t xml:space="preserve">Private entities</w:t>
      </w:r>
    </w:p>
    <w:p w:rsidR="00000000" w:rsidDel="00000000" w:rsidP="00000000" w:rsidRDefault="00000000" w:rsidRPr="00000000" w14:paraId="000004EA">
      <w:pPr>
        <w:jc w:val="both"/>
        <w:rPr/>
      </w:pPr>
      <w:r w:rsidDel="00000000" w:rsidR="00000000" w:rsidRPr="00000000">
        <w:rPr>
          <w:rtl w:val="0"/>
        </w:rPr>
        <w:t xml:space="preserve">Missing mandate that ensures the government delivers on time</w:t>
      </w:r>
    </w:p>
    <w:p w:rsidR="00000000" w:rsidDel="00000000" w:rsidP="00000000" w:rsidRDefault="00000000" w:rsidRPr="00000000" w14:paraId="000004EB">
      <w:pPr>
        <w:jc w:val="both"/>
        <w:rPr/>
      </w:pPr>
      <w:r w:rsidDel="00000000" w:rsidR="00000000" w:rsidRPr="00000000">
        <w:rPr>
          <w:rtl w:val="0"/>
        </w:rPr>
        <w:t xml:space="preserve">Public sector - </w:t>
      </w:r>
    </w:p>
    <w:p w:rsidR="00000000" w:rsidDel="00000000" w:rsidP="00000000" w:rsidRDefault="00000000" w:rsidRPr="00000000" w14:paraId="000004EC">
      <w:pPr>
        <w:jc w:val="both"/>
        <w:rPr>
          <w:b w:val="1"/>
        </w:rPr>
      </w:pPr>
      <w:r w:rsidDel="00000000" w:rsidR="00000000" w:rsidRPr="00000000">
        <w:rPr>
          <w:b w:val="1"/>
          <w:rtl w:val="0"/>
        </w:rPr>
        <w:t xml:space="preserve">Existing Sources of Finance and Investment</w:t>
      </w:r>
    </w:p>
    <w:p w:rsidR="00000000" w:rsidDel="00000000" w:rsidP="00000000" w:rsidRDefault="00000000" w:rsidRPr="00000000" w14:paraId="000004ED">
      <w:pPr>
        <w:jc w:val="both"/>
        <w:rPr/>
      </w:pPr>
      <w:r w:rsidDel="00000000" w:rsidR="00000000" w:rsidRPr="00000000">
        <w:rPr>
          <w:rtl w:val="0"/>
        </w:rPr>
        <w:t xml:space="preserve">Development partners</w:t>
      </w:r>
    </w:p>
    <w:p w:rsidR="00000000" w:rsidDel="00000000" w:rsidP="00000000" w:rsidRDefault="00000000" w:rsidRPr="00000000" w14:paraId="000004EE">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CFGB is funded by global affairs Canada on a project basis, fiscal sustainability is reliable </w:t>
      </w:r>
    </w:p>
    <w:p w:rsidR="00000000" w:rsidDel="00000000" w:rsidP="00000000" w:rsidRDefault="00000000" w:rsidRPr="00000000" w14:paraId="000004EF">
      <w:pPr>
        <w:jc w:val="both"/>
        <w:rPr/>
      </w:pPr>
      <w:r w:rsidDel="00000000" w:rsidR="00000000" w:rsidRPr="00000000">
        <w:rPr>
          <w:rtl w:val="0"/>
        </w:rPr>
        <w:t xml:space="preserve">Knowledge institutions</w:t>
      </w:r>
    </w:p>
    <w:p w:rsidR="00000000" w:rsidDel="00000000" w:rsidP="00000000" w:rsidRDefault="00000000" w:rsidRPr="00000000" w14:paraId="000004F0">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Government support</w:t>
      </w:r>
    </w:p>
    <w:p w:rsidR="00000000" w:rsidDel="00000000" w:rsidP="00000000" w:rsidRDefault="00000000" w:rsidRPr="00000000" w14:paraId="000004F1">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Internal income generation e.g. Debrebrehan Agricultural Research Center</w:t>
      </w:r>
    </w:p>
    <w:p w:rsidR="00000000" w:rsidDel="00000000" w:rsidP="00000000" w:rsidRDefault="00000000" w:rsidRPr="00000000" w14:paraId="000004F2">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Partnerships with other organizations</w:t>
      </w:r>
    </w:p>
    <w:p w:rsidR="00000000" w:rsidDel="00000000" w:rsidP="00000000" w:rsidRDefault="00000000" w:rsidRPr="00000000" w14:paraId="000004F3">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Donor support</w:t>
      </w:r>
    </w:p>
    <w:p w:rsidR="00000000" w:rsidDel="00000000" w:rsidP="00000000" w:rsidRDefault="00000000" w:rsidRPr="00000000" w14:paraId="000004F4">
      <w:pPr>
        <w:jc w:val="both"/>
        <w:rPr/>
      </w:pPr>
      <w:r w:rsidDel="00000000" w:rsidR="00000000" w:rsidRPr="00000000">
        <w:rPr>
          <w:rtl w:val="0"/>
        </w:rPr>
        <w:t xml:space="preserve">Public sector</w:t>
      </w:r>
    </w:p>
    <w:p w:rsidR="00000000" w:rsidDel="00000000" w:rsidP="00000000" w:rsidRDefault="00000000" w:rsidRPr="00000000" w14:paraId="000004F5">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Supported by the government</w:t>
      </w:r>
    </w:p>
    <w:p w:rsidR="00000000" w:rsidDel="00000000" w:rsidP="00000000" w:rsidRDefault="00000000" w:rsidRPr="00000000" w14:paraId="000004F6">
      <w:pPr>
        <w:jc w:val="both"/>
        <w:rPr>
          <w:b w:val="1"/>
        </w:rPr>
      </w:pPr>
      <w:r w:rsidDel="00000000" w:rsidR="00000000" w:rsidRPr="00000000">
        <w:rPr>
          <w:b w:val="1"/>
          <w:rtl w:val="0"/>
        </w:rPr>
        <w:t xml:space="preserve">Missing </w:t>
      </w:r>
    </w:p>
    <w:p w:rsidR="00000000" w:rsidDel="00000000" w:rsidP="00000000" w:rsidRDefault="00000000" w:rsidRPr="00000000" w14:paraId="000004F7">
      <w:pPr>
        <w:jc w:val="both"/>
        <w:rPr/>
      </w:pPr>
      <w:r w:rsidDel="00000000" w:rsidR="00000000" w:rsidRPr="00000000">
        <w:rPr>
          <w:rtl w:val="0"/>
        </w:rPr>
        <w:t xml:space="preserve">Development partners</w:t>
      </w:r>
    </w:p>
    <w:p w:rsidR="00000000" w:rsidDel="00000000" w:rsidP="00000000" w:rsidRDefault="00000000" w:rsidRPr="00000000" w14:paraId="000004F8">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CFGB financially depends on donor support and funding for projects</w:t>
      </w:r>
    </w:p>
    <w:p w:rsidR="00000000" w:rsidDel="00000000" w:rsidP="00000000" w:rsidRDefault="00000000" w:rsidRPr="00000000" w14:paraId="000004F9">
      <w:pPr>
        <w:jc w:val="both"/>
        <w:rPr/>
      </w:pPr>
      <w:r w:rsidDel="00000000" w:rsidR="00000000" w:rsidRPr="00000000">
        <w:rPr>
          <w:rtl w:val="0"/>
        </w:rPr>
        <w:t xml:space="preserve">Knowledge institutions</w:t>
      </w:r>
    </w:p>
    <w:p w:rsidR="00000000" w:rsidDel="00000000" w:rsidP="00000000" w:rsidRDefault="00000000" w:rsidRPr="00000000" w14:paraId="000004FA">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skills to do fundraising for projects</w:t>
      </w:r>
    </w:p>
    <w:p w:rsidR="00000000" w:rsidDel="00000000" w:rsidP="00000000" w:rsidRDefault="00000000" w:rsidRPr="00000000" w14:paraId="000004FB">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Poor allocation of funds for data management and limited emphasis on IT infrastructure</w:t>
      </w:r>
    </w:p>
    <w:p w:rsidR="00000000" w:rsidDel="00000000" w:rsidP="00000000" w:rsidRDefault="00000000" w:rsidRPr="00000000" w14:paraId="000004FC">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Limited government budget</w:t>
      </w:r>
    </w:p>
    <w:p w:rsidR="00000000" w:rsidDel="00000000" w:rsidP="00000000" w:rsidRDefault="00000000" w:rsidRPr="00000000" w14:paraId="000004FD">
      <w:pPr>
        <w:jc w:val="both"/>
        <w:rPr/>
      </w:pPr>
      <w:r w:rsidDel="00000000" w:rsidR="00000000" w:rsidRPr="00000000">
        <w:rPr>
          <w:rtl w:val="0"/>
        </w:rPr>
        <w:t xml:space="preserve">Private entities</w:t>
      </w:r>
    </w:p>
    <w:p w:rsidR="00000000" w:rsidDel="00000000" w:rsidP="00000000" w:rsidRDefault="00000000" w:rsidRPr="00000000" w14:paraId="000004FE">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funds to scale up projects to the national level</w:t>
      </w:r>
    </w:p>
    <w:p w:rsidR="00000000" w:rsidDel="00000000" w:rsidP="00000000" w:rsidRDefault="00000000" w:rsidRPr="00000000" w14:paraId="000004FF">
      <w:pPr>
        <w:jc w:val="both"/>
        <w:rPr/>
      </w:pPr>
      <w:r w:rsidDel="00000000" w:rsidR="00000000" w:rsidRPr="00000000">
        <w:rPr>
          <w:rtl w:val="0"/>
        </w:rPr>
        <w:t xml:space="preserve">Public sector </w:t>
      </w:r>
    </w:p>
    <w:p w:rsidR="00000000" w:rsidDel="00000000" w:rsidP="00000000" w:rsidRDefault="00000000" w:rsidRPr="00000000" w14:paraId="00000500">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Non-governmental funding is limited</w:t>
      </w:r>
    </w:p>
    <w:p w:rsidR="00000000" w:rsidDel="00000000" w:rsidP="00000000" w:rsidRDefault="00000000" w:rsidRPr="00000000" w14:paraId="00000501">
      <w:pPr>
        <w:jc w:val="both"/>
        <w:rPr>
          <w:b w:val="1"/>
        </w:rPr>
      </w:pPr>
      <w:r w:rsidDel="00000000" w:rsidR="00000000" w:rsidRPr="00000000">
        <w:rPr>
          <w:b w:val="1"/>
          <w:rtl w:val="0"/>
        </w:rPr>
        <w:t xml:space="preserve">Existing Technical Capacity</w:t>
      </w:r>
    </w:p>
    <w:p w:rsidR="00000000" w:rsidDel="00000000" w:rsidP="00000000" w:rsidRDefault="00000000" w:rsidRPr="00000000" w14:paraId="00000502">
      <w:pPr>
        <w:jc w:val="both"/>
        <w:rPr/>
      </w:pPr>
      <w:r w:rsidDel="00000000" w:rsidR="00000000" w:rsidRPr="00000000">
        <w:rPr>
          <w:rtl w:val="0"/>
        </w:rPr>
        <w:t xml:space="preserve">Development partners </w:t>
      </w:r>
    </w:p>
    <w:p w:rsidR="00000000" w:rsidDel="00000000" w:rsidP="00000000" w:rsidRDefault="00000000" w:rsidRPr="00000000" w14:paraId="00000503">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CFGB – human resource capacity is less stable</w:t>
      </w:r>
    </w:p>
    <w:p w:rsidR="00000000" w:rsidDel="00000000" w:rsidP="00000000" w:rsidRDefault="00000000" w:rsidRPr="00000000" w14:paraId="00000504">
      <w:pPr>
        <w:jc w:val="both"/>
        <w:rPr/>
      </w:pPr>
      <w:r w:rsidDel="00000000" w:rsidR="00000000" w:rsidRPr="00000000">
        <w:rPr>
          <w:rtl w:val="0"/>
        </w:rPr>
        <w:t xml:space="preserve">Knowledge institutions</w:t>
      </w:r>
    </w:p>
    <w:p w:rsidR="00000000" w:rsidDel="00000000" w:rsidP="00000000" w:rsidRDefault="00000000" w:rsidRPr="00000000" w14:paraId="00000505">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Academic staff</w:t>
      </w:r>
    </w:p>
    <w:p w:rsidR="00000000" w:rsidDel="00000000" w:rsidP="00000000" w:rsidRDefault="00000000" w:rsidRPr="00000000" w14:paraId="00000506">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Researchers and lab technicians</w:t>
      </w:r>
    </w:p>
    <w:p w:rsidR="00000000" w:rsidDel="00000000" w:rsidP="00000000" w:rsidRDefault="00000000" w:rsidRPr="00000000" w14:paraId="00000507">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Teaching assistance</w:t>
      </w:r>
    </w:p>
    <w:p w:rsidR="00000000" w:rsidDel="00000000" w:rsidP="00000000" w:rsidRDefault="00000000" w:rsidRPr="00000000" w14:paraId="00000508">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IT staff</w:t>
      </w:r>
    </w:p>
    <w:p w:rsidR="00000000" w:rsidDel="00000000" w:rsidP="00000000" w:rsidRDefault="00000000" w:rsidRPr="00000000" w14:paraId="00000509">
      <w:pPr>
        <w:jc w:val="both"/>
        <w:rPr/>
      </w:pPr>
      <w:r w:rsidDel="00000000" w:rsidR="00000000" w:rsidRPr="00000000">
        <w:rPr>
          <w:rtl w:val="0"/>
        </w:rPr>
        <w:t xml:space="preserve">Private entities</w:t>
      </w:r>
    </w:p>
    <w:p w:rsidR="00000000" w:rsidDel="00000000" w:rsidP="00000000" w:rsidRDefault="00000000" w:rsidRPr="00000000" w14:paraId="0000050A">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Part-time IT personnel</w:t>
      </w:r>
    </w:p>
    <w:p w:rsidR="00000000" w:rsidDel="00000000" w:rsidP="00000000" w:rsidRDefault="00000000" w:rsidRPr="00000000" w14:paraId="0000050B">
      <w:pPr>
        <w:jc w:val="both"/>
        <w:rPr/>
      </w:pPr>
      <w:r w:rsidDel="00000000" w:rsidR="00000000" w:rsidRPr="00000000">
        <w:rPr>
          <w:rtl w:val="0"/>
        </w:rPr>
        <w:t xml:space="preserve">Public sector</w:t>
      </w:r>
    </w:p>
    <w:p w:rsidR="00000000" w:rsidDel="00000000" w:rsidP="00000000" w:rsidRDefault="00000000" w:rsidRPr="00000000" w14:paraId="0000050C">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Have sufficient human capacity in different areas (GIS IC, remote sensing), Researchers</w:t>
      </w:r>
    </w:p>
    <w:p w:rsidR="00000000" w:rsidDel="00000000" w:rsidP="00000000" w:rsidRDefault="00000000" w:rsidRPr="00000000" w14:paraId="0000050D">
      <w:pPr>
        <w:jc w:val="both"/>
        <w:rPr>
          <w:b w:val="1"/>
        </w:rPr>
      </w:pPr>
      <w:r w:rsidDel="00000000" w:rsidR="00000000" w:rsidRPr="00000000">
        <w:rPr>
          <w:b w:val="1"/>
          <w:rtl w:val="0"/>
        </w:rPr>
        <w:t xml:space="preserve">Missing Technical Capacity</w:t>
      </w:r>
    </w:p>
    <w:p w:rsidR="00000000" w:rsidDel="00000000" w:rsidP="00000000" w:rsidRDefault="00000000" w:rsidRPr="00000000" w14:paraId="0000050E">
      <w:pPr>
        <w:jc w:val="both"/>
        <w:rPr/>
      </w:pPr>
      <w:r w:rsidDel="00000000" w:rsidR="00000000" w:rsidRPr="00000000">
        <w:rPr>
          <w:rtl w:val="0"/>
        </w:rPr>
        <w:t xml:space="preserve">Development partners</w:t>
      </w:r>
    </w:p>
    <w:p w:rsidR="00000000" w:rsidDel="00000000" w:rsidP="00000000" w:rsidRDefault="00000000" w:rsidRPr="00000000" w14:paraId="0000050F">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160" w:before="0" w:line="259" w:lineRule="auto"/>
        <w:ind w:left="765"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CFGB – lack of dedicated staff for data management (LCS)</w:t>
      </w:r>
    </w:p>
    <w:p w:rsidR="00000000" w:rsidDel="00000000" w:rsidP="00000000" w:rsidRDefault="00000000" w:rsidRPr="00000000" w14:paraId="00000510">
      <w:pPr>
        <w:jc w:val="both"/>
        <w:rPr/>
      </w:pPr>
      <w:r w:rsidDel="00000000" w:rsidR="00000000" w:rsidRPr="00000000">
        <w:rPr>
          <w:rtl w:val="0"/>
        </w:rPr>
        <w:t xml:space="preserve">Knowledge institutions</w:t>
      </w:r>
    </w:p>
    <w:p w:rsidR="00000000" w:rsidDel="00000000" w:rsidP="00000000" w:rsidRDefault="00000000" w:rsidRPr="00000000" w14:paraId="00000511">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Debrebrehan Agricultural Research Center is missing a programmer and a GIS expertise</w:t>
      </w:r>
    </w:p>
    <w:p w:rsidR="00000000" w:rsidDel="00000000" w:rsidP="00000000" w:rsidRDefault="00000000" w:rsidRPr="00000000" w14:paraId="00000512">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Debrebrehan University has low experience in project organization</w:t>
      </w:r>
    </w:p>
    <w:p w:rsidR="00000000" w:rsidDel="00000000" w:rsidP="00000000" w:rsidRDefault="00000000" w:rsidRPr="00000000" w14:paraId="00000513">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160" w:before="0" w:line="259" w:lineRule="auto"/>
        <w:ind w:left="765"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EIAR lackS skilled ICT experts, having a generalized expert in IT</w:t>
      </w:r>
    </w:p>
    <w:p w:rsidR="00000000" w:rsidDel="00000000" w:rsidP="00000000" w:rsidRDefault="00000000" w:rsidRPr="00000000" w14:paraId="00000514">
      <w:pPr>
        <w:jc w:val="both"/>
        <w:rPr/>
      </w:pPr>
      <w:r w:rsidDel="00000000" w:rsidR="00000000" w:rsidRPr="00000000">
        <w:rPr>
          <w:rtl w:val="0"/>
        </w:rPr>
        <w:t xml:space="preserve">Private entities</w:t>
      </w:r>
    </w:p>
    <w:p w:rsidR="00000000" w:rsidDel="00000000" w:rsidP="00000000" w:rsidRDefault="00000000" w:rsidRPr="00000000" w14:paraId="00000515">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Unable to hire a full-time IT expert</w:t>
      </w:r>
    </w:p>
    <w:p w:rsidR="00000000" w:rsidDel="00000000" w:rsidP="00000000" w:rsidRDefault="00000000" w:rsidRPr="00000000" w14:paraId="00000516">
      <w:pPr>
        <w:jc w:val="both"/>
        <w:rPr/>
      </w:pPr>
      <w:r w:rsidDel="00000000" w:rsidR="00000000" w:rsidRPr="00000000">
        <w:rPr>
          <w:rtl w:val="0"/>
        </w:rPr>
        <w:t xml:space="preserve">Public sector</w:t>
      </w:r>
    </w:p>
    <w:p w:rsidR="00000000" w:rsidDel="00000000" w:rsidP="00000000" w:rsidRDefault="00000000" w:rsidRPr="00000000" w14:paraId="00000517">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programmers and a few expertise exists in other agricultural domains</w:t>
      </w:r>
    </w:p>
    <w:p w:rsidR="00000000" w:rsidDel="00000000" w:rsidP="00000000" w:rsidRDefault="00000000" w:rsidRPr="00000000" w14:paraId="00000518">
      <w:pPr>
        <w:jc w:val="both"/>
        <w:rPr>
          <w:b w:val="1"/>
        </w:rPr>
      </w:pPr>
      <w:r w:rsidDel="00000000" w:rsidR="00000000" w:rsidRPr="00000000">
        <w:rPr>
          <w:b w:val="1"/>
          <w:rtl w:val="0"/>
        </w:rPr>
        <w:t xml:space="preserve">Existing Physical and IT Infrastructure</w:t>
      </w:r>
    </w:p>
    <w:p w:rsidR="00000000" w:rsidDel="00000000" w:rsidP="00000000" w:rsidRDefault="00000000" w:rsidRPr="00000000" w14:paraId="00000519">
      <w:pPr>
        <w:jc w:val="both"/>
        <w:rPr/>
      </w:pPr>
      <w:r w:rsidDel="00000000" w:rsidR="00000000" w:rsidRPr="00000000">
        <w:rPr>
          <w:rtl w:val="0"/>
        </w:rPr>
        <w:t xml:space="preserve">Development partners</w:t>
      </w:r>
    </w:p>
    <w:p w:rsidR="00000000" w:rsidDel="00000000" w:rsidP="00000000" w:rsidRDefault="00000000" w:rsidRPr="00000000" w14:paraId="0000051A">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160" w:before="0" w:line="259" w:lineRule="auto"/>
        <w:ind w:left="765"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CFGB - IT physical infrastructure is constrained by a lack of sizable server</w:t>
      </w:r>
    </w:p>
    <w:p w:rsidR="00000000" w:rsidDel="00000000" w:rsidP="00000000" w:rsidRDefault="00000000" w:rsidRPr="00000000" w14:paraId="0000051B">
      <w:pPr>
        <w:jc w:val="both"/>
        <w:rPr/>
      </w:pPr>
      <w:r w:rsidDel="00000000" w:rsidR="00000000" w:rsidRPr="00000000">
        <w:rPr>
          <w:rtl w:val="0"/>
        </w:rPr>
        <w:t xml:space="preserve">Knowledge institutions</w:t>
      </w:r>
    </w:p>
    <w:p w:rsidR="00000000" w:rsidDel="00000000" w:rsidP="00000000" w:rsidRDefault="00000000" w:rsidRPr="00000000" w14:paraId="0000051C">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buildings, ICT rooms, (internet technology)</w:t>
      </w:r>
    </w:p>
    <w:p w:rsidR="00000000" w:rsidDel="00000000" w:rsidP="00000000" w:rsidRDefault="00000000" w:rsidRPr="00000000" w14:paraId="0000051D">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plant, water laboratory, lab instruments like atomic absorption Spectro photometer, PH, and EC meter</w:t>
      </w:r>
    </w:p>
    <w:p w:rsidR="00000000" w:rsidDel="00000000" w:rsidP="00000000" w:rsidRDefault="00000000" w:rsidRPr="00000000" w14:paraId="0000051E">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established research data management system and web page developed</w:t>
      </w:r>
    </w:p>
    <w:p w:rsidR="00000000" w:rsidDel="00000000" w:rsidP="00000000" w:rsidRDefault="00000000" w:rsidRPr="00000000" w14:paraId="0000051F">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160" w:before="0" w:line="259" w:lineRule="auto"/>
        <w:ind w:left="765"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server rooms with network devices</w:t>
      </w:r>
    </w:p>
    <w:p w:rsidR="00000000" w:rsidDel="00000000" w:rsidP="00000000" w:rsidRDefault="00000000" w:rsidRPr="00000000" w14:paraId="00000520">
      <w:pPr>
        <w:jc w:val="both"/>
        <w:rPr/>
      </w:pPr>
      <w:r w:rsidDel="00000000" w:rsidR="00000000" w:rsidRPr="00000000">
        <w:rPr>
          <w:rtl w:val="0"/>
        </w:rPr>
        <w:t xml:space="preserve">Private entities</w:t>
      </w:r>
    </w:p>
    <w:p w:rsidR="00000000" w:rsidDel="00000000" w:rsidP="00000000" w:rsidRDefault="00000000" w:rsidRPr="00000000" w14:paraId="00000521">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IT Infrastructure</w:t>
      </w:r>
    </w:p>
    <w:p w:rsidR="00000000" w:rsidDel="00000000" w:rsidP="00000000" w:rsidRDefault="00000000" w:rsidRPr="00000000" w14:paraId="00000522">
      <w:pPr>
        <w:jc w:val="both"/>
        <w:rPr>
          <w:b w:val="1"/>
        </w:rPr>
      </w:pPr>
      <w:r w:rsidDel="00000000" w:rsidR="00000000" w:rsidRPr="00000000">
        <w:rPr>
          <w:b w:val="1"/>
          <w:rtl w:val="0"/>
        </w:rPr>
        <w:t xml:space="preserve">Missing Physical and IT Infrastructure</w:t>
      </w:r>
    </w:p>
    <w:p w:rsidR="00000000" w:rsidDel="00000000" w:rsidP="00000000" w:rsidRDefault="00000000" w:rsidRPr="00000000" w14:paraId="00000523">
      <w:pPr>
        <w:jc w:val="both"/>
        <w:rPr/>
      </w:pPr>
      <w:r w:rsidDel="00000000" w:rsidR="00000000" w:rsidRPr="00000000">
        <w:rPr>
          <w:rtl w:val="0"/>
        </w:rPr>
        <w:t xml:space="preserve">Development partners</w:t>
      </w:r>
    </w:p>
    <w:p w:rsidR="00000000" w:rsidDel="00000000" w:rsidP="00000000" w:rsidRDefault="00000000" w:rsidRPr="00000000" w14:paraId="00000524">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CFGB - no sizable IT infrastructure to generate own data</w:t>
      </w:r>
    </w:p>
    <w:p w:rsidR="00000000" w:rsidDel="00000000" w:rsidP="00000000" w:rsidRDefault="00000000" w:rsidRPr="00000000" w14:paraId="00000525">
      <w:pPr>
        <w:jc w:val="both"/>
        <w:rPr/>
      </w:pPr>
      <w:r w:rsidDel="00000000" w:rsidR="00000000" w:rsidRPr="00000000">
        <w:rPr>
          <w:rtl w:val="0"/>
        </w:rPr>
        <w:t xml:space="preserve">Knowledge institutions</w:t>
      </w:r>
    </w:p>
    <w:p w:rsidR="00000000" w:rsidDel="00000000" w:rsidP="00000000" w:rsidRDefault="00000000" w:rsidRPr="00000000" w14:paraId="00000526">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Debrebrehan Agricultural Research Center lack a server and data-collecting tablets </w:t>
      </w:r>
    </w:p>
    <w:p w:rsidR="00000000" w:rsidDel="00000000" w:rsidP="00000000" w:rsidRDefault="00000000" w:rsidRPr="00000000" w14:paraId="00000527">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Debrebrehan University is missing state of the art laboratory and demonstration</w:t>
      </w:r>
    </w:p>
    <w:p w:rsidR="00000000" w:rsidDel="00000000" w:rsidP="00000000" w:rsidRDefault="00000000" w:rsidRPr="00000000" w14:paraId="00000528">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EIAR has no modular data centre, and the servers  have a frequent power outage</w:t>
      </w:r>
    </w:p>
    <w:p w:rsidR="00000000" w:rsidDel="00000000" w:rsidP="00000000" w:rsidRDefault="00000000" w:rsidRPr="00000000" w14:paraId="00000529">
      <w:pPr>
        <w:jc w:val="both"/>
        <w:rPr/>
      </w:pPr>
      <w:r w:rsidDel="00000000" w:rsidR="00000000" w:rsidRPr="00000000">
        <w:rPr>
          <w:rtl w:val="0"/>
        </w:rPr>
        <w:t xml:space="preserve">Private entities</w:t>
      </w:r>
    </w:p>
    <w:p w:rsidR="00000000" w:rsidDel="00000000" w:rsidP="00000000" w:rsidRDefault="00000000" w:rsidRPr="00000000" w14:paraId="000005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centres</w:t>
      </w:r>
    </w:p>
    <w:p w:rsidR="00000000" w:rsidDel="00000000" w:rsidP="00000000" w:rsidRDefault="00000000" w:rsidRPr="00000000" w14:paraId="0000052B">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need to upgrade system requirements to make data accessible to external users</w:t>
      </w:r>
    </w:p>
    <w:p w:rsidR="00000000" w:rsidDel="00000000" w:rsidP="00000000" w:rsidRDefault="00000000" w:rsidRPr="00000000" w14:paraId="0000052C">
      <w:pPr>
        <w:jc w:val="both"/>
        <w:rPr/>
      </w:pPr>
      <w:r w:rsidDel="00000000" w:rsidR="00000000" w:rsidRPr="00000000">
        <w:rPr>
          <w:rtl w:val="0"/>
        </w:rPr>
        <w:t xml:space="preserve">Public sector</w:t>
      </w:r>
    </w:p>
    <w:p w:rsidR="00000000" w:rsidDel="00000000" w:rsidP="00000000" w:rsidRDefault="00000000" w:rsidRPr="00000000" w14:paraId="0000052D">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Less IT infrastructure</w:t>
      </w:r>
    </w:p>
    <w:p w:rsidR="00000000" w:rsidDel="00000000" w:rsidP="00000000" w:rsidRDefault="00000000" w:rsidRPr="00000000" w14:paraId="0000052E">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high-performance computing is not available</w:t>
      </w:r>
    </w:p>
    <w:p w:rsidR="00000000" w:rsidDel="00000000" w:rsidP="00000000" w:rsidRDefault="00000000" w:rsidRPr="00000000" w14:paraId="0000052F">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not enough ground-receiving infrastructure for satellite data</w:t>
      </w:r>
    </w:p>
    <w:p w:rsidR="00000000" w:rsidDel="00000000" w:rsidP="00000000" w:rsidRDefault="00000000" w:rsidRPr="00000000" w14:paraId="00000530">
      <w:pPr>
        <w:jc w:val="both"/>
        <w:rPr>
          <w:b w:val="1"/>
        </w:rPr>
      </w:pPr>
      <w:r w:rsidDel="00000000" w:rsidR="00000000" w:rsidRPr="00000000">
        <w:rPr>
          <w:rtl w:val="0"/>
        </w:rPr>
      </w:r>
    </w:p>
    <w:p w:rsidR="00000000" w:rsidDel="00000000" w:rsidP="00000000" w:rsidRDefault="00000000" w:rsidRPr="00000000" w14:paraId="00000531">
      <w:pPr>
        <w:pStyle w:val="Heading2"/>
        <w:numPr>
          <w:ilvl w:val="1"/>
          <w:numId w:val="38"/>
        </w:numPr>
        <w:ind w:left="375" w:hanging="375"/>
        <w:rPr/>
      </w:pPr>
      <w:bookmarkStart w:colFirst="0" w:colLast="0" w:name="_heading=h.3o7alnk" w:id="32"/>
      <w:bookmarkEnd w:id="32"/>
      <w:r w:rsidDel="00000000" w:rsidR="00000000" w:rsidRPr="00000000">
        <w:rPr>
          <w:rtl w:val="0"/>
        </w:rPr>
        <w:t xml:space="preserve"> Data Users at District level</w:t>
      </w:r>
    </w:p>
    <w:p w:rsidR="00000000" w:rsidDel="00000000" w:rsidP="00000000" w:rsidRDefault="00000000" w:rsidRPr="00000000" w14:paraId="00000532">
      <w:pPr>
        <w:rPr>
          <w:b w:val="1"/>
        </w:rPr>
      </w:pPr>
      <w:r w:rsidDel="00000000" w:rsidR="00000000" w:rsidRPr="00000000">
        <w:rPr>
          <w:rtl w:val="0"/>
        </w:rPr>
        <w:t xml:space="preserve">Development - Meki Catholic Secretariat, SOS Sahel Ethiopia, Wetland International</w:t>
      </w:r>
      <w:r w:rsidDel="00000000" w:rsidR="00000000" w:rsidRPr="00000000">
        <w:rPr>
          <w:b w:val="1"/>
          <w:rtl w:val="0"/>
        </w:rPr>
        <w:t xml:space="preserve"> </w:t>
      </w:r>
    </w:p>
    <w:p w:rsidR="00000000" w:rsidDel="00000000" w:rsidP="00000000" w:rsidRDefault="00000000" w:rsidRPr="00000000" w14:paraId="00000533">
      <w:pPr>
        <w:rPr/>
      </w:pPr>
      <w:r w:rsidDel="00000000" w:rsidR="00000000" w:rsidRPr="00000000">
        <w:rPr>
          <w:rtl w:val="0"/>
        </w:rPr>
        <w:t xml:space="preserve">Farmer organizations - Bora Denbel farmers’ cooperative, Cooperative promotion office, Erer farmers’ cooperative, Tegalet seed multiplication cooperative</w:t>
      </w:r>
    </w:p>
    <w:p w:rsidR="00000000" w:rsidDel="00000000" w:rsidP="00000000" w:rsidRDefault="00000000" w:rsidRPr="00000000" w14:paraId="00000534">
      <w:pPr>
        <w:rPr/>
      </w:pPr>
      <w:r w:rsidDel="00000000" w:rsidR="00000000" w:rsidRPr="00000000">
        <w:rPr>
          <w:rtl w:val="0"/>
        </w:rPr>
        <w:t xml:space="preserve">Knowledge institutions - Debre Berhan University, EIAR, Arsi University</w:t>
      </w:r>
    </w:p>
    <w:p w:rsidR="00000000" w:rsidDel="00000000" w:rsidP="00000000" w:rsidRDefault="00000000" w:rsidRPr="00000000" w14:paraId="00000535">
      <w:pPr>
        <w:rPr/>
      </w:pPr>
      <w:r w:rsidDel="00000000" w:rsidR="00000000" w:rsidRPr="00000000">
        <w:rPr>
          <w:rtl w:val="0"/>
        </w:rPr>
        <w:t xml:space="preserve">Public sector - Adami Tulu and Jidu Kombolach district BoA, Adami Tulu Pesticides Factory, East Shewa zone agricultural office, North Shewa zone agricultural office, Tsedey Bank</w:t>
      </w:r>
    </w:p>
    <w:p w:rsidR="00000000" w:rsidDel="00000000" w:rsidP="00000000" w:rsidRDefault="00000000" w:rsidRPr="00000000" w14:paraId="00000536">
      <w:pPr>
        <w:rPr>
          <w:b w:val="1"/>
        </w:rPr>
      </w:pPr>
      <w:r w:rsidDel="00000000" w:rsidR="00000000" w:rsidRPr="00000000">
        <w:rPr>
          <w:b w:val="1"/>
          <w:rtl w:val="0"/>
        </w:rPr>
        <w:t xml:space="preserve">Existing Internal Mandates and Policies</w:t>
      </w:r>
    </w:p>
    <w:p w:rsidR="00000000" w:rsidDel="00000000" w:rsidP="00000000" w:rsidRDefault="00000000" w:rsidRPr="00000000" w14:paraId="00000537">
      <w:pPr>
        <w:rPr/>
      </w:pPr>
      <w:r w:rsidDel="00000000" w:rsidR="00000000" w:rsidRPr="00000000">
        <w:rPr>
          <w:rtl w:val="0"/>
        </w:rPr>
        <w:t xml:space="preserve">Development</w:t>
      </w:r>
    </w:p>
    <w:p w:rsidR="00000000" w:rsidDel="00000000" w:rsidP="00000000" w:rsidRDefault="00000000" w:rsidRPr="00000000" w14:paraId="000005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Assisting poor communities e.g Meki Catholic Secretariat </w:t>
      </w:r>
    </w:p>
    <w:p w:rsidR="00000000" w:rsidDel="00000000" w:rsidP="00000000" w:rsidRDefault="00000000" w:rsidRPr="00000000" w14:paraId="000005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Complementing development gaps such as health, education, agriculture and food security, gender and youth engagement environment protection, peacebuilding and natural resources management</w:t>
      </w:r>
    </w:p>
    <w:p w:rsidR="00000000" w:rsidDel="00000000" w:rsidP="00000000" w:rsidRDefault="00000000" w:rsidRPr="00000000" w14:paraId="000005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Support integrated development / PFM, NRM, emergency support</w:t>
      </w:r>
    </w:p>
    <w:p w:rsidR="00000000" w:rsidDel="00000000" w:rsidP="00000000" w:rsidRDefault="00000000" w:rsidRPr="00000000" w14:paraId="000005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Safeguard and restore wetlands and nature such as the Ziway Shals subwatershed</w:t>
      </w:r>
    </w:p>
    <w:p w:rsidR="00000000" w:rsidDel="00000000" w:rsidP="00000000" w:rsidRDefault="00000000" w:rsidRPr="00000000" w14:paraId="000005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Improve resilience and sustainable livelihood of the target community </w:t>
      </w:r>
    </w:p>
    <w:p w:rsidR="00000000" w:rsidDel="00000000" w:rsidP="00000000" w:rsidRDefault="00000000" w:rsidRPr="00000000" w14:paraId="0000053D">
      <w:pPr>
        <w:rPr/>
      </w:pPr>
      <w:r w:rsidDel="00000000" w:rsidR="00000000" w:rsidRPr="00000000">
        <w:rPr>
          <w:rtl w:val="0"/>
        </w:rPr>
        <w:t xml:space="preserve">Farmer organizations</w:t>
      </w:r>
    </w:p>
    <w:p w:rsidR="00000000" w:rsidDel="00000000" w:rsidP="00000000" w:rsidRDefault="00000000" w:rsidRPr="00000000" w14:paraId="000005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Assessing agricultural mechanization</w:t>
      </w:r>
    </w:p>
    <w:p w:rsidR="00000000" w:rsidDel="00000000" w:rsidP="00000000" w:rsidRDefault="00000000" w:rsidRPr="00000000" w14:paraId="000005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Collecting data</w:t>
      </w:r>
    </w:p>
    <w:p w:rsidR="00000000" w:rsidDel="00000000" w:rsidP="00000000" w:rsidRDefault="00000000" w:rsidRPr="00000000" w14:paraId="000005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Delivering agricultural inputs</w:t>
      </w:r>
    </w:p>
    <w:p w:rsidR="00000000" w:rsidDel="00000000" w:rsidP="00000000" w:rsidRDefault="00000000" w:rsidRPr="00000000" w14:paraId="000005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Potential crop variety selection</w:t>
      </w:r>
    </w:p>
    <w:p w:rsidR="00000000" w:rsidDel="00000000" w:rsidP="00000000" w:rsidRDefault="00000000" w:rsidRPr="00000000" w14:paraId="000005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Potential land selection</w:t>
      </w:r>
    </w:p>
    <w:p w:rsidR="00000000" w:rsidDel="00000000" w:rsidP="00000000" w:rsidRDefault="00000000" w:rsidRPr="00000000" w14:paraId="000005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Producing pre-basic, basic and certified seeds</w:t>
      </w:r>
    </w:p>
    <w:p w:rsidR="00000000" w:rsidDel="00000000" w:rsidP="00000000" w:rsidRDefault="00000000" w:rsidRPr="00000000" w14:paraId="000005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Providing different varieties of seeds and related agronomic information for farmers</w:t>
      </w:r>
    </w:p>
    <w:p w:rsidR="00000000" w:rsidDel="00000000" w:rsidP="00000000" w:rsidRDefault="00000000" w:rsidRPr="00000000" w14:paraId="000005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Rendering storage services</w:t>
      </w:r>
    </w:p>
    <w:p w:rsidR="00000000" w:rsidDel="00000000" w:rsidP="00000000" w:rsidRDefault="00000000" w:rsidRPr="00000000" w14:paraId="000005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Seed multiplication cluster or area </w:t>
      </w:r>
    </w:p>
    <w:p w:rsidR="00000000" w:rsidDel="00000000" w:rsidP="00000000" w:rsidRDefault="00000000" w:rsidRPr="00000000" w14:paraId="000005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Supplying mechanization service</w:t>
      </w:r>
    </w:p>
    <w:p w:rsidR="00000000" w:rsidDel="00000000" w:rsidP="00000000" w:rsidRDefault="00000000" w:rsidRPr="00000000" w14:paraId="000005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Sustainable market through cooperatives</w:t>
      </w:r>
    </w:p>
    <w:p w:rsidR="00000000" w:rsidDel="00000000" w:rsidP="00000000" w:rsidRDefault="00000000" w:rsidRPr="00000000" w14:paraId="000005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Transportation service</w:t>
      </w:r>
    </w:p>
    <w:p w:rsidR="00000000" w:rsidDel="00000000" w:rsidP="00000000" w:rsidRDefault="00000000" w:rsidRPr="00000000" w14:paraId="0000054A">
      <w:pPr>
        <w:rPr/>
      </w:pPr>
      <w:r w:rsidDel="00000000" w:rsidR="00000000" w:rsidRPr="00000000">
        <w:rPr>
          <w:rtl w:val="0"/>
        </w:rPr>
        <w:t xml:space="preserve">Knowledge institutions</w:t>
      </w:r>
    </w:p>
    <w:p w:rsidR="00000000" w:rsidDel="00000000" w:rsidP="00000000" w:rsidRDefault="00000000" w:rsidRPr="00000000" w14:paraId="0000054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Conducting researcher work</w:t>
      </w:r>
    </w:p>
    <w:p w:rsidR="00000000" w:rsidDel="00000000" w:rsidP="00000000" w:rsidRDefault="00000000" w:rsidRPr="00000000" w14:paraId="0000054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Rendering community service</w:t>
      </w:r>
    </w:p>
    <w:p w:rsidR="00000000" w:rsidDel="00000000" w:rsidP="00000000" w:rsidRDefault="00000000" w:rsidRPr="00000000" w14:paraId="0000054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Learning and teaching</w:t>
      </w:r>
    </w:p>
    <w:p w:rsidR="00000000" w:rsidDel="00000000" w:rsidP="00000000" w:rsidRDefault="00000000" w:rsidRPr="00000000" w14:paraId="0000054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Rendering consultation services</w:t>
      </w:r>
    </w:p>
    <w:p w:rsidR="00000000" w:rsidDel="00000000" w:rsidP="00000000" w:rsidRDefault="00000000" w:rsidRPr="00000000" w14:paraId="0000054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Collect data from farmers on soil quality type for further research and to recommend appropriate n nutrient requirements for enhancing production</w:t>
      </w:r>
    </w:p>
    <w:p w:rsidR="00000000" w:rsidDel="00000000" w:rsidP="00000000" w:rsidRDefault="00000000" w:rsidRPr="00000000" w14:paraId="0000055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Researching various issues such as climate change impact assessment, climate change adaptation, crop modelling</w:t>
      </w:r>
    </w:p>
    <w:p w:rsidR="00000000" w:rsidDel="00000000" w:rsidP="00000000" w:rsidRDefault="00000000" w:rsidRPr="00000000" w14:paraId="0000055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Collect data on various variables such as crop, climate and soil</w:t>
      </w:r>
    </w:p>
    <w:p w:rsidR="00000000" w:rsidDel="00000000" w:rsidP="00000000" w:rsidRDefault="00000000" w:rsidRPr="00000000" w14:paraId="00000552">
      <w:pPr>
        <w:rPr/>
      </w:pPr>
      <w:r w:rsidDel="00000000" w:rsidR="00000000" w:rsidRPr="00000000">
        <w:rPr>
          <w:rtl w:val="0"/>
        </w:rPr>
        <w:t xml:space="preserve">Public sector</w:t>
      </w:r>
    </w:p>
    <w:p w:rsidR="00000000" w:rsidDel="00000000" w:rsidP="00000000" w:rsidRDefault="00000000" w:rsidRPr="00000000" w14:paraId="0000055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Implementation of planned activities</w:t>
      </w:r>
    </w:p>
    <w:p w:rsidR="00000000" w:rsidDel="00000000" w:rsidP="00000000" w:rsidRDefault="00000000" w:rsidRPr="00000000" w14:paraId="0000055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Input supply</w:t>
      </w:r>
    </w:p>
    <w:p w:rsidR="00000000" w:rsidDel="00000000" w:rsidP="00000000" w:rsidRDefault="00000000" w:rsidRPr="00000000" w14:paraId="0000055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Monitoring and evaluation</w:t>
      </w:r>
    </w:p>
    <w:p w:rsidR="00000000" w:rsidDel="00000000" w:rsidP="00000000" w:rsidRDefault="00000000" w:rsidRPr="00000000" w14:paraId="0000055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Producing and distributing pesticides and related products to companies and customers</w:t>
      </w:r>
    </w:p>
    <w:p w:rsidR="00000000" w:rsidDel="00000000" w:rsidP="00000000" w:rsidRDefault="00000000" w:rsidRPr="00000000" w14:paraId="0000055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Providing credit services</w:t>
      </w:r>
    </w:p>
    <w:p w:rsidR="00000000" w:rsidDel="00000000" w:rsidP="00000000" w:rsidRDefault="00000000" w:rsidRPr="00000000" w14:paraId="0000055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Supporting farmers</w:t>
      </w:r>
    </w:p>
    <w:p w:rsidR="00000000" w:rsidDel="00000000" w:rsidP="00000000" w:rsidRDefault="00000000" w:rsidRPr="00000000" w14:paraId="0000055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training</w:t>
      </w:r>
    </w:p>
    <w:p w:rsidR="00000000" w:rsidDel="00000000" w:rsidP="00000000" w:rsidRDefault="00000000" w:rsidRPr="00000000" w14:paraId="0000055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Extension service and follow up</w:t>
      </w:r>
    </w:p>
    <w:p w:rsidR="00000000" w:rsidDel="00000000" w:rsidP="00000000" w:rsidRDefault="00000000" w:rsidRPr="00000000" w14:paraId="0000055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collection from agricultural offices and farmers to decide on loan amount</w:t>
      </w:r>
    </w:p>
    <w:p w:rsidR="00000000" w:rsidDel="00000000" w:rsidP="00000000" w:rsidRDefault="00000000" w:rsidRPr="00000000" w14:paraId="0000055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Contribute towards increasing production and Productivity</w:t>
      </w:r>
    </w:p>
    <w:p w:rsidR="00000000" w:rsidDel="00000000" w:rsidP="00000000" w:rsidRDefault="00000000" w:rsidRPr="00000000" w14:paraId="0000055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Capacity building from district up to kebele levels</w:t>
      </w:r>
    </w:p>
    <w:p w:rsidR="00000000" w:rsidDel="00000000" w:rsidP="00000000" w:rsidRDefault="00000000" w:rsidRPr="00000000" w14:paraId="0000055E">
      <w:pPr>
        <w:rPr/>
      </w:pPr>
      <w:r w:rsidDel="00000000" w:rsidR="00000000" w:rsidRPr="00000000">
        <w:rPr>
          <w:b w:val="1"/>
          <w:rtl w:val="0"/>
        </w:rPr>
        <w:t xml:space="preserve">Missing</w:t>
      </w:r>
      <w:r w:rsidDel="00000000" w:rsidR="00000000" w:rsidRPr="00000000">
        <w:rPr>
          <w:rtl w:val="0"/>
        </w:rPr>
        <w:t xml:space="preserve"> </w:t>
      </w:r>
      <w:r w:rsidDel="00000000" w:rsidR="00000000" w:rsidRPr="00000000">
        <w:rPr>
          <w:b w:val="1"/>
          <w:rtl w:val="0"/>
        </w:rPr>
        <w:t xml:space="preserve">Internal Mandates and Policies</w:t>
      </w:r>
      <w:r w:rsidDel="00000000" w:rsidR="00000000" w:rsidRPr="00000000">
        <w:rPr>
          <w:rtl w:val="0"/>
        </w:rPr>
        <w:t xml:space="preserve"> </w:t>
      </w:r>
    </w:p>
    <w:p w:rsidR="00000000" w:rsidDel="00000000" w:rsidP="00000000" w:rsidRDefault="00000000" w:rsidRPr="00000000" w14:paraId="0000055F">
      <w:pPr>
        <w:rPr/>
      </w:pPr>
      <w:r w:rsidDel="00000000" w:rsidR="00000000" w:rsidRPr="00000000">
        <w:rPr>
          <w:rtl w:val="0"/>
        </w:rPr>
        <w:t xml:space="preserve">Development</w:t>
      </w:r>
    </w:p>
    <w:p w:rsidR="00000000" w:rsidDel="00000000" w:rsidP="00000000" w:rsidRDefault="00000000" w:rsidRPr="00000000" w14:paraId="000005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government needs to expand NGO intervention thematic areas</w:t>
      </w:r>
    </w:p>
    <w:p w:rsidR="00000000" w:rsidDel="00000000" w:rsidP="00000000" w:rsidRDefault="00000000" w:rsidRPr="00000000" w14:paraId="000005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Market-related linkages information</w:t>
      </w:r>
    </w:p>
    <w:p w:rsidR="00000000" w:rsidDel="00000000" w:rsidP="00000000" w:rsidRDefault="00000000" w:rsidRPr="00000000" w14:paraId="00000562">
      <w:pPr>
        <w:rPr/>
      </w:pPr>
      <w:r w:rsidDel="00000000" w:rsidR="00000000" w:rsidRPr="00000000">
        <w:rPr>
          <w:rtl w:val="0"/>
        </w:rPr>
        <w:t xml:space="preserve">Farmer organizations</w:t>
      </w:r>
    </w:p>
    <w:p w:rsidR="00000000" w:rsidDel="00000000" w:rsidP="00000000" w:rsidRDefault="00000000" w:rsidRPr="00000000" w14:paraId="0000056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Timely access to inputs for supply farmers</w:t>
      </w:r>
    </w:p>
    <w:p w:rsidR="00000000" w:rsidDel="00000000" w:rsidP="00000000" w:rsidRDefault="00000000" w:rsidRPr="00000000" w14:paraId="0000056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Availability of inputs when demanded by farmers</w:t>
      </w:r>
    </w:p>
    <w:p w:rsidR="00000000" w:rsidDel="00000000" w:rsidP="00000000" w:rsidRDefault="00000000" w:rsidRPr="00000000" w14:paraId="0000056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There is a lack of different varieties of crops for seed multiplication</w:t>
      </w:r>
    </w:p>
    <w:p w:rsidR="00000000" w:rsidDel="00000000" w:rsidP="00000000" w:rsidRDefault="00000000" w:rsidRPr="00000000" w14:paraId="0000056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knowledge and skills to implement agricultural mechanization</w:t>
      </w:r>
    </w:p>
    <w:p w:rsidR="00000000" w:rsidDel="00000000" w:rsidP="00000000" w:rsidRDefault="00000000" w:rsidRPr="00000000" w14:paraId="0000056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During abundant harvest, there are post-harvest losses due to lack of appropriate and enough storage</w:t>
      </w:r>
    </w:p>
    <w:p w:rsidR="00000000" w:rsidDel="00000000" w:rsidP="00000000" w:rsidRDefault="00000000" w:rsidRPr="00000000" w14:paraId="0000056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Knowledge on appropriate climate-smart agricultural practices for the agroecological zones</w:t>
      </w:r>
    </w:p>
    <w:p w:rsidR="00000000" w:rsidDel="00000000" w:rsidP="00000000" w:rsidRDefault="00000000" w:rsidRPr="00000000" w14:paraId="00000569">
      <w:pPr>
        <w:rPr/>
      </w:pPr>
      <w:r w:rsidDel="00000000" w:rsidR="00000000" w:rsidRPr="00000000">
        <w:rPr>
          <w:rtl w:val="0"/>
        </w:rPr>
        <w:t xml:space="preserve">Knowledge institutions</w:t>
      </w:r>
    </w:p>
    <w:p w:rsidR="00000000" w:rsidDel="00000000" w:rsidP="00000000" w:rsidRDefault="00000000" w:rsidRPr="00000000" w14:paraId="0000056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quality data from providers </w:t>
      </w:r>
    </w:p>
    <w:p w:rsidR="00000000" w:rsidDel="00000000" w:rsidP="00000000" w:rsidRDefault="00000000" w:rsidRPr="00000000" w14:paraId="0000056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standard soil laboratory to get data on time</w:t>
      </w:r>
    </w:p>
    <w:p w:rsidR="00000000" w:rsidDel="00000000" w:rsidP="00000000" w:rsidRDefault="00000000" w:rsidRPr="00000000" w14:paraId="0000056C">
      <w:pPr>
        <w:rPr/>
      </w:pPr>
      <w:r w:rsidDel="00000000" w:rsidR="00000000" w:rsidRPr="00000000">
        <w:rPr>
          <w:rtl w:val="0"/>
        </w:rPr>
        <w:t xml:space="preserve">Public sector</w:t>
      </w:r>
    </w:p>
    <w:p w:rsidR="00000000" w:rsidDel="00000000" w:rsidP="00000000" w:rsidRDefault="00000000" w:rsidRPr="00000000" w14:paraId="0000056D">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networking among the companies under the same administration</w:t>
      </w:r>
    </w:p>
    <w:p w:rsidR="00000000" w:rsidDel="00000000" w:rsidP="00000000" w:rsidRDefault="00000000" w:rsidRPr="00000000" w14:paraId="0000056E">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Foreign markets</w:t>
      </w:r>
    </w:p>
    <w:p w:rsidR="00000000" w:rsidDel="00000000" w:rsidP="00000000" w:rsidRDefault="00000000" w:rsidRPr="00000000" w14:paraId="0000056F">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 mandate to allocate budget</w:t>
      </w:r>
    </w:p>
    <w:p w:rsidR="00000000" w:rsidDel="00000000" w:rsidP="00000000" w:rsidRDefault="00000000" w:rsidRPr="00000000" w14:paraId="00000570">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Regulatory of forest products and management</w:t>
      </w:r>
    </w:p>
    <w:p w:rsidR="00000000" w:rsidDel="00000000" w:rsidP="00000000" w:rsidRDefault="00000000" w:rsidRPr="00000000" w14:paraId="00000571">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 digitalized data</w:t>
      </w:r>
    </w:p>
    <w:p w:rsidR="00000000" w:rsidDel="00000000" w:rsidP="00000000" w:rsidRDefault="00000000" w:rsidRPr="00000000" w14:paraId="00000572">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data accuracy</w:t>
      </w:r>
    </w:p>
    <w:p w:rsidR="00000000" w:rsidDel="00000000" w:rsidP="00000000" w:rsidRDefault="00000000" w:rsidRPr="00000000" w14:paraId="00000573">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Client selection is not fully made by Tsedey bank </w:t>
      </w:r>
    </w:p>
    <w:p w:rsidR="00000000" w:rsidDel="00000000" w:rsidP="00000000" w:rsidRDefault="00000000" w:rsidRPr="00000000" w14:paraId="00000574">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full information about the client's history</w:t>
      </w:r>
    </w:p>
    <w:p w:rsidR="00000000" w:rsidDel="00000000" w:rsidP="00000000" w:rsidRDefault="00000000" w:rsidRPr="00000000" w14:paraId="00000575">
      <w:pPr>
        <w:rPr>
          <w:b w:val="1"/>
        </w:rPr>
      </w:pPr>
      <w:r w:rsidDel="00000000" w:rsidR="00000000" w:rsidRPr="00000000">
        <w:rPr>
          <w:b w:val="1"/>
          <w:rtl w:val="0"/>
        </w:rPr>
        <w:t xml:space="preserve">Source of Finance and Investment</w:t>
      </w:r>
    </w:p>
    <w:p w:rsidR="00000000" w:rsidDel="00000000" w:rsidP="00000000" w:rsidRDefault="00000000" w:rsidRPr="00000000" w14:paraId="00000576">
      <w:pPr>
        <w:rPr/>
      </w:pPr>
      <w:r w:rsidDel="00000000" w:rsidR="00000000" w:rsidRPr="00000000">
        <w:rPr>
          <w:rtl w:val="0"/>
        </w:rPr>
        <w:t xml:space="preserve">Development</w:t>
      </w:r>
    </w:p>
    <w:p w:rsidR="00000000" w:rsidDel="00000000" w:rsidP="00000000" w:rsidRDefault="00000000" w:rsidRPr="00000000" w14:paraId="000005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Donors - SOS Sahel Ethiopia, Wetland International, Meki Catholic Secretariat </w:t>
      </w:r>
    </w:p>
    <w:p w:rsidR="00000000" w:rsidDel="00000000" w:rsidP="00000000" w:rsidRDefault="00000000" w:rsidRPr="00000000" w14:paraId="00000578">
      <w:pPr>
        <w:rPr/>
      </w:pPr>
      <w:r w:rsidDel="00000000" w:rsidR="00000000" w:rsidRPr="00000000">
        <w:rPr>
          <w:rtl w:val="0"/>
        </w:rPr>
        <w:t xml:space="preserve">Farmer organizations</w:t>
      </w:r>
    </w:p>
    <w:p w:rsidR="00000000" w:rsidDel="00000000" w:rsidP="00000000" w:rsidRDefault="00000000" w:rsidRPr="00000000" w14:paraId="000005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Members contribution</w:t>
      </w:r>
    </w:p>
    <w:p w:rsidR="00000000" w:rsidDel="00000000" w:rsidP="00000000" w:rsidRDefault="00000000" w:rsidRPr="00000000" w14:paraId="0000057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Financed by farmers</w:t>
      </w:r>
    </w:p>
    <w:p w:rsidR="00000000" w:rsidDel="00000000" w:rsidP="00000000" w:rsidRDefault="00000000" w:rsidRPr="00000000" w14:paraId="000005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NGOs</w:t>
      </w:r>
    </w:p>
    <w:p w:rsidR="00000000" w:rsidDel="00000000" w:rsidP="00000000" w:rsidRDefault="00000000" w:rsidRPr="00000000" w14:paraId="000005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Bank loans (private and government)</w:t>
      </w:r>
    </w:p>
    <w:p w:rsidR="00000000" w:rsidDel="00000000" w:rsidP="00000000" w:rsidRDefault="00000000" w:rsidRPr="00000000" w14:paraId="000005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Government budget</w:t>
      </w:r>
    </w:p>
    <w:p w:rsidR="00000000" w:rsidDel="00000000" w:rsidP="00000000" w:rsidRDefault="00000000" w:rsidRPr="00000000" w14:paraId="000005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Bank loan</w:t>
      </w:r>
    </w:p>
    <w:p w:rsidR="00000000" w:rsidDel="00000000" w:rsidP="00000000" w:rsidRDefault="00000000" w:rsidRPr="00000000" w14:paraId="000005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Union products sell</w:t>
      </w:r>
    </w:p>
    <w:p w:rsidR="00000000" w:rsidDel="00000000" w:rsidP="00000000" w:rsidRDefault="00000000" w:rsidRPr="00000000" w14:paraId="00000580">
      <w:pPr>
        <w:rPr/>
      </w:pPr>
      <w:r w:rsidDel="00000000" w:rsidR="00000000" w:rsidRPr="00000000">
        <w:rPr>
          <w:rtl w:val="0"/>
        </w:rPr>
        <w:t xml:space="preserve">Knowledge institutions</w:t>
      </w:r>
    </w:p>
    <w:p w:rsidR="00000000" w:rsidDel="00000000" w:rsidP="00000000" w:rsidRDefault="00000000" w:rsidRPr="00000000" w14:paraId="0000058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Income generation by enterprises</w:t>
      </w:r>
    </w:p>
    <w:p w:rsidR="00000000" w:rsidDel="00000000" w:rsidP="00000000" w:rsidRDefault="00000000" w:rsidRPr="00000000" w14:paraId="0000058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External / projects funds</w:t>
      </w:r>
    </w:p>
    <w:p w:rsidR="00000000" w:rsidDel="00000000" w:rsidP="00000000" w:rsidRDefault="00000000" w:rsidRPr="00000000" w14:paraId="0000058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budget allocated by the government for the thematic area</w:t>
      </w:r>
    </w:p>
    <w:p w:rsidR="00000000" w:rsidDel="00000000" w:rsidP="00000000" w:rsidRDefault="00000000" w:rsidRPr="00000000" w14:paraId="00000584">
      <w:pPr>
        <w:rPr/>
      </w:pPr>
      <w:r w:rsidDel="00000000" w:rsidR="00000000" w:rsidRPr="00000000">
        <w:rPr>
          <w:rtl w:val="0"/>
        </w:rPr>
        <w:t xml:space="preserve">Public sector</w:t>
      </w:r>
    </w:p>
    <w:p w:rsidR="00000000" w:rsidDel="00000000" w:rsidP="00000000" w:rsidRDefault="00000000" w:rsidRPr="00000000" w14:paraId="00000585">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Government allocation of funds</w:t>
      </w:r>
    </w:p>
    <w:p w:rsidR="00000000" w:rsidDel="00000000" w:rsidP="00000000" w:rsidRDefault="00000000" w:rsidRPr="00000000" w14:paraId="00000586">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Banks encourage customers to open a savings account so that they can deliver credit for different activities</w:t>
      </w:r>
    </w:p>
    <w:p w:rsidR="00000000" w:rsidDel="00000000" w:rsidP="00000000" w:rsidRDefault="00000000" w:rsidRPr="00000000" w14:paraId="0000058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Donors funding projects</w:t>
      </w:r>
    </w:p>
    <w:p w:rsidR="00000000" w:rsidDel="00000000" w:rsidP="00000000" w:rsidRDefault="00000000" w:rsidRPr="00000000" w14:paraId="0000058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Commercial farming system in agricultural production</w:t>
      </w:r>
    </w:p>
    <w:p w:rsidR="00000000" w:rsidDel="00000000" w:rsidP="00000000" w:rsidRDefault="00000000" w:rsidRPr="00000000" w14:paraId="00000589">
      <w:pPr>
        <w:rPr>
          <w:b w:val="1"/>
        </w:rPr>
      </w:pPr>
      <w:r w:rsidDel="00000000" w:rsidR="00000000" w:rsidRPr="00000000">
        <w:rPr>
          <w:b w:val="1"/>
          <w:rtl w:val="0"/>
        </w:rPr>
        <w:t xml:space="preserve">Financial needs and gaps</w:t>
      </w:r>
    </w:p>
    <w:p w:rsidR="00000000" w:rsidDel="00000000" w:rsidP="00000000" w:rsidRDefault="00000000" w:rsidRPr="00000000" w14:paraId="0000058A">
      <w:pPr>
        <w:rPr/>
      </w:pPr>
      <w:r w:rsidDel="00000000" w:rsidR="00000000" w:rsidRPr="00000000">
        <w:rPr>
          <w:rtl w:val="0"/>
        </w:rPr>
        <w:t xml:space="preserve">Development</w:t>
      </w:r>
    </w:p>
    <w:p w:rsidR="00000000" w:rsidDel="00000000" w:rsidP="00000000" w:rsidRDefault="00000000" w:rsidRPr="00000000" w14:paraId="000005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Projects need to be designed to complete technical gaps in ICT project fund</w:t>
      </w:r>
    </w:p>
    <w:p w:rsidR="00000000" w:rsidDel="00000000" w:rsidP="00000000" w:rsidRDefault="00000000" w:rsidRPr="00000000" w14:paraId="000005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Insufficient contribution of funds from local partners</w:t>
      </w:r>
    </w:p>
    <w:p w:rsidR="00000000" w:rsidDel="00000000" w:rsidP="00000000" w:rsidRDefault="00000000" w:rsidRPr="00000000" w14:paraId="0000058D">
      <w:pPr>
        <w:rPr/>
      </w:pPr>
      <w:r w:rsidDel="00000000" w:rsidR="00000000" w:rsidRPr="00000000">
        <w:rPr>
          <w:rtl w:val="0"/>
        </w:rPr>
        <w:t xml:space="preserve">Farmer organizations</w:t>
      </w:r>
    </w:p>
    <w:p w:rsidR="00000000" w:rsidDel="00000000" w:rsidP="00000000" w:rsidRDefault="00000000" w:rsidRPr="00000000" w14:paraId="0000058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Shortage of funds</w:t>
      </w:r>
    </w:p>
    <w:p w:rsidR="00000000" w:rsidDel="00000000" w:rsidP="00000000" w:rsidRDefault="00000000" w:rsidRPr="00000000" w14:paraId="0000058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Difficult to get a loan</w:t>
      </w:r>
    </w:p>
    <w:p w:rsidR="00000000" w:rsidDel="00000000" w:rsidP="00000000" w:rsidRDefault="00000000" w:rsidRPr="00000000" w14:paraId="0000059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Higher interest rate</w:t>
      </w:r>
    </w:p>
    <w:p w:rsidR="00000000" w:rsidDel="00000000" w:rsidP="00000000" w:rsidRDefault="00000000" w:rsidRPr="00000000" w14:paraId="0000059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Projects budget are not continuous</w:t>
      </w:r>
    </w:p>
    <w:p w:rsidR="00000000" w:rsidDel="00000000" w:rsidP="00000000" w:rsidRDefault="00000000" w:rsidRPr="00000000" w14:paraId="0000059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Debt loans</w:t>
      </w:r>
    </w:p>
    <w:p w:rsidR="00000000" w:rsidDel="00000000" w:rsidP="00000000" w:rsidRDefault="00000000" w:rsidRPr="00000000" w14:paraId="00000593">
      <w:pPr>
        <w:rPr/>
      </w:pPr>
      <w:r w:rsidDel="00000000" w:rsidR="00000000" w:rsidRPr="00000000">
        <w:rPr>
          <w:rtl w:val="0"/>
        </w:rPr>
        <w:t xml:space="preserve">Knowledge institutions</w:t>
      </w:r>
    </w:p>
    <w:p w:rsidR="00000000" w:rsidDel="00000000" w:rsidP="00000000" w:rsidRDefault="00000000" w:rsidRPr="00000000" w14:paraId="0000059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Insufficient budget allocation</w:t>
      </w:r>
    </w:p>
    <w:p w:rsidR="00000000" w:rsidDel="00000000" w:rsidP="00000000" w:rsidRDefault="00000000" w:rsidRPr="00000000" w14:paraId="0000059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Poor linkage with funders</w:t>
      </w:r>
    </w:p>
    <w:p w:rsidR="00000000" w:rsidDel="00000000" w:rsidP="00000000" w:rsidRDefault="00000000" w:rsidRPr="00000000" w14:paraId="00000596">
      <w:pPr>
        <w:rPr/>
      </w:pPr>
      <w:bookmarkStart w:colFirst="0" w:colLast="0" w:name="_heading=h.23ckvvd" w:id="33"/>
      <w:bookmarkEnd w:id="33"/>
      <w:r w:rsidDel="00000000" w:rsidR="00000000" w:rsidRPr="00000000">
        <w:rPr>
          <w:rtl w:val="0"/>
        </w:rPr>
        <w:t xml:space="preserve">Public sector</w:t>
      </w:r>
    </w:p>
    <w:p w:rsidR="00000000" w:rsidDel="00000000" w:rsidP="00000000" w:rsidRDefault="00000000" w:rsidRPr="00000000" w14:paraId="00000597">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low capital budget for mechanization practice </w:t>
      </w:r>
    </w:p>
    <w:p w:rsidR="00000000" w:rsidDel="00000000" w:rsidP="00000000" w:rsidRDefault="00000000" w:rsidRPr="00000000" w14:paraId="0000059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Limitation of finance for loans</w:t>
      </w:r>
    </w:p>
    <w:p w:rsidR="00000000" w:rsidDel="00000000" w:rsidP="00000000" w:rsidRDefault="00000000" w:rsidRPr="00000000" w14:paraId="0000059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land for investors</w:t>
      </w:r>
    </w:p>
    <w:p w:rsidR="00000000" w:rsidDel="00000000" w:rsidP="00000000" w:rsidRDefault="00000000" w:rsidRPr="00000000" w14:paraId="0000059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finance because saving collection could not cover all credit demands</w:t>
      </w:r>
    </w:p>
    <w:p w:rsidR="00000000" w:rsidDel="00000000" w:rsidP="00000000" w:rsidRDefault="00000000" w:rsidRPr="00000000" w14:paraId="0000059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Utilization of industry development funds</w:t>
      </w:r>
    </w:p>
    <w:p w:rsidR="00000000" w:rsidDel="00000000" w:rsidP="00000000" w:rsidRDefault="00000000" w:rsidRPr="00000000" w14:paraId="0000059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foreign exchange</w:t>
      </w:r>
    </w:p>
    <w:p w:rsidR="00000000" w:rsidDel="00000000" w:rsidP="00000000" w:rsidRDefault="00000000" w:rsidRPr="00000000" w14:paraId="0000059D">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Unexploited domestic market opportunity</w:t>
      </w:r>
    </w:p>
    <w:p w:rsidR="00000000" w:rsidDel="00000000" w:rsidP="00000000" w:rsidRDefault="00000000" w:rsidRPr="00000000" w14:paraId="0000059E">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Unavailability of the foreign market (Export market)</w:t>
      </w:r>
    </w:p>
    <w:p w:rsidR="00000000" w:rsidDel="00000000" w:rsidP="00000000" w:rsidRDefault="00000000" w:rsidRPr="00000000" w14:paraId="0000059F">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infrastructure challenges that inhibit faster/easier movement of farm produce</w:t>
      </w:r>
    </w:p>
    <w:p w:rsidR="00000000" w:rsidDel="00000000" w:rsidP="00000000" w:rsidRDefault="00000000" w:rsidRPr="00000000" w14:paraId="000005A0">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Insufficient budgetary allocation</w:t>
      </w:r>
    </w:p>
    <w:p w:rsidR="00000000" w:rsidDel="00000000" w:rsidP="00000000" w:rsidRDefault="00000000" w:rsidRPr="00000000" w14:paraId="000005A1">
      <w:pPr>
        <w:rPr>
          <w:b w:val="1"/>
        </w:rPr>
      </w:pPr>
      <w:r w:rsidDel="00000000" w:rsidR="00000000" w:rsidRPr="00000000">
        <w:rPr>
          <w:b w:val="1"/>
          <w:rtl w:val="0"/>
        </w:rPr>
        <w:t xml:space="preserve">Internal Technical Human Resource</w:t>
      </w:r>
    </w:p>
    <w:p w:rsidR="00000000" w:rsidDel="00000000" w:rsidP="00000000" w:rsidRDefault="00000000" w:rsidRPr="00000000" w14:paraId="000005A2">
      <w:pPr>
        <w:rPr/>
      </w:pPr>
      <w:r w:rsidDel="00000000" w:rsidR="00000000" w:rsidRPr="00000000">
        <w:rPr>
          <w:rtl w:val="0"/>
        </w:rPr>
        <w:t xml:space="preserve">Development</w:t>
      </w:r>
    </w:p>
    <w:p w:rsidR="00000000" w:rsidDel="00000000" w:rsidP="00000000" w:rsidRDefault="00000000" w:rsidRPr="00000000" w14:paraId="000005A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Economists </w:t>
      </w:r>
    </w:p>
    <w:p w:rsidR="00000000" w:rsidDel="00000000" w:rsidP="00000000" w:rsidRDefault="00000000" w:rsidRPr="00000000" w14:paraId="000005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Agronomists, environmentalists, hydrologists, and NRM experts</w:t>
      </w:r>
    </w:p>
    <w:p w:rsidR="00000000" w:rsidDel="00000000" w:rsidP="00000000" w:rsidRDefault="00000000" w:rsidRPr="00000000" w14:paraId="000005A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IT</w:t>
      </w:r>
    </w:p>
    <w:p w:rsidR="00000000" w:rsidDel="00000000" w:rsidP="00000000" w:rsidRDefault="00000000" w:rsidRPr="00000000" w14:paraId="000005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Engineers</w:t>
      </w:r>
    </w:p>
    <w:p w:rsidR="00000000" w:rsidDel="00000000" w:rsidP="00000000" w:rsidRDefault="00000000" w:rsidRPr="00000000" w14:paraId="000005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Lawyers </w:t>
      </w:r>
    </w:p>
    <w:p w:rsidR="00000000" w:rsidDel="00000000" w:rsidP="00000000" w:rsidRDefault="00000000" w:rsidRPr="00000000" w14:paraId="000005A8">
      <w:pPr>
        <w:rPr/>
      </w:pPr>
      <w:r w:rsidDel="00000000" w:rsidR="00000000" w:rsidRPr="00000000">
        <w:rPr>
          <w:rtl w:val="0"/>
        </w:rPr>
        <w:t xml:space="preserve">Farmer organizations</w:t>
      </w:r>
    </w:p>
    <w:p w:rsidR="00000000" w:rsidDel="00000000" w:rsidP="00000000" w:rsidRDefault="00000000" w:rsidRPr="00000000" w14:paraId="000005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Only one expert assisting the seed production</w:t>
      </w:r>
    </w:p>
    <w:p w:rsidR="00000000" w:rsidDel="00000000" w:rsidP="00000000" w:rsidRDefault="00000000" w:rsidRPr="00000000" w14:paraId="000005AA">
      <w:pPr>
        <w:spacing w:after="0" w:line="240" w:lineRule="auto"/>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Knowledge institutions</w:t>
      </w:r>
    </w:p>
    <w:p w:rsidR="00000000" w:rsidDel="00000000" w:rsidP="00000000" w:rsidRDefault="00000000" w:rsidRPr="00000000" w14:paraId="000005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Academic staffs</w:t>
      </w:r>
    </w:p>
    <w:p w:rsidR="00000000" w:rsidDel="00000000" w:rsidP="00000000" w:rsidRDefault="00000000" w:rsidRPr="00000000" w14:paraId="000005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Supportive staffs</w:t>
      </w:r>
    </w:p>
    <w:p w:rsidR="00000000" w:rsidDel="00000000" w:rsidP="00000000" w:rsidRDefault="00000000" w:rsidRPr="00000000" w14:paraId="000005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Technical staffs</w:t>
      </w:r>
    </w:p>
    <w:p w:rsidR="00000000" w:rsidDel="00000000" w:rsidP="00000000" w:rsidRDefault="00000000" w:rsidRPr="00000000" w14:paraId="000005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and natural resource experts are available </w:t>
      </w:r>
    </w:p>
    <w:p w:rsidR="00000000" w:rsidDel="00000000" w:rsidP="00000000" w:rsidRDefault="00000000" w:rsidRPr="00000000" w14:paraId="000005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Crop and climate modelling experts</w:t>
      </w:r>
    </w:p>
    <w:p w:rsidR="00000000" w:rsidDel="00000000" w:rsidP="00000000" w:rsidRDefault="00000000" w:rsidRPr="00000000" w14:paraId="000005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GIS experts</w:t>
      </w:r>
    </w:p>
    <w:p w:rsidR="00000000" w:rsidDel="00000000" w:rsidP="00000000" w:rsidRDefault="00000000" w:rsidRPr="00000000" w14:paraId="000005B2">
      <w:pPr>
        <w:spacing w:after="0" w:line="240" w:lineRule="auto"/>
        <w:rPr/>
      </w:pPr>
      <w:r w:rsidDel="00000000" w:rsidR="00000000" w:rsidRPr="00000000">
        <w:rPr>
          <w:rtl w:val="0"/>
        </w:rPr>
        <w:t xml:space="preserve">Public sector</w:t>
      </w:r>
    </w:p>
    <w:p w:rsidR="00000000" w:rsidDel="00000000" w:rsidP="00000000" w:rsidRDefault="00000000" w:rsidRPr="00000000" w14:paraId="000005B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Agriculture experts</w:t>
      </w:r>
    </w:p>
    <w:p w:rsidR="00000000" w:rsidDel="00000000" w:rsidP="00000000" w:rsidRDefault="00000000" w:rsidRPr="00000000" w14:paraId="000005B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Training staff</w:t>
      </w:r>
    </w:p>
    <w:p w:rsidR="00000000" w:rsidDel="00000000" w:rsidP="00000000" w:rsidRDefault="00000000" w:rsidRPr="00000000" w14:paraId="000005B5">
      <w:pPr>
        <w:rPr>
          <w:b w:val="1"/>
        </w:rPr>
      </w:pPr>
      <w:r w:rsidDel="00000000" w:rsidR="00000000" w:rsidRPr="00000000">
        <w:rPr>
          <w:b w:val="1"/>
          <w:rtl w:val="0"/>
        </w:rPr>
        <w:t xml:space="preserve">Missing</w:t>
      </w:r>
      <w:r w:rsidDel="00000000" w:rsidR="00000000" w:rsidRPr="00000000">
        <w:rPr>
          <w:rtl w:val="0"/>
        </w:rPr>
        <w:t xml:space="preserve"> </w:t>
      </w:r>
      <w:r w:rsidDel="00000000" w:rsidR="00000000" w:rsidRPr="00000000">
        <w:rPr>
          <w:b w:val="1"/>
          <w:rtl w:val="0"/>
        </w:rPr>
        <w:t xml:space="preserve">Internal Technical Human Resource</w:t>
      </w:r>
    </w:p>
    <w:p w:rsidR="00000000" w:rsidDel="00000000" w:rsidP="00000000" w:rsidRDefault="00000000" w:rsidRPr="00000000" w14:paraId="000005B6">
      <w:pPr>
        <w:rPr/>
      </w:pPr>
      <w:r w:rsidDel="00000000" w:rsidR="00000000" w:rsidRPr="00000000">
        <w:rPr>
          <w:rtl w:val="0"/>
        </w:rPr>
        <w:t xml:space="preserve">Development</w:t>
      </w:r>
    </w:p>
    <w:p w:rsidR="00000000" w:rsidDel="00000000" w:rsidP="00000000" w:rsidRDefault="00000000" w:rsidRPr="00000000" w14:paraId="000005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IT expert</w:t>
      </w:r>
    </w:p>
    <w:p w:rsidR="00000000" w:rsidDel="00000000" w:rsidP="00000000" w:rsidRDefault="00000000" w:rsidRPr="00000000" w14:paraId="000005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GIS expert</w:t>
      </w:r>
    </w:p>
    <w:p w:rsidR="00000000" w:rsidDel="00000000" w:rsidP="00000000" w:rsidRDefault="00000000" w:rsidRPr="00000000" w14:paraId="000005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modelling experts</w:t>
      </w:r>
    </w:p>
    <w:p w:rsidR="00000000" w:rsidDel="00000000" w:rsidP="00000000" w:rsidRDefault="00000000" w:rsidRPr="00000000" w14:paraId="000005BA">
      <w:pPr>
        <w:rPr/>
      </w:pPr>
      <w:r w:rsidDel="00000000" w:rsidR="00000000" w:rsidRPr="00000000">
        <w:rPr>
          <w:rtl w:val="0"/>
        </w:rPr>
        <w:t xml:space="preserve">Farmer organizations</w:t>
      </w:r>
    </w:p>
    <w:p w:rsidR="00000000" w:rsidDel="00000000" w:rsidP="00000000" w:rsidRDefault="00000000" w:rsidRPr="00000000" w14:paraId="000005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 data collection and analysing experts</w:t>
      </w:r>
    </w:p>
    <w:p w:rsidR="00000000" w:rsidDel="00000000" w:rsidP="00000000" w:rsidRDefault="00000000" w:rsidRPr="00000000" w14:paraId="000005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appropriate training for personnel </w:t>
      </w:r>
    </w:p>
    <w:p w:rsidR="00000000" w:rsidDel="00000000" w:rsidP="00000000" w:rsidRDefault="00000000" w:rsidRPr="00000000" w14:paraId="000005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Database management expert</w:t>
      </w:r>
    </w:p>
    <w:p w:rsidR="00000000" w:rsidDel="00000000" w:rsidP="00000000" w:rsidRDefault="00000000" w:rsidRPr="00000000" w14:paraId="000005BE">
      <w:pPr>
        <w:rPr/>
      </w:pPr>
      <w:r w:rsidDel="00000000" w:rsidR="00000000" w:rsidRPr="00000000">
        <w:rPr>
          <w:rtl w:val="0"/>
        </w:rPr>
        <w:t xml:space="preserve">Knowledge institutions</w:t>
      </w:r>
    </w:p>
    <w:p w:rsidR="00000000" w:rsidDel="00000000" w:rsidP="00000000" w:rsidRDefault="00000000" w:rsidRPr="00000000" w14:paraId="000005B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The skill gap in big data analysis</w:t>
      </w:r>
    </w:p>
    <w:p w:rsidR="00000000" w:rsidDel="00000000" w:rsidP="00000000" w:rsidRDefault="00000000" w:rsidRPr="00000000" w14:paraId="000005C0">
      <w:pPr>
        <w:rPr/>
      </w:pPr>
      <w:r w:rsidDel="00000000" w:rsidR="00000000" w:rsidRPr="00000000">
        <w:rPr>
          <w:rtl w:val="0"/>
        </w:rPr>
        <w:t xml:space="preserve">Public sector</w:t>
      </w:r>
    </w:p>
    <w:p w:rsidR="00000000" w:rsidDel="00000000" w:rsidP="00000000" w:rsidRDefault="00000000" w:rsidRPr="00000000" w14:paraId="000005C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skilled GIS experts</w:t>
      </w:r>
    </w:p>
    <w:p w:rsidR="00000000" w:rsidDel="00000000" w:rsidP="00000000" w:rsidRDefault="00000000" w:rsidRPr="00000000" w14:paraId="000005C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data handling experts</w:t>
      </w:r>
    </w:p>
    <w:p w:rsidR="00000000" w:rsidDel="00000000" w:rsidP="00000000" w:rsidRDefault="00000000" w:rsidRPr="00000000" w14:paraId="000005C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Under-capacity production due to shortage of foreign exchange</w:t>
      </w:r>
    </w:p>
    <w:p w:rsidR="00000000" w:rsidDel="00000000" w:rsidP="00000000" w:rsidRDefault="00000000" w:rsidRPr="00000000" w14:paraId="000005C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skilled experts for market promotion</w:t>
      </w:r>
    </w:p>
    <w:p w:rsidR="00000000" w:rsidDel="00000000" w:rsidP="00000000" w:rsidRDefault="00000000" w:rsidRPr="00000000" w14:paraId="000005C5">
      <w:pPr>
        <w:rPr>
          <w:b w:val="1"/>
        </w:rPr>
      </w:pPr>
      <w:r w:rsidDel="00000000" w:rsidR="00000000" w:rsidRPr="00000000">
        <w:rPr>
          <w:b w:val="1"/>
          <w:rtl w:val="0"/>
        </w:rPr>
        <w:t xml:space="preserve">Existing Physical/IT Infrastructure</w:t>
      </w:r>
    </w:p>
    <w:p w:rsidR="00000000" w:rsidDel="00000000" w:rsidP="00000000" w:rsidRDefault="00000000" w:rsidRPr="00000000" w14:paraId="000005C6">
      <w:pPr>
        <w:rPr/>
      </w:pPr>
      <w:r w:rsidDel="00000000" w:rsidR="00000000" w:rsidRPr="00000000">
        <w:rPr>
          <w:rtl w:val="0"/>
        </w:rPr>
        <w:t xml:space="preserve">Development</w:t>
      </w:r>
    </w:p>
    <w:p w:rsidR="00000000" w:rsidDel="00000000" w:rsidP="00000000" w:rsidRDefault="00000000" w:rsidRPr="00000000" w14:paraId="000005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Server</w:t>
      </w:r>
    </w:p>
    <w:p w:rsidR="00000000" w:rsidDel="00000000" w:rsidP="00000000" w:rsidRDefault="00000000" w:rsidRPr="00000000" w14:paraId="000005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Web page</w:t>
      </w:r>
    </w:p>
    <w:p w:rsidR="00000000" w:rsidDel="00000000" w:rsidP="00000000" w:rsidRDefault="00000000" w:rsidRPr="00000000" w14:paraId="000005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Broadband internet connectivity</w:t>
      </w:r>
    </w:p>
    <w:p w:rsidR="00000000" w:rsidDel="00000000" w:rsidP="00000000" w:rsidRDefault="00000000" w:rsidRPr="00000000" w14:paraId="000005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database</w:t>
      </w:r>
    </w:p>
    <w:p w:rsidR="00000000" w:rsidDel="00000000" w:rsidP="00000000" w:rsidRDefault="00000000" w:rsidRPr="00000000" w14:paraId="000005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website</w:t>
      </w:r>
    </w:p>
    <w:p w:rsidR="00000000" w:rsidDel="00000000" w:rsidP="00000000" w:rsidRDefault="00000000" w:rsidRPr="00000000" w14:paraId="000005CC">
      <w:pPr>
        <w:rPr/>
      </w:pPr>
      <w:r w:rsidDel="00000000" w:rsidR="00000000" w:rsidRPr="00000000">
        <w:rPr>
          <w:rtl w:val="0"/>
        </w:rPr>
        <w:t xml:space="preserve">Farmer organizations</w:t>
      </w:r>
    </w:p>
    <w:p w:rsidR="00000000" w:rsidDel="00000000" w:rsidP="00000000" w:rsidRDefault="00000000" w:rsidRPr="00000000" w14:paraId="000005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Seed cleaning machines and other facilities such as tractor</w:t>
      </w:r>
    </w:p>
    <w:p w:rsidR="00000000" w:rsidDel="00000000" w:rsidP="00000000" w:rsidRDefault="00000000" w:rsidRPr="00000000" w14:paraId="000005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Internet access</w:t>
      </w:r>
    </w:p>
    <w:p w:rsidR="00000000" w:rsidDel="00000000" w:rsidP="00000000" w:rsidRDefault="00000000" w:rsidRPr="00000000" w14:paraId="000005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Seed warehouse </w:t>
      </w:r>
    </w:p>
    <w:p w:rsidR="00000000" w:rsidDel="00000000" w:rsidP="00000000" w:rsidRDefault="00000000" w:rsidRPr="00000000" w14:paraId="000005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IT experts</w:t>
      </w:r>
    </w:p>
    <w:p w:rsidR="00000000" w:rsidDel="00000000" w:rsidP="00000000" w:rsidRDefault="00000000" w:rsidRPr="00000000" w14:paraId="000005D1">
      <w:pPr>
        <w:rPr/>
      </w:pPr>
      <w:r w:rsidDel="00000000" w:rsidR="00000000" w:rsidRPr="00000000">
        <w:rPr>
          <w:rtl w:val="0"/>
        </w:rPr>
        <w:t xml:space="preserve">Knowledge institutions</w:t>
      </w:r>
    </w:p>
    <w:p w:rsidR="00000000" w:rsidDel="00000000" w:rsidP="00000000" w:rsidRDefault="00000000" w:rsidRPr="00000000" w14:paraId="000005D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Broadbands and wireless internet</w:t>
      </w:r>
    </w:p>
    <w:p w:rsidR="00000000" w:rsidDel="00000000" w:rsidP="00000000" w:rsidRDefault="00000000" w:rsidRPr="00000000" w14:paraId="000005D3">
      <w:pPr>
        <w:rPr/>
      </w:pPr>
      <w:r w:rsidDel="00000000" w:rsidR="00000000" w:rsidRPr="00000000">
        <w:rPr>
          <w:rtl w:val="0"/>
        </w:rPr>
        <w:t xml:space="preserve">Public sector</w:t>
      </w:r>
    </w:p>
    <w:p w:rsidR="00000000" w:rsidDel="00000000" w:rsidP="00000000" w:rsidRDefault="00000000" w:rsidRPr="00000000" w14:paraId="000005D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Organized manufacturing machines and lab facilities</w:t>
      </w:r>
    </w:p>
    <w:p w:rsidR="00000000" w:rsidDel="00000000" w:rsidP="00000000" w:rsidRDefault="00000000" w:rsidRPr="00000000" w14:paraId="000005D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ICT technology materials</w:t>
      </w:r>
    </w:p>
    <w:p w:rsidR="00000000" w:rsidDel="00000000" w:rsidP="00000000" w:rsidRDefault="00000000" w:rsidRPr="00000000" w14:paraId="000005D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Farmers training centres</w:t>
      </w:r>
    </w:p>
    <w:p w:rsidR="00000000" w:rsidDel="00000000" w:rsidP="00000000" w:rsidRDefault="00000000" w:rsidRPr="00000000" w14:paraId="000005D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Wifi</w:t>
      </w:r>
    </w:p>
    <w:p w:rsidR="00000000" w:rsidDel="00000000" w:rsidP="00000000" w:rsidRDefault="00000000" w:rsidRPr="00000000" w14:paraId="000005D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Machinery</w:t>
      </w:r>
    </w:p>
    <w:p w:rsidR="00000000" w:rsidDel="00000000" w:rsidP="00000000" w:rsidRDefault="00000000" w:rsidRPr="00000000" w14:paraId="000005D9">
      <w:pPr>
        <w:rPr>
          <w:b w:val="1"/>
        </w:rPr>
      </w:pPr>
      <w:r w:rsidDel="00000000" w:rsidR="00000000" w:rsidRPr="00000000">
        <w:rPr>
          <w:b w:val="1"/>
          <w:rtl w:val="0"/>
        </w:rPr>
        <w:t xml:space="preserve">Missing Physical/IT Infrastructure</w:t>
      </w:r>
    </w:p>
    <w:p w:rsidR="00000000" w:rsidDel="00000000" w:rsidP="00000000" w:rsidRDefault="00000000" w:rsidRPr="00000000" w14:paraId="000005DA">
      <w:pPr>
        <w:rPr/>
      </w:pPr>
      <w:r w:rsidDel="00000000" w:rsidR="00000000" w:rsidRPr="00000000">
        <w:rPr>
          <w:rtl w:val="0"/>
        </w:rPr>
        <w:t xml:space="preserve">Development</w:t>
      </w:r>
    </w:p>
    <w:p w:rsidR="00000000" w:rsidDel="00000000" w:rsidP="00000000" w:rsidRDefault="00000000" w:rsidRPr="00000000" w14:paraId="000005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IT infrastructure</w:t>
      </w:r>
    </w:p>
    <w:p w:rsidR="00000000" w:rsidDel="00000000" w:rsidP="00000000" w:rsidRDefault="00000000" w:rsidRPr="00000000" w14:paraId="000005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transport infrastructure; mostly hired cars are used e.g Wetland International</w:t>
      </w:r>
    </w:p>
    <w:p w:rsidR="00000000" w:rsidDel="00000000" w:rsidP="00000000" w:rsidRDefault="00000000" w:rsidRPr="00000000" w14:paraId="000005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an office</w:t>
      </w:r>
    </w:p>
    <w:p w:rsidR="00000000" w:rsidDel="00000000" w:rsidP="00000000" w:rsidRDefault="00000000" w:rsidRPr="00000000" w14:paraId="000005DE">
      <w:pPr>
        <w:rPr/>
      </w:pPr>
      <w:r w:rsidDel="00000000" w:rsidR="00000000" w:rsidRPr="00000000">
        <w:rPr>
          <w:rtl w:val="0"/>
        </w:rPr>
        <w:t xml:space="preserve">Knowledge institutions</w:t>
      </w:r>
    </w:p>
    <w:p w:rsidR="00000000" w:rsidDel="00000000" w:rsidP="00000000" w:rsidRDefault="00000000" w:rsidRPr="00000000" w14:paraId="000005D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Slow internet connection for running big data analysis</w:t>
      </w:r>
    </w:p>
    <w:p w:rsidR="00000000" w:rsidDel="00000000" w:rsidP="00000000" w:rsidRDefault="00000000" w:rsidRPr="00000000" w14:paraId="000005E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good-capacity computers for running big data</w:t>
      </w:r>
    </w:p>
    <w:p w:rsidR="00000000" w:rsidDel="00000000" w:rsidP="00000000" w:rsidRDefault="00000000" w:rsidRPr="00000000" w14:paraId="000005E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materials in the laboratory</w:t>
      </w:r>
    </w:p>
    <w:p w:rsidR="00000000" w:rsidDel="00000000" w:rsidP="00000000" w:rsidRDefault="00000000" w:rsidRPr="00000000" w14:paraId="000005E2">
      <w:pPr>
        <w:rPr/>
      </w:pPr>
      <w:r w:rsidDel="00000000" w:rsidR="00000000" w:rsidRPr="00000000">
        <w:rPr>
          <w:rtl w:val="0"/>
        </w:rPr>
        <w:t xml:space="preserve">Public sector</w:t>
      </w:r>
    </w:p>
    <w:p w:rsidR="00000000" w:rsidDel="00000000" w:rsidP="00000000" w:rsidRDefault="00000000" w:rsidRPr="00000000" w14:paraId="000005E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powerful computers</w:t>
      </w:r>
    </w:p>
    <w:p w:rsidR="00000000" w:rsidDel="00000000" w:rsidP="00000000" w:rsidRDefault="00000000" w:rsidRPr="00000000" w14:paraId="000005E4">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internet access</w:t>
      </w:r>
    </w:p>
    <w:p w:rsidR="00000000" w:rsidDel="00000000" w:rsidP="00000000" w:rsidRDefault="00000000" w:rsidRPr="00000000" w14:paraId="000005E5">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Accreditation of lab certificates by the concerned authority </w:t>
      </w:r>
    </w:p>
    <w:p w:rsidR="00000000" w:rsidDel="00000000" w:rsidP="00000000" w:rsidRDefault="00000000" w:rsidRPr="00000000" w14:paraId="000005E6">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state-of-the-art machinery that goes with the current development; existing ones are old</w:t>
      </w:r>
    </w:p>
    <w:p w:rsidR="00000000" w:rsidDel="00000000" w:rsidP="00000000" w:rsidRDefault="00000000" w:rsidRPr="00000000" w14:paraId="000005E7">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 transport access</w:t>
      </w:r>
    </w:p>
    <w:p w:rsidR="00000000" w:rsidDel="00000000" w:rsidP="00000000" w:rsidRDefault="00000000" w:rsidRPr="00000000" w14:paraId="000005E8">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 fertile demonstration site and input</w:t>
      </w:r>
    </w:p>
    <w:p w:rsidR="00000000" w:rsidDel="00000000" w:rsidP="00000000" w:rsidRDefault="00000000" w:rsidRPr="00000000" w14:paraId="000005E9">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full technology in all branches</w:t>
      </w:r>
    </w:p>
    <w:p w:rsidR="00000000" w:rsidDel="00000000" w:rsidP="00000000" w:rsidRDefault="00000000" w:rsidRPr="00000000" w14:paraId="000005EA">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Poor internet connection</w:t>
      </w:r>
    </w:p>
    <w:p w:rsidR="00000000" w:rsidDel="00000000" w:rsidP="00000000" w:rsidRDefault="00000000" w:rsidRPr="00000000" w14:paraId="000005EB">
      <w:pPr>
        <w:jc w:val="both"/>
        <w:rPr>
          <w:b w:val="1"/>
          <w:color w:val="ff0000"/>
        </w:rPr>
      </w:pPr>
      <w:r w:rsidDel="00000000" w:rsidR="00000000" w:rsidRPr="00000000">
        <w:rPr>
          <w:rtl w:val="0"/>
        </w:rPr>
      </w:r>
    </w:p>
    <w:p w:rsidR="00000000" w:rsidDel="00000000" w:rsidP="00000000" w:rsidRDefault="00000000" w:rsidRPr="00000000" w14:paraId="000005EC">
      <w:pPr>
        <w:pStyle w:val="Heading2"/>
        <w:numPr>
          <w:ilvl w:val="1"/>
          <w:numId w:val="38"/>
        </w:numPr>
        <w:ind w:left="375" w:hanging="375"/>
        <w:rPr/>
      </w:pPr>
      <w:bookmarkStart w:colFirst="0" w:colLast="0" w:name="_heading=h.ihv636" w:id="34"/>
      <w:bookmarkEnd w:id="34"/>
      <w:r w:rsidDel="00000000" w:rsidR="00000000" w:rsidRPr="00000000">
        <w:rPr>
          <w:rtl w:val="0"/>
        </w:rPr>
        <w:t xml:space="preserve"> Data Providers at District level</w:t>
      </w:r>
    </w:p>
    <w:p w:rsidR="00000000" w:rsidDel="00000000" w:rsidP="00000000" w:rsidRDefault="00000000" w:rsidRPr="00000000" w14:paraId="000005ED">
      <w:pPr>
        <w:rPr/>
      </w:pPr>
      <w:r w:rsidDel="00000000" w:rsidR="00000000" w:rsidRPr="00000000">
        <w:rPr>
          <w:rtl w:val="0"/>
        </w:rPr>
        <w:t xml:space="preserve">Development partners - Z/D Lowland Climate Change Adaptation (LCCA) Project</w:t>
      </w:r>
    </w:p>
    <w:p w:rsidR="00000000" w:rsidDel="00000000" w:rsidP="00000000" w:rsidRDefault="00000000" w:rsidRPr="00000000" w14:paraId="000005EE">
      <w:pPr>
        <w:rPr/>
      </w:pPr>
      <w:r w:rsidDel="00000000" w:rsidR="00000000" w:rsidRPr="00000000">
        <w:rPr>
          <w:rtl w:val="0"/>
        </w:rPr>
        <w:t xml:space="preserve">Farmer organization – Farmers, Bossona werana district cooperatives promotion office</w:t>
      </w:r>
    </w:p>
    <w:p w:rsidR="00000000" w:rsidDel="00000000" w:rsidP="00000000" w:rsidRDefault="00000000" w:rsidRPr="00000000" w14:paraId="000005EF">
      <w:pPr>
        <w:rPr/>
      </w:pPr>
      <w:r w:rsidDel="00000000" w:rsidR="00000000" w:rsidRPr="00000000">
        <w:rPr>
          <w:rtl w:val="0"/>
        </w:rPr>
        <w:t xml:space="preserve">Knowledge institutions - Batu soil Researcher centre, Debre Berhan university</w:t>
      </w:r>
    </w:p>
    <w:p w:rsidR="00000000" w:rsidDel="00000000" w:rsidP="00000000" w:rsidRDefault="00000000" w:rsidRPr="00000000" w14:paraId="000005F0">
      <w:pPr>
        <w:rPr/>
      </w:pPr>
      <w:r w:rsidDel="00000000" w:rsidR="00000000" w:rsidRPr="00000000">
        <w:rPr>
          <w:rtl w:val="0"/>
        </w:rPr>
        <w:t xml:space="preserve">Public sector - Seqota Declaration, Zeway Dugda Agricultural office, Agricultural extension office</w:t>
      </w:r>
    </w:p>
    <w:p w:rsidR="00000000" w:rsidDel="00000000" w:rsidP="00000000" w:rsidRDefault="00000000" w:rsidRPr="00000000" w14:paraId="000005F1">
      <w:pPr>
        <w:rPr>
          <w:b w:val="1"/>
        </w:rPr>
      </w:pPr>
      <w:r w:rsidDel="00000000" w:rsidR="00000000" w:rsidRPr="00000000">
        <w:rPr>
          <w:b w:val="1"/>
          <w:rtl w:val="0"/>
        </w:rPr>
        <w:t xml:space="preserve">Existing Policies and Mandates</w:t>
      </w:r>
    </w:p>
    <w:p w:rsidR="00000000" w:rsidDel="00000000" w:rsidP="00000000" w:rsidRDefault="00000000" w:rsidRPr="00000000" w14:paraId="000005F2">
      <w:pPr>
        <w:rPr/>
      </w:pPr>
      <w:r w:rsidDel="00000000" w:rsidR="00000000" w:rsidRPr="00000000">
        <w:rPr>
          <w:rtl w:val="0"/>
        </w:rPr>
        <w:t xml:space="preserve">Development partners </w:t>
      </w:r>
    </w:p>
    <w:p w:rsidR="00000000" w:rsidDel="00000000" w:rsidP="00000000" w:rsidRDefault="00000000" w:rsidRPr="00000000" w14:paraId="000005F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Rules and regulations of the project</w:t>
      </w:r>
    </w:p>
    <w:p w:rsidR="00000000" w:rsidDel="00000000" w:rsidP="00000000" w:rsidRDefault="00000000" w:rsidRPr="00000000" w14:paraId="000005F4">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Supervising and preparing all activities implemented at the household level</w:t>
      </w:r>
    </w:p>
    <w:p w:rsidR="00000000" w:rsidDel="00000000" w:rsidP="00000000" w:rsidRDefault="00000000" w:rsidRPr="00000000" w14:paraId="000005F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Follow up and prepare monthly quarterly and annual reports</w:t>
      </w:r>
    </w:p>
    <w:p w:rsidR="00000000" w:rsidDel="00000000" w:rsidP="00000000" w:rsidRDefault="00000000" w:rsidRPr="00000000" w14:paraId="000005F6">
      <w:pPr>
        <w:rPr/>
      </w:pPr>
      <w:r w:rsidDel="00000000" w:rsidR="00000000" w:rsidRPr="00000000">
        <w:rPr>
          <w:rtl w:val="0"/>
        </w:rPr>
        <w:t xml:space="preserve">Farmer organization</w:t>
      </w:r>
    </w:p>
    <w:p w:rsidR="00000000" w:rsidDel="00000000" w:rsidP="00000000" w:rsidRDefault="00000000" w:rsidRPr="00000000" w14:paraId="000005F7">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Farming, crop husbandry, livestock, N. Resources management, local leadership, justice</w:t>
      </w:r>
    </w:p>
    <w:p w:rsidR="00000000" w:rsidDel="00000000" w:rsidP="00000000" w:rsidRDefault="00000000" w:rsidRPr="00000000" w14:paraId="000005F8">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Identifying farmers' problems, organising farmers' cooperatives based on problems and resources, market</w:t>
      </w:r>
    </w:p>
    <w:p w:rsidR="00000000" w:rsidDel="00000000" w:rsidP="00000000" w:rsidRDefault="00000000" w:rsidRPr="00000000" w14:paraId="000005F9">
      <w:pPr>
        <w:rPr/>
      </w:pPr>
      <w:r w:rsidDel="00000000" w:rsidR="00000000" w:rsidRPr="00000000">
        <w:rPr>
          <w:rtl w:val="0"/>
        </w:rPr>
        <w:t xml:space="preserve">Knowledge institutions</w:t>
      </w:r>
    </w:p>
    <w:p w:rsidR="00000000" w:rsidDel="00000000" w:rsidP="00000000" w:rsidRDefault="00000000" w:rsidRPr="00000000" w14:paraId="000005FA">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Conducting research activities</w:t>
      </w:r>
    </w:p>
    <w:p w:rsidR="00000000" w:rsidDel="00000000" w:rsidP="00000000" w:rsidRDefault="00000000" w:rsidRPr="00000000" w14:paraId="000005FB">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testing services</w:t>
      </w:r>
    </w:p>
    <w:p w:rsidR="00000000" w:rsidDel="00000000" w:rsidP="00000000" w:rsidRDefault="00000000" w:rsidRPr="00000000" w14:paraId="000005FC">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Teaching, research, community service</w:t>
      </w:r>
    </w:p>
    <w:p w:rsidR="00000000" w:rsidDel="00000000" w:rsidP="00000000" w:rsidRDefault="00000000" w:rsidRPr="00000000" w14:paraId="000005FD">
      <w:pPr>
        <w:rPr/>
      </w:pPr>
      <w:r w:rsidDel="00000000" w:rsidR="00000000" w:rsidRPr="00000000">
        <w:rPr>
          <w:rtl w:val="0"/>
        </w:rPr>
        <w:t xml:space="preserve">Public sector</w:t>
      </w:r>
    </w:p>
    <w:p w:rsidR="00000000" w:rsidDel="00000000" w:rsidP="00000000" w:rsidRDefault="00000000" w:rsidRPr="00000000" w14:paraId="000005FE">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Capacity building e.g. on nutrition</w:t>
      </w:r>
    </w:p>
    <w:p w:rsidR="00000000" w:rsidDel="00000000" w:rsidP="00000000" w:rsidRDefault="00000000" w:rsidRPr="00000000" w14:paraId="000005FF">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Encourage diversification on-farm for adequate food etc</w:t>
      </w:r>
    </w:p>
    <w:p w:rsidR="00000000" w:rsidDel="00000000" w:rsidP="00000000" w:rsidRDefault="00000000" w:rsidRPr="00000000" w14:paraId="00000600">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Extension services provision</w:t>
      </w:r>
    </w:p>
    <w:p w:rsidR="00000000" w:rsidDel="00000000" w:rsidP="00000000" w:rsidRDefault="00000000" w:rsidRPr="00000000" w14:paraId="00000601">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Supplying input (fertilizer, seed)</w:t>
      </w:r>
    </w:p>
    <w:p w:rsidR="00000000" w:rsidDel="00000000" w:rsidP="00000000" w:rsidRDefault="00000000" w:rsidRPr="00000000" w14:paraId="00000602">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Provide training to DAs, farmers</w:t>
      </w:r>
    </w:p>
    <w:p w:rsidR="00000000" w:rsidDel="00000000" w:rsidP="00000000" w:rsidRDefault="00000000" w:rsidRPr="00000000" w14:paraId="00000603">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Support and follow up on all agriculture and natural resource activities, </w:t>
      </w:r>
    </w:p>
    <w:p w:rsidR="00000000" w:rsidDel="00000000" w:rsidP="00000000" w:rsidRDefault="00000000" w:rsidRPr="00000000" w14:paraId="00000604">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collect agricultural and natural resource data</w:t>
      </w:r>
    </w:p>
    <w:p w:rsidR="00000000" w:rsidDel="00000000" w:rsidP="00000000" w:rsidRDefault="00000000" w:rsidRPr="00000000" w14:paraId="00000605">
      <w:pPr>
        <w:rPr>
          <w:b w:val="1"/>
        </w:rPr>
      </w:pPr>
      <w:r w:rsidDel="00000000" w:rsidR="00000000" w:rsidRPr="00000000">
        <w:rPr>
          <w:b w:val="1"/>
          <w:rtl w:val="0"/>
        </w:rPr>
        <w:t xml:space="preserve">Missing Policies and Mandates </w:t>
      </w:r>
    </w:p>
    <w:p w:rsidR="00000000" w:rsidDel="00000000" w:rsidP="00000000" w:rsidRDefault="00000000" w:rsidRPr="00000000" w14:paraId="00000606">
      <w:pPr>
        <w:rPr/>
      </w:pPr>
      <w:r w:rsidDel="00000000" w:rsidR="00000000" w:rsidRPr="00000000">
        <w:rPr>
          <w:rtl w:val="0"/>
        </w:rPr>
        <w:t xml:space="preserve">Farmer organization</w:t>
      </w:r>
    </w:p>
    <w:p w:rsidR="00000000" w:rsidDel="00000000" w:rsidP="00000000" w:rsidRDefault="00000000" w:rsidRPr="00000000" w14:paraId="00000607">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supply products directly to users</w:t>
      </w:r>
    </w:p>
    <w:p w:rsidR="00000000" w:rsidDel="00000000" w:rsidP="00000000" w:rsidRDefault="00000000" w:rsidRPr="00000000" w14:paraId="00000608">
      <w:pPr>
        <w:rPr/>
      </w:pPr>
      <w:r w:rsidDel="00000000" w:rsidR="00000000" w:rsidRPr="00000000">
        <w:rPr>
          <w:rtl w:val="0"/>
        </w:rPr>
        <w:t xml:space="preserve">Knowledge institutions</w:t>
      </w:r>
    </w:p>
    <w:p w:rsidR="00000000" w:rsidDel="00000000" w:rsidP="00000000" w:rsidRDefault="00000000" w:rsidRPr="00000000" w14:paraId="00000609">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Not conducting all agricultural research commodities eg. crop research, livestock research, microbiology, mechanization, irrigation, and absence of farm</w:t>
      </w:r>
    </w:p>
    <w:p w:rsidR="00000000" w:rsidDel="00000000" w:rsidP="00000000" w:rsidRDefault="00000000" w:rsidRPr="00000000" w14:paraId="0000060A">
      <w:pPr>
        <w:rPr/>
      </w:pPr>
      <w:r w:rsidDel="00000000" w:rsidR="00000000" w:rsidRPr="00000000">
        <w:rPr>
          <w:rtl w:val="0"/>
        </w:rPr>
        <w:t xml:space="preserve">Public sector</w:t>
      </w:r>
    </w:p>
    <w:p w:rsidR="00000000" w:rsidDel="00000000" w:rsidP="00000000" w:rsidRDefault="00000000" w:rsidRPr="00000000" w14:paraId="0000060B">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Research on House Hold (HH) food consumption</w:t>
      </w:r>
    </w:p>
    <w:p w:rsidR="00000000" w:rsidDel="00000000" w:rsidP="00000000" w:rsidRDefault="00000000" w:rsidRPr="00000000" w14:paraId="0000060C">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Research assessment</w:t>
      </w:r>
    </w:p>
    <w:p w:rsidR="00000000" w:rsidDel="00000000" w:rsidP="00000000" w:rsidRDefault="00000000" w:rsidRPr="00000000" w14:paraId="0000060D">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Finance loan e.g. providing finance to farmers </w:t>
      </w:r>
    </w:p>
    <w:p w:rsidR="00000000" w:rsidDel="00000000" w:rsidP="00000000" w:rsidRDefault="00000000" w:rsidRPr="00000000" w14:paraId="0000060E">
      <w:pPr>
        <w:rPr>
          <w:b w:val="1"/>
        </w:rPr>
      </w:pPr>
      <w:r w:rsidDel="00000000" w:rsidR="00000000" w:rsidRPr="00000000">
        <w:rPr>
          <w:b w:val="1"/>
          <w:rtl w:val="0"/>
        </w:rPr>
        <w:t xml:space="preserve">Source of Funding</w:t>
      </w:r>
    </w:p>
    <w:p w:rsidR="00000000" w:rsidDel="00000000" w:rsidP="00000000" w:rsidRDefault="00000000" w:rsidRPr="00000000" w14:paraId="0000060F">
      <w:pPr>
        <w:rPr/>
      </w:pPr>
      <w:r w:rsidDel="00000000" w:rsidR="00000000" w:rsidRPr="00000000">
        <w:rPr>
          <w:rtl w:val="0"/>
        </w:rPr>
        <w:t xml:space="preserve">Development partners </w:t>
      </w:r>
    </w:p>
    <w:p w:rsidR="00000000" w:rsidDel="00000000" w:rsidP="00000000" w:rsidRDefault="00000000" w:rsidRPr="00000000" w14:paraId="0000061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Donor funding e.g. UNDP, GEF</w:t>
      </w:r>
    </w:p>
    <w:p w:rsidR="00000000" w:rsidDel="00000000" w:rsidP="00000000" w:rsidRDefault="00000000" w:rsidRPr="00000000" w14:paraId="0000061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Government</w:t>
      </w:r>
    </w:p>
    <w:p w:rsidR="00000000" w:rsidDel="00000000" w:rsidP="00000000" w:rsidRDefault="00000000" w:rsidRPr="00000000" w14:paraId="00000612">
      <w:pPr>
        <w:rPr/>
      </w:pPr>
      <w:r w:rsidDel="00000000" w:rsidR="00000000" w:rsidRPr="00000000">
        <w:rPr>
          <w:rtl w:val="0"/>
        </w:rPr>
        <w:t xml:space="preserve">Farmer organization</w:t>
      </w:r>
    </w:p>
    <w:p w:rsidR="00000000" w:rsidDel="00000000" w:rsidP="00000000" w:rsidRDefault="00000000" w:rsidRPr="00000000" w14:paraId="00000613">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Personal savings </w:t>
      </w:r>
    </w:p>
    <w:p w:rsidR="00000000" w:rsidDel="00000000" w:rsidP="00000000" w:rsidRDefault="00000000" w:rsidRPr="00000000" w14:paraId="00000614">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credit from micro-finance e.g. Tsedey Bank</w:t>
      </w:r>
    </w:p>
    <w:p w:rsidR="00000000" w:rsidDel="00000000" w:rsidP="00000000" w:rsidRDefault="00000000" w:rsidRPr="00000000" w14:paraId="00000615">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district union</w:t>
      </w:r>
    </w:p>
    <w:p w:rsidR="00000000" w:rsidDel="00000000" w:rsidP="00000000" w:rsidRDefault="00000000" w:rsidRPr="00000000" w14:paraId="00000616">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own farmer cooperative</w:t>
      </w:r>
    </w:p>
    <w:p w:rsidR="00000000" w:rsidDel="00000000" w:rsidP="00000000" w:rsidRDefault="00000000" w:rsidRPr="00000000" w14:paraId="00000617">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government</w:t>
      </w:r>
    </w:p>
    <w:p w:rsidR="00000000" w:rsidDel="00000000" w:rsidP="00000000" w:rsidRDefault="00000000" w:rsidRPr="00000000" w14:paraId="00000618">
      <w:pPr>
        <w:rPr/>
      </w:pPr>
      <w:r w:rsidDel="00000000" w:rsidR="00000000" w:rsidRPr="00000000">
        <w:rPr>
          <w:rtl w:val="0"/>
        </w:rPr>
        <w:t xml:space="preserve">Knowledge institutions</w:t>
      </w:r>
    </w:p>
    <w:p w:rsidR="00000000" w:rsidDel="00000000" w:rsidP="00000000" w:rsidRDefault="00000000" w:rsidRPr="00000000" w14:paraId="00000619">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Gov't budget</w:t>
      </w:r>
    </w:p>
    <w:p w:rsidR="00000000" w:rsidDel="00000000" w:rsidP="00000000" w:rsidRDefault="00000000" w:rsidRPr="00000000" w14:paraId="0000061A">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Donor funding</w:t>
      </w:r>
    </w:p>
    <w:p w:rsidR="00000000" w:rsidDel="00000000" w:rsidP="00000000" w:rsidRDefault="00000000" w:rsidRPr="00000000" w14:paraId="0000061B">
      <w:pPr>
        <w:rPr/>
      </w:pPr>
      <w:r w:rsidDel="00000000" w:rsidR="00000000" w:rsidRPr="00000000">
        <w:rPr>
          <w:rtl w:val="0"/>
        </w:rPr>
        <w:t xml:space="preserve">Public sector</w:t>
      </w:r>
    </w:p>
    <w:p w:rsidR="00000000" w:rsidDel="00000000" w:rsidP="00000000" w:rsidRDefault="00000000" w:rsidRPr="00000000" w14:paraId="0000061C">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Gov't budget</w:t>
      </w:r>
    </w:p>
    <w:p w:rsidR="00000000" w:rsidDel="00000000" w:rsidP="00000000" w:rsidRDefault="00000000" w:rsidRPr="00000000" w14:paraId="0000061D">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Donor funding e.g. UN</w:t>
      </w:r>
    </w:p>
    <w:p w:rsidR="00000000" w:rsidDel="00000000" w:rsidP="00000000" w:rsidRDefault="00000000" w:rsidRPr="00000000" w14:paraId="0000061E">
      <w:pPr>
        <w:rPr>
          <w:b w:val="1"/>
        </w:rPr>
      </w:pPr>
      <w:r w:rsidDel="00000000" w:rsidR="00000000" w:rsidRPr="00000000">
        <w:rPr>
          <w:b w:val="1"/>
          <w:rtl w:val="0"/>
        </w:rPr>
        <w:t xml:space="preserve">Financial Needs and Gaps</w:t>
      </w:r>
    </w:p>
    <w:p w:rsidR="00000000" w:rsidDel="00000000" w:rsidP="00000000" w:rsidRDefault="00000000" w:rsidRPr="00000000" w14:paraId="0000061F">
      <w:pPr>
        <w:rPr/>
      </w:pPr>
      <w:r w:rsidDel="00000000" w:rsidR="00000000" w:rsidRPr="00000000">
        <w:rPr>
          <w:rtl w:val="0"/>
        </w:rPr>
        <w:t xml:space="preserve">Development partners </w:t>
      </w:r>
    </w:p>
    <w:p w:rsidR="00000000" w:rsidDel="00000000" w:rsidP="00000000" w:rsidRDefault="00000000" w:rsidRPr="00000000" w14:paraId="0000062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Co-financing from stakeholders</w:t>
      </w:r>
    </w:p>
    <w:p w:rsidR="00000000" w:rsidDel="00000000" w:rsidP="00000000" w:rsidRDefault="00000000" w:rsidRPr="00000000" w14:paraId="00000621">
      <w:pPr>
        <w:rPr/>
      </w:pPr>
      <w:r w:rsidDel="00000000" w:rsidR="00000000" w:rsidRPr="00000000">
        <w:rPr>
          <w:rtl w:val="0"/>
        </w:rPr>
        <w:t xml:space="preserve">Knowledge institutions</w:t>
      </w:r>
    </w:p>
    <w:p w:rsidR="00000000" w:rsidDel="00000000" w:rsidP="00000000" w:rsidRDefault="00000000" w:rsidRPr="00000000" w14:paraId="0000062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sustainable income generation</w:t>
      </w:r>
    </w:p>
    <w:p w:rsidR="00000000" w:rsidDel="00000000" w:rsidP="00000000" w:rsidRDefault="00000000" w:rsidRPr="00000000" w14:paraId="00000623">
      <w:pPr>
        <w:rPr/>
      </w:pPr>
      <w:r w:rsidDel="00000000" w:rsidR="00000000" w:rsidRPr="00000000">
        <w:rPr>
          <w:rtl w:val="0"/>
        </w:rPr>
        <w:t xml:space="preserve">Public sector</w:t>
      </w:r>
    </w:p>
    <w:p w:rsidR="00000000" w:rsidDel="00000000" w:rsidP="00000000" w:rsidRDefault="00000000" w:rsidRPr="00000000" w14:paraId="0000062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Farmers need access to loans</w:t>
      </w:r>
    </w:p>
    <w:p w:rsidR="00000000" w:rsidDel="00000000" w:rsidP="00000000" w:rsidRDefault="00000000" w:rsidRPr="00000000" w14:paraId="00000625">
      <w:pPr>
        <w:rPr>
          <w:b w:val="1"/>
        </w:rPr>
      </w:pPr>
      <w:r w:rsidDel="00000000" w:rsidR="00000000" w:rsidRPr="00000000">
        <w:rPr>
          <w:b w:val="1"/>
          <w:rtl w:val="0"/>
        </w:rPr>
        <w:t xml:space="preserve">Existing Internal Technical Capacity</w:t>
      </w:r>
    </w:p>
    <w:p w:rsidR="00000000" w:rsidDel="00000000" w:rsidP="00000000" w:rsidRDefault="00000000" w:rsidRPr="00000000" w14:paraId="00000626">
      <w:pPr>
        <w:rPr/>
      </w:pPr>
      <w:r w:rsidDel="00000000" w:rsidR="00000000" w:rsidRPr="00000000">
        <w:rPr>
          <w:rtl w:val="0"/>
        </w:rPr>
        <w:t xml:space="preserve">Development partners </w:t>
      </w:r>
    </w:p>
    <w:p w:rsidR="00000000" w:rsidDel="00000000" w:rsidP="00000000" w:rsidRDefault="00000000" w:rsidRPr="00000000" w14:paraId="0000062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Project Coordinator</w:t>
      </w:r>
    </w:p>
    <w:p w:rsidR="00000000" w:rsidDel="00000000" w:rsidP="00000000" w:rsidRDefault="00000000" w:rsidRPr="00000000" w14:paraId="0000062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Project accounts</w:t>
      </w:r>
    </w:p>
    <w:p w:rsidR="00000000" w:rsidDel="00000000" w:rsidP="00000000" w:rsidRDefault="00000000" w:rsidRPr="00000000" w14:paraId="00000629">
      <w:pPr>
        <w:rPr/>
      </w:pPr>
      <w:r w:rsidDel="00000000" w:rsidR="00000000" w:rsidRPr="00000000">
        <w:rPr>
          <w:rtl w:val="0"/>
        </w:rPr>
        <w:t xml:space="preserve">Farmers and farmer organizations</w:t>
      </w:r>
    </w:p>
    <w:p w:rsidR="00000000" w:rsidDel="00000000" w:rsidP="00000000" w:rsidRDefault="00000000" w:rsidRPr="00000000" w14:paraId="0000062A">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Household members at the farm level</w:t>
      </w:r>
    </w:p>
    <w:p w:rsidR="00000000" w:rsidDel="00000000" w:rsidP="00000000" w:rsidRDefault="00000000" w:rsidRPr="00000000" w14:paraId="0000062B">
      <w:pPr>
        <w:rPr/>
      </w:pPr>
      <w:r w:rsidDel="00000000" w:rsidR="00000000" w:rsidRPr="00000000">
        <w:rPr>
          <w:rtl w:val="0"/>
        </w:rPr>
        <w:t xml:space="preserve">Knowledge institutions</w:t>
      </w:r>
    </w:p>
    <w:p w:rsidR="00000000" w:rsidDel="00000000" w:rsidP="00000000" w:rsidRDefault="00000000" w:rsidRPr="00000000" w14:paraId="0000062C">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Support staff and researchers </w:t>
      </w:r>
    </w:p>
    <w:p w:rsidR="00000000" w:rsidDel="00000000" w:rsidP="00000000" w:rsidRDefault="00000000" w:rsidRPr="00000000" w14:paraId="0000062D">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academic staff, admin staff</w:t>
      </w:r>
    </w:p>
    <w:p w:rsidR="00000000" w:rsidDel="00000000" w:rsidP="00000000" w:rsidRDefault="00000000" w:rsidRPr="00000000" w14:paraId="0000062E">
      <w:pPr>
        <w:rPr>
          <w:b w:val="1"/>
        </w:rPr>
      </w:pPr>
      <w:r w:rsidDel="00000000" w:rsidR="00000000" w:rsidRPr="00000000">
        <w:rPr>
          <w:b w:val="1"/>
          <w:rtl w:val="0"/>
        </w:rPr>
        <w:t xml:space="preserve">Missing Technical Capacity</w:t>
      </w:r>
    </w:p>
    <w:p w:rsidR="00000000" w:rsidDel="00000000" w:rsidP="00000000" w:rsidRDefault="00000000" w:rsidRPr="00000000" w14:paraId="0000062F">
      <w:pPr>
        <w:rPr/>
      </w:pPr>
      <w:r w:rsidDel="00000000" w:rsidR="00000000" w:rsidRPr="00000000">
        <w:rPr>
          <w:rtl w:val="0"/>
        </w:rPr>
        <w:t xml:space="preserve">Development partners </w:t>
      </w:r>
    </w:p>
    <w:p w:rsidR="00000000" w:rsidDel="00000000" w:rsidP="00000000" w:rsidRDefault="00000000" w:rsidRPr="00000000" w14:paraId="0000063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GIS experts</w:t>
      </w:r>
    </w:p>
    <w:p w:rsidR="00000000" w:rsidDel="00000000" w:rsidP="00000000" w:rsidRDefault="00000000" w:rsidRPr="00000000" w14:paraId="00000631">
      <w:pPr>
        <w:rPr/>
      </w:pPr>
      <w:r w:rsidDel="00000000" w:rsidR="00000000" w:rsidRPr="00000000">
        <w:rPr>
          <w:rtl w:val="0"/>
        </w:rPr>
        <w:t xml:space="preserve">Knowledge institutions</w:t>
      </w:r>
    </w:p>
    <w:p w:rsidR="00000000" w:rsidDel="00000000" w:rsidP="00000000" w:rsidRDefault="00000000" w:rsidRPr="00000000" w14:paraId="00000632">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well-trained personnel for data analysis and IT personnel</w:t>
      </w:r>
    </w:p>
    <w:p w:rsidR="00000000" w:rsidDel="00000000" w:rsidP="00000000" w:rsidRDefault="00000000" w:rsidRPr="00000000" w14:paraId="00000633">
      <w:pPr>
        <w:rPr/>
      </w:pPr>
      <w:r w:rsidDel="00000000" w:rsidR="00000000" w:rsidRPr="00000000">
        <w:rPr>
          <w:b w:val="1"/>
          <w:rtl w:val="0"/>
        </w:rPr>
        <w:t xml:space="preserve">Existing</w:t>
      </w:r>
      <w:r w:rsidDel="00000000" w:rsidR="00000000" w:rsidRPr="00000000">
        <w:rPr>
          <w:rtl w:val="0"/>
        </w:rPr>
        <w:t xml:space="preserve"> </w:t>
      </w:r>
      <w:r w:rsidDel="00000000" w:rsidR="00000000" w:rsidRPr="00000000">
        <w:rPr>
          <w:b w:val="1"/>
          <w:rtl w:val="0"/>
        </w:rPr>
        <w:t xml:space="preserve">Physical/IT Infrastructure</w:t>
      </w: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Development partners </w:t>
      </w:r>
    </w:p>
    <w:p w:rsidR="00000000" w:rsidDel="00000000" w:rsidP="00000000" w:rsidRDefault="00000000" w:rsidRPr="00000000" w14:paraId="0000063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Computers</w:t>
      </w:r>
    </w:p>
    <w:p w:rsidR="00000000" w:rsidDel="00000000" w:rsidP="00000000" w:rsidRDefault="00000000" w:rsidRPr="00000000" w14:paraId="0000063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Automatic Weather (AW) station</w:t>
      </w:r>
    </w:p>
    <w:p w:rsidR="00000000" w:rsidDel="00000000" w:rsidP="00000000" w:rsidRDefault="00000000" w:rsidRPr="00000000" w14:paraId="00000637">
      <w:pPr>
        <w:rPr/>
      </w:pPr>
      <w:r w:rsidDel="00000000" w:rsidR="00000000" w:rsidRPr="00000000">
        <w:rPr>
          <w:rtl w:val="0"/>
        </w:rPr>
        <w:t xml:space="preserve">Knowledge institutions</w:t>
      </w:r>
    </w:p>
    <w:p w:rsidR="00000000" w:rsidDel="00000000" w:rsidP="00000000" w:rsidRDefault="00000000" w:rsidRPr="00000000" w14:paraId="00000638">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Basic laboratory installation</w:t>
      </w:r>
    </w:p>
    <w:p w:rsidR="00000000" w:rsidDel="00000000" w:rsidP="00000000" w:rsidRDefault="00000000" w:rsidRPr="00000000" w14:paraId="00000639">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High-speed internet capacity</w:t>
      </w:r>
    </w:p>
    <w:p w:rsidR="00000000" w:rsidDel="00000000" w:rsidP="00000000" w:rsidRDefault="00000000" w:rsidRPr="00000000" w14:paraId="0000063A">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office, IT, office facilities, vehicles</w:t>
      </w:r>
    </w:p>
    <w:p w:rsidR="00000000" w:rsidDel="00000000" w:rsidP="00000000" w:rsidRDefault="00000000" w:rsidRPr="00000000" w14:paraId="0000063B">
      <w:pPr>
        <w:rPr/>
      </w:pPr>
      <w:r w:rsidDel="00000000" w:rsidR="00000000" w:rsidRPr="00000000">
        <w:rPr>
          <w:rtl w:val="0"/>
        </w:rPr>
        <w:t xml:space="preserve">Public sector</w:t>
      </w:r>
    </w:p>
    <w:p w:rsidR="00000000" w:rsidDel="00000000" w:rsidP="00000000" w:rsidRDefault="00000000" w:rsidRPr="00000000" w14:paraId="0000063C">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sub-standard IT infrastructure</w:t>
      </w:r>
    </w:p>
    <w:p w:rsidR="00000000" w:rsidDel="00000000" w:rsidP="00000000" w:rsidRDefault="00000000" w:rsidRPr="00000000" w14:paraId="0000063D">
      <w:pPr>
        <w:rPr/>
      </w:pPr>
      <w:r w:rsidDel="00000000" w:rsidR="00000000" w:rsidRPr="00000000">
        <w:rPr>
          <w:b w:val="1"/>
          <w:rtl w:val="0"/>
        </w:rPr>
        <w:t xml:space="preserve">Missing Physical/IT Infrastructure</w:t>
      </w: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Development partners </w:t>
      </w:r>
    </w:p>
    <w:p w:rsidR="00000000" w:rsidDel="00000000" w:rsidP="00000000" w:rsidRDefault="00000000" w:rsidRPr="00000000" w14:paraId="0000063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Soil laboratory</w:t>
      </w:r>
    </w:p>
    <w:p w:rsidR="00000000" w:rsidDel="00000000" w:rsidP="00000000" w:rsidRDefault="00000000" w:rsidRPr="00000000" w14:paraId="00000640">
      <w:pPr>
        <w:rPr/>
      </w:pPr>
      <w:r w:rsidDel="00000000" w:rsidR="00000000" w:rsidRPr="00000000">
        <w:rPr>
          <w:rtl w:val="0"/>
        </w:rPr>
        <w:t xml:space="preserve">Farmer organization</w:t>
      </w:r>
    </w:p>
    <w:p w:rsidR="00000000" w:rsidDel="00000000" w:rsidP="00000000" w:rsidRDefault="00000000" w:rsidRPr="00000000" w14:paraId="00000641">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 level - Irrigation motors, developing small irrigation wells, farm machinery, (movers, thrashers, planters)</w:t>
      </w:r>
    </w:p>
    <w:p w:rsidR="00000000" w:rsidDel="00000000" w:rsidP="00000000" w:rsidRDefault="00000000" w:rsidRPr="00000000" w14:paraId="00000642">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Farmer organizations - Vehicle to move around rural kebeles, standard grain stores, office</w:t>
      </w:r>
    </w:p>
    <w:p w:rsidR="00000000" w:rsidDel="00000000" w:rsidP="00000000" w:rsidRDefault="00000000" w:rsidRPr="00000000" w14:paraId="00000643">
      <w:pPr>
        <w:rPr/>
      </w:pPr>
      <w:r w:rsidDel="00000000" w:rsidR="00000000" w:rsidRPr="00000000">
        <w:rPr>
          <w:rtl w:val="0"/>
        </w:rPr>
        <w:t xml:space="preserve">Knowledge institutions</w:t>
      </w:r>
    </w:p>
    <w:p w:rsidR="00000000" w:rsidDel="00000000" w:rsidP="00000000" w:rsidRDefault="00000000" w:rsidRPr="00000000" w14:paraId="00000644">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Lack of maintenance, lack of modernization, logistic problems</w:t>
      </w:r>
    </w:p>
    <w:p w:rsidR="00000000" w:rsidDel="00000000" w:rsidP="00000000" w:rsidRDefault="00000000" w:rsidRPr="00000000" w14:paraId="00000645">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Large data servers, state-of-the-art laboratories, and lab facilities</w:t>
      </w:r>
    </w:p>
    <w:p w:rsidR="00000000" w:rsidDel="00000000" w:rsidP="00000000" w:rsidRDefault="00000000" w:rsidRPr="00000000" w14:paraId="00000646">
      <w:pPr>
        <w:rPr/>
      </w:pPr>
      <w:r w:rsidDel="00000000" w:rsidR="00000000" w:rsidRPr="00000000">
        <w:rPr>
          <w:rtl w:val="0"/>
        </w:rPr>
        <w:t xml:space="preserve">Public sector</w:t>
      </w:r>
    </w:p>
    <w:p w:rsidR="00000000" w:rsidDel="00000000" w:rsidP="00000000" w:rsidRDefault="00000000" w:rsidRPr="00000000" w14:paraId="00000647">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Data server</w:t>
      </w:r>
    </w:p>
    <w:p w:rsidR="00000000" w:rsidDel="00000000" w:rsidP="00000000" w:rsidRDefault="00000000" w:rsidRPr="00000000" w14:paraId="00000648">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ICT, internet, data</w:t>
      </w:r>
    </w:p>
    <w:p w:rsidR="00000000" w:rsidDel="00000000" w:rsidP="00000000" w:rsidRDefault="00000000" w:rsidRPr="00000000" w14:paraId="00000649">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vehicles, motors, farm techs, tractors, motor pumps, pedal pumps, combine harvesters, breeds (crop &amp; livestock), </w:t>
      </w:r>
    </w:p>
    <w:p w:rsidR="00000000" w:rsidDel="00000000" w:rsidP="00000000" w:rsidRDefault="00000000" w:rsidRPr="00000000" w14:paraId="0000064A">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office facilities, tablets, laptops</w:t>
      </w:r>
      <w:r w:rsidDel="00000000" w:rsidR="00000000" w:rsidRPr="00000000">
        <w:br w:type="page"/>
      </w:r>
      <w:r w:rsidDel="00000000" w:rsidR="00000000" w:rsidRPr="00000000">
        <w:rPr>
          <w:rtl w:val="0"/>
        </w:rPr>
      </w:r>
    </w:p>
    <w:p w:rsidR="00000000" w:rsidDel="00000000" w:rsidP="00000000" w:rsidRDefault="00000000" w:rsidRPr="00000000" w14:paraId="0000064B">
      <w:pPr>
        <w:pStyle w:val="Heading1"/>
        <w:numPr>
          <w:ilvl w:val="0"/>
          <w:numId w:val="91"/>
        </w:numPr>
        <w:ind w:left="739" w:hanging="360"/>
        <w:rPr/>
      </w:pPr>
      <w:bookmarkStart w:colFirst="0" w:colLast="0" w:name="_heading=h.32hioqz" w:id="35"/>
      <w:bookmarkEnd w:id="35"/>
      <w:r w:rsidDel="00000000" w:rsidR="00000000" w:rsidRPr="00000000">
        <w:rPr>
          <w:rtl w:val="0"/>
        </w:rPr>
        <w:t xml:space="preserve">AKIS Policies and Initiatives</w:t>
      </w:r>
    </w:p>
    <w:p w:rsidR="00000000" w:rsidDel="00000000" w:rsidP="00000000" w:rsidRDefault="00000000" w:rsidRPr="00000000" w14:paraId="0000064C">
      <w:pPr>
        <w:jc w:val="both"/>
        <w:rPr>
          <w:b w:val="1"/>
        </w:rPr>
      </w:pPr>
      <w:r w:rsidDel="00000000" w:rsidR="00000000" w:rsidRPr="00000000">
        <w:rPr>
          <w:b w:val="1"/>
          <w:rtl w:val="0"/>
        </w:rPr>
        <w:t xml:space="preserve">National level</w:t>
      </w:r>
    </w:p>
    <w:tbl>
      <w:tblPr>
        <w:tblStyle w:val="Table6"/>
        <w:tblW w:w="9060.0" w:type="dxa"/>
        <w:jc w:val="left"/>
        <w:tblLayout w:type="fixed"/>
        <w:tblLook w:val="0400"/>
      </w:tblPr>
      <w:tblGrid>
        <w:gridCol w:w="940"/>
        <w:gridCol w:w="1952"/>
        <w:gridCol w:w="2303"/>
        <w:gridCol w:w="1797"/>
        <w:gridCol w:w="2068"/>
        <w:tblGridChange w:id="0">
          <w:tblGrid>
            <w:gridCol w:w="940"/>
            <w:gridCol w:w="1952"/>
            <w:gridCol w:w="2303"/>
            <w:gridCol w:w="1797"/>
            <w:gridCol w:w="2068"/>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c3c3c"/>
                <w:sz w:val="22"/>
                <w:szCs w:val="22"/>
                <w:u w:val="none"/>
                <w:shd w:fill="auto" w:val="clear"/>
                <w:vertAlign w:val="baseline"/>
              </w:rPr>
            </w:pPr>
            <w:r w:rsidDel="00000000" w:rsidR="00000000" w:rsidRPr="00000000">
              <w:rPr>
                <w:rFonts w:ascii="Calibri" w:cs="Calibri" w:eastAsia="Calibri" w:hAnsi="Calibri"/>
                <w:b w:val="1"/>
                <w:i w:val="0"/>
                <w:smallCaps w:val="0"/>
                <w:strike w:val="0"/>
                <w:color w:val="3c3c3c"/>
                <w:sz w:val="22"/>
                <w:szCs w:val="22"/>
                <w:u w:val="none"/>
                <w:shd w:fill="auto" w:val="clear"/>
                <w:vertAlign w:val="baseline"/>
                <w:rtl w:val="0"/>
              </w:rPr>
              <w:t xml:space="preserve">Category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c3c3c"/>
                <w:sz w:val="22"/>
                <w:szCs w:val="22"/>
                <w:u w:val="none"/>
                <w:shd w:fill="auto" w:val="clear"/>
                <w:vertAlign w:val="baseline"/>
              </w:rPr>
            </w:pPr>
            <w:r w:rsidDel="00000000" w:rsidR="00000000" w:rsidRPr="00000000">
              <w:rPr>
                <w:rFonts w:ascii="Calibri" w:cs="Calibri" w:eastAsia="Calibri" w:hAnsi="Calibri"/>
                <w:b w:val="1"/>
                <w:i w:val="0"/>
                <w:smallCaps w:val="0"/>
                <w:strike w:val="0"/>
                <w:color w:val="3c3c3c"/>
                <w:sz w:val="22"/>
                <w:szCs w:val="22"/>
                <w:u w:val="none"/>
                <w:shd w:fill="auto" w:val="clear"/>
                <w:vertAlign w:val="baseline"/>
                <w:rtl w:val="0"/>
              </w:rPr>
              <w:t xml:space="preserve">Policy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c3c3c"/>
                <w:sz w:val="22"/>
                <w:szCs w:val="22"/>
                <w:u w:val="none"/>
                <w:shd w:fill="auto" w:val="clear"/>
                <w:vertAlign w:val="baseline"/>
              </w:rPr>
            </w:pPr>
            <w:r w:rsidDel="00000000" w:rsidR="00000000" w:rsidRPr="00000000">
              <w:rPr>
                <w:rFonts w:ascii="Calibri" w:cs="Calibri" w:eastAsia="Calibri" w:hAnsi="Calibri"/>
                <w:b w:val="1"/>
                <w:i w:val="0"/>
                <w:smallCaps w:val="0"/>
                <w:strike w:val="0"/>
                <w:color w:val="3c3c3c"/>
                <w:sz w:val="22"/>
                <w:szCs w:val="22"/>
                <w:u w:val="none"/>
                <w:shd w:fill="auto" w:val="clear"/>
                <w:vertAlign w:val="baseline"/>
                <w:rtl w:val="0"/>
              </w:rPr>
              <w:t xml:space="preserve">Objectives and focus of policy/framework</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c3c3c"/>
                <w:sz w:val="22"/>
                <w:szCs w:val="22"/>
                <w:u w:val="none"/>
                <w:shd w:fill="auto" w:val="clear"/>
                <w:vertAlign w:val="baseline"/>
              </w:rPr>
            </w:pPr>
            <w:r w:rsidDel="00000000" w:rsidR="00000000" w:rsidRPr="00000000">
              <w:rPr>
                <w:rFonts w:ascii="Calibri" w:cs="Calibri" w:eastAsia="Calibri" w:hAnsi="Calibri"/>
                <w:b w:val="1"/>
                <w:i w:val="0"/>
                <w:smallCaps w:val="0"/>
                <w:strike w:val="0"/>
                <w:color w:val="3c3c3c"/>
                <w:sz w:val="22"/>
                <w:szCs w:val="22"/>
                <w:u w:val="none"/>
                <w:shd w:fill="auto" w:val="clear"/>
                <w:vertAlign w:val="baseline"/>
                <w:rtl w:val="0"/>
              </w:rPr>
              <w:t xml:space="preserve">Responsible implementing agency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c3c3c"/>
                <w:sz w:val="22"/>
                <w:szCs w:val="22"/>
                <w:u w:val="none"/>
                <w:shd w:fill="auto" w:val="clear"/>
                <w:vertAlign w:val="baseline"/>
              </w:rPr>
            </w:pPr>
            <w:r w:rsidDel="00000000" w:rsidR="00000000" w:rsidRPr="00000000">
              <w:rPr>
                <w:rFonts w:ascii="Calibri" w:cs="Calibri" w:eastAsia="Calibri" w:hAnsi="Calibri"/>
                <w:b w:val="1"/>
                <w:i w:val="0"/>
                <w:smallCaps w:val="0"/>
                <w:strike w:val="0"/>
                <w:color w:val="3c3c3c"/>
                <w:sz w:val="22"/>
                <w:szCs w:val="22"/>
                <w:u w:val="none"/>
                <w:shd w:fill="auto" w:val="clear"/>
                <w:vertAlign w:val="baseline"/>
                <w:rtl w:val="0"/>
              </w:rPr>
              <w:t xml:space="preserve">Stakeholders involved/ targeted</w:t>
            </w:r>
          </w:p>
        </w:tc>
      </w:tr>
      <w:tr>
        <w:trPr>
          <w:cantSplit w:val="0"/>
          <w:tblHeader w:val="0"/>
        </w:trPr>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c3c3c"/>
                <w:sz w:val="22"/>
                <w:szCs w:val="22"/>
                <w:u w:val="none"/>
                <w:shd w:fill="auto" w:val="clear"/>
                <w:vertAlign w:val="baseline"/>
                <w:rtl w:val="0"/>
              </w:rPr>
              <w:t xml:space="preserve">Existing policies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Ten-years Perspective Development Plan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achieve improved welfare of the society by improving the standard of living and quality of life that is captured in the broader national prosperity vision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Government bodies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Agricultural - office</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Peasant admin office</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Woreda land admin unit</w:t>
            </w:r>
          </w:p>
        </w:tc>
      </w:tr>
      <w:tr>
        <w:trPr>
          <w:cantSplit w:val="0"/>
          <w:tblHeader w:val="0"/>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Nationally Determined Contribution (NDC)</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Fostering economic development and growth</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Ensuring abatement of future emissions by 64%</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priorities for resilience building with a focus on drought, flood and cross-cutting intervention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Ministry of Planning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MOA, </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Ministry of Irrigation and lowland</w:t>
            </w:r>
          </w:p>
        </w:tc>
      </w:tr>
      <w:tr>
        <w:trPr>
          <w:cantSplit w:val="0"/>
          <w:tblHeader w:val="0"/>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Ethiopia 2025: A Digital Strategy for Ethiopia's Inclusive Prosperity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bring technology to the people of Ethiopia as well as to its industries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Ministry of Planning and Innovation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Ministry of Irrigation and lowland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MOA</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Industries</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Manufacturing</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National Bank of Ethiopia</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Etio telecom</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ICT sectors</w:t>
            </w:r>
          </w:p>
        </w:tc>
      </w:tr>
      <w:tr>
        <w:trPr>
          <w:cantSplit w:val="0"/>
          <w:tblHeader w:val="0"/>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Agricultural Development Led Initialization (ADLI)</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alleviate absolute poverty and bring progressively takeover industry in the national GDP</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MoA</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EPA</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MoWE</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Rural land admin</w:t>
            </w:r>
          </w:p>
        </w:tc>
      </w:tr>
      <w:tr>
        <w:trPr>
          <w:cantSplit w:val="0"/>
          <w:tblHeader w:val="0"/>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Climate Resilient Green Economy (CRGE)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reduce carbon emissions and pollution, enhance energy and resource efficiency, and prevention of the loss of biodiversity and ecosystem services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Ministry of Planning, MOA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MoA</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EPA</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MoWE</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Rural land admin</w:t>
            </w:r>
          </w:p>
        </w:tc>
      </w:tr>
      <w:tr>
        <w:trPr>
          <w:cantSplit w:val="0"/>
          <w:tblHeader w:val="0"/>
        </w:trPr>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c3c3c"/>
                <w:sz w:val="22"/>
                <w:szCs w:val="22"/>
                <w:u w:val="none"/>
                <w:shd w:fill="auto" w:val="clear"/>
                <w:vertAlign w:val="baseline"/>
                <w:rtl w:val="0"/>
              </w:rPr>
              <w:t xml:space="preserve">Missing policies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use policy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provide a legal administrative, institutional and technological framework for optimal utilization and productivity of land-related resources desirably at the national, regional and communities level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Ministry of Planning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MOA, </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Ministry of Irrigation and lowland,</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Ministry of Urban Development</w:t>
            </w:r>
          </w:p>
        </w:tc>
      </w:tr>
      <w:tr>
        <w:trPr>
          <w:cantSplit w:val="0"/>
          <w:tblHeader w:val="0"/>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National Data Sharing Policy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define a set of guidelines and principles to help create an ecosystem for enhanced access to sharable data to relevant stakeholders protecting the rights of the information provider and the seeker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Ministry of Innovation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Council of Ministers</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MOA, </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Institutes, </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 and International NGOs</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c3c3c"/>
                <w:sz w:val="22"/>
                <w:szCs w:val="22"/>
                <w:u w:val="none"/>
                <w:shd w:fill="auto" w:val="clear"/>
                <w:vertAlign w:val="baseline"/>
                <w:rtl w:val="0"/>
              </w:rPr>
              <w:t xml:space="preserve">Initiatives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Ethiopian Climate Smart Agriculture Roadmap</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develop based on a context analysis of Ethiopian agriculture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MOA</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Institutes, </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Farmers</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Universities</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 and International NGOs</w:t>
            </w:r>
          </w:p>
        </w:tc>
      </w:tr>
      <w:tr>
        <w:trPr>
          <w:cantSplit w:val="0"/>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Ethiopian Program of Adaptation to Climate Change (EPACC)</w:t>
            </w: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analyze the current and future climate change scenarios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Ministry of Planning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Ministry of Planning</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MOA</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Institutes, </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Farmers</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Universities</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 and International NGOs</w:t>
            </w:r>
          </w:p>
        </w:tc>
      </w:tr>
      <w:tr>
        <w:trPr>
          <w:cantSplit w:val="0"/>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Agriculture Extension and Advisory Service (DAEAS) Roadmap</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increase farmers’ productivity and income, </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 farmers’ climate resilience, advance inclusion of women and youth farmers, </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Improve nutrition and food security.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ATI</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MOA</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Institutes,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Farmers</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Universities</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 and International NGOs</w:t>
            </w:r>
          </w:p>
        </w:tc>
      </w:tr>
      <w:tr>
        <w:trPr>
          <w:cantSplit w:val="0"/>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r:id="rId15">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Vision 2030: Transforming Ethiopian Food Systems</w:t>
              </w:r>
            </w:hyperlink>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Ensuring diversified food production and increasing the supply of nutrient-dense food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Government of Ethiopia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and Private sectors</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MOA</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Institutes</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Universities</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Civil society organizations</w:t>
            </w:r>
          </w:p>
        </w:tc>
      </w:tr>
      <w:tr>
        <w:trPr>
          <w:cantSplit w:val="0"/>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Ethiopian Education Development Roadmap</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assess the performance (access, equity, quality, relevance, efficiency) of the education system, assess the gaps and expectations of various stakeholders on education and training policy, evaluate the sufficiency of the policy and its implementation strategy considering the current vision and the development perspectives to become a middle-income country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B7">
            <w:pPr>
              <w:pStyle w:val="Heading2"/>
              <w:numPr>
                <w:ilvl w:val="1"/>
                <w:numId w:val="38"/>
              </w:numPr>
              <w:ind w:left="375" w:hanging="375"/>
              <w:rPr>
                <w:rFonts w:ascii="Calibri" w:cs="Calibri" w:eastAsia="Calibri" w:hAnsi="Calibri"/>
                <w:sz w:val="22"/>
                <w:szCs w:val="22"/>
              </w:rPr>
            </w:pPr>
            <w:bookmarkStart w:colFirst="0" w:colLast="0" w:name="_heading=h.1hmsyys" w:id="36"/>
            <w:bookmarkEnd w:id="36"/>
            <w:r w:rsidDel="00000000" w:rsidR="00000000" w:rsidRPr="00000000">
              <w:rPr>
                <w:rFonts w:ascii="Calibri" w:cs="Calibri" w:eastAsia="Calibri" w:hAnsi="Calibri"/>
                <w:color w:val="3c3c3c"/>
                <w:sz w:val="22"/>
                <w:szCs w:val="22"/>
                <w:rtl w:val="0"/>
              </w:rPr>
              <w:t xml:space="preserve">Ethiopian Ministry of Education</w:t>
            </w: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public and private sectors</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Teachers</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Universities</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institutes</w:t>
            </w:r>
          </w:p>
        </w:tc>
      </w:tr>
      <w:tr>
        <w:trPr>
          <w:cantSplit w:val="0"/>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Disaster Risk Management road map</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reduce the risk of disasters caused by human error, deliberate destruction, and building or equipment failures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Transportation, </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Rescue, </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Engineering, </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 peoples</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education and</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auxiliary services such as firefighting</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police in the country</w:t>
            </w:r>
          </w:p>
        </w:tc>
      </w:tr>
    </w:tbl>
    <w:p w:rsidR="00000000" w:rsidDel="00000000" w:rsidP="00000000" w:rsidRDefault="00000000" w:rsidRPr="00000000" w14:paraId="000006CA">
      <w:pPr>
        <w:spacing w:before="240" w:lineRule="auto"/>
        <w:jc w:val="both"/>
        <w:rPr>
          <w:b w:val="1"/>
        </w:rPr>
      </w:pPr>
      <w:r w:rsidDel="00000000" w:rsidR="00000000" w:rsidRPr="00000000">
        <w:rPr>
          <w:b w:val="1"/>
          <w:rtl w:val="0"/>
        </w:rPr>
        <w:t xml:space="preserve">District level</w:t>
      </w:r>
    </w:p>
    <w:tbl>
      <w:tblPr>
        <w:tblStyle w:val="Table7"/>
        <w:tblW w:w="9535.0" w:type="dxa"/>
        <w:jc w:val="left"/>
        <w:tblBorders>
          <w:top w:color="70ad47" w:space="0" w:sz="8" w:val="single"/>
          <w:left w:color="70ad47" w:space="0" w:sz="8" w:val="single"/>
          <w:bottom w:color="70ad47" w:space="0" w:sz="8" w:val="single"/>
          <w:right w:color="70ad47" w:space="0" w:sz="8" w:val="single"/>
          <w:insideH w:color="9cc2e5" w:space="0" w:sz="4" w:val="single"/>
          <w:insideV w:color="9cc2e5" w:space="0" w:sz="4" w:val="single"/>
        </w:tblBorders>
        <w:tblLayout w:type="fixed"/>
        <w:tblLook w:val="0400"/>
      </w:tblPr>
      <w:tblGrid>
        <w:gridCol w:w="1271"/>
        <w:gridCol w:w="1885"/>
        <w:gridCol w:w="2256"/>
        <w:gridCol w:w="1826"/>
        <w:gridCol w:w="2297"/>
        <w:tblGridChange w:id="0">
          <w:tblGrid>
            <w:gridCol w:w="1271"/>
            <w:gridCol w:w="1885"/>
            <w:gridCol w:w="2256"/>
            <w:gridCol w:w="1826"/>
            <w:gridCol w:w="2297"/>
          </w:tblGrid>
        </w:tblGridChange>
      </w:tblGrid>
      <w:tr>
        <w:trPr>
          <w:cantSplit w:val="0"/>
          <w:trHeight w:val="315" w:hRule="atLeast"/>
          <w:tblHeader w:val="0"/>
        </w:trPr>
        <w:tc>
          <w:tcPr/>
          <w:p w:rsidR="00000000" w:rsidDel="00000000" w:rsidP="00000000" w:rsidRDefault="00000000" w:rsidRPr="00000000" w14:paraId="000006CB">
            <w:pPr>
              <w:spacing w:before="240" w:lineRule="auto"/>
              <w:jc w:val="both"/>
              <w:rPr>
                <w:b w:val="1"/>
              </w:rPr>
            </w:pPr>
            <w:r w:rsidDel="00000000" w:rsidR="00000000" w:rsidRPr="00000000">
              <w:rPr>
                <w:b w:val="1"/>
                <w:rtl w:val="0"/>
              </w:rPr>
              <w:t xml:space="preserve">Category</w:t>
            </w:r>
          </w:p>
        </w:tc>
        <w:tc>
          <w:tcPr/>
          <w:p w:rsidR="00000000" w:rsidDel="00000000" w:rsidP="00000000" w:rsidRDefault="00000000" w:rsidRPr="00000000" w14:paraId="000006CC">
            <w:pPr>
              <w:spacing w:before="240" w:lineRule="auto"/>
              <w:jc w:val="both"/>
              <w:rPr>
                <w:b w:val="1"/>
              </w:rPr>
            </w:pPr>
            <w:r w:rsidDel="00000000" w:rsidR="00000000" w:rsidRPr="00000000">
              <w:rPr>
                <w:b w:val="1"/>
                <w:rtl w:val="0"/>
              </w:rPr>
              <w:t xml:space="preserve">Policy/Initiative</w:t>
            </w:r>
          </w:p>
        </w:tc>
        <w:tc>
          <w:tcPr/>
          <w:p w:rsidR="00000000" w:rsidDel="00000000" w:rsidP="00000000" w:rsidRDefault="00000000" w:rsidRPr="00000000" w14:paraId="000006CD">
            <w:pPr>
              <w:spacing w:before="240" w:lineRule="auto"/>
              <w:jc w:val="both"/>
              <w:rPr>
                <w:b w:val="1"/>
              </w:rPr>
            </w:pPr>
            <w:r w:rsidDel="00000000" w:rsidR="00000000" w:rsidRPr="00000000">
              <w:rPr>
                <w:b w:val="1"/>
                <w:rtl w:val="0"/>
              </w:rPr>
              <w:t xml:space="preserve">Objectives and focus of policy/framework</w:t>
            </w:r>
          </w:p>
        </w:tc>
        <w:tc>
          <w:tcPr/>
          <w:p w:rsidR="00000000" w:rsidDel="00000000" w:rsidP="00000000" w:rsidRDefault="00000000" w:rsidRPr="00000000" w14:paraId="000006CE">
            <w:pPr>
              <w:spacing w:before="240" w:lineRule="auto"/>
              <w:jc w:val="both"/>
              <w:rPr>
                <w:b w:val="1"/>
              </w:rPr>
            </w:pPr>
            <w:r w:rsidDel="00000000" w:rsidR="00000000" w:rsidRPr="00000000">
              <w:rPr>
                <w:b w:val="1"/>
                <w:rtl w:val="0"/>
              </w:rPr>
              <w:t xml:space="preserve">Responsible implementing agency</w:t>
            </w:r>
          </w:p>
        </w:tc>
        <w:tc>
          <w:tcPr/>
          <w:p w:rsidR="00000000" w:rsidDel="00000000" w:rsidP="00000000" w:rsidRDefault="00000000" w:rsidRPr="00000000" w14:paraId="000006CF">
            <w:pPr>
              <w:spacing w:before="240" w:lineRule="auto"/>
              <w:jc w:val="both"/>
              <w:rPr>
                <w:b w:val="1"/>
              </w:rPr>
            </w:pPr>
            <w:r w:rsidDel="00000000" w:rsidR="00000000" w:rsidRPr="00000000">
              <w:rPr>
                <w:b w:val="1"/>
                <w:rtl w:val="0"/>
              </w:rPr>
              <w:t xml:space="preserve">Stakeholders involved/ targeted</w:t>
            </w:r>
          </w:p>
        </w:tc>
      </w:tr>
      <w:tr>
        <w:trPr>
          <w:cantSplit w:val="0"/>
          <w:trHeight w:val="300" w:hRule="atLeast"/>
          <w:tblHeader w:val="0"/>
        </w:trPr>
        <w:tc>
          <w:tcPr>
            <w:vMerge w:val="restart"/>
          </w:tcPr>
          <w:p w:rsidR="00000000" w:rsidDel="00000000" w:rsidP="00000000" w:rsidRDefault="00000000" w:rsidRPr="00000000" w14:paraId="000006D0">
            <w:pPr>
              <w:spacing w:before="240" w:lineRule="auto"/>
              <w:jc w:val="both"/>
              <w:rPr/>
            </w:pPr>
            <w:r w:rsidDel="00000000" w:rsidR="00000000" w:rsidRPr="00000000">
              <w:rPr>
                <w:rtl w:val="0"/>
              </w:rPr>
              <w:t xml:space="preserve">Existing Policies</w:t>
            </w:r>
          </w:p>
        </w:tc>
        <w:tc>
          <w:tcPr>
            <w:vMerge w:val="restart"/>
          </w:tcPr>
          <w:p w:rsidR="00000000" w:rsidDel="00000000" w:rsidP="00000000" w:rsidRDefault="00000000" w:rsidRPr="00000000" w14:paraId="000006D1">
            <w:pPr>
              <w:spacing w:before="240" w:lineRule="auto"/>
              <w:jc w:val="both"/>
              <w:rPr/>
            </w:pPr>
            <w:r w:rsidDel="00000000" w:rsidR="00000000" w:rsidRPr="00000000">
              <w:rPr>
                <w:rtl w:val="0"/>
              </w:rPr>
              <w:t xml:space="preserve">Education and training policy</w:t>
            </w:r>
          </w:p>
        </w:tc>
        <w:tc>
          <w:tcPr>
            <w:vMerge w:val="restart"/>
          </w:tcPr>
          <w:p w:rsidR="00000000" w:rsidDel="00000000" w:rsidP="00000000" w:rsidRDefault="00000000" w:rsidRPr="00000000" w14:paraId="000006D2">
            <w:pPr>
              <w:spacing w:before="240" w:lineRule="auto"/>
              <w:jc w:val="both"/>
              <w:rPr/>
            </w:pPr>
            <w:r w:rsidDel="00000000" w:rsidR="00000000" w:rsidRPr="00000000">
              <w:rPr>
                <w:rtl w:val="0"/>
              </w:rPr>
              <w:t xml:space="preserve">To build capacities of children to enable them active, responsible, productive and caring members of society</w:t>
            </w:r>
          </w:p>
        </w:tc>
        <w:tc>
          <w:tcPr/>
          <w:p w:rsidR="00000000" w:rsidDel="00000000" w:rsidP="00000000" w:rsidRDefault="00000000" w:rsidRPr="00000000" w14:paraId="000006D3">
            <w:pPr>
              <w:spacing w:before="240" w:lineRule="auto"/>
              <w:jc w:val="both"/>
              <w:rPr/>
            </w:pPr>
            <w:r w:rsidDel="00000000" w:rsidR="00000000" w:rsidRPr="00000000">
              <w:rPr>
                <w:rtl w:val="0"/>
              </w:rPr>
              <w:t xml:space="preserve">Ministry of Education</w:t>
            </w:r>
          </w:p>
        </w:tc>
        <w:tc>
          <w:tcPr/>
          <w:p w:rsidR="00000000" w:rsidDel="00000000" w:rsidP="00000000" w:rsidRDefault="00000000" w:rsidRPr="00000000" w14:paraId="000006D4">
            <w:pPr>
              <w:spacing w:before="240" w:lineRule="auto"/>
              <w:jc w:val="both"/>
              <w:rPr/>
            </w:pPr>
            <w:r w:rsidDel="00000000" w:rsidR="00000000" w:rsidRPr="00000000">
              <w:rPr>
                <w:rtl w:val="0"/>
              </w:rPr>
              <w:t xml:space="preserve">Government institutions</w:t>
            </w:r>
          </w:p>
        </w:tc>
      </w:tr>
      <w:tr>
        <w:trPr>
          <w:cantSplit w:val="0"/>
          <w:trHeight w:val="450" w:hRule="atLeast"/>
          <w:tblHeader w:val="0"/>
        </w:trPr>
        <w:tc>
          <w:tcPr>
            <w:vMerge w:val="continue"/>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6D8">
            <w:pPr>
              <w:spacing w:before="240" w:lineRule="auto"/>
              <w:jc w:val="both"/>
              <w:rPr/>
            </w:pPr>
            <w:r w:rsidDel="00000000" w:rsidR="00000000" w:rsidRPr="00000000">
              <w:rPr>
                <w:rtl w:val="0"/>
              </w:rPr>
              <w:t xml:space="preserve">Education sector</w:t>
            </w:r>
          </w:p>
        </w:tc>
        <w:tc>
          <w:tcPr/>
          <w:p w:rsidR="00000000" w:rsidDel="00000000" w:rsidP="00000000" w:rsidRDefault="00000000" w:rsidRPr="00000000" w14:paraId="000006D9">
            <w:pPr>
              <w:spacing w:before="240" w:lineRule="auto"/>
              <w:jc w:val="both"/>
              <w:rPr/>
            </w:pPr>
            <w:r w:rsidDel="00000000" w:rsidR="00000000" w:rsidRPr="00000000">
              <w:rPr>
                <w:rtl w:val="0"/>
              </w:rPr>
              <w:t xml:space="preserve">Academic institutions</w:t>
            </w:r>
          </w:p>
        </w:tc>
      </w:tr>
      <w:tr>
        <w:trPr>
          <w:cantSplit w:val="0"/>
          <w:trHeight w:val="300" w:hRule="atLeast"/>
          <w:tblHeader w:val="0"/>
        </w:trPr>
        <w:tc>
          <w:tcPr>
            <w:vMerge w:val="continue"/>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6DD">
            <w:pPr>
              <w:spacing w:before="240" w:lineRule="auto"/>
              <w:jc w:val="both"/>
              <w:rPr/>
            </w:pPr>
            <w:r w:rsidDel="00000000" w:rsidR="00000000" w:rsidRPr="00000000">
              <w:rPr>
                <w:rtl w:val="0"/>
              </w:rPr>
              <w:t xml:space="preserve">Academic institutes</w:t>
            </w:r>
          </w:p>
        </w:tc>
        <w:tc>
          <w:tcPr/>
          <w:p w:rsidR="00000000" w:rsidDel="00000000" w:rsidP="00000000" w:rsidRDefault="00000000" w:rsidRPr="00000000" w14:paraId="000006DE">
            <w:pPr>
              <w:spacing w:before="240" w:lineRule="auto"/>
              <w:jc w:val="both"/>
              <w:rPr/>
            </w:pPr>
            <w:r w:rsidDel="00000000" w:rsidR="00000000" w:rsidRPr="00000000">
              <w:rPr>
                <w:rtl w:val="0"/>
              </w:rPr>
              <w:t xml:space="preserve">Private education sectors</w:t>
            </w:r>
          </w:p>
        </w:tc>
      </w:tr>
      <w:tr>
        <w:trPr>
          <w:cantSplit w:val="0"/>
          <w:trHeight w:val="315" w:hRule="atLeast"/>
          <w:tblHeader w:val="0"/>
        </w:trPr>
        <w:tc>
          <w:tcPr>
            <w:vMerge w:val="continue"/>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6E2">
            <w:pPr>
              <w:spacing w:before="240" w:lineRule="auto"/>
              <w:jc w:val="both"/>
              <w:rPr/>
            </w:pPr>
            <w:r w:rsidDel="00000000" w:rsidR="00000000" w:rsidRPr="00000000">
              <w:rPr>
                <w:rtl w:val="0"/>
              </w:rPr>
              <w:t xml:space="preserve">Research institution</w:t>
            </w:r>
          </w:p>
        </w:tc>
        <w:tc>
          <w:tcPr/>
          <w:p w:rsidR="00000000" w:rsidDel="00000000" w:rsidP="00000000" w:rsidRDefault="00000000" w:rsidRPr="00000000" w14:paraId="000006E3">
            <w:pPr>
              <w:spacing w:before="240" w:lineRule="auto"/>
              <w:jc w:val="both"/>
              <w:rPr/>
            </w:pPr>
            <w:r w:rsidDel="00000000" w:rsidR="00000000" w:rsidRPr="00000000">
              <w:rPr>
                <w:rtl w:val="0"/>
              </w:rPr>
              <w:t xml:space="preserve">Research institutes</w:t>
            </w:r>
          </w:p>
        </w:tc>
      </w:tr>
      <w:tr>
        <w:trPr>
          <w:cantSplit w:val="0"/>
          <w:trHeight w:val="300" w:hRule="atLeast"/>
          <w:tblHeader w:val="0"/>
        </w:trPr>
        <w:tc>
          <w:tcPr>
            <w:vMerge w:val="continue"/>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6E5">
            <w:pPr>
              <w:spacing w:before="240" w:lineRule="auto"/>
              <w:jc w:val="both"/>
              <w:rPr/>
            </w:pPr>
            <w:r w:rsidDel="00000000" w:rsidR="00000000" w:rsidRPr="00000000">
              <w:rPr>
                <w:rtl w:val="0"/>
              </w:rPr>
              <w:t xml:space="preserve">Research and technology policy</w:t>
            </w:r>
          </w:p>
        </w:tc>
        <w:tc>
          <w:tcPr/>
          <w:p w:rsidR="00000000" w:rsidDel="00000000" w:rsidP="00000000" w:rsidRDefault="00000000" w:rsidRPr="00000000" w14:paraId="000006E6">
            <w:pPr>
              <w:spacing w:before="240" w:lineRule="auto"/>
              <w:jc w:val="both"/>
              <w:rPr/>
            </w:pPr>
            <w:r w:rsidDel="00000000" w:rsidR="00000000" w:rsidRPr="00000000">
              <w:rPr>
                <w:rtl w:val="0"/>
              </w:rPr>
              <w:t xml:space="preserve">- To formulate research strategies and performance indicators</w:t>
            </w:r>
          </w:p>
        </w:tc>
        <w:tc>
          <w:tcPr>
            <w:vMerge w:val="restart"/>
          </w:tcPr>
          <w:p w:rsidR="00000000" w:rsidDel="00000000" w:rsidP="00000000" w:rsidRDefault="00000000" w:rsidRPr="00000000" w14:paraId="000006E7">
            <w:pPr>
              <w:spacing w:before="240" w:lineRule="auto"/>
              <w:jc w:val="both"/>
              <w:rPr>
                <w:b w:val="1"/>
              </w:rPr>
            </w:pPr>
            <w:r w:rsidDel="00000000" w:rsidR="00000000" w:rsidRPr="00000000">
              <w:rPr>
                <w:b w:val="1"/>
                <w:rtl w:val="0"/>
              </w:rPr>
              <w:t xml:space="preserve"> </w:t>
            </w:r>
          </w:p>
        </w:tc>
        <w:tc>
          <w:tcPr>
            <w:vMerge w:val="restart"/>
          </w:tcPr>
          <w:p w:rsidR="00000000" w:rsidDel="00000000" w:rsidP="00000000" w:rsidRDefault="00000000" w:rsidRPr="00000000" w14:paraId="000006E8">
            <w:pPr>
              <w:spacing w:before="240" w:lineRule="auto"/>
              <w:jc w:val="both"/>
              <w:rPr>
                <w:b w:val="1"/>
              </w:rPr>
            </w:pPr>
            <w:r w:rsidDel="00000000" w:rsidR="00000000" w:rsidRPr="00000000">
              <w:rPr>
                <w:b w:val="1"/>
                <w:rtl w:val="0"/>
              </w:rPr>
              <w:t xml:space="preserve"> </w:t>
            </w:r>
          </w:p>
        </w:tc>
      </w:tr>
      <w:tr>
        <w:trPr>
          <w:cantSplit w:val="0"/>
          <w:trHeight w:val="450" w:hRule="atLeast"/>
          <w:tblHeader w:val="0"/>
        </w:trPr>
        <w:tc>
          <w:tcPr>
            <w:vMerge w:val="continue"/>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6EB">
            <w:pPr>
              <w:spacing w:before="240" w:lineRule="auto"/>
              <w:jc w:val="both"/>
              <w:rPr/>
            </w:pPr>
            <w:r w:rsidDel="00000000" w:rsidR="00000000" w:rsidRPr="00000000">
              <w:rPr>
                <w:rtl w:val="0"/>
              </w:rPr>
              <w:t xml:space="preserve">- To establish a system of research and outreach service management for the university</w:t>
            </w:r>
          </w:p>
        </w:tc>
        <w:tc>
          <w:tcPr>
            <w:vMerge w:val="continue"/>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690" w:hRule="atLeast"/>
          <w:tblHeader w:val="0"/>
        </w:trPr>
        <w:tc>
          <w:tcPr>
            <w:vMerge w:val="continue"/>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6F0">
            <w:pPr>
              <w:spacing w:before="240" w:lineRule="auto"/>
              <w:jc w:val="both"/>
              <w:rPr/>
            </w:pPr>
            <w:r w:rsidDel="00000000" w:rsidR="00000000" w:rsidRPr="00000000">
              <w:rPr>
                <w:rtl w:val="0"/>
              </w:rPr>
              <w:t xml:space="preserve">- To attract research grants for addressing the issue of national concern and facilitating the conduct of strategic research on development issue</w:t>
            </w:r>
          </w:p>
        </w:tc>
        <w:tc>
          <w:tcPr>
            <w:vMerge w:val="continue"/>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915" w:hRule="atLeast"/>
          <w:tblHeader w:val="0"/>
        </w:trPr>
        <w:tc>
          <w:tcPr>
            <w:vMerge w:val="continue"/>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6F4">
            <w:pPr>
              <w:spacing w:before="240" w:lineRule="auto"/>
              <w:jc w:val="both"/>
              <w:rPr/>
            </w:pPr>
            <w:r w:rsidDel="00000000" w:rsidR="00000000" w:rsidRPr="00000000">
              <w:rPr>
                <w:rtl w:val="0"/>
              </w:rPr>
              <w:t xml:space="preserve">law of watershed users association exists</w:t>
            </w:r>
          </w:p>
        </w:tc>
        <w:tc>
          <w:tcPr/>
          <w:p w:rsidR="00000000" w:rsidDel="00000000" w:rsidP="00000000" w:rsidRDefault="00000000" w:rsidRPr="00000000" w14:paraId="000006F5">
            <w:pPr>
              <w:spacing w:before="240" w:lineRule="auto"/>
              <w:jc w:val="both"/>
              <w:rPr/>
            </w:pPr>
            <w:r w:rsidDel="00000000" w:rsidR="00000000" w:rsidRPr="00000000">
              <w:rPr>
                <w:rtl w:val="0"/>
              </w:rPr>
              <w:t xml:space="preserve"> </w:t>
            </w:r>
          </w:p>
        </w:tc>
        <w:tc>
          <w:tcPr/>
          <w:p w:rsidR="00000000" w:rsidDel="00000000" w:rsidP="00000000" w:rsidRDefault="00000000" w:rsidRPr="00000000" w14:paraId="000006F6">
            <w:pPr>
              <w:spacing w:before="240" w:lineRule="auto"/>
              <w:jc w:val="both"/>
              <w:rPr/>
            </w:pPr>
            <w:r w:rsidDel="00000000" w:rsidR="00000000" w:rsidRPr="00000000">
              <w:rPr>
                <w:rtl w:val="0"/>
              </w:rPr>
              <w:t xml:space="preserve">The district administration, District agricultural office, Kebele administration, All local community, All government sectors, Adami Tule Agricultural Research Center, All private companies, Farmers</w:t>
            </w:r>
          </w:p>
        </w:tc>
        <w:tc>
          <w:tcPr/>
          <w:p w:rsidR="00000000" w:rsidDel="00000000" w:rsidP="00000000" w:rsidRDefault="00000000" w:rsidRPr="00000000" w14:paraId="000006F7">
            <w:pPr>
              <w:spacing w:before="240" w:lineRule="auto"/>
              <w:jc w:val="both"/>
              <w:rPr/>
            </w:pPr>
            <w:r w:rsidDel="00000000" w:rsidR="00000000" w:rsidRPr="00000000">
              <w:rPr>
                <w:rtl w:val="0"/>
              </w:rPr>
              <w:t xml:space="preserve">The district administration, District agricultural office, Land administration, Cooperatives offices, Women and children offices, Watershed associations, Non-governmental institutions, Investors</w:t>
            </w:r>
          </w:p>
        </w:tc>
      </w:tr>
      <w:tr>
        <w:trPr>
          <w:cantSplit w:val="0"/>
          <w:trHeight w:val="450" w:hRule="atLeast"/>
          <w:tblHeader w:val="0"/>
        </w:trPr>
        <w:tc>
          <w:tcPr>
            <w:vMerge w:val="continue"/>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6F9">
            <w:pPr>
              <w:spacing w:before="240" w:lineRule="auto"/>
              <w:jc w:val="both"/>
              <w:rPr/>
            </w:pPr>
            <w:r w:rsidDel="00000000" w:rsidR="00000000" w:rsidRPr="00000000">
              <w:rPr>
                <w:rtl w:val="0"/>
              </w:rPr>
              <w:t xml:space="preserve">Environmental regulation and protection</w:t>
            </w:r>
          </w:p>
        </w:tc>
        <w:tc>
          <w:tcPr>
            <w:vMerge w:val="restart"/>
          </w:tcPr>
          <w:p w:rsidR="00000000" w:rsidDel="00000000" w:rsidP="00000000" w:rsidRDefault="00000000" w:rsidRPr="00000000" w14:paraId="000006FA">
            <w:pPr>
              <w:spacing w:before="240" w:lineRule="auto"/>
              <w:jc w:val="both"/>
              <w:rPr>
                <w:b w:val="1"/>
              </w:rPr>
            </w:pPr>
            <w:r w:rsidDel="00000000" w:rsidR="00000000" w:rsidRPr="00000000">
              <w:rPr>
                <w:b w:val="1"/>
                <w:rtl w:val="0"/>
              </w:rPr>
              <w:t xml:space="preserve"> </w:t>
            </w:r>
          </w:p>
        </w:tc>
        <w:tc>
          <w:tcPr>
            <w:vMerge w:val="restart"/>
          </w:tcPr>
          <w:p w:rsidR="00000000" w:rsidDel="00000000" w:rsidP="00000000" w:rsidRDefault="00000000" w:rsidRPr="00000000" w14:paraId="000006FB">
            <w:pPr>
              <w:spacing w:before="240" w:lineRule="auto"/>
              <w:jc w:val="both"/>
              <w:rPr>
                <w:b w:val="1"/>
              </w:rPr>
            </w:pPr>
            <w:r w:rsidDel="00000000" w:rsidR="00000000" w:rsidRPr="00000000">
              <w:rPr>
                <w:b w:val="1"/>
                <w:rtl w:val="0"/>
              </w:rPr>
              <w:t xml:space="preserve"> </w:t>
            </w:r>
          </w:p>
        </w:tc>
        <w:tc>
          <w:tcPr>
            <w:vMerge w:val="restart"/>
          </w:tcPr>
          <w:p w:rsidR="00000000" w:rsidDel="00000000" w:rsidP="00000000" w:rsidRDefault="00000000" w:rsidRPr="00000000" w14:paraId="000006FC">
            <w:pPr>
              <w:spacing w:before="240" w:lineRule="auto"/>
              <w:jc w:val="both"/>
              <w:rPr/>
            </w:pPr>
            <w:r w:rsidDel="00000000" w:rsidR="00000000" w:rsidRPr="00000000">
              <w:rPr>
                <w:rtl w:val="0"/>
              </w:rPr>
              <w:t xml:space="preserve">Ministry of Water and Environment, Environmental Protection Authority, Judiciaries, Ministry of Agriculture, Land administration</w:t>
            </w:r>
          </w:p>
        </w:tc>
      </w:tr>
      <w:tr>
        <w:trPr>
          <w:cantSplit w:val="0"/>
          <w:trHeight w:val="450" w:hRule="atLeast"/>
          <w:tblHeader w:val="0"/>
        </w:trPr>
        <w:tc>
          <w:tcPr>
            <w:vMerge w:val="continue"/>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0" w:hRule="atLeast"/>
          <w:tblHeader w:val="0"/>
        </w:trPr>
        <w:tc>
          <w:tcPr>
            <w:vMerge w:val="continue"/>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703">
            <w:pPr>
              <w:spacing w:before="240" w:lineRule="auto"/>
              <w:jc w:val="both"/>
              <w:rPr/>
            </w:pPr>
            <w:r w:rsidDel="00000000" w:rsidR="00000000" w:rsidRPr="00000000">
              <w:rPr>
                <w:rtl w:val="0"/>
              </w:rPr>
              <w:t xml:space="preserve">Water legislation</w:t>
            </w:r>
          </w:p>
        </w:tc>
        <w:tc>
          <w:tcPr>
            <w:vMerge w:val="restart"/>
          </w:tcPr>
          <w:p w:rsidR="00000000" w:rsidDel="00000000" w:rsidP="00000000" w:rsidRDefault="00000000" w:rsidRPr="00000000" w14:paraId="00000704">
            <w:pPr>
              <w:spacing w:before="240" w:lineRule="auto"/>
              <w:jc w:val="both"/>
              <w:rPr/>
            </w:pPr>
            <w:r w:rsidDel="00000000" w:rsidR="00000000" w:rsidRPr="00000000">
              <w:rPr>
                <w:rtl w:val="0"/>
              </w:rPr>
              <w:t xml:space="preserve">To safeguard environmental and water resource</w:t>
            </w:r>
          </w:p>
        </w:tc>
        <w:tc>
          <w:tcPr>
            <w:vMerge w:val="restart"/>
          </w:tcPr>
          <w:p w:rsidR="00000000" w:rsidDel="00000000" w:rsidP="00000000" w:rsidRDefault="00000000" w:rsidRPr="00000000" w14:paraId="00000705">
            <w:pPr>
              <w:spacing w:before="240" w:lineRule="auto"/>
              <w:jc w:val="both"/>
              <w:rPr>
                <w:b w:val="1"/>
              </w:rPr>
            </w:pPr>
            <w:r w:rsidDel="00000000" w:rsidR="00000000" w:rsidRPr="00000000">
              <w:rPr>
                <w:b w:val="1"/>
                <w:rtl w:val="0"/>
              </w:rPr>
              <w:t xml:space="preserve"> </w:t>
            </w:r>
          </w:p>
        </w:tc>
        <w:tc>
          <w:tcPr>
            <w:vMerge w:val="restart"/>
          </w:tcPr>
          <w:p w:rsidR="00000000" w:rsidDel="00000000" w:rsidP="00000000" w:rsidRDefault="00000000" w:rsidRPr="00000000" w14:paraId="00000706">
            <w:pPr>
              <w:spacing w:before="240" w:lineRule="auto"/>
              <w:jc w:val="both"/>
              <w:rPr>
                <w:b w:val="1"/>
              </w:rPr>
            </w:pPr>
            <w:r w:rsidDel="00000000" w:rsidR="00000000" w:rsidRPr="00000000">
              <w:rPr>
                <w:b w:val="1"/>
                <w:rtl w:val="0"/>
              </w:rPr>
              <w:t xml:space="preserve"> </w:t>
            </w:r>
          </w:p>
        </w:tc>
      </w:tr>
      <w:tr>
        <w:trPr>
          <w:cantSplit w:val="0"/>
          <w:trHeight w:val="450" w:hRule="atLeast"/>
          <w:tblHeader w:val="0"/>
        </w:trPr>
        <w:tc>
          <w:tcPr>
            <w:vMerge w:val="continue"/>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450" w:hRule="atLeast"/>
          <w:tblHeader w:val="0"/>
        </w:trPr>
        <w:tc>
          <w:tcPr>
            <w:vMerge w:val="continue"/>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tcPr>
          <w:p w:rsidR="00000000" w:rsidDel="00000000" w:rsidP="00000000" w:rsidRDefault="00000000" w:rsidRPr="00000000" w14:paraId="0000070D">
            <w:pPr>
              <w:spacing w:before="240" w:lineRule="auto"/>
              <w:jc w:val="both"/>
              <w:rPr/>
            </w:pPr>
            <w:r w:rsidDel="00000000" w:rsidR="00000000" w:rsidRPr="00000000">
              <w:rPr>
                <w:rtl w:val="0"/>
              </w:rPr>
              <w:t xml:space="preserve">Agricultural production contract proclamation</w:t>
            </w:r>
          </w:p>
        </w:tc>
        <w:tc>
          <w:tcPr>
            <w:vMerge w:val="restart"/>
          </w:tcPr>
          <w:p w:rsidR="00000000" w:rsidDel="00000000" w:rsidP="00000000" w:rsidRDefault="00000000" w:rsidRPr="00000000" w14:paraId="0000070E">
            <w:pPr>
              <w:spacing w:before="240" w:lineRule="auto"/>
              <w:jc w:val="both"/>
              <w:rPr/>
            </w:pPr>
            <w:r w:rsidDel="00000000" w:rsidR="00000000" w:rsidRPr="00000000">
              <w:rPr>
                <w:rtl w:val="0"/>
              </w:rPr>
              <w:t xml:space="preserve"> </w:t>
            </w:r>
          </w:p>
        </w:tc>
        <w:tc>
          <w:tcPr>
            <w:vMerge w:val="restart"/>
          </w:tcPr>
          <w:p w:rsidR="00000000" w:rsidDel="00000000" w:rsidP="00000000" w:rsidRDefault="00000000" w:rsidRPr="00000000" w14:paraId="0000070F">
            <w:pPr>
              <w:spacing w:before="240" w:lineRule="auto"/>
              <w:jc w:val="both"/>
              <w:rPr/>
            </w:pPr>
            <w:r w:rsidDel="00000000" w:rsidR="00000000" w:rsidRPr="00000000">
              <w:rPr>
                <w:rtl w:val="0"/>
              </w:rPr>
              <w:t xml:space="preserve">Federal cooperatives, Regional, zonal and district levels cooperatives, Unions, Primary cooperatives, Individual members of cooperatives</w:t>
            </w:r>
          </w:p>
        </w:tc>
        <w:tc>
          <w:tcPr>
            <w:vMerge w:val="restart"/>
          </w:tcPr>
          <w:p w:rsidR="00000000" w:rsidDel="00000000" w:rsidP="00000000" w:rsidRDefault="00000000" w:rsidRPr="00000000" w14:paraId="00000710">
            <w:pPr>
              <w:spacing w:before="240" w:lineRule="auto"/>
              <w:jc w:val="both"/>
              <w:rPr/>
            </w:pPr>
            <w:r w:rsidDel="00000000" w:rsidR="00000000" w:rsidRPr="00000000">
              <w:rPr>
                <w:rtl w:val="0"/>
              </w:rPr>
              <w:t xml:space="preserve">Research centres, Universities, Non-governmental organizations, Private companies, farmer’s unions, Customers</w:t>
            </w:r>
          </w:p>
        </w:tc>
      </w:tr>
      <w:tr>
        <w:trPr>
          <w:cantSplit w:val="0"/>
          <w:trHeight w:val="450" w:hRule="atLeast"/>
          <w:tblHeader w:val="0"/>
        </w:trPr>
        <w:tc>
          <w:tcPr>
            <w:vMerge w:val="continue"/>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79" w:hRule="atLeast"/>
          <w:tblHeader w:val="0"/>
        </w:trPr>
        <w:tc>
          <w:tcPr>
            <w:vMerge w:val="continue"/>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0" w:hRule="atLeast"/>
          <w:tblHeader w:val="0"/>
        </w:trPr>
        <w:tc>
          <w:tcPr>
            <w:vMerge w:val="continue"/>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71C">
            <w:pPr>
              <w:spacing w:before="240" w:lineRule="auto"/>
              <w:jc w:val="both"/>
              <w:rPr/>
            </w:pPr>
            <w:r w:rsidDel="00000000" w:rsidR="00000000" w:rsidRPr="00000000">
              <w:rPr>
                <w:rtl w:val="0"/>
              </w:rPr>
              <w:t xml:space="preserve">Directives</w:t>
            </w:r>
          </w:p>
        </w:tc>
        <w:tc>
          <w:tcPr/>
          <w:p w:rsidR="00000000" w:rsidDel="00000000" w:rsidP="00000000" w:rsidRDefault="00000000" w:rsidRPr="00000000" w14:paraId="0000071D">
            <w:pPr>
              <w:spacing w:before="240" w:lineRule="auto"/>
              <w:jc w:val="both"/>
              <w:rPr/>
            </w:pPr>
            <w:r w:rsidDel="00000000" w:rsidR="00000000" w:rsidRPr="00000000">
              <w:rPr>
                <w:rtl w:val="0"/>
              </w:rPr>
              <w:t xml:space="preserve">- To increase crop productivity using these proclamations and bylaws</w:t>
            </w:r>
          </w:p>
        </w:tc>
        <w:tc>
          <w:tcPr>
            <w:vMerge w:val="restart"/>
          </w:tcPr>
          <w:p w:rsidR="00000000" w:rsidDel="00000000" w:rsidP="00000000" w:rsidRDefault="00000000" w:rsidRPr="00000000" w14:paraId="0000071E">
            <w:pPr>
              <w:spacing w:before="240" w:lineRule="auto"/>
              <w:jc w:val="both"/>
              <w:rPr>
                <w:b w:val="1"/>
              </w:rPr>
            </w:pPr>
            <w:r w:rsidDel="00000000" w:rsidR="00000000" w:rsidRPr="00000000">
              <w:rPr>
                <w:b w:val="1"/>
                <w:rtl w:val="0"/>
              </w:rPr>
              <w:t xml:space="preserve"> </w:t>
            </w:r>
          </w:p>
        </w:tc>
        <w:tc>
          <w:tcPr>
            <w:vMerge w:val="restart"/>
          </w:tcPr>
          <w:p w:rsidR="00000000" w:rsidDel="00000000" w:rsidP="00000000" w:rsidRDefault="00000000" w:rsidRPr="00000000" w14:paraId="0000071F">
            <w:pPr>
              <w:spacing w:before="240" w:lineRule="auto"/>
              <w:jc w:val="both"/>
              <w:rPr>
                <w:b w:val="1"/>
              </w:rPr>
            </w:pPr>
            <w:r w:rsidDel="00000000" w:rsidR="00000000" w:rsidRPr="00000000">
              <w:rPr>
                <w:b w:val="1"/>
                <w:rtl w:val="0"/>
              </w:rPr>
              <w:t xml:space="preserve"> </w:t>
            </w:r>
          </w:p>
        </w:tc>
      </w:tr>
      <w:tr>
        <w:trPr>
          <w:cantSplit w:val="0"/>
          <w:trHeight w:val="300" w:hRule="atLeast"/>
          <w:tblHeader w:val="0"/>
        </w:trPr>
        <w:tc>
          <w:tcPr>
            <w:vMerge w:val="continue"/>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722">
            <w:pPr>
              <w:spacing w:before="240" w:lineRule="auto"/>
              <w:jc w:val="both"/>
              <w:rPr/>
            </w:pPr>
            <w:r w:rsidDel="00000000" w:rsidR="00000000" w:rsidRPr="00000000">
              <w:rPr>
                <w:rtl w:val="0"/>
              </w:rPr>
              <w:t xml:space="preserve">- To improve the livelihood of farmers</w:t>
            </w:r>
          </w:p>
        </w:tc>
        <w:tc>
          <w:tcPr>
            <w:vMerge w:val="continue"/>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27">
            <w:pPr>
              <w:spacing w:before="240" w:lineRule="auto"/>
              <w:jc w:val="both"/>
              <w:rPr/>
            </w:pPr>
            <w:r w:rsidDel="00000000" w:rsidR="00000000" w:rsidRPr="00000000">
              <w:rPr>
                <w:rtl w:val="0"/>
              </w:rPr>
              <w:t xml:space="preserve">- To increase the saving ability of farmers</w:t>
            </w:r>
          </w:p>
        </w:tc>
        <w:tc>
          <w:tcPr>
            <w:vMerge w:val="continue"/>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0" w:hRule="atLeast"/>
          <w:tblHeader w:val="0"/>
        </w:trPr>
        <w:tc>
          <w:tcPr>
            <w:vMerge w:val="continue"/>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72B">
            <w:pPr>
              <w:spacing w:before="240" w:lineRule="auto"/>
              <w:jc w:val="both"/>
              <w:rPr/>
            </w:pPr>
            <w:r w:rsidDel="00000000" w:rsidR="00000000" w:rsidRPr="00000000">
              <w:rPr>
                <w:rtl w:val="0"/>
              </w:rPr>
              <w:t xml:space="preserve">A policy that makes change for cooperatives</w:t>
            </w:r>
          </w:p>
        </w:tc>
        <w:tc>
          <w:tcPr>
            <w:vMerge w:val="restart"/>
          </w:tcPr>
          <w:p w:rsidR="00000000" w:rsidDel="00000000" w:rsidP="00000000" w:rsidRDefault="00000000" w:rsidRPr="00000000" w14:paraId="0000072C">
            <w:pPr>
              <w:spacing w:before="240" w:lineRule="auto"/>
              <w:jc w:val="both"/>
              <w:rPr/>
            </w:pPr>
            <w:r w:rsidDel="00000000" w:rsidR="00000000" w:rsidRPr="00000000">
              <w:rPr>
                <w:rtl w:val="0"/>
              </w:rPr>
              <w:t xml:space="preserve"> </w:t>
            </w:r>
          </w:p>
        </w:tc>
        <w:tc>
          <w:tcPr>
            <w:vMerge w:val="restart"/>
          </w:tcPr>
          <w:p w:rsidR="00000000" w:rsidDel="00000000" w:rsidP="00000000" w:rsidRDefault="00000000" w:rsidRPr="00000000" w14:paraId="0000072D">
            <w:pPr>
              <w:spacing w:before="240" w:lineRule="auto"/>
              <w:jc w:val="both"/>
              <w:rPr/>
            </w:pPr>
            <w:r w:rsidDel="00000000" w:rsidR="00000000" w:rsidRPr="00000000">
              <w:rPr>
                <w:rtl w:val="0"/>
              </w:rPr>
              <w:t xml:space="preserve">Government bodies, Policy makers, the Bureau of Agriculture, Unions, Private companies, Farmers</w:t>
            </w:r>
          </w:p>
        </w:tc>
        <w:tc>
          <w:tcPr>
            <w:vMerge w:val="restart"/>
          </w:tcPr>
          <w:p w:rsidR="00000000" w:rsidDel="00000000" w:rsidP="00000000" w:rsidRDefault="00000000" w:rsidRPr="00000000" w14:paraId="0000072E">
            <w:pPr>
              <w:spacing w:before="240" w:lineRule="auto"/>
              <w:jc w:val="both"/>
              <w:rPr/>
            </w:pPr>
            <w:r w:rsidDel="00000000" w:rsidR="00000000" w:rsidRPr="00000000">
              <w:rPr>
                <w:rtl w:val="0"/>
              </w:rPr>
              <w:t xml:space="preserve">Cooperatives, Researchers, Research centres, Universities, Agro dealers, Industries, Non-governmental organizations</w:t>
            </w:r>
          </w:p>
        </w:tc>
      </w:tr>
      <w:tr>
        <w:trPr>
          <w:cantSplit w:val="0"/>
          <w:trHeight w:val="450" w:hRule="atLeast"/>
          <w:tblHeader w:val="0"/>
        </w:trPr>
        <w:tc>
          <w:tcPr>
            <w:vMerge w:val="continue"/>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735">
            <w:pPr>
              <w:spacing w:before="240" w:lineRule="auto"/>
              <w:jc w:val="both"/>
              <w:rPr/>
            </w:pPr>
            <w:r w:rsidDel="00000000" w:rsidR="00000000" w:rsidRPr="00000000">
              <w:rPr>
                <w:rtl w:val="0"/>
              </w:rPr>
              <w:t xml:space="preserve">Ten-year perspective development plan </w:t>
            </w:r>
          </w:p>
        </w:tc>
        <w:tc>
          <w:tcPr/>
          <w:p w:rsidR="00000000" w:rsidDel="00000000" w:rsidP="00000000" w:rsidRDefault="00000000" w:rsidRPr="00000000" w14:paraId="00000736">
            <w:pPr>
              <w:spacing w:before="240" w:lineRule="auto"/>
              <w:jc w:val="both"/>
              <w:rPr/>
            </w:pP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creating a pragmatic market-based economic system </w:t>
            </w:r>
          </w:p>
        </w:tc>
        <w:tc>
          <w:tcPr>
            <w:vMerge w:val="restart"/>
          </w:tcPr>
          <w:p w:rsidR="00000000" w:rsidDel="00000000" w:rsidP="00000000" w:rsidRDefault="00000000" w:rsidRPr="00000000" w14:paraId="00000737">
            <w:pPr>
              <w:spacing w:before="240" w:lineRule="auto"/>
              <w:jc w:val="both"/>
              <w:rPr/>
            </w:pPr>
            <w:r w:rsidDel="00000000" w:rsidR="00000000" w:rsidRPr="00000000">
              <w:rPr>
                <w:rtl w:val="0"/>
              </w:rPr>
              <w:t xml:space="preserve">MoA</w:t>
            </w:r>
          </w:p>
        </w:tc>
        <w:tc>
          <w:tcPr>
            <w:vMerge w:val="restart"/>
          </w:tcPr>
          <w:p w:rsidR="00000000" w:rsidDel="00000000" w:rsidP="00000000" w:rsidRDefault="00000000" w:rsidRPr="00000000" w14:paraId="00000738">
            <w:pPr>
              <w:spacing w:before="240" w:lineRule="auto"/>
              <w:jc w:val="both"/>
              <w:rPr/>
            </w:pPr>
            <w:r w:rsidDel="00000000" w:rsidR="00000000" w:rsidRPr="00000000">
              <w:rPr>
                <w:rtl w:val="0"/>
              </w:rPr>
              <w:t xml:space="preserve">MoA, Lowland and irrigation minister, Livestock, EIAR</w:t>
            </w:r>
          </w:p>
        </w:tc>
      </w:tr>
      <w:tr>
        <w:trPr>
          <w:cantSplit w:val="0"/>
          <w:trHeight w:val="300" w:hRule="atLeast"/>
          <w:tblHeader w:val="0"/>
        </w:trPr>
        <w:tc>
          <w:tcPr>
            <w:vMerge w:val="continue"/>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3B">
            <w:pPr>
              <w:spacing w:before="240" w:lineRule="auto"/>
              <w:jc w:val="both"/>
              <w:rPr/>
            </w:pP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enhancing the role and participation of the private sectors</w:t>
            </w:r>
          </w:p>
        </w:tc>
        <w:tc>
          <w:tcPr>
            <w:vMerge w:val="continue"/>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40">
            <w:pPr>
              <w:spacing w:before="240" w:lineRule="auto"/>
              <w:jc w:val="both"/>
              <w:rPr/>
            </w:pPr>
            <w:r w:rsidDel="00000000" w:rsidR="00000000" w:rsidRPr="00000000">
              <w:rPr>
                <w:rtl w:val="0"/>
              </w:rPr>
              <w:t xml:space="preserve"> </w:t>
            </w:r>
          </w:p>
        </w:tc>
        <w:tc>
          <w:tcPr>
            <w:vMerge w:val="continue"/>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744">
            <w:pPr>
              <w:spacing w:before="240" w:lineRule="auto"/>
              <w:jc w:val="both"/>
              <w:rPr/>
            </w:pPr>
            <w:r w:rsidDel="00000000" w:rsidR="00000000" w:rsidRPr="00000000">
              <w:rPr>
                <w:rtl w:val="0"/>
              </w:rPr>
              <w:t xml:space="preserve">Climate resilient green economic policy (CRGE)</w:t>
            </w:r>
          </w:p>
        </w:tc>
        <w:tc>
          <w:tcPr/>
          <w:p w:rsidR="00000000" w:rsidDel="00000000" w:rsidP="00000000" w:rsidRDefault="00000000" w:rsidRPr="00000000" w14:paraId="00000745">
            <w:pPr>
              <w:spacing w:before="240" w:lineRule="auto"/>
              <w:jc w:val="both"/>
              <w:rPr/>
            </w:pPr>
            <w:r w:rsidDel="00000000" w:rsidR="00000000" w:rsidRPr="00000000">
              <w:rPr>
                <w:rtl w:val="0"/>
              </w:rPr>
              <w:t xml:space="preserve">- Fostering economic development and growth</w:t>
            </w:r>
          </w:p>
        </w:tc>
        <w:tc>
          <w:tcPr>
            <w:vMerge w:val="restart"/>
          </w:tcPr>
          <w:p w:rsidR="00000000" w:rsidDel="00000000" w:rsidP="00000000" w:rsidRDefault="00000000" w:rsidRPr="00000000" w14:paraId="00000746">
            <w:pPr>
              <w:spacing w:before="240" w:lineRule="auto"/>
              <w:jc w:val="both"/>
              <w:rPr/>
            </w:pPr>
            <w:r w:rsidDel="00000000" w:rsidR="00000000" w:rsidRPr="00000000">
              <w:rPr>
                <w:rtl w:val="0"/>
              </w:rPr>
              <w:t xml:space="preserve">Plan Minster </w:t>
            </w:r>
          </w:p>
        </w:tc>
        <w:tc>
          <w:tcPr>
            <w:vMerge w:val="restart"/>
          </w:tcPr>
          <w:p w:rsidR="00000000" w:rsidDel="00000000" w:rsidP="00000000" w:rsidRDefault="00000000" w:rsidRPr="00000000" w14:paraId="00000747">
            <w:pPr>
              <w:spacing w:before="240" w:lineRule="auto"/>
              <w:jc w:val="both"/>
              <w:rPr/>
            </w:pPr>
            <w:r w:rsidDel="00000000" w:rsidR="00000000" w:rsidRPr="00000000">
              <w:rPr>
                <w:rtl w:val="0"/>
              </w:rPr>
              <w:t xml:space="preserve">Agri bureaus, EIAR, EMI</w:t>
            </w:r>
          </w:p>
        </w:tc>
      </w:tr>
      <w:tr>
        <w:trPr>
          <w:cantSplit w:val="0"/>
          <w:trHeight w:val="315" w:hRule="atLeast"/>
          <w:tblHeader w:val="0"/>
        </w:trPr>
        <w:tc>
          <w:tcPr>
            <w:vMerge w:val="continue"/>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4A">
            <w:pPr>
              <w:spacing w:before="240" w:lineRule="auto"/>
              <w:jc w:val="both"/>
              <w:rPr/>
            </w:pPr>
            <w:r w:rsidDel="00000000" w:rsidR="00000000" w:rsidRPr="00000000">
              <w:rPr>
                <w:rtl w:val="0"/>
              </w:rPr>
              <w:t xml:space="preserve">- Improving resilience to climate change</w:t>
            </w:r>
          </w:p>
        </w:tc>
        <w:tc>
          <w:tcPr>
            <w:vMerge w:val="continue"/>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0" w:hRule="atLeast"/>
          <w:tblHeader w:val="0"/>
        </w:trPr>
        <w:tc>
          <w:tcPr>
            <w:vMerge w:val="restart"/>
          </w:tcPr>
          <w:p w:rsidR="00000000" w:rsidDel="00000000" w:rsidP="00000000" w:rsidRDefault="00000000" w:rsidRPr="00000000" w14:paraId="0000074D">
            <w:pPr>
              <w:spacing w:before="240" w:lineRule="auto"/>
              <w:jc w:val="both"/>
              <w:rPr/>
            </w:pPr>
            <w:r w:rsidDel="00000000" w:rsidR="00000000" w:rsidRPr="00000000">
              <w:rPr>
                <w:rtl w:val="0"/>
              </w:rPr>
              <w:t xml:space="preserve">Missing Policies</w:t>
            </w:r>
          </w:p>
        </w:tc>
        <w:tc>
          <w:tcPr>
            <w:vMerge w:val="restart"/>
          </w:tcPr>
          <w:p w:rsidR="00000000" w:rsidDel="00000000" w:rsidP="00000000" w:rsidRDefault="00000000" w:rsidRPr="00000000" w14:paraId="0000074E">
            <w:pPr>
              <w:spacing w:before="240" w:lineRule="auto"/>
              <w:jc w:val="both"/>
              <w:rPr/>
            </w:pPr>
            <w:r w:rsidDel="00000000" w:rsidR="00000000" w:rsidRPr="00000000">
              <w:rPr>
                <w:rtl w:val="0"/>
              </w:rPr>
              <w:t xml:space="preserve">wetland policy</w:t>
            </w:r>
          </w:p>
        </w:tc>
        <w:tc>
          <w:tcPr>
            <w:vMerge w:val="restart"/>
          </w:tcPr>
          <w:p w:rsidR="00000000" w:rsidDel="00000000" w:rsidP="00000000" w:rsidRDefault="00000000" w:rsidRPr="00000000" w14:paraId="0000074F">
            <w:pPr>
              <w:spacing w:before="240" w:lineRule="auto"/>
              <w:jc w:val="both"/>
              <w:rPr/>
            </w:pPr>
            <w:r w:rsidDel="00000000" w:rsidR="00000000" w:rsidRPr="00000000">
              <w:rPr>
                <w:rtl w:val="0"/>
              </w:rPr>
              <w:t xml:space="preserve"> </w:t>
            </w:r>
          </w:p>
        </w:tc>
        <w:tc>
          <w:tcPr>
            <w:vMerge w:val="restart"/>
          </w:tcPr>
          <w:p w:rsidR="00000000" w:rsidDel="00000000" w:rsidP="00000000" w:rsidRDefault="00000000" w:rsidRPr="00000000" w14:paraId="00000750">
            <w:pPr>
              <w:spacing w:before="240" w:lineRule="auto"/>
              <w:jc w:val="both"/>
              <w:rPr>
                <w:b w:val="1"/>
              </w:rPr>
            </w:pPr>
            <w:r w:rsidDel="00000000" w:rsidR="00000000" w:rsidRPr="00000000">
              <w:rPr>
                <w:b w:val="1"/>
                <w:rtl w:val="0"/>
              </w:rPr>
              <w:t xml:space="preserve"> </w:t>
            </w:r>
          </w:p>
        </w:tc>
        <w:tc>
          <w:tcPr>
            <w:vMerge w:val="restart"/>
          </w:tcPr>
          <w:p w:rsidR="00000000" w:rsidDel="00000000" w:rsidP="00000000" w:rsidRDefault="00000000" w:rsidRPr="00000000" w14:paraId="00000751">
            <w:pPr>
              <w:spacing w:before="240" w:lineRule="auto"/>
              <w:jc w:val="both"/>
              <w:rPr/>
            </w:pPr>
            <w:r w:rsidDel="00000000" w:rsidR="00000000" w:rsidRPr="00000000">
              <w:rPr>
                <w:rtl w:val="0"/>
              </w:rPr>
              <w:t xml:space="preserve"> </w:t>
            </w:r>
          </w:p>
        </w:tc>
      </w:tr>
      <w:tr>
        <w:trPr>
          <w:cantSplit w:val="0"/>
          <w:trHeight w:val="450" w:hRule="atLeast"/>
          <w:tblHeader w:val="0"/>
        </w:trPr>
        <w:tc>
          <w:tcPr>
            <w:vMerge w:val="continue"/>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58">
            <w:pPr>
              <w:spacing w:before="240" w:lineRule="auto"/>
              <w:jc w:val="both"/>
              <w:rPr/>
            </w:pPr>
            <w:r w:rsidDel="00000000" w:rsidR="00000000" w:rsidRPr="00000000">
              <w:rPr>
                <w:rtl w:val="0"/>
              </w:rPr>
              <w:t xml:space="preserve">buffer zone policy (draft available, but not yet ratified)</w:t>
            </w:r>
          </w:p>
        </w:tc>
        <w:tc>
          <w:tcPr/>
          <w:p w:rsidR="00000000" w:rsidDel="00000000" w:rsidP="00000000" w:rsidRDefault="00000000" w:rsidRPr="00000000" w14:paraId="00000759">
            <w:pPr>
              <w:spacing w:before="240" w:lineRule="auto"/>
              <w:jc w:val="both"/>
              <w:rPr>
                <w:b w:val="1"/>
              </w:rPr>
            </w:pPr>
            <w:r w:rsidDel="00000000" w:rsidR="00000000" w:rsidRPr="00000000">
              <w:rPr>
                <w:b w:val="1"/>
                <w:rtl w:val="0"/>
              </w:rPr>
              <w:t xml:space="preserve"> </w:t>
            </w:r>
          </w:p>
        </w:tc>
        <w:tc>
          <w:tcPr/>
          <w:p w:rsidR="00000000" w:rsidDel="00000000" w:rsidP="00000000" w:rsidRDefault="00000000" w:rsidRPr="00000000" w14:paraId="0000075A">
            <w:pPr>
              <w:spacing w:before="240" w:lineRule="auto"/>
              <w:jc w:val="both"/>
              <w:rPr>
                <w:b w:val="1"/>
              </w:rPr>
            </w:pPr>
            <w:r w:rsidDel="00000000" w:rsidR="00000000" w:rsidRPr="00000000">
              <w:rPr>
                <w:b w:val="1"/>
                <w:rtl w:val="0"/>
              </w:rPr>
              <w:t xml:space="preserve"> </w:t>
            </w:r>
          </w:p>
        </w:tc>
        <w:tc>
          <w:tcPr/>
          <w:p w:rsidR="00000000" w:rsidDel="00000000" w:rsidP="00000000" w:rsidRDefault="00000000" w:rsidRPr="00000000" w14:paraId="0000075B">
            <w:pPr>
              <w:spacing w:before="240" w:lineRule="auto"/>
              <w:jc w:val="both"/>
              <w:rPr/>
            </w:pPr>
            <w:r w:rsidDel="00000000" w:rsidR="00000000" w:rsidRPr="00000000">
              <w:rPr>
                <w:rtl w:val="0"/>
              </w:rPr>
              <w:t xml:space="preserve"> </w:t>
            </w:r>
          </w:p>
        </w:tc>
      </w:tr>
      <w:tr>
        <w:trPr>
          <w:cantSplit w:val="0"/>
          <w:trHeight w:val="450" w:hRule="atLeast"/>
          <w:tblHeader w:val="0"/>
        </w:trPr>
        <w:tc>
          <w:tcPr>
            <w:vMerge w:val="continue"/>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75D">
            <w:pPr>
              <w:spacing w:before="240" w:lineRule="auto"/>
              <w:jc w:val="both"/>
              <w:rPr/>
            </w:pPr>
            <w:r w:rsidDel="00000000" w:rsidR="00000000" w:rsidRPr="00000000">
              <w:rPr>
                <w:rtl w:val="0"/>
              </w:rPr>
              <w:t xml:space="preserve">Land management policy</w:t>
            </w:r>
          </w:p>
        </w:tc>
        <w:tc>
          <w:tcPr>
            <w:vMerge w:val="restart"/>
          </w:tcPr>
          <w:p w:rsidR="00000000" w:rsidDel="00000000" w:rsidP="00000000" w:rsidRDefault="00000000" w:rsidRPr="00000000" w14:paraId="0000075E">
            <w:pPr>
              <w:spacing w:before="240" w:lineRule="auto"/>
              <w:jc w:val="both"/>
              <w:rPr>
                <w:b w:val="1"/>
              </w:rPr>
            </w:pPr>
            <w:r w:rsidDel="00000000" w:rsidR="00000000" w:rsidRPr="00000000">
              <w:rPr>
                <w:b w:val="1"/>
                <w:rtl w:val="0"/>
              </w:rPr>
              <w:t xml:space="preserve"> </w:t>
            </w:r>
          </w:p>
        </w:tc>
        <w:tc>
          <w:tcPr>
            <w:vMerge w:val="restart"/>
          </w:tcPr>
          <w:p w:rsidR="00000000" w:rsidDel="00000000" w:rsidP="00000000" w:rsidRDefault="00000000" w:rsidRPr="00000000" w14:paraId="0000075F">
            <w:pPr>
              <w:spacing w:before="240" w:lineRule="auto"/>
              <w:jc w:val="both"/>
              <w:rPr>
                <w:b w:val="1"/>
              </w:rPr>
            </w:pPr>
            <w:r w:rsidDel="00000000" w:rsidR="00000000" w:rsidRPr="00000000">
              <w:rPr>
                <w:b w:val="1"/>
                <w:rtl w:val="0"/>
              </w:rPr>
              <w:t xml:space="preserve"> </w:t>
            </w:r>
          </w:p>
        </w:tc>
        <w:tc>
          <w:tcPr>
            <w:vMerge w:val="restart"/>
          </w:tcPr>
          <w:p w:rsidR="00000000" w:rsidDel="00000000" w:rsidP="00000000" w:rsidRDefault="00000000" w:rsidRPr="00000000" w14:paraId="00000760">
            <w:pPr>
              <w:spacing w:before="240" w:lineRule="auto"/>
              <w:jc w:val="both"/>
              <w:rPr/>
            </w:pPr>
            <w:r w:rsidDel="00000000" w:rsidR="00000000" w:rsidRPr="00000000">
              <w:rPr>
                <w:rtl w:val="0"/>
              </w:rPr>
              <w:t xml:space="preserve"> </w:t>
            </w:r>
          </w:p>
        </w:tc>
      </w:tr>
      <w:tr>
        <w:trPr>
          <w:cantSplit w:val="0"/>
          <w:trHeight w:val="450" w:hRule="atLeast"/>
          <w:tblHeader w:val="0"/>
        </w:trPr>
        <w:tc>
          <w:tcPr>
            <w:vMerge w:val="continue"/>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0" w:hRule="atLeast"/>
          <w:tblHeader w:val="0"/>
        </w:trPr>
        <w:tc>
          <w:tcPr>
            <w:vMerge w:val="continue"/>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767">
            <w:pPr>
              <w:spacing w:before="240" w:lineRule="auto"/>
              <w:jc w:val="both"/>
              <w:rPr/>
            </w:pPr>
            <w:r w:rsidDel="00000000" w:rsidR="00000000" w:rsidRPr="00000000">
              <w:rPr>
                <w:rtl w:val="0"/>
              </w:rPr>
              <w:t xml:space="preserve">Water utilization policy</w:t>
            </w:r>
          </w:p>
        </w:tc>
        <w:tc>
          <w:tcPr>
            <w:vMerge w:val="restart"/>
          </w:tcPr>
          <w:p w:rsidR="00000000" w:rsidDel="00000000" w:rsidP="00000000" w:rsidRDefault="00000000" w:rsidRPr="00000000" w14:paraId="00000768">
            <w:pPr>
              <w:spacing w:before="240" w:lineRule="auto"/>
              <w:jc w:val="both"/>
              <w:rPr>
                <w:b w:val="1"/>
              </w:rPr>
            </w:pPr>
            <w:r w:rsidDel="00000000" w:rsidR="00000000" w:rsidRPr="00000000">
              <w:rPr>
                <w:b w:val="1"/>
                <w:rtl w:val="0"/>
              </w:rPr>
              <w:t xml:space="preserve"> </w:t>
            </w:r>
          </w:p>
        </w:tc>
        <w:tc>
          <w:tcPr>
            <w:vMerge w:val="restart"/>
          </w:tcPr>
          <w:p w:rsidR="00000000" w:rsidDel="00000000" w:rsidP="00000000" w:rsidRDefault="00000000" w:rsidRPr="00000000" w14:paraId="00000769">
            <w:pPr>
              <w:spacing w:before="240" w:lineRule="auto"/>
              <w:jc w:val="both"/>
              <w:rPr>
                <w:b w:val="1"/>
              </w:rPr>
            </w:pPr>
            <w:r w:rsidDel="00000000" w:rsidR="00000000" w:rsidRPr="00000000">
              <w:rPr>
                <w:b w:val="1"/>
                <w:rtl w:val="0"/>
              </w:rPr>
              <w:t xml:space="preserve"> </w:t>
            </w:r>
          </w:p>
        </w:tc>
        <w:tc>
          <w:tcPr>
            <w:vMerge w:val="restart"/>
          </w:tcPr>
          <w:p w:rsidR="00000000" w:rsidDel="00000000" w:rsidP="00000000" w:rsidRDefault="00000000" w:rsidRPr="00000000" w14:paraId="0000076A">
            <w:pPr>
              <w:spacing w:before="240" w:lineRule="auto"/>
              <w:jc w:val="both"/>
              <w:rPr/>
            </w:pPr>
            <w:r w:rsidDel="00000000" w:rsidR="00000000" w:rsidRPr="00000000">
              <w:rPr>
                <w:rtl w:val="0"/>
              </w:rPr>
              <w:t xml:space="preserve"> </w:t>
            </w:r>
          </w:p>
        </w:tc>
      </w:tr>
      <w:tr>
        <w:trPr>
          <w:cantSplit w:val="0"/>
          <w:trHeight w:val="450" w:hRule="atLeast"/>
          <w:tblHeader w:val="0"/>
        </w:trPr>
        <w:tc>
          <w:tcPr>
            <w:vMerge w:val="continue"/>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0" w:hRule="atLeast"/>
          <w:tblHeader w:val="0"/>
        </w:trPr>
        <w:tc>
          <w:tcPr>
            <w:vMerge w:val="continue"/>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771">
            <w:pPr>
              <w:spacing w:before="240" w:lineRule="auto"/>
              <w:jc w:val="both"/>
              <w:rPr/>
            </w:pPr>
            <w:r w:rsidDel="00000000" w:rsidR="00000000" w:rsidRPr="00000000">
              <w:rPr>
                <w:rtl w:val="0"/>
              </w:rPr>
              <w:t xml:space="preserve">Wildlife policy (Natural ecosystem conservation)</w:t>
            </w:r>
          </w:p>
        </w:tc>
        <w:tc>
          <w:tcPr>
            <w:vMerge w:val="restart"/>
          </w:tcPr>
          <w:p w:rsidR="00000000" w:rsidDel="00000000" w:rsidP="00000000" w:rsidRDefault="00000000" w:rsidRPr="00000000" w14:paraId="00000772">
            <w:pPr>
              <w:spacing w:before="240" w:lineRule="auto"/>
              <w:jc w:val="both"/>
              <w:rPr>
                <w:b w:val="1"/>
              </w:rPr>
            </w:pPr>
            <w:r w:rsidDel="00000000" w:rsidR="00000000" w:rsidRPr="00000000">
              <w:rPr>
                <w:b w:val="1"/>
                <w:rtl w:val="0"/>
              </w:rPr>
              <w:t xml:space="preserve"> </w:t>
            </w:r>
          </w:p>
        </w:tc>
        <w:tc>
          <w:tcPr>
            <w:vMerge w:val="restart"/>
          </w:tcPr>
          <w:p w:rsidR="00000000" w:rsidDel="00000000" w:rsidP="00000000" w:rsidRDefault="00000000" w:rsidRPr="00000000" w14:paraId="00000773">
            <w:pPr>
              <w:spacing w:before="240" w:lineRule="auto"/>
              <w:jc w:val="both"/>
              <w:rPr>
                <w:b w:val="1"/>
              </w:rPr>
            </w:pPr>
            <w:r w:rsidDel="00000000" w:rsidR="00000000" w:rsidRPr="00000000">
              <w:rPr>
                <w:b w:val="1"/>
                <w:rtl w:val="0"/>
              </w:rPr>
              <w:t xml:space="preserve"> </w:t>
            </w:r>
          </w:p>
        </w:tc>
        <w:tc>
          <w:tcPr>
            <w:vMerge w:val="restart"/>
          </w:tcPr>
          <w:p w:rsidR="00000000" w:rsidDel="00000000" w:rsidP="00000000" w:rsidRDefault="00000000" w:rsidRPr="00000000" w14:paraId="00000774">
            <w:pPr>
              <w:spacing w:before="240" w:lineRule="auto"/>
              <w:jc w:val="both"/>
              <w:rPr/>
            </w:pPr>
            <w:r w:rsidDel="00000000" w:rsidR="00000000" w:rsidRPr="00000000">
              <w:rPr>
                <w:rtl w:val="0"/>
              </w:rPr>
              <w:t xml:space="preserve"> </w:t>
            </w:r>
          </w:p>
        </w:tc>
      </w:tr>
      <w:tr>
        <w:trPr>
          <w:cantSplit w:val="0"/>
          <w:trHeight w:val="450" w:hRule="atLeast"/>
          <w:tblHeader w:val="0"/>
        </w:trPr>
        <w:tc>
          <w:tcPr>
            <w:vMerge w:val="continue"/>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7B">
            <w:pPr>
              <w:spacing w:before="240" w:lineRule="auto"/>
              <w:jc w:val="both"/>
              <w:rPr/>
            </w:pPr>
            <w:r w:rsidDel="00000000" w:rsidR="00000000" w:rsidRPr="00000000">
              <w:rPr>
                <w:rtl w:val="0"/>
              </w:rPr>
              <w:t xml:space="preserve">Data sharing policy </w:t>
            </w:r>
          </w:p>
        </w:tc>
        <w:tc>
          <w:tcPr/>
          <w:p w:rsidR="00000000" w:rsidDel="00000000" w:rsidP="00000000" w:rsidRDefault="00000000" w:rsidRPr="00000000" w14:paraId="0000077C">
            <w:pPr>
              <w:spacing w:before="240" w:lineRule="auto"/>
              <w:jc w:val="both"/>
              <w:rPr>
                <w:b w:val="1"/>
              </w:rPr>
            </w:pPr>
            <w:r w:rsidDel="00000000" w:rsidR="00000000" w:rsidRPr="00000000">
              <w:rPr>
                <w:b w:val="1"/>
                <w:rtl w:val="0"/>
              </w:rPr>
              <w:t xml:space="preserve"> </w:t>
            </w:r>
          </w:p>
        </w:tc>
        <w:tc>
          <w:tcPr/>
          <w:p w:rsidR="00000000" w:rsidDel="00000000" w:rsidP="00000000" w:rsidRDefault="00000000" w:rsidRPr="00000000" w14:paraId="0000077D">
            <w:pPr>
              <w:spacing w:before="240" w:lineRule="auto"/>
              <w:jc w:val="both"/>
              <w:rPr>
                <w:b w:val="1"/>
              </w:rPr>
            </w:pPr>
            <w:r w:rsidDel="00000000" w:rsidR="00000000" w:rsidRPr="00000000">
              <w:rPr>
                <w:b w:val="1"/>
                <w:rtl w:val="0"/>
              </w:rPr>
              <w:t xml:space="preserve"> </w:t>
            </w:r>
          </w:p>
        </w:tc>
        <w:tc>
          <w:tcPr/>
          <w:p w:rsidR="00000000" w:rsidDel="00000000" w:rsidP="00000000" w:rsidRDefault="00000000" w:rsidRPr="00000000" w14:paraId="0000077E">
            <w:pPr>
              <w:spacing w:before="240" w:lineRule="auto"/>
              <w:jc w:val="both"/>
              <w:rPr/>
            </w:pPr>
            <w:r w:rsidDel="00000000" w:rsidR="00000000" w:rsidRPr="00000000">
              <w:rPr>
                <w:rtl w:val="0"/>
              </w:rPr>
              <w:t xml:space="preserve"> </w:t>
            </w:r>
          </w:p>
        </w:tc>
      </w:tr>
      <w:tr>
        <w:trPr>
          <w:cantSplit w:val="0"/>
          <w:trHeight w:val="315" w:hRule="atLeast"/>
          <w:tblHeader w:val="0"/>
        </w:trPr>
        <w:tc>
          <w:tcPr>
            <w:vMerge w:val="continue"/>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80">
            <w:pPr>
              <w:spacing w:before="240" w:lineRule="auto"/>
              <w:jc w:val="both"/>
              <w:rPr/>
            </w:pPr>
            <w:r w:rsidDel="00000000" w:rsidR="00000000" w:rsidRPr="00000000">
              <w:rPr>
                <w:rtl w:val="0"/>
              </w:rPr>
              <w:t xml:space="preserve">Land use policy</w:t>
            </w:r>
          </w:p>
        </w:tc>
        <w:tc>
          <w:tcPr/>
          <w:p w:rsidR="00000000" w:rsidDel="00000000" w:rsidP="00000000" w:rsidRDefault="00000000" w:rsidRPr="00000000" w14:paraId="00000781">
            <w:pPr>
              <w:spacing w:before="240" w:lineRule="auto"/>
              <w:jc w:val="both"/>
              <w:rPr>
                <w:b w:val="1"/>
              </w:rPr>
            </w:pPr>
            <w:r w:rsidDel="00000000" w:rsidR="00000000" w:rsidRPr="00000000">
              <w:rPr>
                <w:b w:val="1"/>
                <w:rtl w:val="0"/>
              </w:rPr>
              <w:t xml:space="preserve"> </w:t>
            </w:r>
          </w:p>
        </w:tc>
        <w:tc>
          <w:tcPr/>
          <w:p w:rsidR="00000000" w:rsidDel="00000000" w:rsidP="00000000" w:rsidRDefault="00000000" w:rsidRPr="00000000" w14:paraId="00000782">
            <w:pPr>
              <w:spacing w:before="240" w:lineRule="auto"/>
              <w:jc w:val="both"/>
              <w:rPr>
                <w:b w:val="1"/>
              </w:rPr>
            </w:pPr>
            <w:r w:rsidDel="00000000" w:rsidR="00000000" w:rsidRPr="00000000">
              <w:rPr>
                <w:b w:val="1"/>
                <w:rtl w:val="0"/>
              </w:rPr>
              <w:t xml:space="preserve"> </w:t>
            </w:r>
          </w:p>
        </w:tc>
        <w:tc>
          <w:tcPr/>
          <w:p w:rsidR="00000000" w:rsidDel="00000000" w:rsidP="00000000" w:rsidRDefault="00000000" w:rsidRPr="00000000" w14:paraId="00000783">
            <w:pPr>
              <w:spacing w:before="240" w:lineRule="auto"/>
              <w:jc w:val="both"/>
              <w:rPr/>
            </w:pPr>
            <w:r w:rsidDel="00000000" w:rsidR="00000000" w:rsidRPr="00000000">
              <w:rPr>
                <w:rtl w:val="0"/>
              </w:rPr>
              <w:t xml:space="preserve"> </w:t>
            </w:r>
          </w:p>
        </w:tc>
      </w:tr>
      <w:tr>
        <w:trPr>
          <w:cantSplit w:val="0"/>
          <w:trHeight w:val="315" w:hRule="atLeast"/>
          <w:tblHeader w:val="0"/>
        </w:trPr>
        <w:tc>
          <w:tcPr>
            <w:vMerge w:val="continue"/>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85">
            <w:pPr>
              <w:spacing w:before="240" w:lineRule="auto"/>
              <w:jc w:val="both"/>
              <w:rPr/>
            </w:pPr>
            <w:r w:rsidDel="00000000" w:rsidR="00000000" w:rsidRPr="00000000">
              <w:rPr>
                <w:rtl w:val="0"/>
              </w:rPr>
              <w:t xml:space="preserve">Policy implementation proclamation</w:t>
            </w:r>
          </w:p>
        </w:tc>
        <w:tc>
          <w:tcPr/>
          <w:p w:rsidR="00000000" w:rsidDel="00000000" w:rsidP="00000000" w:rsidRDefault="00000000" w:rsidRPr="00000000" w14:paraId="00000786">
            <w:pPr>
              <w:spacing w:before="240" w:lineRule="auto"/>
              <w:jc w:val="both"/>
              <w:rPr>
                <w:b w:val="1"/>
              </w:rPr>
            </w:pPr>
            <w:r w:rsidDel="00000000" w:rsidR="00000000" w:rsidRPr="00000000">
              <w:rPr>
                <w:b w:val="1"/>
                <w:rtl w:val="0"/>
              </w:rPr>
              <w:t xml:space="preserve"> </w:t>
            </w:r>
          </w:p>
        </w:tc>
        <w:tc>
          <w:tcPr/>
          <w:p w:rsidR="00000000" w:rsidDel="00000000" w:rsidP="00000000" w:rsidRDefault="00000000" w:rsidRPr="00000000" w14:paraId="00000787">
            <w:pPr>
              <w:spacing w:before="240" w:lineRule="auto"/>
              <w:jc w:val="both"/>
              <w:rPr>
                <w:b w:val="1"/>
              </w:rPr>
            </w:pPr>
            <w:r w:rsidDel="00000000" w:rsidR="00000000" w:rsidRPr="00000000">
              <w:rPr>
                <w:b w:val="1"/>
                <w:rtl w:val="0"/>
              </w:rPr>
              <w:t xml:space="preserve"> </w:t>
            </w:r>
          </w:p>
        </w:tc>
        <w:tc>
          <w:tcPr/>
          <w:p w:rsidR="00000000" w:rsidDel="00000000" w:rsidP="00000000" w:rsidRDefault="00000000" w:rsidRPr="00000000" w14:paraId="00000788">
            <w:pPr>
              <w:spacing w:before="240" w:lineRule="auto"/>
              <w:jc w:val="both"/>
              <w:rPr/>
            </w:pPr>
            <w:r w:rsidDel="00000000" w:rsidR="00000000" w:rsidRPr="00000000">
              <w:rPr>
                <w:rtl w:val="0"/>
              </w:rPr>
              <w:t xml:space="preserve"> </w:t>
            </w:r>
          </w:p>
        </w:tc>
      </w:tr>
      <w:tr>
        <w:trPr>
          <w:cantSplit w:val="0"/>
          <w:trHeight w:val="315" w:hRule="atLeast"/>
          <w:tblHeader w:val="0"/>
        </w:trPr>
        <w:tc>
          <w:tcPr>
            <w:vMerge w:val="restart"/>
          </w:tcPr>
          <w:p w:rsidR="00000000" w:rsidDel="00000000" w:rsidP="00000000" w:rsidRDefault="00000000" w:rsidRPr="00000000" w14:paraId="00000789">
            <w:pPr>
              <w:spacing w:before="240" w:lineRule="auto"/>
              <w:jc w:val="both"/>
              <w:rPr/>
            </w:pPr>
            <w:r w:rsidDel="00000000" w:rsidR="00000000" w:rsidRPr="00000000">
              <w:rPr>
                <w:rtl w:val="0"/>
              </w:rPr>
              <w:t xml:space="preserve">Initiatives</w:t>
            </w:r>
          </w:p>
        </w:tc>
        <w:tc>
          <w:tcPr/>
          <w:p w:rsidR="00000000" w:rsidDel="00000000" w:rsidP="00000000" w:rsidRDefault="00000000" w:rsidRPr="00000000" w14:paraId="0000078A">
            <w:pPr>
              <w:spacing w:before="240" w:lineRule="auto"/>
              <w:jc w:val="both"/>
              <w:rPr/>
            </w:pPr>
            <w:r w:rsidDel="00000000" w:rsidR="00000000" w:rsidRPr="00000000">
              <w:rPr>
                <w:rtl w:val="0"/>
              </w:rPr>
              <w:t xml:space="preserve">Nile basin initiative</w:t>
            </w:r>
          </w:p>
        </w:tc>
        <w:tc>
          <w:tcPr/>
          <w:p w:rsidR="00000000" w:rsidDel="00000000" w:rsidP="00000000" w:rsidRDefault="00000000" w:rsidRPr="00000000" w14:paraId="0000078B">
            <w:pPr>
              <w:spacing w:before="240" w:lineRule="auto"/>
              <w:jc w:val="both"/>
              <w:rPr/>
            </w:pPr>
            <w:r w:rsidDel="00000000" w:rsidR="00000000" w:rsidRPr="00000000">
              <w:rPr>
                <w:rtl w:val="0"/>
              </w:rPr>
              <w:t xml:space="preserve"> </w:t>
            </w:r>
          </w:p>
        </w:tc>
        <w:tc>
          <w:tcPr/>
          <w:p w:rsidR="00000000" w:rsidDel="00000000" w:rsidP="00000000" w:rsidRDefault="00000000" w:rsidRPr="00000000" w14:paraId="0000078C">
            <w:pPr>
              <w:spacing w:before="240" w:lineRule="auto"/>
              <w:jc w:val="both"/>
              <w:rPr/>
            </w:pPr>
            <w:r w:rsidDel="00000000" w:rsidR="00000000" w:rsidRPr="00000000">
              <w:rPr>
                <w:rtl w:val="0"/>
              </w:rPr>
              <w:t xml:space="preserve"> </w:t>
            </w:r>
          </w:p>
        </w:tc>
        <w:tc>
          <w:tcPr/>
          <w:p w:rsidR="00000000" w:rsidDel="00000000" w:rsidP="00000000" w:rsidRDefault="00000000" w:rsidRPr="00000000" w14:paraId="0000078D">
            <w:pPr>
              <w:spacing w:before="240" w:lineRule="auto"/>
              <w:jc w:val="both"/>
              <w:rPr/>
            </w:pPr>
            <w:r w:rsidDel="00000000" w:rsidR="00000000" w:rsidRPr="00000000">
              <w:rPr>
                <w:rtl w:val="0"/>
              </w:rPr>
              <w:t xml:space="preserve"> </w:t>
            </w:r>
          </w:p>
        </w:tc>
      </w:tr>
      <w:tr>
        <w:trPr>
          <w:cantSplit w:val="0"/>
          <w:trHeight w:val="300" w:hRule="atLeast"/>
          <w:tblHeader w:val="0"/>
        </w:trPr>
        <w:tc>
          <w:tcPr>
            <w:vMerge w:val="continue"/>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8F">
            <w:pPr>
              <w:spacing w:before="240" w:lineRule="auto"/>
              <w:jc w:val="both"/>
              <w:rPr/>
            </w:pPr>
            <w:r w:rsidDel="00000000" w:rsidR="00000000" w:rsidRPr="00000000">
              <w:rPr>
                <w:rtl w:val="0"/>
              </w:rPr>
              <w:t xml:space="preserve">Afforestation</w:t>
            </w:r>
          </w:p>
        </w:tc>
        <w:tc>
          <w:tcPr>
            <w:vMerge w:val="restart"/>
          </w:tcPr>
          <w:p w:rsidR="00000000" w:rsidDel="00000000" w:rsidP="00000000" w:rsidRDefault="00000000" w:rsidRPr="00000000" w14:paraId="00000790">
            <w:pPr>
              <w:spacing w:before="240" w:lineRule="auto"/>
              <w:jc w:val="both"/>
              <w:rPr>
                <w:b w:val="1"/>
              </w:rPr>
            </w:pPr>
            <w:r w:rsidDel="00000000" w:rsidR="00000000" w:rsidRPr="00000000">
              <w:rPr>
                <w:b w:val="1"/>
                <w:rtl w:val="0"/>
              </w:rPr>
              <w:t xml:space="preserve"> </w:t>
            </w:r>
          </w:p>
        </w:tc>
        <w:tc>
          <w:tcPr>
            <w:vMerge w:val="restart"/>
          </w:tcPr>
          <w:p w:rsidR="00000000" w:rsidDel="00000000" w:rsidP="00000000" w:rsidRDefault="00000000" w:rsidRPr="00000000" w14:paraId="00000791">
            <w:pPr>
              <w:spacing w:before="240" w:lineRule="auto"/>
              <w:jc w:val="both"/>
              <w:rPr>
                <w:b w:val="1"/>
              </w:rPr>
            </w:pPr>
            <w:r w:rsidDel="00000000" w:rsidR="00000000" w:rsidRPr="00000000">
              <w:rPr>
                <w:b w:val="1"/>
                <w:rtl w:val="0"/>
              </w:rPr>
              <w:t xml:space="preserve"> </w:t>
            </w:r>
          </w:p>
        </w:tc>
        <w:tc>
          <w:tcPr>
            <w:vMerge w:val="restart"/>
          </w:tcPr>
          <w:p w:rsidR="00000000" w:rsidDel="00000000" w:rsidP="00000000" w:rsidRDefault="00000000" w:rsidRPr="00000000" w14:paraId="00000792">
            <w:pPr>
              <w:spacing w:before="240" w:lineRule="auto"/>
              <w:jc w:val="both"/>
              <w:rPr>
                <w:b w:val="1"/>
              </w:rPr>
            </w:pPr>
            <w:r w:rsidDel="00000000" w:rsidR="00000000" w:rsidRPr="00000000">
              <w:rPr>
                <w:b w:val="1"/>
                <w:rtl w:val="0"/>
              </w:rPr>
              <w:t xml:space="preserve"> </w:t>
            </w:r>
          </w:p>
        </w:tc>
      </w:tr>
      <w:tr>
        <w:trPr>
          <w:cantSplit w:val="0"/>
          <w:trHeight w:val="300" w:hRule="atLeast"/>
          <w:tblHeader w:val="0"/>
        </w:trPr>
        <w:tc>
          <w:tcPr>
            <w:vMerge w:val="continue"/>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794">
            <w:pPr>
              <w:spacing w:before="240" w:lineRule="auto"/>
              <w:jc w:val="both"/>
              <w:rPr/>
            </w:pPr>
            <w:r w:rsidDel="00000000" w:rsidR="00000000" w:rsidRPr="00000000">
              <w:rPr>
                <w:rtl w:val="0"/>
              </w:rPr>
              <w:t xml:space="preserve">Animal forage production</w:t>
            </w:r>
          </w:p>
        </w:tc>
        <w:tc>
          <w:tcPr>
            <w:vMerge w:val="continue"/>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99">
            <w:pPr>
              <w:spacing w:before="240" w:lineRule="auto"/>
              <w:jc w:val="both"/>
              <w:rPr/>
            </w:pPr>
            <w:r w:rsidDel="00000000" w:rsidR="00000000" w:rsidRPr="00000000">
              <w:rPr>
                <w:rtl w:val="0"/>
              </w:rPr>
              <w:t xml:space="preserve">Artificial insemination</w:t>
            </w:r>
          </w:p>
        </w:tc>
        <w:tc>
          <w:tcPr>
            <w:vMerge w:val="continue"/>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15" w:hRule="atLeast"/>
          <w:tblHeader w:val="0"/>
        </w:trPr>
        <w:tc>
          <w:tcPr>
            <w:vMerge w:val="continue"/>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9E">
            <w:pPr>
              <w:spacing w:before="240" w:lineRule="auto"/>
              <w:jc w:val="both"/>
              <w:rPr/>
            </w:pPr>
            <w:r w:rsidDel="00000000" w:rsidR="00000000" w:rsidRPr="00000000">
              <w:rPr>
                <w:rtl w:val="0"/>
              </w:rPr>
              <w:t xml:space="preserve">Clustering agricultural production practices </w:t>
            </w:r>
          </w:p>
        </w:tc>
        <w:tc>
          <w:tcPr>
            <w:vMerge w:val="continue"/>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0" w:hRule="atLeast"/>
          <w:tblHeader w:val="0"/>
        </w:trPr>
        <w:tc>
          <w:tcPr>
            <w:vMerge w:val="continue"/>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A3">
            <w:pPr>
              <w:spacing w:before="240" w:lineRule="auto"/>
              <w:jc w:val="both"/>
              <w:rPr/>
            </w:pPr>
            <w:r w:rsidDel="00000000" w:rsidR="00000000" w:rsidRPr="00000000">
              <w:rPr>
                <w:rtl w:val="0"/>
              </w:rPr>
              <w:t xml:space="preserve">The commitment of government structures to sustaining and protecting natural resources base</w:t>
            </w:r>
          </w:p>
        </w:tc>
        <w:tc>
          <w:tcPr>
            <w:vMerge w:val="restart"/>
          </w:tcPr>
          <w:p w:rsidR="00000000" w:rsidDel="00000000" w:rsidP="00000000" w:rsidRDefault="00000000" w:rsidRPr="00000000" w14:paraId="000007A4">
            <w:pPr>
              <w:spacing w:before="240" w:lineRule="auto"/>
              <w:jc w:val="both"/>
              <w:rPr>
                <w:b w:val="1"/>
              </w:rPr>
            </w:pPr>
            <w:r w:rsidDel="00000000" w:rsidR="00000000" w:rsidRPr="00000000">
              <w:rPr>
                <w:b w:val="1"/>
                <w:rtl w:val="0"/>
              </w:rPr>
              <w:t xml:space="preserve"> </w:t>
            </w:r>
          </w:p>
        </w:tc>
        <w:tc>
          <w:tcPr>
            <w:vMerge w:val="restart"/>
          </w:tcPr>
          <w:p w:rsidR="00000000" w:rsidDel="00000000" w:rsidP="00000000" w:rsidRDefault="00000000" w:rsidRPr="00000000" w14:paraId="000007A5">
            <w:pPr>
              <w:spacing w:before="240" w:lineRule="auto"/>
              <w:jc w:val="both"/>
              <w:rPr>
                <w:b w:val="1"/>
              </w:rPr>
            </w:pPr>
            <w:r w:rsidDel="00000000" w:rsidR="00000000" w:rsidRPr="00000000">
              <w:rPr>
                <w:b w:val="1"/>
                <w:rtl w:val="0"/>
              </w:rPr>
              <w:t xml:space="preserve"> </w:t>
            </w:r>
          </w:p>
        </w:tc>
        <w:tc>
          <w:tcPr>
            <w:vMerge w:val="restart"/>
          </w:tcPr>
          <w:p w:rsidR="00000000" w:rsidDel="00000000" w:rsidP="00000000" w:rsidRDefault="00000000" w:rsidRPr="00000000" w14:paraId="000007A6">
            <w:pPr>
              <w:spacing w:before="240" w:lineRule="auto"/>
              <w:jc w:val="both"/>
              <w:rPr>
                <w:b w:val="1"/>
              </w:rPr>
            </w:pPr>
            <w:r w:rsidDel="00000000" w:rsidR="00000000" w:rsidRPr="00000000">
              <w:rPr>
                <w:b w:val="1"/>
                <w:rtl w:val="0"/>
              </w:rPr>
              <w:t xml:space="preserve"> </w:t>
            </w:r>
          </w:p>
        </w:tc>
      </w:tr>
      <w:tr>
        <w:trPr>
          <w:cantSplit w:val="0"/>
          <w:trHeight w:val="465" w:hRule="atLeast"/>
          <w:tblHeader w:val="0"/>
        </w:trPr>
        <w:tc>
          <w:tcPr>
            <w:vMerge w:val="continue"/>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7A8">
            <w:pPr>
              <w:spacing w:before="240" w:lineRule="auto"/>
              <w:jc w:val="both"/>
              <w:rPr/>
            </w:pPr>
            <w:r w:rsidDel="00000000" w:rsidR="00000000" w:rsidRPr="00000000">
              <w:rPr>
                <w:rtl w:val="0"/>
              </w:rPr>
              <w:t xml:space="preserve">Culture of community in protecting lakes and other natural resources base</w:t>
            </w:r>
          </w:p>
        </w:tc>
        <w:tc>
          <w:tcPr>
            <w:vMerge w:val="continue"/>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65" w:hRule="atLeast"/>
          <w:tblHeader w:val="0"/>
        </w:trPr>
        <w:tc>
          <w:tcPr>
            <w:vMerge w:val="continue"/>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AD">
            <w:pPr>
              <w:spacing w:before="240" w:lineRule="auto"/>
              <w:jc w:val="both"/>
              <w:rPr/>
            </w:pPr>
            <w:r w:rsidDel="00000000" w:rsidR="00000000" w:rsidRPr="00000000">
              <w:rPr>
                <w:rtl w:val="0"/>
              </w:rPr>
              <w:t xml:space="preserve">Green Legacy</w:t>
            </w:r>
          </w:p>
        </w:tc>
        <w:tc>
          <w:tcPr/>
          <w:p w:rsidR="00000000" w:rsidDel="00000000" w:rsidP="00000000" w:rsidRDefault="00000000" w:rsidRPr="00000000" w14:paraId="000007AE">
            <w:pPr>
              <w:spacing w:before="240" w:lineRule="auto"/>
              <w:jc w:val="both"/>
              <w:rPr/>
            </w:pPr>
            <w:r w:rsidDel="00000000" w:rsidR="00000000" w:rsidRPr="00000000">
              <w:rPr>
                <w:rtl w:val="0"/>
              </w:rPr>
              <w:t xml:space="preserve">Mitigate global warming </w:t>
            </w:r>
          </w:p>
        </w:tc>
        <w:tc>
          <w:tcPr/>
          <w:p w:rsidR="00000000" w:rsidDel="00000000" w:rsidP="00000000" w:rsidRDefault="00000000" w:rsidRPr="00000000" w14:paraId="000007AF">
            <w:pPr>
              <w:spacing w:before="240" w:lineRule="auto"/>
              <w:jc w:val="both"/>
              <w:rPr/>
            </w:pPr>
            <w:r w:rsidDel="00000000" w:rsidR="00000000" w:rsidRPr="00000000">
              <w:rPr>
                <w:rtl w:val="0"/>
              </w:rPr>
              <w:t xml:space="preserve">Environment office</w:t>
            </w:r>
          </w:p>
        </w:tc>
        <w:tc>
          <w:tcPr/>
          <w:p w:rsidR="00000000" w:rsidDel="00000000" w:rsidP="00000000" w:rsidRDefault="00000000" w:rsidRPr="00000000" w14:paraId="000007B0">
            <w:pPr>
              <w:spacing w:before="240" w:lineRule="auto"/>
              <w:jc w:val="both"/>
              <w:rPr/>
            </w:pPr>
            <w:r w:rsidDel="00000000" w:rsidR="00000000" w:rsidRPr="00000000">
              <w:rPr>
                <w:rtl w:val="0"/>
              </w:rPr>
              <w:t xml:space="preserve">Agriculture Offices, Researchers, NGOs, Universities, Environmental Protection, Land administration</w:t>
            </w:r>
          </w:p>
        </w:tc>
      </w:tr>
      <w:tr>
        <w:trPr>
          <w:cantSplit w:val="0"/>
          <w:trHeight w:val="300" w:hRule="atLeast"/>
          <w:tblHeader w:val="0"/>
        </w:trPr>
        <w:tc>
          <w:tcPr>
            <w:vMerge w:val="continue"/>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B2">
            <w:pPr>
              <w:spacing w:before="240" w:lineRule="auto"/>
              <w:jc w:val="both"/>
              <w:rPr/>
            </w:pPr>
            <w:r w:rsidDel="00000000" w:rsidR="00000000" w:rsidRPr="00000000">
              <w:rPr>
                <w:rtl w:val="0"/>
              </w:rPr>
              <w:t xml:space="preserve">Integrated mechanization and agro-processing</w:t>
            </w:r>
          </w:p>
        </w:tc>
        <w:tc>
          <w:tcPr/>
          <w:p w:rsidR="00000000" w:rsidDel="00000000" w:rsidP="00000000" w:rsidRDefault="00000000" w:rsidRPr="00000000" w14:paraId="000007B3">
            <w:pPr>
              <w:spacing w:before="240" w:lineRule="auto"/>
              <w:jc w:val="both"/>
              <w:rPr>
                <w:b w:val="1"/>
              </w:rPr>
            </w:pPr>
            <w:r w:rsidDel="00000000" w:rsidR="00000000" w:rsidRPr="00000000">
              <w:rPr>
                <w:b w:val="1"/>
                <w:rtl w:val="0"/>
              </w:rPr>
              <w:t xml:space="preserve"> </w:t>
            </w:r>
          </w:p>
        </w:tc>
        <w:tc>
          <w:tcPr/>
          <w:p w:rsidR="00000000" w:rsidDel="00000000" w:rsidP="00000000" w:rsidRDefault="00000000" w:rsidRPr="00000000" w14:paraId="000007B4">
            <w:pPr>
              <w:spacing w:before="240" w:lineRule="auto"/>
              <w:jc w:val="both"/>
              <w:rPr>
                <w:b w:val="1"/>
              </w:rPr>
            </w:pPr>
            <w:r w:rsidDel="00000000" w:rsidR="00000000" w:rsidRPr="00000000">
              <w:rPr>
                <w:b w:val="1"/>
                <w:rtl w:val="0"/>
              </w:rPr>
              <w:t xml:space="preserve"> </w:t>
            </w:r>
          </w:p>
        </w:tc>
        <w:tc>
          <w:tcPr/>
          <w:p w:rsidR="00000000" w:rsidDel="00000000" w:rsidP="00000000" w:rsidRDefault="00000000" w:rsidRPr="00000000" w14:paraId="000007B5">
            <w:pPr>
              <w:spacing w:before="240" w:lineRule="auto"/>
              <w:jc w:val="both"/>
              <w:rPr>
                <w:b w:val="1"/>
              </w:rPr>
            </w:pPr>
            <w:r w:rsidDel="00000000" w:rsidR="00000000" w:rsidRPr="00000000">
              <w:rPr>
                <w:b w:val="1"/>
                <w:rtl w:val="0"/>
              </w:rPr>
              <w:t xml:space="preserve"> </w:t>
            </w:r>
          </w:p>
        </w:tc>
      </w:tr>
      <w:tr>
        <w:trPr>
          <w:cantSplit w:val="0"/>
          <w:trHeight w:val="465" w:hRule="atLeast"/>
          <w:tblHeader w:val="0"/>
        </w:trPr>
        <w:tc>
          <w:tcPr>
            <w:vMerge w:val="continue"/>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7B7">
            <w:pPr>
              <w:spacing w:before="240" w:lineRule="auto"/>
              <w:jc w:val="both"/>
              <w:rPr/>
            </w:pPr>
            <w:r w:rsidDel="00000000" w:rsidR="00000000" w:rsidRPr="00000000">
              <w:rPr>
                <w:rtl w:val="0"/>
              </w:rPr>
              <w:t xml:space="preserve">Irrigated wheat production</w:t>
            </w:r>
          </w:p>
        </w:tc>
        <w:tc>
          <w:tcPr/>
          <w:p w:rsidR="00000000" w:rsidDel="00000000" w:rsidP="00000000" w:rsidRDefault="00000000" w:rsidRPr="00000000" w14:paraId="000007B8">
            <w:pPr>
              <w:spacing w:before="240" w:lineRule="auto"/>
              <w:jc w:val="both"/>
              <w:rPr/>
            </w:pPr>
            <w:r w:rsidDel="00000000" w:rsidR="00000000" w:rsidRPr="00000000">
              <w:rPr>
                <w:rtl w:val="0"/>
              </w:rPr>
              <w:t xml:space="preserve">Import substitute, export generation, ensure food security</w:t>
            </w:r>
          </w:p>
        </w:tc>
        <w:tc>
          <w:tcPr/>
          <w:p w:rsidR="00000000" w:rsidDel="00000000" w:rsidP="00000000" w:rsidRDefault="00000000" w:rsidRPr="00000000" w14:paraId="000007B9">
            <w:pPr>
              <w:spacing w:before="240" w:lineRule="auto"/>
              <w:jc w:val="both"/>
              <w:rPr/>
            </w:pPr>
            <w:r w:rsidDel="00000000" w:rsidR="00000000" w:rsidRPr="00000000">
              <w:rPr>
                <w:rtl w:val="0"/>
              </w:rPr>
              <w:t xml:space="preserve">MOA</w:t>
            </w:r>
          </w:p>
        </w:tc>
        <w:tc>
          <w:tcPr/>
          <w:p w:rsidR="00000000" w:rsidDel="00000000" w:rsidP="00000000" w:rsidRDefault="00000000" w:rsidRPr="00000000" w14:paraId="000007BA">
            <w:pPr>
              <w:spacing w:before="240" w:lineRule="auto"/>
              <w:jc w:val="both"/>
              <w:rPr/>
            </w:pPr>
            <w:r w:rsidDel="00000000" w:rsidR="00000000" w:rsidRPr="00000000">
              <w:rPr>
                <w:rtl w:val="0"/>
              </w:rPr>
              <w:t xml:space="preserve">Agriculture Offices, Researchers, NGOs, Universities</w:t>
            </w:r>
          </w:p>
        </w:tc>
      </w:tr>
      <w:tr>
        <w:trPr>
          <w:cantSplit w:val="0"/>
          <w:trHeight w:val="465" w:hRule="atLeast"/>
          <w:tblHeader w:val="0"/>
        </w:trPr>
        <w:tc>
          <w:tcPr>
            <w:vMerge w:val="continue"/>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BC">
            <w:pPr>
              <w:spacing w:before="240" w:lineRule="auto"/>
              <w:jc w:val="both"/>
              <w:rPr/>
            </w:pPr>
            <w:r w:rsidDel="00000000" w:rsidR="00000000" w:rsidRPr="00000000">
              <w:rPr>
                <w:rtl w:val="0"/>
              </w:rPr>
              <w:t xml:space="preserve">Agriculture Commercialization </w:t>
            </w:r>
          </w:p>
        </w:tc>
        <w:tc>
          <w:tcPr/>
          <w:p w:rsidR="00000000" w:rsidDel="00000000" w:rsidP="00000000" w:rsidRDefault="00000000" w:rsidRPr="00000000" w14:paraId="000007BD">
            <w:pPr>
              <w:spacing w:before="240" w:lineRule="auto"/>
              <w:jc w:val="both"/>
              <w:rPr/>
            </w:pPr>
            <w:r w:rsidDel="00000000" w:rsidR="00000000" w:rsidRPr="00000000">
              <w:rPr>
                <w:rtl w:val="0"/>
              </w:rPr>
              <w:t xml:space="preserve">To popularize agricultural mechanization, improve large-scale production</w:t>
            </w:r>
          </w:p>
        </w:tc>
        <w:tc>
          <w:tcPr/>
          <w:p w:rsidR="00000000" w:rsidDel="00000000" w:rsidP="00000000" w:rsidRDefault="00000000" w:rsidRPr="00000000" w14:paraId="000007BE">
            <w:pPr>
              <w:spacing w:before="240" w:lineRule="auto"/>
              <w:jc w:val="both"/>
              <w:rPr/>
            </w:pPr>
            <w:r w:rsidDel="00000000" w:rsidR="00000000" w:rsidRPr="00000000">
              <w:rPr>
                <w:rtl w:val="0"/>
              </w:rPr>
              <w:t xml:space="preserve">MOA</w:t>
            </w:r>
          </w:p>
        </w:tc>
        <w:tc>
          <w:tcPr/>
          <w:p w:rsidR="00000000" w:rsidDel="00000000" w:rsidP="00000000" w:rsidRDefault="00000000" w:rsidRPr="00000000" w14:paraId="000007BF">
            <w:pPr>
              <w:spacing w:before="240" w:lineRule="auto"/>
              <w:jc w:val="both"/>
              <w:rPr/>
            </w:pPr>
            <w:r w:rsidDel="00000000" w:rsidR="00000000" w:rsidRPr="00000000">
              <w:rPr>
                <w:rtl w:val="0"/>
              </w:rPr>
              <w:t xml:space="preserve">Agriculture Offices, farmer unions, farmers, Agro dealers, Researchers, NGOs, Universities, ATI</w:t>
            </w:r>
          </w:p>
        </w:tc>
      </w:tr>
      <w:tr>
        <w:trPr>
          <w:cantSplit w:val="0"/>
          <w:trHeight w:val="315" w:hRule="atLeast"/>
          <w:tblHeader w:val="0"/>
        </w:trPr>
        <w:tc>
          <w:tcPr>
            <w:vMerge w:val="continue"/>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C1">
            <w:pPr>
              <w:spacing w:before="240" w:lineRule="auto"/>
              <w:jc w:val="both"/>
              <w:rPr/>
            </w:pPr>
            <w:r w:rsidDel="00000000" w:rsidR="00000000" w:rsidRPr="00000000">
              <w:rPr>
                <w:rtl w:val="0"/>
              </w:rPr>
              <w:t xml:space="preserve">Yelemate Terufat</w:t>
            </w:r>
          </w:p>
        </w:tc>
        <w:tc>
          <w:tcPr/>
          <w:p w:rsidR="00000000" w:rsidDel="00000000" w:rsidP="00000000" w:rsidRDefault="00000000" w:rsidRPr="00000000" w14:paraId="000007C2">
            <w:pPr>
              <w:spacing w:before="240" w:lineRule="auto"/>
              <w:jc w:val="both"/>
              <w:rPr/>
            </w:pPr>
            <w:r w:rsidDel="00000000" w:rsidR="00000000" w:rsidRPr="00000000">
              <w:rPr>
                <w:rtl w:val="0"/>
              </w:rPr>
              <w:t xml:space="preserve">Enhance nutrition security </w:t>
            </w:r>
          </w:p>
        </w:tc>
        <w:tc>
          <w:tcPr/>
          <w:p w:rsidR="00000000" w:rsidDel="00000000" w:rsidP="00000000" w:rsidRDefault="00000000" w:rsidRPr="00000000" w14:paraId="000007C3">
            <w:pPr>
              <w:spacing w:before="240" w:lineRule="auto"/>
              <w:jc w:val="both"/>
              <w:rPr/>
            </w:pPr>
            <w:r w:rsidDel="00000000" w:rsidR="00000000" w:rsidRPr="00000000">
              <w:rPr>
                <w:rtl w:val="0"/>
              </w:rPr>
              <w:t xml:space="preserve">Zonal and district Administration</w:t>
            </w:r>
          </w:p>
        </w:tc>
        <w:tc>
          <w:tcPr/>
          <w:p w:rsidR="00000000" w:rsidDel="00000000" w:rsidP="00000000" w:rsidRDefault="00000000" w:rsidRPr="00000000" w14:paraId="000007C4">
            <w:pPr>
              <w:spacing w:before="240" w:lineRule="auto"/>
              <w:jc w:val="both"/>
              <w:rPr/>
            </w:pPr>
            <w:r w:rsidDel="00000000" w:rsidR="00000000" w:rsidRPr="00000000">
              <w:rPr>
                <w:rtl w:val="0"/>
              </w:rPr>
              <w:t xml:space="preserve">Farmer, Agricultural Offices</w:t>
            </w:r>
          </w:p>
        </w:tc>
      </w:tr>
      <w:tr>
        <w:trPr>
          <w:cantSplit w:val="0"/>
          <w:trHeight w:val="450" w:hRule="atLeast"/>
          <w:tblHeader w:val="0"/>
        </w:trPr>
        <w:tc>
          <w:tcPr>
            <w:vMerge w:val="continue"/>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7C6">
            <w:pPr>
              <w:spacing w:before="240" w:lineRule="auto"/>
              <w:jc w:val="both"/>
              <w:rPr/>
            </w:pPr>
            <w:r w:rsidDel="00000000" w:rsidR="00000000" w:rsidRPr="00000000">
              <w:rPr>
                <w:rtl w:val="0"/>
              </w:rPr>
              <w:t xml:space="preserve">Ethiopian Digital agricultural extension and advisory service (EDAEAS)</w:t>
            </w:r>
          </w:p>
        </w:tc>
        <w:tc>
          <w:tcPr>
            <w:vMerge w:val="restart"/>
          </w:tcPr>
          <w:p w:rsidR="00000000" w:rsidDel="00000000" w:rsidP="00000000" w:rsidRDefault="00000000" w:rsidRPr="00000000" w14:paraId="000007C7">
            <w:pPr>
              <w:spacing w:before="240" w:lineRule="auto"/>
              <w:jc w:val="both"/>
              <w:rPr/>
            </w:pPr>
            <w:r w:rsidDel="00000000" w:rsidR="00000000" w:rsidRPr="00000000">
              <w:rPr>
                <w:rtl w:val="0"/>
              </w:rPr>
              <w:t xml:space="preserve">provides farmers with the relevant agricultural extension via digital channels while strengthening extension systems in-country.</w:t>
            </w:r>
          </w:p>
        </w:tc>
        <w:tc>
          <w:tcPr>
            <w:vMerge w:val="restart"/>
          </w:tcPr>
          <w:p w:rsidR="00000000" w:rsidDel="00000000" w:rsidP="00000000" w:rsidRDefault="00000000" w:rsidRPr="00000000" w14:paraId="000007C8">
            <w:pPr>
              <w:spacing w:before="240" w:lineRule="auto"/>
              <w:jc w:val="both"/>
              <w:rPr/>
            </w:pPr>
            <w:r w:rsidDel="00000000" w:rsidR="00000000" w:rsidRPr="00000000">
              <w:rPr>
                <w:rtl w:val="0"/>
              </w:rPr>
              <w:t xml:space="preserve">MoA</w:t>
            </w:r>
          </w:p>
        </w:tc>
        <w:tc>
          <w:tcPr>
            <w:vMerge w:val="restart"/>
          </w:tcPr>
          <w:p w:rsidR="00000000" w:rsidDel="00000000" w:rsidP="00000000" w:rsidRDefault="00000000" w:rsidRPr="00000000" w14:paraId="000007C9">
            <w:pPr>
              <w:spacing w:before="240" w:lineRule="auto"/>
              <w:jc w:val="both"/>
              <w:rPr/>
            </w:pPr>
            <w:r w:rsidDel="00000000" w:rsidR="00000000" w:rsidRPr="00000000">
              <w:rPr>
                <w:rtl w:val="0"/>
              </w:rPr>
              <w:t xml:space="preserve">EMI, EIAR, Agricultural bureaus</w:t>
            </w:r>
          </w:p>
        </w:tc>
      </w:tr>
      <w:tr>
        <w:trPr>
          <w:cantSplit w:val="0"/>
          <w:trHeight w:val="450" w:hRule="atLeast"/>
          <w:tblHeader w:val="0"/>
        </w:trPr>
        <w:tc>
          <w:tcPr>
            <w:vMerge w:val="continue"/>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65" w:hRule="atLeast"/>
          <w:tblHeader w:val="0"/>
        </w:trPr>
        <w:tc>
          <w:tcPr>
            <w:vMerge w:val="continue"/>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D0">
            <w:pPr>
              <w:spacing w:before="240" w:lineRule="auto"/>
              <w:jc w:val="both"/>
              <w:rPr/>
            </w:pPr>
            <w:r w:rsidDel="00000000" w:rsidR="00000000" w:rsidRPr="00000000">
              <w:rPr>
                <w:rtl w:val="0"/>
              </w:rPr>
              <w:t xml:space="preserve">Climate-smart agriculture roadmap (CSA roadmap)</w:t>
            </w:r>
          </w:p>
        </w:tc>
        <w:tc>
          <w:tcPr/>
          <w:p w:rsidR="00000000" w:rsidDel="00000000" w:rsidP="00000000" w:rsidRDefault="00000000" w:rsidRPr="00000000" w14:paraId="000007D1">
            <w:pPr>
              <w:spacing w:before="240" w:lineRule="auto"/>
              <w:jc w:val="both"/>
              <w:rPr/>
            </w:pPr>
            <w:r w:rsidDel="00000000" w:rsidR="00000000" w:rsidRPr="00000000">
              <w:rPr>
                <w:rtl w:val="0"/>
              </w:rPr>
              <w:t xml:space="preserve">Strengthen the role of MoA in addressing vulnerabilities facing the agricultural sector</w:t>
            </w:r>
          </w:p>
        </w:tc>
        <w:tc>
          <w:tcPr/>
          <w:p w:rsidR="00000000" w:rsidDel="00000000" w:rsidP="00000000" w:rsidRDefault="00000000" w:rsidRPr="00000000" w14:paraId="000007D2">
            <w:pPr>
              <w:spacing w:before="240" w:lineRule="auto"/>
              <w:jc w:val="both"/>
              <w:rPr/>
            </w:pPr>
            <w:r w:rsidDel="00000000" w:rsidR="00000000" w:rsidRPr="00000000">
              <w:rPr>
                <w:rtl w:val="0"/>
              </w:rPr>
              <w:t xml:space="preserve">MoA</w:t>
            </w:r>
          </w:p>
        </w:tc>
        <w:tc>
          <w:tcPr/>
          <w:p w:rsidR="00000000" w:rsidDel="00000000" w:rsidP="00000000" w:rsidRDefault="00000000" w:rsidRPr="00000000" w14:paraId="000007D3">
            <w:pPr>
              <w:spacing w:before="240" w:lineRule="auto"/>
              <w:jc w:val="both"/>
              <w:rPr/>
            </w:pPr>
            <w:r w:rsidDel="00000000" w:rsidR="00000000" w:rsidRPr="00000000">
              <w:rPr>
                <w:rtl w:val="0"/>
              </w:rPr>
              <w:t xml:space="preserve">MoA, EMI, EIAR, agri. bureaus</w:t>
            </w:r>
          </w:p>
        </w:tc>
      </w:tr>
      <w:tr>
        <w:trPr>
          <w:cantSplit w:val="0"/>
          <w:trHeight w:val="315" w:hRule="atLeast"/>
          <w:tblHeader w:val="0"/>
        </w:trPr>
        <w:tc>
          <w:tcPr>
            <w:vMerge w:val="continue"/>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D5">
            <w:pPr>
              <w:spacing w:before="240" w:lineRule="auto"/>
              <w:jc w:val="both"/>
              <w:rPr/>
            </w:pPr>
            <w:r w:rsidDel="00000000" w:rsidR="00000000" w:rsidRPr="00000000">
              <w:rPr>
                <w:rtl w:val="0"/>
              </w:rPr>
              <w:t xml:space="preserve">Soil and agronomy directive</w:t>
            </w:r>
          </w:p>
        </w:tc>
        <w:tc>
          <w:tcPr/>
          <w:p w:rsidR="00000000" w:rsidDel="00000000" w:rsidP="00000000" w:rsidRDefault="00000000" w:rsidRPr="00000000" w14:paraId="000007D6">
            <w:pPr>
              <w:spacing w:before="240" w:lineRule="auto"/>
              <w:jc w:val="both"/>
              <w:rPr/>
            </w:pPr>
            <w:r w:rsidDel="00000000" w:rsidR="00000000" w:rsidRPr="00000000">
              <w:rPr>
                <w:rtl w:val="0"/>
              </w:rPr>
              <w:t xml:space="preserve">improves the soil's physical conditions by the maintenance of soil properties (structure, porosity, moisture retention capacity and permeability) </w:t>
            </w:r>
          </w:p>
        </w:tc>
        <w:tc>
          <w:tcPr/>
          <w:p w:rsidR="00000000" w:rsidDel="00000000" w:rsidP="00000000" w:rsidRDefault="00000000" w:rsidRPr="00000000" w14:paraId="000007D7">
            <w:pPr>
              <w:spacing w:before="240" w:lineRule="auto"/>
              <w:jc w:val="both"/>
              <w:rPr/>
            </w:pPr>
            <w:r w:rsidDel="00000000" w:rsidR="00000000" w:rsidRPr="00000000">
              <w:rPr>
                <w:rtl w:val="0"/>
              </w:rPr>
              <w:t xml:space="preserve">MoA</w:t>
            </w:r>
          </w:p>
        </w:tc>
        <w:tc>
          <w:tcPr/>
          <w:p w:rsidR="00000000" w:rsidDel="00000000" w:rsidP="00000000" w:rsidRDefault="00000000" w:rsidRPr="00000000" w14:paraId="000007D8">
            <w:pPr>
              <w:spacing w:before="240" w:lineRule="auto"/>
              <w:jc w:val="both"/>
              <w:rPr/>
            </w:pPr>
            <w:r w:rsidDel="00000000" w:rsidR="00000000" w:rsidRPr="00000000">
              <w:rPr>
                <w:rtl w:val="0"/>
              </w:rPr>
              <w:t xml:space="preserve">MoA, EMI, EIAR, Agricultural bureaus</w:t>
            </w:r>
          </w:p>
        </w:tc>
      </w:tr>
      <w:tr>
        <w:trPr>
          <w:cantSplit w:val="0"/>
          <w:trHeight w:val="450" w:hRule="atLeast"/>
          <w:tblHeader w:val="0"/>
        </w:trPr>
        <w:tc>
          <w:tcPr>
            <w:vMerge w:val="continue"/>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7DA">
            <w:pPr>
              <w:spacing w:before="240" w:lineRule="auto"/>
              <w:jc w:val="both"/>
              <w:rPr/>
            </w:pPr>
            <w:r w:rsidDel="00000000" w:rsidR="00000000" w:rsidRPr="00000000">
              <w:rPr>
                <w:rtl w:val="0"/>
              </w:rPr>
              <w:t xml:space="preserve">Contract farming </w:t>
            </w:r>
          </w:p>
        </w:tc>
        <w:tc>
          <w:tcPr>
            <w:vMerge w:val="restart"/>
          </w:tcPr>
          <w:p w:rsidR="00000000" w:rsidDel="00000000" w:rsidP="00000000" w:rsidRDefault="00000000" w:rsidRPr="00000000" w14:paraId="000007DB">
            <w:pPr>
              <w:spacing w:before="240" w:lineRule="auto"/>
              <w:jc w:val="both"/>
              <w:rPr/>
            </w:pPr>
            <w:r w:rsidDel="00000000" w:rsidR="00000000" w:rsidRPr="00000000">
              <w:rPr>
                <w:rtl w:val="0"/>
              </w:rPr>
              <w:t xml:space="preserve">transform subsistence agriculture to market-oriented commercial farming in the densely populated mid and high-altitude areas of the country</w:t>
            </w:r>
          </w:p>
        </w:tc>
        <w:tc>
          <w:tcPr>
            <w:vMerge w:val="restart"/>
          </w:tcPr>
          <w:p w:rsidR="00000000" w:rsidDel="00000000" w:rsidP="00000000" w:rsidRDefault="00000000" w:rsidRPr="00000000" w14:paraId="000007DC">
            <w:pPr>
              <w:spacing w:before="240" w:lineRule="auto"/>
              <w:jc w:val="both"/>
              <w:rPr/>
            </w:pPr>
            <w:r w:rsidDel="00000000" w:rsidR="00000000" w:rsidRPr="00000000">
              <w:rPr>
                <w:rtl w:val="0"/>
              </w:rPr>
              <w:t xml:space="preserve">MoA, lowland and irrigation minister</w:t>
            </w:r>
          </w:p>
        </w:tc>
        <w:tc>
          <w:tcPr>
            <w:vMerge w:val="restart"/>
          </w:tcPr>
          <w:p w:rsidR="00000000" w:rsidDel="00000000" w:rsidP="00000000" w:rsidRDefault="00000000" w:rsidRPr="00000000" w14:paraId="000007DD">
            <w:pPr>
              <w:spacing w:before="240" w:lineRule="auto"/>
              <w:jc w:val="both"/>
              <w:rPr/>
            </w:pPr>
            <w:r w:rsidDel="00000000" w:rsidR="00000000" w:rsidRPr="00000000">
              <w:rPr>
                <w:rtl w:val="0"/>
              </w:rPr>
              <w:t xml:space="preserve">MoA, EMI, EIAR, Agricultural bureaus, Cooperatives, unions, Exporters, Industries</w:t>
            </w:r>
          </w:p>
        </w:tc>
      </w:tr>
      <w:tr>
        <w:trPr>
          <w:cantSplit w:val="0"/>
          <w:trHeight w:val="450" w:hRule="atLeast"/>
          <w:tblHeader w:val="0"/>
        </w:trPr>
        <w:tc>
          <w:tcPr>
            <w:vMerge w:val="continue"/>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7E4">
            <w:pPr>
              <w:spacing w:before="240" w:lineRule="auto"/>
              <w:jc w:val="both"/>
              <w:rPr/>
            </w:pPr>
            <w:r w:rsidDel="00000000" w:rsidR="00000000" w:rsidRPr="00000000">
              <w:rPr>
                <w:rtl w:val="0"/>
              </w:rPr>
              <w:t xml:space="preserve">Seqota Declaration</w:t>
            </w:r>
          </w:p>
        </w:tc>
        <w:tc>
          <w:tcPr/>
          <w:p w:rsidR="00000000" w:rsidDel="00000000" w:rsidP="00000000" w:rsidRDefault="00000000" w:rsidRPr="00000000" w14:paraId="000007E5">
            <w:pPr>
              <w:spacing w:before="240" w:lineRule="auto"/>
              <w:jc w:val="both"/>
              <w:rPr/>
            </w:pPr>
            <w:r w:rsidDel="00000000" w:rsidR="00000000" w:rsidRPr="00000000">
              <w:rPr>
                <w:rtl w:val="0"/>
              </w:rPr>
              <w:t xml:space="preserve">- the eradication of the underline malnutrition</w:t>
            </w:r>
          </w:p>
        </w:tc>
        <w:tc>
          <w:tcPr>
            <w:vMerge w:val="restart"/>
          </w:tcPr>
          <w:p w:rsidR="00000000" w:rsidDel="00000000" w:rsidP="00000000" w:rsidRDefault="00000000" w:rsidRPr="00000000" w14:paraId="000007E6">
            <w:pPr>
              <w:spacing w:before="240" w:lineRule="auto"/>
              <w:jc w:val="both"/>
              <w:rPr/>
            </w:pPr>
            <w:r w:rsidDel="00000000" w:rsidR="00000000" w:rsidRPr="00000000">
              <w:rPr>
                <w:rtl w:val="0"/>
              </w:rPr>
              <w:t xml:space="preserve">Responsible DA, Gov't Health, extension workers, Gov't, NGOs</w:t>
            </w:r>
          </w:p>
        </w:tc>
        <w:tc>
          <w:tcPr>
            <w:vMerge w:val="restart"/>
          </w:tcPr>
          <w:p w:rsidR="00000000" w:rsidDel="00000000" w:rsidP="00000000" w:rsidRDefault="00000000" w:rsidRPr="00000000" w14:paraId="000007E7">
            <w:pPr>
              <w:spacing w:before="240" w:lineRule="auto"/>
              <w:jc w:val="both"/>
              <w:rPr/>
            </w:pPr>
            <w:r w:rsidDel="00000000" w:rsidR="00000000" w:rsidRPr="00000000">
              <w:rPr>
                <w:rtl w:val="0"/>
              </w:rPr>
              <w:t xml:space="preserve">Gov't and NGOs</w:t>
            </w:r>
          </w:p>
        </w:tc>
      </w:tr>
      <w:tr>
        <w:trPr>
          <w:cantSplit w:val="0"/>
          <w:trHeight w:val="465" w:hRule="atLeast"/>
          <w:tblHeader w:val="0"/>
        </w:trPr>
        <w:tc>
          <w:tcPr>
            <w:vMerge w:val="continue"/>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7EA">
            <w:pPr>
              <w:spacing w:before="240" w:lineRule="auto"/>
              <w:jc w:val="both"/>
              <w:rPr/>
            </w:pPr>
            <w:r w:rsidDel="00000000" w:rsidR="00000000" w:rsidRPr="00000000">
              <w:rPr>
                <w:rtl w:val="0"/>
              </w:rPr>
              <w:t xml:space="preserve">- the eradication of stunting growth among children’s less than 2 years by 2030</w:t>
            </w:r>
          </w:p>
        </w:tc>
        <w:tc>
          <w:tcPr>
            <w:vMerge w:val="continue"/>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ED">
      <w:pPr>
        <w:spacing w:before="240" w:lineRule="auto"/>
        <w:jc w:val="both"/>
        <w:rPr/>
      </w:pPr>
      <w:r w:rsidDel="00000000" w:rsidR="00000000" w:rsidRPr="00000000">
        <w:rPr>
          <w:rtl w:val="0"/>
        </w:rPr>
      </w:r>
    </w:p>
    <w:p w:rsidR="00000000" w:rsidDel="00000000" w:rsidP="00000000" w:rsidRDefault="00000000" w:rsidRPr="00000000" w14:paraId="000007E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7EF">
      <w:pPr>
        <w:rPr>
          <w:b w:val="1"/>
          <w:sz w:val="22"/>
          <w:szCs w:val="22"/>
        </w:rPr>
      </w:pPr>
      <w:r w:rsidDel="00000000" w:rsidR="00000000" w:rsidRPr="00000000">
        <w:rPr>
          <w:b w:val="1"/>
          <w:color w:val="92d050"/>
          <w:sz w:val="22"/>
          <w:szCs w:val="22"/>
          <w:rtl w:val="0"/>
        </w:rPr>
        <w:t xml:space="preserve">Conclusions and recommendations </w:t>
      </w:r>
      <w:r w:rsidDel="00000000" w:rsidR="00000000" w:rsidRPr="00000000">
        <w:rPr>
          <w:rtl w:val="0"/>
        </w:rPr>
      </w:r>
    </w:p>
    <w:p w:rsidR="00000000" w:rsidDel="00000000" w:rsidP="00000000" w:rsidRDefault="00000000" w:rsidRPr="00000000" w14:paraId="000007F0">
      <w:pPr>
        <w:spacing w:after="0" w:line="360" w:lineRule="auto"/>
        <w:jc w:val="both"/>
        <w:rPr>
          <w:color w:val="000000"/>
        </w:rPr>
      </w:pPr>
      <w:bookmarkStart w:colFirst="0" w:colLast="0" w:name="_heading=h.41mghml" w:id="37"/>
      <w:bookmarkEnd w:id="37"/>
      <w:r w:rsidDel="00000000" w:rsidR="00000000" w:rsidRPr="00000000">
        <w:rPr>
          <w:color w:val="000000"/>
          <w:rtl w:val="0"/>
        </w:rPr>
        <w:t xml:space="preserve">This needs assessment workshop aspires to have roadmaps for the design of an enhanced AKIS that reduces the gap between research and practice, create national and local multi-stakeholder partnerships to constantly improve access to data and information necessary for climate smart production, and have dynamic LSC hubs that are actively used for policy development and decision making for CSA at national and local levels. Therefore, in order to provide the requirement for the design of the hub, agricultural sector needs assessment and stakeholder overviews at national and local levels was conducted with specific objectives of identifying stakeholders’ roles, challenges, and opportunities of LSC-IS use, specifying LSC-information needs and LSC-information users, and identifying capacity requirements for LSC-information use and users. In the following sections conclusions and recommendations of the national and sub-national needs assessment workshops will be presented in brief. </w:t>
      </w:r>
    </w:p>
    <w:p w:rsidR="00000000" w:rsidDel="00000000" w:rsidP="00000000" w:rsidRDefault="00000000" w:rsidRPr="00000000" w14:paraId="000007F1">
      <w:pPr>
        <w:spacing w:after="0" w:line="36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7F2">
      <w:pPr>
        <w:pStyle w:val="Heading2"/>
        <w:spacing w:after="0" w:before="0" w:line="240" w:lineRule="auto"/>
        <w:ind w:left="576" w:hanging="576"/>
        <w:rPr>
          <w:rFonts w:ascii="Verdana" w:cs="Verdana" w:eastAsia="Verdana" w:hAnsi="Verdana"/>
          <w:color w:val="92d050"/>
          <w:sz w:val="22"/>
          <w:szCs w:val="22"/>
        </w:rPr>
      </w:pPr>
      <w:r w:rsidDel="00000000" w:rsidR="00000000" w:rsidRPr="00000000">
        <w:rPr>
          <w:rFonts w:ascii="Verdana" w:cs="Verdana" w:eastAsia="Verdana" w:hAnsi="Verdana"/>
          <w:color w:val="92d050"/>
          <w:sz w:val="22"/>
          <w:szCs w:val="22"/>
          <w:rtl w:val="0"/>
        </w:rPr>
        <w:t xml:space="preserve">National workshop – Adama</w:t>
      </w:r>
    </w:p>
    <w:p w:rsidR="00000000" w:rsidDel="00000000" w:rsidP="00000000" w:rsidRDefault="00000000" w:rsidRPr="00000000" w14:paraId="000007F3">
      <w:pPr>
        <w:spacing w:after="0" w:line="360" w:lineRule="auto"/>
        <w:rPr>
          <w:color w:val="000000"/>
        </w:rPr>
      </w:pPr>
      <w:r w:rsidDel="00000000" w:rsidR="00000000" w:rsidRPr="00000000">
        <w:rPr>
          <w:color w:val="000000"/>
          <w:rtl w:val="0"/>
        </w:rPr>
        <w:t xml:space="preserve">In the national workshop, all categories of stakeholders but farmer organizations participated by identifying themselves as both providers and users of LSC-IS data. In both use cases, most of the stakeholders were involved in all stages of data valorisation process. The main types of data gathered were soil moisture, soil physiochemical, land degradation, forest cover and hydrological data. The end users of the processed and interpreted information were farmers, private sectors, governmental and non-governmental organizations. </w:t>
      </w:r>
    </w:p>
    <w:p w:rsidR="00000000" w:rsidDel="00000000" w:rsidP="00000000" w:rsidRDefault="00000000" w:rsidRPr="00000000" w14:paraId="000007F4">
      <w:pPr>
        <w:spacing w:after="0" w:line="360" w:lineRule="auto"/>
        <w:rPr>
          <w:color w:val="000000"/>
        </w:rPr>
      </w:pPr>
      <w:r w:rsidDel="00000000" w:rsidR="00000000" w:rsidRPr="00000000">
        <w:rPr>
          <w:rtl w:val="0"/>
        </w:rPr>
      </w:r>
    </w:p>
    <w:p w:rsidR="00000000" w:rsidDel="00000000" w:rsidP="00000000" w:rsidRDefault="00000000" w:rsidRPr="00000000" w14:paraId="000007F5">
      <w:pPr>
        <w:spacing w:after="0" w:line="360" w:lineRule="auto"/>
        <w:rPr>
          <w:color w:val="000000"/>
        </w:rPr>
      </w:pPr>
      <w:r w:rsidDel="00000000" w:rsidR="00000000" w:rsidRPr="00000000">
        <w:rPr>
          <w:color w:val="000000"/>
          <w:rtl w:val="0"/>
        </w:rPr>
        <w:t xml:space="preserve">To identify data needs, availability, accessibility and data gaps and challenges, the two use cases were split into providers and users of the LSC-IS information. In use case 1 (ISFM), the data user group emphasized the limitation in data availability and accessibility, and lack of timeliness and location specificity, poor data quality and lack of standardization as the main data use gaps and challenges. While the main concerns of the provider group were presence of outdated data, lack of well-organized dataset and absence of centralized data storage location. Creating linkage with other organizations and </w:t>
      </w:r>
      <w:sdt>
        <w:sdtPr>
          <w:tag w:val="goog_rdk_534"/>
        </w:sdtPr>
        <w:sdtContent>
          <w:ins w:author="Herman Snel" w:id="159" w:date="2023-06-23T12:41:05Z">
            <w:r w:rsidDel="00000000" w:rsidR="00000000" w:rsidRPr="00000000">
              <w:rPr>
                <w:color w:val="000000"/>
                <w:rtl w:val="0"/>
              </w:rPr>
              <w:t xml:space="preserve">operationalizing a </w:t>
            </w:r>
          </w:ins>
        </w:sdtContent>
      </w:sdt>
      <w:r w:rsidDel="00000000" w:rsidR="00000000" w:rsidRPr="00000000">
        <w:rPr>
          <w:color w:val="000000"/>
          <w:rtl w:val="0"/>
        </w:rPr>
        <w:t xml:space="preserve">conducive data use policy were among the main data use opportunities. Growing interest for AKIS and presence of big </w:t>
      </w:r>
      <w:sdt>
        <w:sdtPr>
          <w:tag w:val="goog_rdk_535"/>
        </w:sdtPr>
        <w:sdtContent>
          <w:ins w:author="Herman Snel" w:id="160" w:date="2023-06-23T12:41:25Z">
            <w:r w:rsidDel="00000000" w:rsidR="00000000" w:rsidRPr="00000000">
              <w:rPr>
                <w:color w:val="000000"/>
                <w:rtl w:val="0"/>
              </w:rPr>
              <w:t xml:space="preserve">datasets</w:t>
            </w:r>
          </w:ins>
        </w:sdtContent>
      </w:sdt>
      <w:sdt>
        <w:sdtPr>
          <w:tag w:val="goog_rdk_536"/>
        </w:sdtPr>
        <w:sdtContent>
          <w:del w:author="Herman Snel" w:id="160" w:date="2023-06-23T12:41:25Z">
            <w:r w:rsidDel="00000000" w:rsidR="00000000" w:rsidRPr="00000000">
              <w:rPr>
                <w:color w:val="000000"/>
                <w:rtl w:val="0"/>
              </w:rPr>
              <w:delText xml:space="preserve">dataset</w:delText>
            </w:r>
          </w:del>
        </w:sdtContent>
      </w:sdt>
      <w:r w:rsidDel="00000000" w:rsidR="00000000" w:rsidRPr="00000000">
        <w:rPr>
          <w:color w:val="000000"/>
          <w:rtl w:val="0"/>
        </w:rPr>
        <w:t xml:space="preserve"> that can be shared were considered as opportunit</w:t>
      </w:r>
      <w:sdt>
        <w:sdtPr>
          <w:tag w:val="goog_rdk_537"/>
        </w:sdtPr>
        <w:sdtContent>
          <w:ins w:author="Herman Snel" w:id="161" w:date="2023-06-23T12:41:20Z">
            <w:r w:rsidDel="00000000" w:rsidR="00000000" w:rsidRPr="00000000">
              <w:rPr>
                <w:color w:val="000000"/>
                <w:rtl w:val="0"/>
              </w:rPr>
              <w:t xml:space="preserve">ies</w:t>
            </w:r>
          </w:ins>
        </w:sdtContent>
      </w:sdt>
      <w:sdt>
        <w:sdtPr>
          <w:tag w:val="goog_rdk_538"/>
        </w:sdtPr>
        <w:sdtContent>
          <w:del w:author="Herman Snel" w:id="161" w:date="2023-06-23T12:41:20Z">
            <w:r w:rsidDel="00000000" w:rsidR="00000000" w:rsidRPr="00000000">
              <w:rPr>
                <w:color w:val="000000"/>
                <w:rtl w:val="0"/>
              </w:rPr>
              <w:delText xml:space="preserve">y</w:delText>
            </w:r>
          </w:del>
        </w:sdtContent>
      </w:sdt>
      <w:r w:rsidDel="00000000" w:rsidR="00000000" w:rsidRPr="00000000">
        <w:rPr>
          <w:color w:val="000000"/>
          <w:rtl w:val="0"/>
        </w:rPr>
        <w:t xml:space="preserve"> among the provider group. Improving the livelihood of small-scale farmers through various interventions such as adoption of conservation agriculture was the main success story reported by both groups. In use case two (SWC), absence of location specific data, incomplete dataset, and lack of centralized data storage system were highlighted as the main data use gaps and challenges among the user group while the potential to generate a data hub and partnership to international organizations were the main data use opportunities and success story reported by the group.  In the provider group the main data provision gaps and challenges were absence of institutionally organized and compiled dataset, and lack of standardization. Important success stories reported were successful launching of ETRSS-1 satellite and availability of LiDAR data.   </w:t>
      </w:r>
    </w:p>
    <w:p w:rsidR="00000000" w:rsidDel="00000000" w:rsidP="00000000" w:rsidRDefault="00000000" w:rsidRPr="00000000" w14:paraId="000007F6">
      <w:pPr>
        <w:spacing w:after="0" w:line="360" w:lineRule="auto"/>
        <w:rPr>
          <w:color w:val="000000"/>
        </w:rPr>
      </w:pPr>
      <w:r w:rsidDel="00000000" w:rsidR="00000000" w:rsidRPr="00000000">
        <w:rPr>
          <w:rtl w:val="0"/>
        </w:rPr>
      </w:r>
    </w:p>
    <w:p w:rsidR="00000000" w:rsidDel="00000000" w:rsidP="00000000" w:rsidRDefault="00000000" w:rsidRPr="00000000" w14:paraId="000007F7">
      <w:pPr>
        <w:spacing w:after="0" w:line="360" w:lineRule="auto"/>
        <w:rPr>
          <w:color w:val="000000"/>
        </w:rPr>
      </w:pPr>
      <w:r w:rsidDel="00000000" w:rsidR="00000000" w:rsidRPr="00000000">
        <w:rPr>
          <w:color w:val="000000"/>
          <w:rtl w:val="0"/>
        </w:rPr>
        <w:t xml:space="preserve">In the assessment of existing and missing institutional capacity </w:t>
      </w:r>
      <w:sdt>
        <w:sdtPr>
          <w:tag w:val="goog_rdk_539"/>
        </w:sdtPr>
        <w:sdtContent>
          <w:ins w:author="Herman Snel" w:id="162" w:date="2023-06-23T12:42:08Z">
            <w:r w:rsidDel="00000000" w:rsidR="00000000" w:rsidRPr="00000000">
              <w:rPr>
                <w:color w:val="000000"/>
                <w:rtl w:val="0"/>
              </w:rPr>
              <w:t xml:space="preserve">requirements</w:t>
            </w:r>
          </w:ins>
        </w:sdtContent>
      </w:sdt>
      <w:sdt>
        <w:sdtPr>
          <w:tag w:val="goog_rdk_540"/>
        </w:sdtPr>
        <w:sdtContent>
          <w:del w:author="Herman Snel" w:id="162" w:date="2023-06-23T12:42:08Z">
            <w:r w:rsidDel="00000000" w:rsidR="00000000" w:rsidRPr="00000000">
              <w:rPr>
                <w:color w:val="000000"/>
                <w:rtl w:val="0"/>
              </w:rPr>
              <w:delText xml:space="preserve">requirement</w:delText>
            </w:r>
          </w:del>
        </w:sdtContent>
      </w:sdt>
      <w:r w:rsidDel="00000000" w:rsidR="00000000" w:rsidRPr="00000000">
        <w:rPr>
          <w:color w:val="000000"/>
          <w:rtl w:val="0"/>
        </w:rPr>
        <w:t xml:space="preserve">, stakeholders stated specific mandates related to LSC-IS data use and provision. In the ISFM group, stakeholders in the user group stated the several existing mandates related to LSC-IS data use, however, the right to store and centrally organize and manage national database was among the missing mandates. Governmental and non-government sources provided finance, but the existing finance was not sufficient to carry out their mandates. In addition to finance, the existing human and infrastructure capacity were not adequate. Among the missing human resource and physical infrastructure were IT and GIS experts</w:t>
      </w:r>
      <w:sdt>
        <w:sdtPr>
          <w:tag w:val="goog_rdk_541"/>
        </w:sdtPr>
        <w:sdtContent>
          <w:ins w:author="Herman Snel" w:id="163" w:date="2023-06-23T12:42:38Z">
            <w:r w:rsidDel="00000000" w:rsidR="00000000" w:rsidRPr="00000000">
              <w:rPr>
                <w:color w:val="000000"/>
                <w:rtl w:val="0"/>
              </w:rPr>
              <w:t xml:space="preserve"> (at a national level and a district level)</w:t>
            </w:r>
          </w:ins>
        </w:sdtContent>
      </w:sdt>
      <w:r w:rsidDel="00000000" w:rsidR="00000000" w:rsidRPr="00000000">
        <w:rPr>
          <w:color w:val="000000"/>
          <w:rtl w:val="0"/>
        </w:rPr>
        <w:t xml:space="preserve">, data server expert and data server and weather station. Similarly, in the provider group administering AKIS database and data sharing policies were the main missing mandates of the group. Lack of finance and IT infrastructure to generate data were also major bottlenecks stated by the group.  According to stakeholders in SWC user group, failure to store, centrally organize and manage national database was the main concern as it hampered proper data use and administration. Limited supply of finance and lack of IT infrastructure such as big data server and standard laboratories were reported as missing budget and physical infrastructure. In this use case, most of the provider group underlined lack of physical/IT infrastructure as major impediment. </w:t>
      </w:r>
    </w:p>
    <w:p w:rsidR="00000000" w:rsidDel="00000000" w:rsidP="00000000" w:rsidRDefault="00000000" w:rsidRPr="00000000" w14:paraId="000007F8">
      <w:pPr>
        <w:spacing w:line="360" w:lineRule="auto"/>
        <w:rPr>
          <w:color w:val="000000"/>
        </w:rPr>
      </w:pPr>
      <w:r w:rsidDel="00000000" w:rsidR="00000000" w:rsidRPr="00000000">
        <w:rPr>
          <w:rtl w:val="0"/>
        </w:rPr>
      </w:r>
    </w:p>
    <w:p w:rsidR="00000000" w:rsidDel="00000000" w:rsidP="00000000" w:rsidRDefault="00000000" w:rsidRPr="00000000" w14:paraId="000007F9">
      <w:pPr>
        <w:spacing w:line="360" w:lineRule="auto"/>
        <w:rPr>
          <w:color w:val="000000"/>
        </w:rPr>
      </w:pPr>
      <w:r w:rsidDel="00000000" w:rsidR="00000000" w:rsidRPr="00000000">
        <w:rPr>
          <w:color w:val="000000"/>
          <w:rtl w:val="0"/>
        </w:rPr>
        <w:t xml:space="preserve">In the identification of existing and missing AKIS policies and initiatives, major existing polices stated by the two groups in ISFM use case were climate resilient green economy, digital Ethiopia 2025, national extension policy. These policies were intended to alleviate absolute poverty and achieve improved welfare of the society. Both the users and providers of the group indicated important but missing </w:t>
      </w:r>
      <w:sdt>
        <w:sdtPr>
          <w:tag w:val="goog_rdk_542"/>
        </w:sdtPr>
        <w:sdtContent>
          <w:ins w:author="Herman Snel" w:id="164" w:date="2023-06-23T12:43:22Z">
            <w:r w:rsidDel="00000000" w:rsidR="00000000" w:rsidRPr="00000000">
              <w:rPr>
                <w:color w:val="000000"/>
                <w:rtl w:val="0"/>
              </w:rPr>
              <w:t xml:space="preserve">policies</w:t>
            </w:r>
          </w:ins>
        </w:sdtContent>
      </w:sdt>
      <w:sdt>
        <w:sdtPr>
          <w:tag w:val="goog_rdk_543"/>
        </w:sdtPr>
        <w:sdtContent>
          <w:del w:author="Herman Snel" w:id="164" w:date="2023-06-23T12:43:22Z">
            <w:r w:rsidDel="00000000" w:rsidR="00000000" w:rsidRPr="00000000">
              <w:rPr>
                <w:color w:val="000000"/>
                <w:rtl w:val="0"/>
              </w:rPr>
              <w:delText xml:space="preserve">polices</w:delText>
            </w:r>
          </w:del>
        </w:sdtContent>
      </w:sdt>
      <w:r w:rsidDel="00000000" w:rsidR="00000000" w:rsidRPr="00000000">
        <w:rPr>
          <w:color w:val="000000"/>
          <w:rtl w:val="0"/>
        </w:rPr>
        <w:t xml:space="preserve"> such as national data sharing policy and land use policy. Key initiatives the two groups reported were agricultural transformation initiatives, climate smart agriculture roadmap, CoW and map rooms. In SWC use case, national innovation and technology policy, agricultural sector policy, soil, space, and geodetic data sharing directives were vital policies aimed at accessing the best information for agriculture and natural resources management, and capacity building at the national level. Government ministries, research institutes, universities implemented these policies and directives involving beneficiaries such as public and private sector and farmers.</w:t>
      </w:r>
    </w:p>
    <w:p w:rsidR="00000000" w:rsidDel="00000000" w:rsidP="00000000" w:rsidRDefault="00000000" w:rsidRPr="00000000" w14:paraId="000007FA">
      <w:pPr>
        <w:spacing w:after="0" w:line="360" w:lineRule="auto"/>
        <w:rPr>
          <w:color w:val="000000"/>
        </w:rPr>
      </w:pPr>
      <w:r w:rsidDel="00000000" w:rsidR="00000000" w:rsidRPr="00000000">
        <w:rPr>
          <w:rtl w:val="0"/>
        </w:rPr>
      </w:r>
    </w:p>
    <w:p w:rsidR="00000000" w:rsidDel="00000000" w:rsidP="00000000" w:rsidRDefault="00000000" w:rsidRPr="00000000" w14:paraId="000007FB">
      <w:pPr>
        <w:spacing w:after="0" w:line="360" w:lineRule="auto"/>
        <w:rPr>
          <w:color w:val="000000"/>
        </w:rPr>
      </w:pPr>
      <w:r w:rsidDel="00000000" w:rsidR="00000000" w:rsidRPr="00000000">
        <w:rPr>
          <w:color w:val="000000"/>
          <w:rtl w:val="0"/>
        </w:rPr>
        <w:t xml:space="preserve">In summary, the report indicated that all categories of stakeholders were involved in most of the stages of the data valorisation process. The main data use and provision challenges were related to data availability, accessibility, quality, location specificity and absence of institutionally organized and compiled dataset. </w:t>
      </w:r>
      <w:sdt>
        <w:sdtPr>
          <w:tag w:val="goog_rdk_544"/>
        </w:sdtPr>
        <w:sdtContent>
          <w:ins w:author="Herman Snel" w:id="165" w:date="2023-06-23T12:43:48Z">
            <w:r w:rsidDel="00000000" w:rsidR="00000000" w:rsidRPr="00000000">
              <w:rPr>
                <w:color w:val="000000"/>
                <w:rtl w:val="0"/>
              </w:rPr>
              <w:t xml:space="preserve">At the district level the number of stakeholders engaging with LSC data is more </w:t>
            </w:r>
            <w:r w:rsidDel="00000000" w:rsidR="00000000" w:rsidRPr="00000000">
              <w:rPr>
                <w:color w:val="000000"/>
                <w:rtl w:val="0"/>
              </w:rPr>
              <w:t xml:space="preserve">numerous</w:t>
            </w:r>
            <w:r w:rsidDel="00000000" w:rsidR="00000000" w:rsidRPr="00000000">
              <w:rPr>
                <w:color w:val="000000"/>
                <w:rtl w:val="0"/>
              </w:rPr>
              <w:t xml:space="preserve"> that at a </w:t>
            </w:r>
            <w:r w:rsidDel="00000000" w:rsidR="00000000" w:rsidRPr="00000000">
              <w:rPr>
                <w:color w:val="000000"/>
                <w:rtl w:val="0"/>
              </w:rPr>
              <w:t xml:space="preserve">national</w:t>
            </w:r>
            <w:r w:rsidDel="00000000" w:rsidR="00000000" w:rsidRPr="00000000">
              <w:rPr>
                <w:color w:val="000000"/>
                <w:rtl w:val="0"/>
              </w:rPr>
              <w:t xml:space="preserve"> level. </w:t>
            </w:r>
          </w:ins>
        </w:sdtContent>
      </w:sdt>
      <w:r w:rsidDel="00000000" w:rsidR="00000000" w:rsidRPr="00000000">
        <w:rPr>
          <w:color w:val="000000"/>
          <w:rtl w:val="0"/>
        </w:rPr>
        <w:t xml:space="preserve">Lack of finance, human resources, and physical infrastructure were major barriers in the operationalization of institutional mandates. Although there were important policies that contributed to achieving improved livelihood of society, key missing policies such as national data sharing and land use policies hampered stakeholders from functioning in full capacity</w:t>
      </w:r>
    </w:p>
    <w:p w:rsidR="00000000" w:rsidDel="00000000" w:rsidP="00000000" w:rsidRDefault="00000000" w:rsidRPr="00000000" w14:paraId="000007FC">
      <w:pPr>
        <w:spacing w:after="0" w:line="360" w:lineRule="auto"/>
        <w:rPr>
          <w:color w:val="000000"/>
        </w:rPr>
      </w:pPr>
      <w:r w:rsidDel="00000000" w:rsidR="00000000" w:rsidRPr="00000000">
        <w:rPr>
          <w:color w:val="000000"/>
          <w:rtl w:val="0"/>
        </w:rPr>
        <w:t xml:space="preserve">by accessing and using data and information necessary for climate smart agricultural production.</w:t>
      </w:r>
    </w:p>
    <w:p w:rsidR="00000000" w:rsidDel="00000000" w:rsidP="00000000" w:rsidRDefault="00000000" w:rsidRPr="00000000" w14:paraId="000007FD">
      <w:pPr>
        <w:spacing w:after="0" w:line="360" w:lineRule="auto"/>
        <w:rPr>
          <w:color w:val="000000"/>
        </w:rPr>
      </w:pPr>
      <w:r w:rsidDel="00000000" w:rsidR="00000000" w:rsidRPr="00000000">
        <w:rPr>
          <w:color w:val="000000"/>
          <w:rtl w:val="0"/>
        </w:rPr>
        <w:t xml:space="preserve">To improve the accessibility and use of LSC-ID data, some of the enabling conditions may be building the capacity of stakeholders who are involved in providing and using LSC-IS data. Strengthening stakeholder partnership may also contribute towards smooth data sharing. Modernizing the physical and IT infrastructure may also help in the generation of precise and location specific data. </w:t>
      </w:r>
      <w:sdt>
        <w:sdtPr>
          <w:tag w:val="goog_rdk_545"/>
        </w:sdtPr>
        <w:sdtContent>
          <w:ins w:author="Herman Snel" w:id="166" w:date="2023-06-23T12:44:56Z">
            <w:r w:rsidDel="00000000" w:rsidR="00000000" w:rsidRPr="00000000">
              <w:rPr>
                <w:color w:val="000000"/>
                <w:rtl w:val="0"/>
              </w:rPr>
              <w:t xml:space="preserve">The d</w:t>
            </w:r>
          </w:ins>
        </w:sdtContent>
      </w:sdt>
      <w:sdt>
        <w:sdtPr>
          <w:tag w:val="goog_rdk_546"/>
        </w:sdtPr>
        <w:sdtContent>
          <w:del w:author="Herman Snel" w:id="166" w:date="2023-06-23T12:44:56Z">
            <w:r w:rsidDel="00000000" w:rsidR="00000000" w:rsidRPr="00000000">
              <w:rPr>
                <w:color w:val="000000"/>
                <w:rtl w:val="0"/>
              </w:rPr>
              <w:delText xml:space="preserve">D</w:delText>
            </w:r>
          </w:del>
        </w:sdtContent>
      </w:sdt>
      <w:r w:rsidDel="00000000" w:rsidR="00000000" w:rsidRPr="00000000">
        <w:rPr>
          <w:color w:val="000000"/>
          <w:rtl w:val="0"/>
        </w:rPr>
        <w:t xml:space="preserve">evelopment of </w:t>
      </w:r>
      <w:sdt>
        <w:sdtPr>
          <w:tag w:val="goog_rdk_547"/>
        </w:sdtPr>
        <w:sdtContent>
          <w:ins w:author="Herman Snel" w:id="167" w:date="2023-06-23T12:44:49Z">
            <w:r w:rsidDel="00000000" w:rsidR="00000000" w:rsidRPr="00000000">
              <w:rPr>
                <w:color w:val="000000"/>
                <w:rtl w:val="0"/>
              </w:rPr>
              <w:t xml:space="preserve">a </w:t>
            </w:r>
          </w:ins>
        </w:sdtContent>
      </w:sdt>
      <w:r w:rsidDel="00000000" w:rsidR="00000000" w:rsidRPr="00000000">
        <w:rPr>
          <w:color w:val="000000"/>
          <w:rtl w:val="0"/>
        </w:rPr>
        <w:t xml:space="preserve">data</w:t>
      </w:r>
      <w:sdt>
        <w:sdtPr>
          <w:tag w:val="goog_rdk_548"/>
        </w:sdtPr>
        <w:sdtContent>
          <w:ins w:author="Herman Snel" w:id="168" w:date="2023-06-23T12:44:52Z">
            <w:r w:rsidDel="00000000" w:rsidR="00000000" w:rsidRPr="00000000">
              <w:rPr>
                <w:color w:val="000000"/>
                <w:rtl w:val="0"/>
              </w:rPr>
              <w:t xml:space="preserve">-</w:t>
            </w:r>
          </w:ins>
        </w:sdtContent>
      </w:sdt>
      <w:sdt>
        <w:sdtPr>
          <w:tag w:val="goog_rdk_549"/>
        </w:sdtPr>
        <w:sdtContent>
          <w:del w:author="Herman Snel" w:id="168" w:date="2023-06-23T12:44:52Z">
            <w:r w:rsidDel="00000000" w:rsidR="00000000" w:rsidRPr="00000000">
              <w:rPr>
                <w:color w:val="000000"/>
                <w:rtl w:val="0"/>
              </w:rPr>
              <w:delText xml:space="preserve"> </w:delText>
            </w:r>
          </w:del>
        </w:sdtContent>
      </w:sdt>
      <w:r w:rsidDel="00000000" w:rsidR="00000000" w:rsidRPr="00000000">
        <w:rPr>
          <w:color w:val="000000"/>
          <w:rtl w:val="0"/>
        </w:rPr>
        <w:t xml:space="preserve">hub may alleviate most of the challenges related to disorganized and decentralized dataset. In addition, the government has to be flexible in terms of allowing stakeholders/institutions to have the mandate and policies to use, manage and administer LSC-IS data.     </w:t>
      </w:r>
    </w:p>
    <w:p w:rsidR="00000000" w:rsidDel="00000000" w:rsidP="00000000" w:rsidRDefault="00000000" w:rsidRPr="00000000" w14:paraId="000007FE">
      <w:pPr>
        <w:pStyle w:val="Heading2"/>
        <w:spacing w:after="0" w:before="0" w:line="240" w:lineRule="auto"/>
        <w:ind w:left="576" w:hanging="576"/>
        <w:rPr>
          <w:rFonts w:ascii="Verdana" w:cs="Verdana" w:eastAsia="Verdana" w:hAnsi="Verdana"/>
          <w:color w:val="a5a5a5"/>
          <w:sz w:val="24"/>
          <w:szCs w:val="24"/>
        </w:rPr>
      </w:pPr>
      <w:bookmarkStart w:colFirst="0" w:colLast="0" w:name="_heading=h.2grqrue" w:id="38"/>
      <w:bookmarkEnd w:id="38"/>
      <w:r w:rsidDel="00000000" w:rsidR="00000000" w:rsidRPr="00000000">
        <w:rPr>
          <w:rtl w:val="0"/>
        </w:rPr>
      </w:r>
    </w:p>
    <w:p w:rsidR="00000000" w:rsidDel="00000000" w:rsidP="00000000" w:rsidRDefault="00000000" w:rsidRPr="00000000" w14:paraId="000007FF">
      <w:pPr>
        <w:pStyle w:val="Heading2"/>
        <w:spacing w:after="0" w:before="0" w:line="240" w:lineRule="auto"/>
        <w:ind w:left="576" w:hanging="576"/>
        <w:rPr>
          <w:rFonts w:ascii="Verdana" w:cs="Verdana" w:eastAsia="Verdana" w:hAnsi="Verdana"/>
          <w:b w:val="0"/>
          <w:color w:val="92d050"/>
          <w:sz w:val="22"/>
          <w:szCs w:val="22"/>
        </w:rPr>
      </w:pPr>
      <w:r w:rsidDel="00000000" w:rsidR="00000000" w:rsidRPr="00000000">
        <w:rPr>
          <w:rFonts w:ascii="Verdana" w:cs="Verdana" w:eastAsia="Verdana" w:hAnsi="Verdana"/>
          <w:color w:val="92d050"/>
          <w:sz w:val="22"/>
          <w:szCs w:val="22"/>
          <w:rtl w:val="0"/>
        </w:rPr>
        <w:t xml:space="preserve">Sub-national workshop – Adami Tulu Jido Kombollcha</w:t>
      </w:r>
      <w:r w:rsidDel="00000000" w:rsidR="00000000" w:rsidRPr="00000000">
        <w:rPr>
          <w:rtl w:val="0"/>
        </w:rPr>
      </w:r>
    </w:p>
    <w:p w:rsidR="00000000" w:rsidDel="00000000" w:rsidP="00000000" w:rsidRDefault="00000000" w:rsidRPr="00000000" w14:paraId="00000800">
      <w:pPr>
        <w:spacing w:after="0" w:line="360" w:lineRule="auto"/>
        <w:rPr>
          <w:color w:val="000000"/>
        </w:rPr>
      </w:pPr>
      <w:r w:rsidDel="00000000" w:rsidR="00000000" w:rsidRPr="00000000">
        <w:rPr>
          <w:color w:val="000000"/>
          <w:rtl w:val="0"/>
        </w:rPr>
        <w:t xml:space="preserve">All the five categories of stakeholders attended the workshop representing the role of LSC-IS data user, supplier or both. In both use cases, most of the participants were involved in all stages of the data value chain. Types of data gathered included weather and crop production, soil physical and chemical property, land use and land cover, land degradation and socioeconomic data. Data processing tools used ranged from community livelihood improvement index, GIS software to statistical analysis such as crop simulation models. Government offices, non-governmental organisations, researchers, private sectors and farmers were end users of processed, analysed and interpreted data. </w:t>
      </w:r>
    </w:p>
    <w:p w:rsidR="00000000" w:rsidDel="00000000" w:rsidP="00000000" w:rsidRDefault="00000000" w:rsidRPr="00000000" w14:paraId="00000801">
      <w:pPr>
        <w:spacing w:after="0" w:line="360" w:lineRule="auto"/>
        <w:rPr/>
      </w:pPr>
      <w:r w:rsidDel="00000000" w:rsidR="00000000" w:rsidRPr="00000000">
        <w:rPr>
          <w:rtl w:val="0"/>
        </w:rPr>
      </w:r>
    </w:p>
    <w:p w:rsidR="00000000" w:rsidDel="00000000" w:rsidP="00000000" w:rsidRDefault="00000000" w:rsidRPr="00000000" w14:paraId="00000802">
      <w:pPr>
        <w:spacing w:after="0" w:line="360" w:lineRule="auto"/>
        <w:rPr>
          <w:color w:val="000000"/>
        </w:rPr>
      </w:pPr>
      <w:r w:rsidDel="00000000" w:rsidR="00000000" w:rsidRPr="00000000">
        <w:rPr>
          <w:color w:val="000000"/>
          <w:rtl w:val="0"/>
        </w:rPr>
        <w:t xml:space="preserve">The assessment to specify LSC-IS data needs, availability, accessibility, opportunity, gaps, and challenges among the ISFM user and provider groups indicated that there were limitations in data use and supply including incomplete dataset, inconvenient data format, lack of good quality and quantity data, inaccessibility of the available data, absence of real time data, and lack of awareness of data use and provision. Data use and provision opportunities stated by both groups were collaboration with other stakeholders, provision of data free of charge and focus of government and stakeholders to agricultural development.  In </w:t>
      </w:r>
      <w:sdt>
        <w:sdtPr>
          <w:tag w:val="goog_rdk_550"/>
        </w:sdtPr>
        <w:sdtContent>
          <w:ins w:author="Herman Snel" w:id="169" w:date="2023-06-23T12:47:24Z">
            <w:r w:rsidDel="00000000" w:rsidR="00000000" w:rsidRPr="00000000">
              <w:rPr>
                <w:color w:val="000000"/>
                <w:rtl w:val="0"/>
              </w:rPr>
              <w:t xml:space="preserve">the </w:t>
            </w:r>
          </w:ins>
        </w:sdtContent>
      </w:sdt>
      <w:r w:rsidDel="00000000" w:rsidR="00000000" w:rsidRPr="00000000">
        <w:rPr>
          <w:color w:val="000000"/>
          <w:rtl w:val="0"/>
        </w:rPr>
        <w:t xml:space="preserve">SWC group, </w:t>
      </w:r>
      <w:sdt>
        <w:sdtPr>
          <w:tag w:val="goog_rdk_551"/>
        </w:sdtPr>
        <w:sdtContent>
          <w:ins w:author="Herman Snel" w:id="170" w:date="2023-06-23T12:47:27Z">
            <w:r w:rsidDel="00000000" w:rsidR="00000000" w:rsidRPr="00000000">
              <w:rPr>
                <w:color w:val="000000"/>
                <w:rtl w:val="0"/>
              </w:rPr>
              <w:t xml:space="preserve">the </w:t>
            </w:r>
          </w:ins>
        </w:sdtContent>
      </w:sdt>
      <w:r w:rsidDel="00000000" w:rsidR="00000000" w:rsidRPr="00000000">
        <w:rPr>
          <w:color w:val="000000"/>
          <w:rtl w:val="0"/>
        </w:rPr>
        <w:t xml:space="preserve">main data use and provision challenges for both groups included poor data quality, incomplete</w:t>
      </w:r>
      <w:sdt>
        <w:sdtPr>
          <w:tag w:val="goog_rdk_552"/>
        </w:sdtPr>
        <w:sdtContent>
          <w:ins w:author="Herman Snel" w:id="171" w:date="2023-06-23T12:47:34Z">
            <w:r w:rsidDel="00000000" w:rsidR="00000000" w:rsidRPr="00000000">
              <w:rPr>
                <w:color w:val="000000"/>
                <w:rtl w:val="0"/>
              </w:rPr>
              <w:t xml:space="preserve"> data</w:t>
            </w:r>
          </w:ins>
        </w:sdtContent>
      </w:sdt>
      <w:r w:rsidDel="00000000" w:rsidR="00000000" w:rsidRPr="00000000">
        <w:rPr>
          <w:color w:val="000000"/>
          <w:rtl w:val="0"/>
        </w:rPr>
        <w:t xml:space="preserve">,</w:t>
      </w:r>
      <w:sdt>
        <w:sdtPr>
          <w:tag w:val="goog_rdk_553"/>
        </w:sdtPr>
        <w:sdtContent>
          <w:ins w:author="Herman Snel" w:id="172" w:date="2023-06-23T12:47:36Z">
            <w:r w:rsidDel="00000000" w:rsidR="00000000" w:rsidRPr="00000000">
              <w:rPr>
                <w:color w:val="000000"/>
                <w:rtl w:val="0"/>
              </w:rPr>
              <w:t xml:space="preserve"> data</w:t>
            </w:r>
          </w:ins>
        </w:sdtContent>
      </w:sdt>
      <w:r w:rsidDel="00000000" w:rsidR="00000000" w:rsidRPr="00000000">
        <w:rPr>
          <w:color w:val="000000"/>
          <w:rtl w:val="0"/>
        </w:rPr>
        <w:t xml:space="preserve"> </w:t>
      </w:r>
      <w:sdt>
        <w:sdtPr>
          <w:tag w:val="goog_rdk_554"/>
        </w:sdtPr>
        <w:sdtContent>
          <w:ins w:author="Herman Snel" w:id="173" w:date="2023-06-23T12:47:46Z">
            <w:r w:rsidDel="00000000" w:rsidR="00000000" w:rsidRPr="00000000">
              <w:rPr>
                <w:color w:val="000000"/>
                <w:rtl w:val="0"/>
              </w:rPr>
              <w:t xml:space="preserve">inconsistency</w:t>
            </w:r>
          </w:ins>
        </w:sdtContent>
      </w:sdt>
      <w:sdt>
        <w:sdtPr>
          <w:tag w:val="goog_rdk_555"/>
        </w:sdtPr>
        <w:sdtContent>
          <w:del w:author="Herman Snel" w:id="173" w:date="2023-06-23T12:47:46Z">
            <w:r w:rsidDel="00000000" w:rsidR="00000000" w:rsidRPr="00000000">
              <w:rPr>
                <w:color w:val="000000"/>
                <w:rtl w:val="0"/>
              </w:rPr>
              <w:delText xml:space="preserve">inconsistent</w:delText>
            </w:r>
          </w:del>
        </w:sdtContent>
      </w:sdt>
      <w:sdt>
        <w:sdtPr>
          <w:tag w:val="goog_rdk_556"/>
        </w:sdtPr>
        <w:sdtContent>
          <w:ins w:author="Herman Snel" w:id="174" w:date="2023-06-23T12:47:40Z">
            <w:sdt>
              <w:sdtPr>
                <w:tag w:val="goog_rdk_557"/>
              </w:sdtPr>
              <w:sdtContent>
                <w:del w:author="Herman Snel" w:id="173" w:date="2023-06-23T12:47:46Z">
                  <w:r w:rsidDel="00000000" w:rsidR="00000000" w:rsidRPr="00000000">
                    <w:rPr>
                      <w:color w:val="000000"/>
                      <w:rtl w:val="0"/>
                    </w:rPr>
                    <w:delText xml:space="preserve">cy</w:delText>
                  </w:r>
                </w:del>
              </w:sdtContent>
            </w:sdt>
          </w:ins>
        </w:sdtContent>
      </w:sdt>
      <w:r w:rsidDel="00000000" w:rsidR="00000000" w:rsidRPr="00000000">
        <w:rPr>
          <w:color w:val="000000"/>
          <w:rtl w:val="0"/>
        </w:rPr>
        <w:t xml:space="preserve">, and inaccessible dataset. </w:t>
      </w:r>
      <w:sdt>
        <w:sdtPr>
          <w:tag w:val="goog_rdk_558"/>
        </w:sdtPr>
        <w:sdtContent>
          <w:ins w:author="Herman Snel" w:id="175" w:date="2023-06-23T12:47:50Z">
            <w:r w:rsidDel="00000000" w:rsidR="00000000" w:rsidRPr="00000000">
              <w:rPr>
                <w:color w:val="000000"/>
                <w:rtl w:val="0"/>
              </w:rPr>
              <w:t xml:space="preserve">The m</w:t>
            </w:r>
          </w:ins>
        </w:sdtContent>
      </w:sdt>
      <w:sdt>
        <w:sdtPr>
          <w:tag w:val="goog_rdk_559"/>
        </w:sdtPr>
        <w:sdtContent>
          <w:del w:author="Herman Snel" w:id="175" w:date="2023-06-23T12:47:50Z">
            <w:r w:rsidDel="00000000" w:rsidR="00000000" w:rsidRPr="00000000">
              <w:rPr>
                <w:color w:val="000000"/>
                <w:rtl w:val="0"/>
              </w:rPr>
              <w:delText xml:space="preserve">M</w:delText>
            </w:r>
          </w:del>
        </w:sdtContent>
      </w:sdt>
      <w:r w:rsidDel="00000000" w:rsidR="00000000" w:rsidRPr="00000000">
        <w:rPr>
          <w:color w:val="000000"/>
          <w:rtl w:val="0"/>
        </w:rPr>
        <w:t xml:space="preserve">ain data use opportunity emphasized by the user group was government’s focus and policy on agricultural transformation. </w:t>
      </w:r>
    </w:p>
    <w:p w:rsidR="00000000" w:rsidDel="00000000" w:rsidP="00000000" w:rsidRDefault="00000000" w:rsidRPr="00000000" w14:paraId="00000803">
      <w:pPr>
        <w:spacing w:after="0" w:line="360" w:lineRule="auto"/>
        <w:rPr/>
      </w:pPr>
      <w:r w:rsidDel="00000000" w:rsidR="00000000" w:rsidRPr="00000000">
        <w:rPr>
          <w:rtl w:val="0"/>
        </w:rPr>
      </w:r>
    </w:p>
    <w:sdt>
      <w:sdtPr>
        <w:tag w:val="goog_rdk_564"/>
      </w:sdtPr>
      <w:sdtContent>
        <w:p w:rsidR="00000000" w:rsidDel="00000000" w:rsidP="00000000" w:rsidRDefault="00000000" w:rsidRPr="00000000" w14:paraId="00000804">
          <w:pPr>
            <w:spacing w:after="0" w:line="360" w:lineRule="auto"/>
            <w:rPr>
              <w:ins w:author="Herman Snel" w:id="178" w:date="2023-06-23T12:50:21Z"/>
              <w:color w:val="000000"/>
            </w:rPr>
          </w:pPr>
          <w:r w:rsidDel="00000000" w:rsidR="00000000" w:rsidRPr="00000000">
            <w:rPr>
              <w:color w:val="000000"/>
              <w:rtl w:val="0"/>
            </w:rPr>
            <w:t xml:space="preserve">When stakeholders identified the existing and missing institutional capacity to inform hub development, the main missing mandates of the ISFM user and providers groups were absence of </w:t>
          </w:r>
          <w:sdt>
            <w:sdtPr>
              <w:tag w:val="goog_rdk_560"/>
            </w:sdtPr>
            <w:sdtContent>
              <w:ins w:author="Herman Snel" w:id="176" w:date="2023-06-23T12:49:35Z">
                <w:r w:rsidDel="00000000" w:rsidR="00000000" w:rsidRPr="00000000">
                  <w:rPr>
                    <w:color w:val="000000"/>
                    <w:rtl w:val="0"/>
                  </w:rPr>
                  <w:t xml:space="preserve">centralised</w:t>
                </w:r>
                <w:r w:rsidDel="00000000" w:rsidR="00000000" w:rsidRPr="00000000">
                  <w:rPr>
                    <w:color w:val="000000"/>
                    <w:rtl w:val="0"/>
                  </w:rPr>
                  <w:t xml:space="preserve"> and </w:t>
                </w:r>
                <w:r w:rsidDel="00000000" w:rsidR="00000000" w:rsidRPr="00000000">
                  <w:rPr>
                    <w:color w:val="000000"/>
                    <w:rtl w:val="0"/>
                  </w:rPr>
                  <w:t xml:space="preserve">harmonised</w:t>
                </w:r>
                <w:r w:rsidDel="00000000" w:rsidR="00000000" w:rsidRPr="00000000">
                  <w:rPr>
                    <w:color w:val="000000"/>
                    <w:rtl w:val="0"/>
                  </w:rPr>
                  <w:t xml:space="preserve"> </w:t>
                </w:r>
              </w:ins>
            </w:sdtContent>
          </w:sdt>
          <w:r w:rsidDel="00000000" w:rsidR="00000000" w:rsidRPr="00000000">
            <w:rPr>
              <w:color w:val="000000"/>
              <w:rtl w:val="0"/>
            </w:rPr>
            <w:t xml:space="preserve">dataset management and data storage, conducting research on household food consumption and assisting farmers with </w:t>
          </w:r>
          <w:sdt>
            <w:sdtPr>
              <w:tag w:val="goog_rdk_561"/>
            </w:sdtPr>
            <w:sdtContent>
              <w:ins w:author="Herman Snel" w:id="177" w:date="2023-06-23T12:49:55Z">
                <w:r w:rsidDel="00000000" w:rsidR="00000000" w:rsidRPr="00000000">
                  <w:rPr>
                    <w:color w:val="000000"/>
                    <w:rtl w:val="0"/>
                  </w:rPr>
                  <w:t xml:space="preserve">loans</w:t>
                </w:r>
              </w:ins>
            </w:sdtContent>
          </w:sdt>
          <w:sdt>
            <w:sdtPr>
              <w:tag w:val="goog_rdk_562"/>
            </w:sdtPr>
            <w:sdtContent>
              <w:del w:author="Herman Snel" w:id="177" w:date="2023-06-23T12:49:55Z">
                <w:r w:rsidDel="00000000" w:rsidR="00000000" w:rsidRPr="00000000">
                  <w:rPr>
                    <w:color w:val="000000"/>
                    <w:rtl w:val="0"/>
                  </w:rPr>
                  <w:delText xml:space="preserve">loan</w:delText>
                </w:r>
              </w:del>
            </w:sdtContent>
          </w:sdt>
          <w:r w:rsidDel="00000000" w:rsidR="00000000" w:rsidRPr="00000000">
            <w:rPr>
              <w:color w:val="000000"/>
              <w:rtl w:val="0"/>
            </w:rPr>
            <w:t xml:space="preserve">. Although the main source of finance for the groups were government budget and donors fund, absence of co-financing from stakeholders and lack of loan to farmers were listed under missing finance. </w:t>
          </w:r>
          <w:sdt>
            <w:sdtPr>
              <w:tag w:val="goog_rdk_563"/>
            </w:sdtPr>
            <w:sdtContent>
              <w:ins w:author="Herman Snel" w:id="178" w:date="2023-06-23T12:50:21Z">
                <w:r w:rsidDel="00000000" w:rsidR="00000000" w:rsidRPr="00000000">
                  <w:rPr>
                    <w:rtl w:val="0"/>
                  </w:rPr>
                </w:r>
              </w:ins>
            </w:sdtContent>
          </w:sdt>
        </w:p>
      </w:sdtContent>
    </w:sdt>
    <w:sdt>
      <w:sdtPr>
        <w:tag w:val="goog_rdk_566"/>
      </w:sdtPr>
      <w:sdtContent>
        <w:p w:rsidR="00000000" w:rsidDel="00000000" w:rsidP="00000000" w:rsidRDefault="00000000" w:rsidRPr="00000000" w14:paraId="00000805">
          <w:pPr>
            <w:spacing w:after="0" w:line="360" w:lineRule="auto"/>
            <w:rPr>
              <w:ins w:author="Herman Snel" w:id="178" w:date="2023-06-23T12:50:21Z"/>
              <w:color w:val="000000"/>
            </w:rPr>
          </w:pPr>
          <w:sdt>
            <w:sdtPr>
              <w:tag w:val="goog_rdk_565"/>
            </w:sdtPr>
            <w:sdtContent>
              <w:ins w:author="Herman Snel" w:id="178" w:date="2023-06-23T12:50:21Z">
                <w:r w:rsidDel="00000000" w:rsidR="00000000" w:rsidRPr="00000000">
                  <w:rPr>
                    <w:rtl w:val="0"/>
                  </w:rPr>
                </w:r>
              </w:ins>
            </w:sdtContent>
          </w:sdt>
        </w:p>
      </w:sdtContent>
    </w:sdt>
    <w:p w:rsidR="00000000" w:rsidDel="00000000" w:rsidP="00000000" w:rsidRDefault="00000000" w:rsidRPr="00000000" w14:paraId="00000806">
      <w:pPr>
        <w:spacing w:after="0" w:line="360" w:lineRule="auto"/>
        <w:rPr>
          <w:color w:val="000000"/>
        </w:rPr>
      </w:pPr>
      <w:r w:rsidDel="00000000" w:rsidR="00000000" w:rsidRPr="00000000">
        <w:rPr>
          <w:color w:val="000000"/>
          <w:rtl w:val="0"/>
        </w:rPr>
        <w:t xml:space="preserve">Skilled manpower in terms of big data analysis and data hub and ICT centres were missing human resource and physical infrastructure. The SWC user and provider groups also reported missing mandates such as open data sharing, and national agricultural data depository that hindered execution of their institutional mandates. Lack of finance, human resources such as IT experts and big data analyst and weather station data server were also reported as missing institutional capacity.</w:t>
      </w:r>
    </w:p>
    <w:p w:rsidR="00000000" w:rsidDel="00000000" w:rsidP="00000000" w:rsidRDefault="00000000" w:rsidRPr="00000000" w14:paraId="00000807">
      <w:pPr>
        <w:spacing w:after="0" w:line="360" w:lineRule="auto"/>
        <w:rPr/>
      </w:pPr>
      <w:r w:rsidDel="00000000" w:rsidR="00000000" w:rsidRPr="00000000">
        <w:rPr>
          <w:rtl w:val="0"/>
        </w:rPr>
      </w:r>
    </w:p>
    <w:p w:rsidR="00000000" w:rsidDel="00000000" w:rsidP="00000000" w:rsidRDefault="00000000" w:rsidRPr="00000000" w14:paraId="00000808">
      <w:pPr>
        <w:spacing w:after="0" w:line="360" w:lineRule="auto"/>
        <w:rPr/>
      </w:pPr>
      <w:r w:rsidDel="00000000" w:rsidR="00000000" w:rsidRPr="00000000">
        <w:rPr>
          <w:color w:val="000000"/>
          <w:rtl w:val="0"/>
        </w:rPr>
        <w:t xml:space="preserve">In the ISFM use case, several AKIS policies and initiatives that aimed at increased crop productivity, enhanced livelihood and food security were listed by both the user and provider groups. Data sharing and land use and land management policies </w:t>
      </w:r>
      <w:sdt>
        <w:sdtPr>
          <w:tag w:val="goog_rdk_567"/>
        </w:sdtPr>
        <w:sdtContent>
          <w:ins w:author="Herman Snel" w:id="179" w:date="2023-06-23T12:52:29Z">
            <w:r w:rsidDel="00000000" w:rsidR="00000000" w:rsidRPr="00000000">
              <w:rPr>
                <w:color w:val="000000"/>
                <w:rtl w:val="0"/>
              </w:rPr>
              <w:t xml:space="preserve">were the most</w:t>
            </w:r>
          </w:ins>
        </w:sdtContent>
      </w:sdt>
      <w:sdt>
        <w:sdtPr>
          <w:tag w:val="goog_rdk_568"/>
        </w:sdtPr>
        <w:sdtContent>
          <w:del w:author="Herman Snel" w:id="179" w:date="2023-06-23T12:52:29Z">
            <w:r w:rsidDel="00000000" w:rsidR="00000000" w:rsidRPr="00000000">
              <w:rPr>
                <w:color w:val="000000"/>
                <w:rtl w:val="0"/>
              </w:rPr>
              <w:delText xml:space="preserve">were most</w:delText>
            </w:r>
          </w:del>
        </w:sdtContent>
      </w:sdt>
      <w:r w:rsidDel="00000000" w:rsidR="00000000" w:rsidRPr="00000000">
        <w:rPr>
          <w:color w:val="000000"/>
          <w:rtl w:val="0"/>
        </w:rPr>
        <w:t xml:space="preserve"> important missing policies highlighted by the groups. In the SWC use case, AKIS polices stated had objectives of creating pragmatic market based economic system that can help to foster economic development. Similar to other stakeholders, the two groups in this use case underlined data sharing and land use policies as the main missing policies. Existing initiatives such as Ethiopian digital agricultural extension and advisory services, climate smart agriculture roadmap and soil and agronomy directives were intended to provide farmers with relevant agricultural extension services and strengthen the role of agricultural offices in different level in addressing vulnerability facing the agricultural sector.    </w:t>
      </w:r>
      <w:r w:rsidDel="00000000" w:rsidR="00000000" w:rsidRPr="00000000">
        <w:rPr>
          <w:rtl w:val="0"/>
        </w:rPr>
      </w:r>
    </w:p>
    <w:p w:rsidR="00000000" w:rsidDel="00000000" w:rsidP="00000000" w:rsidRDefault="00000000" w:rsidRPr="00000000" w14:paraId="00000809">
      <w:pPr>
        <w:spacing w:after="0" w:line="360" w:lineRule="auto"/>
        <w:rPr>
          <w:color w:val="000000"/>
          <w:highlight w:val="green"/>
        </w:rPr>
      </w:pPr>
      <w:r w:rsidDel="00000000" w:rsidR="00000000" w:rsidRPr="00000000">
        <w:rPr>
          <w:rtl w:val="0"/>
        </w:rPr>
      </w:r>
    </w:p>
    <w:p w:rsidR="00000000" w:rsidDel="00000000" w:rsidP="00000000" w:rsidRDefault="00000000" w:rsidRPr="00000000" w14:paraId="0000080A">
      <w:pPr>
        <w:spacing w:after="0" w:line="360" w:lineRule="auto"/>
        <w:rPr>
          <w:rFonts w:ascii="Eina 02 Bold" w:cs="Eina 02 Bold" w:eastAsia="Eina 02 Bold" w:hAnsi="Eina 02 Bold"/>
          <w:b w:val="1"/>
          <w:color w:val="000000"/>
          <w:sz w:val="28"/>
          <w:szCs w:val="28"/>
        </w:rPr>
      </w:pPr>
      <w:r w:rsidDel="00000000" w:rsidR="00000000" w:rsidRPr="00000000">
        <w:rPr>
          <w:color w:val="000000"/>
          <w:rtl w:val="0"/>
        </w:rPr>
        <w:t xml:space="preserve">From the needs assessment workshop, it was noted that there was no clear-cut role between those who were using and providing LSC-IS data. In addition, all stakeholders were involved in one or more of the data valorisations processes and used various methods to process and analyse the data. Data use and provision challenges stated among stakeholders were similar to those challenges pointed out by stakeholders at the national workshop. Absence of real time data, lack of digitizing data and lack of awareness of data users and providers were also mentioned as challenges that affected proper data use. Lack of institutional mandates and policies also contributed to poor utilization and provision of data. Therefore, better use and management of LSC-IS data could be achieved by improving the quality, quantity and accessibility of data through training and capacity building, investing in physical/IT infrastructure and granting institutions the relevant mandates to share and manage data. Designing appropriate policies and initiatives also contribute towards better management and administration of LSC-IS data.         </w:t>
      </w:r>
      <w:r w:rsidDel="00000000" w:rsidR="00000000" w:rsidRPr="00000000">
        <w:rPr>
          <w:rtl w:val="0"/>
        </w:rPr>
      </w:r>
    </w:p>
    <w:p w:rsidR="00000000" w:rsidDel="00000000" w:rsidP="00000000" w:rsidRDefault="00000000" w:rsidRPr="00000000" w14:paraId="0000080B">
      <w:pPr>
        <w:rPr>
          <w:rFonts w:ascii="Eina 02 Bold" w:cs="Eina 02 Bold" w:eastAsia="Eina 02 Bold" w:hAnsi="Eina 02 Bold"/>
          <w:b w:val="1"/>
          <w:color w:val="5c2e00"/>
          <w:sz w:val="28"/>
          <w:szCs w:val="28"/>
        </w:rPr>
      </w:pPr>
      <w:r w:rsidDel="00000000" w:rsidR="00000000" w:rsidRPr="00000000">
        <w:rPr>
          <w:rtl w:val="0"/>
        </w:rPr>
      </w:r>
    </w:p>
    <w:p w:rsidR="00000000" w:rsidDel="00000000" w:rsidP="00000000" w:rsidRDefault="00000000" w:rsidRPr="00000000" w14:paraId="0000080C">
      <w:pPr>
        <w:pStyle w:val="Heading2"/>
        <w:spacing w:after="0" w:before="0" w:line="240" w:lineRule="auto"/>
        <w:ind w:left="576" w:hanging="576"/>
        <w:rPr>
          <w:rFonts w:ascii="Verdana" w:cs="Verdana" w:eastAsia="Verdana" w:hAnsi="Verdana"/>
          <w:b w:val="0"/>
          <w:color w:val="92d050"/>
          <w:sz w:val="22"/>
          <w:szCs w:val="22"/>
        </w:rPr>
      </w:pPr>
      <w:r w:rsidDel="00000000" w:rsidR="00000000" w:rsidRPr="00000000">
        <w:rPr>
          <w:rFonts w:ascii="Verdana" w:cs="Verdana" w:eastAsia="Verdana" w:hAnsi="Verdana"/>
          <w:color w:val="92d050"/>
          <w:sz w:val="22"/>
          <w:szCs w:val="22"/>
          <w:rtl w:val="0"/>
        </w:rPr>
        <w:t xml:space="preserve">Sub-national workshop – Basona Werena</w:t>
      </w:r>
      <w:r w:rsidDel="00000000" w:rsidR="00000000" w:rsidRPr="00000000">
        <w:rPr>
          <w:rtl w:val="0"/>
        </w:rPr>
      </w:r>
    </w:p>
    <w:p w:rsidR="00000000" w:rsidDel="00000000" w:rsidP="00000000" w:rsidRDefault="00000000" w:rsidRPr="00000000" w14:paraId="0000080D">
      <w:pPr>
        <w:spacing w:after="0" w:line="360" w:lineRule="auto"/>
        <w:rPr>
          <w:color w:val="000000"/>
        </w:rPr>
      </w:pPr>
      <w:r w:rsidDel="00000000" w:rsidR="00000000" w:rsidRPr="00000000">
        <w:rPr>
          <w:color w:val="000000"/>
          <w:rtl w:val="0"/>
        </w:rPr>
        <w:t xml:space="preserve">In this sub-national workshop, the participation of farmer organizations was significant </w:t>
      </w:r>
      <w:sdt>
        <w:sdtPr>
          <w:tag w:val="goog_rdk_569"/>
        </w:sdtPr>
        <w:sdtContent>
          <w:ins w:author="Herman Snel" w:id="180" w:date="2023-06-23T12:53:26Z">
            <w:r w:rsidDel="00000000" w:rsidR="00000000" w:rsidRPr="00000000">
              <w:rPr>
                <w:color w:val="000000"/>
                <w:rtl w:val="0"/>
              </w:rPr>
              <w:t xml:space="preserve">since a substantial</w:t>
            </w:r>
          </w:ins>
        </w:sdtContent>
      </w:sdt>
      <w:sdt>
        <w:sdtPr>
          <w:tag w:val="goog_rdk_570"/>
        </w:sdtPr>
        <w:sdtContent>
          <w:del w:author="Herman Snel" w:id="180" w:date="2023-06-23T12:53:26Z">
            <w:r w:rsidDel="00000000" w:rsidR="00000000" w:rsidRPr="00000000">
              <w:rPr>
                <w:color w:val="000000"/>
                <w:rtl w:val="0"/>
              </w:rPr>
              <w:delText xml:space="preserve">since substantial</w:delText>
            </w:r>
          </w:del>
        </w:sdtContent>
      </w:sdt>
      <w:r w:rsidDel="00000000" w:rsidR="00000000" w:rsidRPr="00000000">
        <w:rPr>
          <w:color w:val="000000"/>
          <w:rtl w:val="0"/>
        </w:rPr>
        <w:t xml:space="preserve"> number of cooperatives and farmer unions attended the workshop. They identified themselves as both suppliers and users of LSC-IS data. </w:t>
      </w:r>
      <w:sdt>
        <w:sdtPr>
          <w:tag w:val="goog_rdk_571"/>
        </w:sdtPr>
        <w:sdtContent>
          <w:ins w:author="Herman Snel" w:id="181" w:date="2023-06-23T12:53:35Z">
            <w:r w:rsidDel="00000000" w:rsidR="00000000" w:rsidRPr="00000000">
              <w:rPr>
                <w:color w:val="000000"/>
                <w:rtl w:val="0"/>
              </w:rPr>
              <w:t xml:space="preserve">Representatives from private sector organizations were</w:t>
            </w:r>
          </w:ins>
        </w:sdtContent>
      </w:sdt>
      <w:sdt>
        <w:sdtPr>
          <w:tag w:val="goog_rdk_572"/>
        </w:sdtPr>
        <w:sdtContent>
          <w:del w:author="Herman Snel" w:id="181" w:date="2023-06-23T12:53:35Z">
            <w:r w:rsidDel="00000000" w:rsidR="00000000" w:rsidRPr="00000000">
              <w:rPr>
                <w:color w:val="000000"/>
                <w:rtl w:val="0"/>
              </w:rPr>
              <w:delText xml:space="preserve">Private sector was</w:delText>
            </w:r>
          </w:del>
        </w:sdtContent>
      </w:sdt>
      <w:r w:rsidDel="00000000" w:rsidR="00000000" w:rsidRPr="00000000">
        <w:rPr>
          <w:color w:val="000000"/>
          <w:rtl w:val="0"/>
        </w:rPr>
        <w:t xml:space="preserve"> missing in this workshop while the other stakeholder categories were represented. Different types of data such as soil physical and chemical property, soil erosion and runoff, land degradation and other socioeconomic data </w:t>
      </w:r>
      <w:sdt>
        <w:sdtPr>
          <w:tag w:val="goog_rdk_573"/>
        </w:sdtPr>
        <w:sdtContent>
          <w:ins w:author="Herman Snel" w:id="182" w:date="2023-06-23T12:56:16Z">
            <w:r w:rsidDel="00000000" w:rsidR="00000000" w:rsidRPr="00000000">
              <w:rPr>
                <w:color w:val="000000"/>
                <w:rtl w:val="0"/>
              </w:rPr>
              <w:t xml:space="preserve">are</w:t>
            </w:r>
          </w:ins>
        </w:sdtContent>
      </w:sdt>
      <w:sdt>
        <w:sdtPr>
          <w:tag w:val="goog_rdk_574"/>
        </w:sdtPr>
        <w:sdtContent>
          <w:del w:author="Herman Snel" w:id="182" w:date="2023-06-23T12:56:16Z">
            <w:r w:rsidDel="00000000" w:rsidR="00000000" w:rsidRPr="00000000">
              <w:rPr>
                <w:color w:val="000000"/>
                <w:rtl w:val="0"/>
              </w:rPr>
              <w:delText xml:space="preserve">were</w:delText>
            </w:r>
          </w:del>
        </w:sdtContent>
      </w:sdt>
      <w:r w:rsidDel="00000000" w:rsidR="00000000" w:rsidRPr="00000000">
        <w:rPr>
          <w:color w:val="000000"/>
          <w:rtl w:val="0"/>
        </w:rPr>
        <w:t xml:space="preserve"> gathered, processed, and interpreted for planning, training and awareness creation, advisory services, monitoring and evaluation by end users such as farmers, national and district level agricultural offices and NGOs. Although LSC-IS data </w:t>
      </w:r>
      <w:sdt>
        <w:sdtPr>
          <w:tag w:val="goog_rdk_575"/>
        </w:sdtPr>
        <w:sdtContent>
          <w:ins w:author="Herman Snel" w:id="183" w:date="2023-06-23T12:56:30Z">
            <w:r w:rsidDel="00000000" w:rsidR="00000000" w:rsidRPr="00000000">
              <w:rPr>
                <w:color w:val="000000"/>
                <w:rtl w:val="0"/>
              </w:rPr>
              <w:t xml:space="preserve">seems to be</w:t>
            </w:r>
          </w:ins>
        </w:sdtContent>
      </w:sdt>
      <w:sdt>
        <w:sdtPr>
          <w:tag w:val="goog_rdk_576"/>
        </w:sdtPr>
        <w:sdtContent>
          <w:del w:author="Herman Snel" w:id="183" w:date="2023-06-23T12:56:30Z">
            <w:r w:rsidDel="00000000" w:rsidR="00000000" w:rsidRPr="00000000">
              <w:rPr>
                <w:color w:val="000000"/>
                <w:rtl w:val="0"/>
              </w:rPr>
              <w:delText xml:space="preserve">was</w:delText>
            </w:r>
          </w:del>
        </w:sdtContent>
      </w:sdt>
      <w:r w:rsidDel="00000000" w:rsidR="00000000" w:rsidRPr="00000000">
        <w:rPr>
          <w:color w:val="000000"/>
          <w:rtl w:val="0"/>
        </w:rPr>
        <w:t xml:space="preserve"> easily available, the main data gaps and challenges reported by both the provider and user groups in ISFM use case were inaccurate, incomplete, and poor-quality data. In addition, lack of</w:t>
      </w:r>
      <w:sdt>
        <w:sdtPr>
          <w:tag w:val="goog_rdk_577"/>
        </w:sdtPr>
        <w:sdtContent>
          <w:ins w:author="Herman Snel" w:id="184" w:date="2023-06-23T12:56:47Z">
            <w:r w:rsidDel="00000000" w:rsidR="00000000" w:rsidRPr="00000000">
              <w:rPr>
                <w:color w:val="000000"/>
                <w:rtl w:val="0"/>
              </w:rPr>
              <w:t xml:space="preserve"> centrally stored and managed</w:t>
            </w:r>
          </w:ins>
        </w:sdtContent>
      </w:sdt>
      <w:r w:rsidDel="00000000" w:rsidR="00000000" w:rsidRPr="00000000">
        <w:rPr>
          <w:color w:val="000000"/>
          <w:rtl w:val="0"/>
        </w:rPr>
        <w:t xml:space="preserve"> digitized dataset, and limited knowledge in terms of data use were also among the challenges. In the second use case, main data gaps and challenges highlighted were lack of consolidated data format, lack of location specific and consistent data with reasonable quality. </w:t>
      </w:r>
    </w:p>
    <w:p w:rsidR="00000000" w:rsidDel="00000000" w:rsidP="00000000" w:rsidRDefault="00000000" w:rsidRPr="00000000" w14:paraId="0000080E">
      <w:pPr>
        <w:spacing w:after="0" w:line="360" w:lineRule="auto"/>
        <w:rPr>
          <w:color w:val="000000"/>
        </w:rPr>
      </w:pPr>
      <w:r w:rsidDel="00000000" w:rsidR="00000000" w:rsidRPr="00000000">
        <w:rPr>
          <w:rtl w:val="0"/>
        </w:rPr>
      </w:r>
    </w:p>
    <w:p w:rsidR="00000000" w:rsidDel="00000000" w:rsidP="00000000" w:rsidRDefault="00000000" w:rsidRPr="00000000" w14:paraId="0000080F">
      <w:pPr>
        <w:spacing w:after="0" w:line="360" w:lineRule="auto"/>
        <w:rPr>
          <w:color w:val="000000"/>
        </w:rPr>
      </w:pPr>
      <w:r w:rsidDel="00000000" w:rsidR="00000000" w:rsidRPr="00000000">
        <w:rPr>
          <w:color w:val="000000"/>
          <w:rtl w:val="0"/>
        </w:rPr>
        <w:t xml:space="preserve">Institutional capacity requirement was assessed to inform the hub development in the user and provider groups in the ISFM use case, and stakeholders reported missing mandates such as input distribution and supplying of agricultural products. Lack of financial, human and physical/IT resources were the main bottlenecks to achieve their given mandates.  The situation was similar for use case two where both the user and the provider groups stated that land and forest use and management </w:t>
      </w:r>
      <w:sdt>
        <w:sdtPr>
          <w:tag w:val="goog_rdk_578"/>
        </w:sdtPr>
        <w:sdtContent>
          <w:ins w:author="Herman Snel" w:id="185" w:date="2023-06-23T12:57:29Z">
            <w:r w:rsidDel="00000000" w:rsidR="00000000" w:rsidRPr="00000000">
              <w:rPr>
                <w:color w:val="000000"/>
                <w:rtl w:val="0"/>
              </w:rPr>
              <w:t xml:space="preserve">as important</w:t>
            </w:r>
          </w:ins>
        </w:sdtContent>
      </w:sdt>
      <w:sdt>
        <w:sdtPr>
          <w:tag w:val="goog_rdk_579"/>
        </w:sdtPr>
        <w:sdtContent>
          <w:del w:author="Herman Snel" w:id="185" w:date="2023-06-23T12:57:29Z">
            <w:r w:rsidDel="00000000" w:rsidR="00000000" w:rsidRPr="00000000">
              <w:rPr>
                <w:color w:val="000000"/>
                <w:rtl w:val="0"/>
              </w:rPr>
              <w:delText xml:space="preserve">as an important</w:delText>
            </w:r>
          </w:del>
        </w:sdtContent>
      </w:sdt>
      <w:r w:rsidDel="00000000" w:rsidR="00000000" w:rsidRPr="00000000">
        <w:rPr>
          <w:color w:val="000000"/>
          <w:rtl w:val="0"/>
        </w:rPr>
        <w:t xml:space="preserve"> missing mandates. </w:t>
      </w:r>
      <w:sdt>
        <w:sdtPr>
          <w:tag w:val="goog_rdk_580"/>
        </w:sdtPr>
        <w:sdtContent>
          <w:ins w:author="Herman Snel" w:id="186" w:date="2023-06-23T13:00:33Z">
            <w:r w:rsidDel="00000000" w:rsidR="00000000" w:rsidRPr="00000000">
              <w:rPr>
                <w:color w:val="000000"/>
                <w:rtl w:val="0"/>
              </w:rPr>
              <w:t xml:space="preserve">Adequate financing,</w:t>
            </w:r>
          </w:ins>
        </w:sdtContent>
      </w:sdt>
      <w:sdt>
        <w:sdtPr>
          <w:tag w:val="goog_rdk_581"/>
        </w:sdtPr>
        <w:sdtContent>
          <w:del w:author="Herman Snel" w:id="186" w:date="2023-06-23T13:00:33Z">
            <w:r w:rsidDel="00000000" w:rsidR="00000000" w:rsidRPr="00000000">
              <w:rPr>
                <w:color w:val="000000"/>
                <w:rtl w:val="0"/>
              </w:rPr>
              <w:delText xml:space="preserve">Lack of finance</w:delText>
            </w:r>
          </w:del>
        </w:sdtContent>
      </w:sdt>
      <w:r w:rsidDel="00000000" w:rsidR="00000000" w:rsidRPr="00000000">
        <w:rPr>
          <w:color w:val="000000"/>
          <w:rtl w:val="0"/>
        </w:rPr>
        <w:t xml:space="preserve">, trained manpower, and infrastructure like lab equipment and high-capacity computers were also in short supply. </w:t>
      </w:r>
    </w:p>
    <w:p w:rsidR="00000000" w:rsidDel="00000000" w:rsidP="00000000" w:rsidRDefault="00000000" w:rsidRPr="00000000" w14:paraId="00000810">
      <w:pPr>
        <w:spacing w:after="0" w:line="360" w:lineRule="auto"/>
        <w:rPr>
          <w:color w:val="000000"/>
        </w:rPr>
      </w:pPr>
      <w:r w:rsidDel="00000000" w:rsidR="00000000" w:rsidRPr="00000000">
        <w:rPr>
          <w:rtl w:val="0"/>
        </w:rPr>
      </w:r>
    </w:p>
    <w:p w:rsidR="00000000" w:rsidDel="00000000" w:rsidP="00000000" w:rsidRDefault="00000000" w:rsidRPr="00000000" w14:paraId="00000811">
      <w:pPr>
        <w:spacing w:after="0" w:line="360" w:lineRule="auto"/>
        <w:rPr>
          <w:color w:val="000000"/>
        </w:rPr>
      </w:pPr>
      <w:sdt>
        <w:sdtPr>
          <w:tag w:val="goog_rdk_583"/>
        </w:sdtPr>
        <w:sdtContent>
          <w:ins w:author="Herman Snel" w:id="187" w:date="2023-06-23T13:00:18Z">
            <w:r w:rsidDel="00000000" w:rsidR="00000000" w:rsidRPr="00000000">
              <w:rPr>
                <w:color w:val="000000"/>
                <w:rtl w:val="0"/>
              </w:rPr>
              <w:t xml:space="preserve">The m</w:t>
            </w:r>
          </w:ins>
        </w:sdtContent>
      </w:sdt>
      <w:sdt>
        <w:sdtPr>
          <w:tag w:val="goog_rdk_584"/>
        </w:sdtPr>
        <w:sdtContent>
          <w:del w:author="Herman Snel" w:id="187" w:date="2023-06-23T13:00:18Z">
            <w:r w:rsidDel="00000000" w:rsidR="00000000" w:rsidRPr="00000000">
              <w:rPr>
                <w:color w:val="000000"/>
                <w:rtl w:val="0"/>
              </w:rPr>
              <w:delText xml:space="preserve">M</w:delText>
            </w:r>
          </w:del>
        </w:sdtContent>
      </w:sdt>
      <w:r w:rsidDel="00000000" w:rsidR="00000000" w:rsidRPr="00000000">
        <w:rPr>
          <w:color w:val="000000"/>
          <w:rtl w:val="0"/>
        </w:rPr>
        <w:t xml:space="preserve">ain objective of AKIS policy identified by the two groups in ISFM use case was increasing productivity and improving watershed management practices, and collectively solve economic and social problems that members cannot individually achieve. In </w:t>
      </w:r>
      <w:sdt>
        <w:sdtPr>
          <w:tag w:val="goog_rdk_585"/>
        </w:sdtPr>
        <w:sdtContent>
          <w:ins w:author="Herman Snel" w:id="188" w:date="2023-06-23T13:00:58Z">
            <w:r w:rsidDel="00000000" w:rsidR="00000000" w:rsidRPr="00000000">
              <w:rPr>
                <w:color w:val="000000"/>
                <w:rtl w:val="0"/>
              </w:rPr>
              <w:t xml:space="preserve">the </w:t>
            </w:r>
          </w:ins>
        </w:sdtContent>
      </w:sdt>
      <w:r w:rsidDel="00000000" w:rsidR="00000000" w:rsidRPr="00000000">
        <w:rPr>
          <w:color w:val="000000"/>
          <w:rtl w:val="0"/>
        </w:rPr>
        <w:t xml:space="preserve">SWC use case agricultural led industrialization was an important existing policy that was intended to increase production and productivity. Most important initiatives that aimed to increase the quality and quantity of agricultural production were contract farming and cluster farming. Significant missing AKIS policies stated by the group were university and industry linkages, and land use policy.</w:t>
      </w:r>
    </w:p>
    <w:p w:rsidR="00000000" w:rsidDel="00000000" w:rsidP="00000000" w:rsidRDefault="00000000" w:rsidRPr="00000000" w14:paraId="00000812">
      <w:pPr>
        <w:spacing w:after="0" w:line="360" w:lineRule="auto"/>
        <w:rPr>
          <w:color w:val="000000"/>
        </w:rPr>
      </w:pPr>
      <w:r w:rsidDel="00000000" w:rsidR="00000000" w:rsidRPr="00000000">
        <w:rPr>
          <w:rtl w:val="0"/>
        </w:rPr>
      </w:r>
    </w:p>
    <w:sdt>
      <w:sdtPr>
        <w:tag w:val="goog_rdk_588"/>
      </w:sdtPr>
      <w:sdtContent>
        <w:p w:rsidR="00000000" w:rsidDel="00000000" w:rsidP="00000000" w:rsidRDefault="00000000" w:rsidRPr="00000000" w14:paraId="00000813">
          <w:pPr>
            <w:rPr>
              <w:ins w:author="Herman Snel" w:id="190" w:date="2023-06-23T13:02:03Z"/>
              <w:color w:val="000000"/>
            </w:rPr>
          </w:pPr>
          <w:r w:rsidDel="00000000" w:rsidR="00000000" w:rsidRPr="00000000">
            <w:rPr>
              <w:color w:val="000000"/>
              <w:rtl w:val="0"/>
            </w:rPr>
            <w:t xml:space="preserve">To sum up, the needs assessment workshops in both the national and sub national levels indicated that most important data use and provision challenges identified are to some extent similar</w:t>
          </w:r>
          <w:sdt>
            <w:sdtPr>
              <w:tag w:val="goog_rdk_586"/>
            </w:sdtPr>
            <w:sdtContent>
              <w:ins w:author="Herman Snel" w:id="189" w:date="2023-06-23T13:01:39Z">
                <w:r w:rsidDel="00000000" w:rsidR="00000000" w:rsidRPr="00000000">
                  <w:rPr>
                    <w:color w:val="000000"/>
                    <w:rtl w:val="0"/>
                  </w:rPr>
                  <w:t xml:space="preserve">,</w:t>
                </w:r>
              </w:ins>
            </w:sdtContent>
          </w:sdt>
          <w:r w:rsidDel="00000000" w:rsidR="00000000" w:rsidRPr="00000000">
            <w:rPr>
              <w:color w:val="000000"/>
              <w:rtl w:val="0"/>
            </w:rPr>
            <w:t xml:space="preserve"> demanding nearly the same solution to address them. </w:t>
          </w:r>
          <w:sdt>
            <w:sdtPr>
              <w:tag w:val="goog_rdk_587"/>
            </w:sdtPr>
            <w:sdtContent>
              <w:ins w:author="Herman Snel" w:id="190" w:date="2023-06-23T13:02:03Z">
                <w:r w:rsidDel="00000000" w:rsidR="00000000" w:rsidRPr="00000000">
                  <w:rPr>
                    <w:rtl w:val="0"/>
                  </w:rPr>
                </w:r>
              </w:ins>
            </w:sdtContent>
          </w:sdt>
        </w:p>
      </w:sdtContent>
    </w:sdt>
    <w:sdt>
      <w:sdtPr>
        <w:tag w:val="goog_rdk_590"/>
      </w:sdtPr>
      <w:sdtContent>
        <w:p w:rsidR="00000000" w:rsidDel="00000000" w:rsidP="00000000" w:rsidRDefault="00000000" w:rsidRPr="00000000" w14:paraId="00000814">
          <w:pPr>
            <w:rPr>
              <w:ins w:author="Herman Snel" w:id="190" w:date="2023-06-23T13:02:03Z"/>
              <w:color w:val="000000"/>
            </w:rPr>
          </w:pPr>
          <w:sdt>
            <w:sdtPr>
              <w:tag w:val="goog_rdk_589"/>
            </w:sdtPr>
            <w:sdtContent>
              <w:ins w:author="Herman Snel" w:id="190" w:date="2023-06-23T13:02:03Z">
                <w:r w:rsidDel="00000000" w:rsidR="00000000" w:rsidRPr="00000000">
                  <w:rPr>
                    <w:rtl w:val="0"/>
                  </w:rPr>
                </w:r>
              </w:ins>
            </w:sdtContent>
          </w:sdt>
        </w:p>
      </w:sdtContent>
    </w:sdt>
    <w:sdt>
      <w:sdtPr>
        <w:tag w:val="goog_rdk_592"/>
      </w:sdtPr>
      <w:sdtContent>
        <w:p w:rsidR="00000000" w:rsidDel="00000000" w:rsidP="00000000" w:rsidRDefault="00000000" w:rsidRPr="00000000" w14:paraId="00000815">
          <w:pPr>
            <w:rPr>
              <w:ins w:author="Herman Snel" w:id="190" w:date="2023-06-23T13:02:03Z"/>
              <w:color w:val="000000"/>
            </w:rPr>
          </w:pPr>
          <w:sdt>
            <w:sdtPr>
              <w:tag w:val="goog_rdk_591"/>
            </w:sdtPr>
            <w:sdtContent>
              <w:ins w:author="Herman Snel" w:id="190" w:date="2023-06-23T13:02:03Z">
                <w:r w:rsidDel="00000000" w:rsidR="00000000" w:rsidRPr="00000000">
                  <w:rPr>
                    <w:rtl w:val="0"/>
                  </w:rPr>
                </w:r>
              </w:ins>
            </w:sdtContent>
          </w:sdt>
        </w:p>
      </w:sdtContent>
    </w:sdt>
    <w:p w:rsidR="00000000" w:rsidDel="00000000" w:rsidP="00000000" w:rsidRDefault="00000000" w:rsidRPr="00000000" w14:paraId="00000816">
      <w:pPr>
        <w:rPr>
          <w:b w:val="1"/>
        </w:rPr>
      </w:pPr>
      <w:sdt>
        <w:sdtPr>
          <w:tag w:val="goog_rdk_593"/>
        </w:sdtPr>
        <w:sdtContent>
          <w:commentRangeStart w:id="43"/>
        </w:sdtContent>
      </w:sdt>
      <w:r w:rsidDel="00000000" w:rsidR="00000000" w:rsidRPr="00000000">
        <w:rPr>
          <w:color w:val="000000"/>
          <w:rtl w:val="0"/>
        </w:rPr>
        <w:t xml:space="preserve">Therefore, training and capacity building of stakeholders, strong partnership among stakeholders, investing in well-equipped infrastructure, and empowering institutions to have favourable policies, and mandates would allow stakeholders the fair supply, use, management, and storage of well-organized and accessible LSC-IS data. Development of data hub may alleviate most of the challenges related to disorganized and decentralized dataset and facilitate informed agricultural decision making to enhance the well-being of the end users, mostly farmers.  </w:t>
      </w:r>
      <w:commentRangeEnd w:id="43"/>
      <w:r w:rsidDel="00000000" w:rsidR="00000000" w:rsidRPr="00000000">
        <w:commentReference w:id="43"/>
      </w:r>
      <w:r w:rsidDel="00000000" w:rsidR="00000000" w:rsidRPr="00000000">
        <w:rPr>
          <w:color w:val="00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817">
      <w:pPr>
        <w:spacing w:after="160" w:lineRule="auto"/>
        <w:rPr>
          <w:b w:val="1"/>
          <w:color w:val="92d050"/>
        </w:rPr>
      </w:pPr>
      <w:bookmarkStart w:colFirst="0" w:colLast="0" w:name="_heading=h.vx1227" w:id="39"/>
      <w:bookmarkEnd w:id="39"/>
      <w:r w:rsidDel="00000000" w:rsidR="00000000" w:rsidRPr="00000000">
        <w:rPr>
          <w:b w:val="1"/>
          <w:color w:val="92d050"/>
          <w:rtl w:val="0"/>
        </w:rPr>
        <w:t xml:space="preserve">Key informant interview </w:t>
      </w:r>
    </w:p>
    <w:p w:rsidR="00000000" w:rsidDel="00000000" w:rsidP="00000000" w:rsidRDefault="00000000" w:rsidRPr="00000000" w14:paraId="00000818">
      <w:pPr>
        <w:spacing w:after="0" w:line="360" w:lineRule="auto"/>
        <w:rPr/>
      </w:pPr>
      <w:r w:rsidDel="00000000" w:rsidR="00000000" w:rsidRPr="00000000">
        <w:rPr>
          <w:rtl w:val="0"/>
        </w:rPr>
        <w:t xml:space="preserve">An in-depth key informant interviews (KII) were conducted to explore and capture new ideas and insights that were not anticipated during the land soil crop information services LSC-IS) needs assessment focus group discussions.  The KII were conducted at the national level in Addis Ababa and sub national levels in Basona Warena and Adami Tulu Jedo Kombollcha (ATJK) districts from April 18 -26, 2023.  In all the places, similar number of participants (15 LSC-IS data providers and 15 LSC-IS data users) were selected based on the organizations participants come from, and how knowledgeable participants are about the existing capacities, and constraints related to land soil crop information services (LSC-IS) data and also their ability to suggest possible solutions to the existing bottlenecks. In the following sections a summary of the responses given by KII participants who were LSC-IS data providers and users will be presented. Detailed responses of participants in the national and sub national levels are presented in Tables 1-6.</w:t>
      </w:r>
    </w:p>
    <w:p w:rsidR="00000000" w:rsidDel="00000000" w:rsidP="00000000" w:rsidRDefault="00000000" w:rsidRPr="00000000" w14:paraId="00000819">
      <w:pPr>
        <w:spacing w:after="0" w:line="360" w:lineRule="auto"/>
        <w:rPr>
          <w:b w:val="1"/>
        </w:rPr>
      </w:pPr>
      <w:r w:rsidDel="00000000" w:rsidR="00000000" w:rsidRPr="00000000">
        <w:rPr>
          <w:rtl w:val="0"/>
        </w:rPr>
      </w:r>
    </w:p>
    <w:p w:rsidR="00000000" w:rsidDel="00000000" w:rsidP="00000000" w:rsidRDefault="00000000" w:rsidRPr="00000000" w14:paraId="0000081A">
      <w:pPr>
        <w:spacing w:after="0" w:line="360" w:lineRule="auto"/>
        <w:rPr>
          <w:b w:val="1"/>
        </w:rPr>
      </w:pPr>
      <w:r w:rsidDel="00000000" w:rsidR="00000000" w:rsidRPr="00000000">
        <w:rPr>
          <w:b w:val="1"/>
          <w:rtl w:val="0"/>
        </w:rPr>
        <w:t xml:space="preserve">Responses of LSC-IS data providers at the national and sub national levels:</w:t>
      </w:r>
    </w:p>
    <w:p w:rsidR="00000000" w:rsidDel="00000000" w:rsidP="00000000" w:rsidRDefault="00000000" w:rsidRPr="00000000" w14:paraId="0000081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Which LSC data, services, or advisories do you provide?</w:t>
      </w:r>
    </w:p>
    <w:p w:rsidR="00000000" w:rsidDel="00000000" w:rsidP="00000000" w:rsidRDefault="00000000" w:rsidRPr="00000000" w14:paraId="0000081C">
      <w:pPr>
        <w:spacing w:after="0" w:line="360" w:lineRule="auto"/>
        <w:rPr/>
      </w:pPr>
      <w:bookmarkStart w:colFirst="0" w:colLast="0" w:name="_heading=h.3fwokq0" w:id="40"/>
      <w:bookmarkEnd w:id="40"/>
      <w:r w:rsidDel="00000000" w:rsidR="00000000" w:rsidRPr="00000000">
        <w:rPr>
          <w:rtl w:val="0"/>
        </w:rPr>
        <w:t xml:space="preserve">Respondents mentioned that important LSC data, services or advisories they provide included: reduced tillage, weed control, soil cover through crop residue, and mulching, crop yield data, land utilization, input use, agricultural cost of production, land area under different crops, land area covered by different type of fertilizer for each crop, dry season data i.e. irrigated crops data including vegetables and wheat, price index, soil temperature, Eto (RH, RF, air T, Radiation), genetic coefficient for different crop varieties, geospatial and biometry data processing, agro-advisories including date of sowing, ploughing or farm management, crop  and variety selection for the seasons, land preparation, forecast of rainfall daily, decadal, …), weather data (rainfall, temperature, humidity, sunshine, wind speed and direction.</w:t>
      </w:r>
    </w:p>
    <w:p w:rsidR="00000000" w:rsidDel="00000000" w:rsidP="00000000" w:rsidRDefault="00000000" w:rsidRPr="00000000" w14:paraId="0000081D">
      <w:pPr>
        <w:spacing w:after="0" w:line="360" w:lineRule="auto"/>
        <w:rPr/>
      </w:pPr>
      <w:r w:rsidDel="00000000" w:rsidR="00000000" w:rsidRPr="00000000">
        <w:rPr>
          <w:rtl w:val="0"/>
        </w:rPr>
      </w:r>
    </w:p>
    <w:p w:rsidR="00000000" w:rsidDel="00000000" w:rsidP="00000000" w:rsidRDefault="00000000" w:rsidRPr="00000000" w14:paraId="0000081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What type of LSC data/information or services or advisories do your users need to address soil fertility and soil and water conservation challenges?</w:t>
      </w:r>
    </w:p>
    <w:p w:rsidR="00000000" w:rsidDel="00000000" w:rsidP="00000000" w:rsidRDefault="00000000" w:rsidRPr="00000000" w14:paraId="0000081F">
      <w:pPr>
        <w:spacing w:after="0" w:line="360" w:lineRule="auto"/>
        <w:rPr/>
      </w:pPr>
      <w:r w:rsidDel="00000000" w:rsidR="00000000" w:rsidRPr="00000000">
        <w:rPr>
          <w:rtl w:val="0"/>
        </w:rPr>
      </w:r>
    </w:p>
    <w:p w:rsidR="00000000" w:rsidDel="00000000" w:rsidP="00000000" w:rsidRDefault="00000000" w:rsidRPr="00000000" w14:paraId="00000820">
      <w:pPr>
        <w:spacing w:after="0" w:line="360" w:lineRule="auto"/>
        <w:rPr/>
      </w:pPr>
      <w:bookmarkStart w:colFirst="0" w:colLast="0" w:name="_heading=h.1v1yuxt" w:id="41"/>
      <w:bookmarkEnd w:id="41"/>
      <w:r w:rsidDel="00000000" w:rsidR="00000000" w:rsidRPr="00000000">
        <w:rPr>
          <w:rtl w:val="0"/>
        </w:rPr>
        <w:t xml:space="preserve">According to participants, different LSC data/information or services are needed by users. The most important being : climate forecast to determine planting time, soil water content to decide what to plant after harvesting, r</w:t>
      </w:r>
      <w:r w:rsidDel="00000000" w:rsidR="00000000" w:rsidRPr="00000000">
        <w:rPr>
          <w:color w:val="000000"/>
          <w:rtl w:val="0"/>
        </w:rPr>
        <w:t xml:space="preserve">un-off information, soil erosion severity,  soil physio-chemical properties, </w:t>
      </w:r>
      <w:r w:rsidDel="00000000" w:rsidR="00000000" w:rsidRPr="00000000">
        <w:rPr>
          <w:rtl w:val="0"/>
        </w:rPr>
        <w:t xml:space="preserve">rainfall data used for soil and water conservation related advisory, rainfall amount,  rainfall deviation from mean/normal versus crop water requirement, onset of rainfall, dry spell and long/short season forecast, humidity, sunshine, wind speed and direction, soil and water conservation measures (wood check dam, gabions), erosion assessment, river flow. Land use rules and regulations, and land use recommendations  </w:t>
      </w:r>
    </w:p>
    <w:p w:rsidR="00000000" w:rsidDel="00000000" w:rsidP="00000000" w:rsidRDefault="00000000" w:rsidRPr="00000000" w14:paraId="00000821">
      <w:pPr>
        <w:spacing w:after="0" w:line="360" w:lineRule="auto"/>
        <w:rPr/>
      </w:pPr>
      <w:r w:rsidDel="00000000" w:rsidR="00000000" w:rsidRPr="00000000">
        <w:rPr>
          <w:rtl w:val="0"/>
        </w:rPr>
      </w:r>
    </w:p>
    <w:p w:rsidR="00000000" w:rsidDel="00000000" w:rsidP="00000000" w:rsidRDefault="00000000" w:rsidRPr="00000000" w14:paraId="0000082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whom do you develop or provide these products, services or advisories?</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824">
      <w:pPr>
        <w:spacing w:after="0" w:line="360" w:lineRule="auto"/>
        <w:rPr/>
      </w:pPr>
      <w:r w:rsidDel="00000000" w:rsidR="00000000" w:rsidRPr="00000000">
        <w:rPr>
          <w:rtl w:val="0"/>
        </w:rPr>
        <w:t xml:space="preserve">Land soil crop advisories and services were provided to farmers, development agents (DAs), agricultural SMS, </w:t>
      </w:r>
      <w:sdt>
        <w:sdtPr>
          <w:tag w:val="goog_rdk_594"/>
        </w:sdtPr>
        <w:sdtContent>
          <w:ins w:author="Herman Snel" w:id="191" w:date="2023-06-23T13:07:11Z">
            <w:r w:rsidDel="00000000" w:rsidR="00000000" w:rsidRPr="00000000">
              <w:rPr>
                <w:rtl w:val="0"/>
              </w:rPr>
              <w:t xml:space="preserve">retailers</w:t>
            </w:r>
          </w:ins>
        </w:sdtContent>
      </w:sdt>
      <w:sdt>
        <w:sdtPr>
          <w:tag w:val="goog_rdk_595"/>
        </w:sdtPr>
        <w:sdtContent>
          <w:del w:author="Herman Snel" w:id="191" w:date="2023-06-23T13:07:11Z">
            <w:r w:rsidDel="00000000" w:rsidR="00000000" w:rsidRPr="00000000">
              <w:rPr>
                <w:rtl w:val="0"/>
              </w:rPr>
              <w:delText xml:space="preserve">retailors</w:delText>
            </w:r>
          </w:del>
        </w:sdtContent>
      </w:sdt>
      <w:r w:rsidDel="00000000" w:rsidR="00000000" w:rsidRPr="00000000">
        <w:rPr>
          <w:rtl w:val="0"/>
        </w:rPr>
        <w:t xml:space="preserve">, dealers, students, universities, investors, governmental and non-governmental organizations, scientific community, unions, cooperatives, private sector, aviation, water bureau, health sector, climate change adaptation project, industries (beer and malt factories), legal authorities such as attorneys, courts and police. </w:t>
      </w:r>
    </w:p>
    <w:p w:rsidR="00000000" w:rsidDel="00000000" w:rsidP="00000000" w:rsidRDefault="00000000" w:rsidRPr="00000000" w14:paraId="00000825">
      <w:pPr>
        <w:spacing w:after="0" w:line="360" w:lineRule="auto"/>
        <w:rPr/>
      </w:pPr>
      <w:r w:rsidDel="00000000" w:rsidR="00000000" w:rsidRPr="00000000">
        <w:rPr>
          <w:rtl w:val="0"/>
        </w:rPr>
      </w:r>
    </w:p>
    <w:p w:rsidR="00000000" w:rsidDel="00000000" w:rsidP="00000000" w:rsidRDefault="00000000" w:rsidRPr="00000000" w14:paraId="00000826">
      <w:pPr>
        <w:spacing w:after="0" w:line="360" w:lineRule="auto"/>
        <w:rPr/>
      </w:pPr>
      <w:r w:rsidDel="00000000" w:rsidR="00000000" w:rsidRPr="00000000">
        <w:rPr>
          <w:rtl w:val="0"/>
        </w:rPr>
      </w:r>
    </w:p>
    <w:p w:rsidR="00000000" w:rsidDel="00000000" w:rsidP="00000000" w:rsidRDefault="00000000" w:rsidRPr="00000000" w14:paraId="0000082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How is the information from LSC data presented to the users (map portal, GIS system, mobile app)? And is this the best way to present data to users?</w:t>
      </w:r>
    </w:p>
    <w:p w:rsidR="00000000" w:rsidDel="00000000" w:rsidP="00000000" w:rsidRDefault="00000000" w:rsidRPr="00000000" w14:paraId="00000828">
      <w:pPr>
        <w:spacing w:after="0" w:line="360" w:lineRule="auto"/>
        <w:rPr/>
      </w:pPr>
      <w:r w:rsidDel="00000000" w:rsidR="00000000" w:rsidRPr="00000000">
        <w:rPr>
          <w:rtl w:val="0"/>
        </w:rPr>
        <w:t xml:space="preserve">According to respondents, LSC data were presented to users in different forms</w:t>
      </w:r>
      <w:sdt>
        <w:sdtPr>
          <w:tag w:val="goog_rdk_596"/>
        </w:sdtPr>
        <w:sdtContent>
          <w:ins w:author="Herman Snel" w:id="192" w:date="2023-06-23T13:08:05Z">
            <w:r w:rsidDel="00000000" w:rsidR="00000000" w:rsidRPr="00000000">
              <w:rPr>
                <w:rtl w:val="0"/>
              </w:rPr>
              <w:t xml:space="preserve"> and formats</w:t>
            </w:r>
          </w:ins>
        </w:sdtContent>
      </w:sdt>
      <w:r w:rsidDel="00000000" w:rsidR="00000000" w:rsidRPr="00000000">
        <w:rPr>
          <w:rtl w:val="0"/>
        </w:rPr>
        <w:t xml:space="preserve">, to mention some: mobile App, GIS system, </w:t>
      </w:r>
      <w:r w:rsidDel="00000000" w:rsidR="00000000" w:rsidRPr="00000000">
        <w:rPr>
          <w:color w:val="000000"/>
          <w:rtl w:val="0"/>
        </w:rPr>
        <w:t xml:space="preserve">map portal,  picture and videos, web-based application, </w:t>
      </w:r>
      <w:r w:rsidDel="00000000" w:rsidR="00000000" w:rsidRPr="00000000">
        <w:rPr>
          <w:rtl w:val="0"/>
        </w:rPr>
        <w:t xml:space="preserve">netcdf , data portal, IVR such as 8028 farmer hotlines, SMS, e</w:t>
      </w:r>
      <w:r w:rsidDel="00000000" w:rsidR="00000000" w:rsidRPr="00000000">
        <w:rPr>
          <w:color w:val="000000"/>
          <w:rtl w:val="0"/>
        </w:rPr>
        <w:t xml:space="preserve">xcel and report in pdf, s</w:t>
      </w:r>
      <w:r w:rsidDel="00000000" w:rsidR="00000000" w:rsidRPr="00000000">
        <w:rPr>
          <w:rtl w:val="0"/>
        </w:rPr>
        <w:t xml:space="preserve">ocial media, radio, TV, map data, areal map, soft copy through email and removable </w:t>
      </w:r>
      <w:sdt>
        <w:sdtPr>
          <w:tag w:val="goog_rdk_597"/>
        </w:sdtPr>
        <w:sdtContent>
          <w:ins w:author="Herman Snel" w:id="193" w:date="2023-06-23T13:08:19Z">
            <w:r w:rsidDel="00000000" w:rsidR="00000000" w:rsidRPr="00000000">
              <w:rPr>
                <w:rtl w:val="0"/>
              </w:rPr>
              <w:t xml:space="preserve">devices</w:t>
            </w:r>
          </w:ins>
        </w:sdtContent>
      </w:sdt>
      <w:sdt>
        <w:sdtPr>
          <w:tag w:val="goog_rdk_598"/>
        </w:sdtPr>
        <w:sdtContent>
          <w:del w:author="Herman Snel" w:id="193" w:date="2023-06-23T13:08:19Z">
            <w:r w:rsidDel="00000000" w:rsidR="00000000" w:rsidRPr="00000000">
              <w:rPr>
                <w:rtl w:val="0"/>
              </w:rPr>
              <w:delText xml:space="preserve">devises</w:delText>
            </w:r>
          </w:del>
        </w:sdtContent>
      </w:sdt>
      <w:r w:rsidDel="00000000" w:rsidR="00000000" w:rsidRPr="00000000">
        <w:rPr>
          <w:rtl w:val="0"/>
        </w:rPr>
        <w:t xml:space="preserve"> (e.g., flash disk), directly through oral communication with users, group telegram.  </w:t>
      </w:r>
    </w:p>
    <w:p w:rsidR="00000000" w:rsidDel="00000000" w:rsidP="00000000" w:rsidRDefault="00000000" w:rsidRPr="00000000" w14:paraId="00000829">
      <w:pPr>
        <w:spacing w:after="0" w:line="360" w:lineRule="auto"/>
        <w:rPr/>
      </w:pPr>
      <w:r w:rsidDel="00000000" w:rsidR="00000000" w:rsidRPr="00000000">
        <w:rPr>
          <w:rtl w:val="0"/>
        </w:rPr>
      </w:r>
    </w:p>
    <w:p w:rsidR="00000000" w:rsidDel="00000000" w:rsidP="00000000" w:rsidRDefault="00000000" w:rsidRPr="00000000" w14:paraId="0000082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Is there a digital data repository of LSC and climate related datasets in your organization? Are these datasets accessible as 1) catalogue service 2) web mapping service 3) APIs</w:t>
      </w:r>
    </w:p>
    <w:p w:rsidR="00000000" w:rsidDel="00000000" w:rsidP="00000000" w:rsidRDefault="00000000" w:rsidRPr="00000000" w14:paraId="0000082B">
      <w:pPr>
        <w:spacing w:after="0" w:line="360" w:lineRule="auto"/>
        <w:rPr/>
      </w:pPr>
      <w:r w:rsidDel="00000000" w:rsidR="00000000" w:rsidRPr="00000000">
        <w:rPr>
          <w:rtl w:val="0"/>
        </w:rPr>
        <w:t xml:space="preserve">Digital data repositories don’t exist in ATJK and Basona Werana districts except for the Debre Berhan agricultural research center where establishment of central repositories for the available database are in progress and the NRLIS data repository of Debre Berhan University. Whereas at the national level, there are digital data repositories where some data (e.g., climate data) are </w:t>
      </w:r>
      <w:sdt>
        <w:sdtPr>
          <w:tag w:val="goog_rdk_599"/>
        </w:sdtPr>
        <w:sdtContent>
          <w:ins w:author="Herman Snel" w:id="194" w:date="2023-06-23T13:08:52Z">
            <w:r w:rsidDel="00000000" w:rsidR="00000000" w:rsidRPr="00000000">
              <w:rPr>
                <w:rtl w:val="0"/>
              </w:rPr>
              <w:t xml:space="preserve">available and </w:t>
            </w:r>
          </w:ins>
        </w:sdtContent>
      </w:sdt>
      <w:r w:rsidDel="00000000" w:rsidR="00000000" w:rsidRPr="00000000">
        <w:rPr>
          <w:rtl w:val="0"/>
        </w:rPr>
        <w:t xml:space="preserve">open access</w:t>
      </w:r>
      <w:sdt>
        <w:sdtPr>
          <w:tag w:val="goog_rdk_600"/>
        </w:sdtPr>
        <w:sdtContent>
          <w:ins w:author="Herman Snel" w:id="195" w:date="2023-06-23T13:09:06Z">
            <w:r w:rsidDel="00000000" w:rsidR="00000000" w:rsidRPr="00000000">
              <w:rPr>
                <w:rtl w:val="0"/>
              </w:rPr>
              <w:t xml:space="preserve">,</w:t>
            </w:r>
          </w:ins>
        </w:sdtContent>
      </w:sdt>
      <w:sdt>
        <w:sdtPr>
          <w:tag w:val="goog_rdk_601"/>
        </w:sdtPr>
        <w:sdtContent>
          <w:del w:author="Herman Snel" w:id="195" w:date="2023-06-23T13:09:06Z">
            <w:r w:rsidDel="00000000" w:rsidR="00000000" w:rsidRPr="00000000">
              <w:rPr>
                <w:rtl w:val="0"/>
              </w:rPr>
              <w:delText xml:space="preserve"> and</w:delText>
            </w:r>
          </w:del>
        </w:sdtContent>
      </w:sdt>
      <w:r w:rsidDel="00000000" w:rsidR="00000000" w:rsidRPr="00000000">
        <w:rPr>
          <w:rtl w:val="0"/>
        </w:rPr>
        <w:t xml:space="preserve"> others </w:t>
      </w:r>
      <w:sdt>
        <w:sdtPr>
          <w:tag w:val="goog_rdk_602"/>
        </w:sdtPr>
        <w:sdtContent>
          <w:ins w:author="Herman Snel" w:id="196" w:date="2023-06-23T13:09:10Z">
            <w:r w:rsidDel="00000000" w:rsidR="00000000" w:rsidRPr="00000000">
              <w:rPr>
                <w:rtl w:val="0"/>
              </w:rPr>
              <w:t xml:space="preserve">data repositories </w:t>
            </w:r>
          </w:ins>
        </w:sdtContent>
      </w:sdt>
      <w:r w:rsidDel="00000000" w:rsidR="00000000" w:rsidRPr="00000000">
        <w:rPr>
          <w:rtl w:val="0"/>
        </w:rPr>
        <w:t xml:space="preserve">are restricted and accessed upon request. These data repositories are found as catalogue service and web mapping.  </w:t>
      </w:r>
    </w:p>
    <w:p w:rsidR="00000000" w:rsidDel="00000000" w:rsidP="00000000" w:rsidRDefault="00000000" w:rsidRPr="00000000" w14:paraId="0000082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Do you have metadata available for all published: LSC-IS datasets?</w:t>
      </w:r>
    </w:p>
    <w:p w:rsidR="00000000" w:rsidDel="00000000" w:rsidP="00000000" w:rsidRDefault="00000000" w:rsidRPr="00000000" w14:paraId="0000082D">
      <w:pPr>
        <w:spacing w:after="0" w:line="360" w:lineRule="auto"/>
        <w:rPr>
          <w:sz w:val="24"/>
          <w:szCs w:val="24"/>
        </w:rPr>
      </w:pPr>
      <w:r w:rsidDel="00000000" w:rsidR="00000000" w:rsidRPr="00000000">
        <w:rPr>
          <w:rtl w:val="0"/>
        </w:rPr>
        <w:t xml:space="preserve">Most of the organizations both at the national and sub national levels reported that there are metadata available although some of them are incomplete. Some of the metadata included meteorological metadata, MSC thesis and soil health papers, land use map, and field work</w:t>
      </w:r>
      <w:r w:rsidDel="00000000" w:rsidR="00000000" w:rsidRPr="00000000">
        <w:rPr>
          <w:sz w:val="24"/>
          <w:szCs w:val="24"/>
          <w:rtl w:val="0"/>
        </w:rPr>
        <w:t xml:space="preserve"> data.</w:t>
      </w:r>
    </w:p>
    <w:p w:rsidR="00000000" w:rsidDel="00000000" w:rsidP="00000000" w:rsidRDefault="00000000" w:rsidRPr="00000000" w14:paraId="0000082E">
      <w:pPr>
        <w:spacing w:after="0" w:line="360" w:lineRule="auto"/>
        <w:rPr>
          <w:sz w:val="24"/>
          <w:szCs w:val="24"/>
        </w:rPr>
      </w:pPr>
      <w:r w:rsidDel="00000000" w:rsidR="00000000" w:rsidRPr="00000000">
        <w:rPr>
          <w:rtl w:val="0"/>
        </w:rPr>
      </w:r>
    </w:p>
    <w:p w:rsidR="00000000" w:rsidDel="00000000" w:rsidP="00000000" w:rsidRDefault="00000000" w:rsidRPr="00000000" w14:paraId="0000082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Are there metadata standards in place in your organization?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30">
      <w:pPr>
        <w:spacing w:after="0" w:line="360" w:lineRule="auto"/>
        <w:rPr/>
      </w:pPr>
      <w:r w:rsidDel="00000000" w:rsidR="00000000" w:rsidRPr="00000000">
        <w:rPr>
          <w:rtl w:val="0"/>
        </w:rPr>
      </w:r>
    </w:p>
    <w:sdt>
      <w:sdtPr>
        <w:tag w:val="goog_rdk_605"/>
      </w:sdtPr>
      <w:sdtContent>
        <w:p w:rsidR="00000000" w:rsidDel="00000000" w:rsidP="00000000" w:rsidRDefault="00000000" w:rsidRPr="00000000" w14:paraId="00000831">
          <w:pPr>
            <w:spacing w:after="0" w:line="360" w:lineRule="auto"/>
            <w:rPr>
              <w:ins w:author="Herman Snel" w:id="197" w:date="2023-06-23T13:09:59Z"/>
            </w:rPr>
          </w:pPr>
          <w:r w:rsidDel="00000000" w:rsidR="00000000" w:rsidRPr="00000000">
            <w:rPr>
              <w:rtl w:val="0"/>
            </w:rPr>
            <w:t xml:space="preserve">Many of the organization have standards for metadata. Some of the standards mentioned by respondents included Dublin core standard, World Meteorological Organization (WMO) standard. Some stated that metadata standard available for land use map location (e.g., region, zone, district, and kebele), name, age and sex of farmers, code for each farmer, size of farmland, farm ID.</w:t>
          </w:r>
          <w:sdt>
            <w:sdtPr>
              <w:tag w:val="goog_rdk_603"/>
            </w:sdtPr>
            <w:sdtContent>
              <w:ins w:author="Herman Snel" w:id="197" w:date="2023-06-23T13:09:59Z"/>
              <w:sdt>
                <w:sdtPr>
                  <w:tag w:val="goog_rdk_604"/>
                </w:sdtPr>
                <w:sdtContent>
                  <w:commentRangeStart w:id="44"/>
                </w:sdtContent>
              </w:sdt>
              <w:ins w:author="Herman Snel" w:id="197" w:date="2023-06-23T13:09:59Z">
                <w:r w:rsidDel="00000000" w:rsidR="00000000" w:rsidRPr="00000000">
                  <w:rPr>
                    <w:rtl w:val="0"/>
                  </w:rPr>
                </w:r>
              </w:ins>
            </w:sdtContent>
          </w:sdt>
        </w:p>
      </w:sdtContent>
    </w:sdt>
    <w:p w:rsidR="00000000" w:rsidDel="00000000" w:rsidP="00000000" w:rsidRDefault="00000000" w:rsidRPr="00000000" w14:paraId="00000832">
      <w:pPr>
        <w:spacing w:after="0" w:line="360" w:lineRule="auto"/>
        <w:rPr/>
      </w:pPr>
      <w:sdt>
        <w:sdtPr>
          <w:tag w:val="goog_rdk_606"/>
        </w:sdtPr>
        <w:sdtContent>
          <w:ins w:author="Herman Snel" w:id="197" w:date="2023-06-23T13:09:59Z">
            <w:r w:rsidDel="00000000" w:rsidR="00000000" w:rsidRPr="00000000">
              <w:rPr>
                <w:rtl w:val="0"/>
              </w:rPr>
              <w:t xml:space="preserve">There are no centrally agreed on and regulated metadata standards. </w:t>
            </w:r>
          </w:ins>
        </w:sdtContent>
      </w:sdt>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833">
      <w:pPr>
        <w:spacing w:after="0" w:line="360" w:lineRule="auto"/>
        <w:rPr/>
      </w:pPr>
      <w:r w:rsidDel="00000000" w:rsidR="00000000" w:rsidRPr="00000000">
        <w:rPr>
          <w:rtl w:val="0"/>
        </w:rPr>
      </w:r>
    </w:p>
    <w:p w:rsidR="00000000" w:rsidDel="00000000" w:rsidP="00000000" w:rsidRDefault="00000000" w:rsidRPr="00000000" w14:paraId="0000083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What is the format of the data you provide?  </w:t>
      </w:r>
    </w:p>
    <w:p w:rsidR="00000000" w:rsidDel="00000000" w:rsidP="00000000" w:rsidRDefault="00000000" w:rsidRPr="00000000" w14:paraId="00000835">
      <w:pPr>
        <w:spacing w:after="0" w:line="360" w:lineRule="auto"/>
        <w:rPr/>
      </w:pPr>
      <w:r w:rsidDel="00000000" w:rsidR="00000000" w:rsidRPr="00000000">
        <w:rPr>
          <w:rtl w:val="0"/>
        </w:rPr>
      </w:r>
    </w:p>
    <w:p w:rsidR="00000000" w:rsidDel="00000000" w:rsidP="00000000" w:rsidRDefault="00000000" w:rsidRPr="00000000" w14:paraId="00000836">
      <w:pPr>
        <w:spacing w:after="0" w:line="360" w:lineRule="auto"/>
        <w:rPr/>
      </w:pPr>
      <w:r w:rsidDel="00000000" w:rsidR="00000000" w:rsidRPr="00000000">
        <w:rPr>
          <w:rtl w:val="0"/>
        </w:rPr>
        <w:t xml:space="preserve">LSC data are provided in variety of format</w:t>
      </w:r>
      <w:sdt>
        <w:sdtPr>
          <w:tag w:val="goog_rdk_607"/>
        </w:sdtPr>
        <w:sdtContent>
          <w:ins w:author="Herman Snel" w:id="198" w:date="2023-06-23T13:11:12Z">
            <w:r w:rsidDel="00000000" w:rsidR="00000000" w:rsidRPr="00000000">
              <w:rPr>
                <w:rtl w:val="0"/>
              </w:rPr>
              <w:t xml:space="preserve">s</w:t>
            </w:r>
          </w:ins>
        </w:sdtContent>
      </w:sdt>
      <w:r w:rsidDel="00000000" w:rsidR="00000000" w:rsidRPr="00000000">
        <w:rPr>
          <w:rtl w:val="0"/>
        </w:rPr>
        <w:t xml:space="preserve"> including</w:t>
      </w:r>
      <w:sdt>
        <w:sdtPr>
          <w:tag w:val="goog_rdk_608"/>
        </w:sdtPr>
        <w:sdtContent>
          <w:ins w:author="Herman Snel" w:id="199" w:date="2023-06-23T13:11:18Z">
            <w:r w:rsidDel="00000000" w:rsidR="00000000" w:rsidRPr="00000000">
              <w:rPr>
                <w:rtl w:val="0"/>
              </w:rPr>
              <w:t xml:space="preserve">, amongsd others:</w:t>
            </w:r>
          </w:ins>
        </w:sdtContent>
      </w:sdt>
      <w:r w:rsidDel="00000000" w:rsidR="00000000" w:rsidRPr="00000000">
        <w:rPr>
          <w:rtl w:val="0"/>
        </w:rPr>
        <w:t xml:space="preserve"> leaflet</w:t>
      </w:r>
      <w:sdt>
        <w:sdtPr>
          <w:tag w:val="goog_rdk_609"/>
        </w:sdtPr>
        <w:sdtContent>
          <w:ins w:author="Herman Snel" w:id="200" w:date="2023-06-23T13:11:25Z">
            <w:r w:rsidDel="00000000" w:rsidR="00000000" w:rsidRPr="00000000">
              <w:rPr>
                <w:rtl w:val="0"/>
              </w:rPr>
              <w:t xml:space="preserve">s</w:t>
            </w:r>
          </w:ins>
        </w:sdtContent>
      </w:sdt>
      <w:r w:rsidDel="00000000" w:rsidR="00000000" w:rsidRPr="00000000">
        <w:rPr>
          <w:rtl w:val="0"/>
        </w:rPr>
        <w:t xml:space="preserve">, brochure</w:t>
      </w:r>
      <w:sdt>
        <w:sdtPr>
          <w:tag w:val="goog_rdk_610"/>
        </w:sdtPr>
        <w:sdtContent>
          <w:ins w:author="Herman Snel" w:id="201" w:date="2023-06-23T13:11:26Z">
            <w:r w:rsidDel="00000000" w:rsidR="00000000" w:rsidRPr="00000000">
              <w:rPr>
                <w:rtl w:val="0"/>
              </w:rPr>
              <w:t xml:space="preserve">s</w:t>
            </w:r>
          </w:ins>
        </w:sdtContent>
      </w:sdt>
      <w:r w:rsidDel="00000000" w:rsidR="00000000" w:rsidRPr="00000000">
        <w:rPr>
          <w:rtl w:val="0"/>
        </w:rPr>
        <w:t xml:space="preserve">, manual</w:t>
      </w:r>
      <w:sdt>
        <w:sdtPr>
          <w:tag w:val="goog_rdk_611"/>
        </w:sdtPr>
        <w:sdtContent>
          <w:ins w:author="Herman Snel" w:id="202" w:date="2023-06-23T13:11:29Z">
            <w:r w:rsidDel="00000000" w:rsidR="00000000" w:rsidRPr="00000000">
              <w:rPr>
                <w:rtl w:val="0"/>
              </w:rPr>
              <w:t xml:space="preserve">s</w:t>
            </w:r>
          </w:ins>
        </w:sdtContent>
      </w:sdt>
      <w:r w:rsidDel="00000000" w:rsidR="00000000" w:rsidRPr="00000000">
        <w:rPr>
          <w:rtl w:val="0"/>
        </w:rPr>
        <w:t xml:space="preserve">, GIS vector</w:t>
      </w:r>
      <w:sdt>
        <w:sdtPr>
          <w:tag w:val="goog_rdk_612"/>
        </w:sdtPr>
        <w:sdtContent>
          <w:ins w:author="Herman Snel" w:id="203" w:date="2023-06-23T13:11:31Z">
            <w:r w:rsidDel="00000000" w:rsidR="00000000" w:rsidRPr="00000000">
              <w:rPr>
                <w:rtl w:val="0"/>
              </w:rPr>
              <w:t xml:space="preserve">s</w:t>
            </w:r>
          </w:ins>
        </w:sdtContent>
      </w:sdt>
      <w:r w:rsidDel="00000000" w:rsidR="00000000" w:rsidRPr="00000000">
        <w:rPr>
          <w:rtl w:val="0"/>
        </w:rPr>
        <w:t xml:space="preserve">, GIS raster</w:t>
      </w:r>
    </w:p>
    <w:p w:rsidR="00000000" w:rsidDel="00000000" w:rsidP="00000000" w:rsidRDefault="00000000" w:rsidRPr="00000000" w14:paraId="00000837">
      <w:pPr>
        <w:spacing w:after="0" w:line="360" w:lineRule="auto"/>
        <w:rPr/>
      </w:pPr>
      <w:r w:rsidDel="00000000" w:rsidR="00000000" w:rsidRPr="00000000">
        <w:rPr>
          <w:rtl w:val="0"/>
        </w:rPr>
        <w:t xml:space="preserve">csv, image and flat text, plain tables such as MS Excel, csv, land use map, pdf format, pictures provided in TIFF, JPEG, aerial photograph. </w:t>
      </w:r>
    </w:p>
    <w:p w:rsidR="00000000" w:rsidDel="00000000" w:rsidP="00000000" w:rsidRDefault="00000000" w:rsidRPr="00000000" w14:paraId="00000838">
      <w:pPr>
        <w:spacing w:after="0" w:line="360" w:lineRule="auto"/>
        <w:rPr/>
      </w:pPr>
      <w:r w:rsidDel="00000000" w:rsidR="00000000" w:rsidRPr="00000000">
        <w:rPr>
          <w:rtl w:val="0"/>
        </w:rPr>
      </w:r>
    </w:p>
    <w:p w:rsidR="00000000" w:rsidDel="00000000" w:rsidP="00000000" w:rsidRDefault="00000000" w:rsidRPr="00000000" w14:paraId="0000083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How do you provide LSC data to users: data download, web service (WMS, WFS, WCS), API, etc.?</w:t>
      </w:r>
    </w:p>
    <w:p w:rsidR="00000000" w:rsidDel="00000000" w:rsidP="00000000" w:rsidRDefault="00000000" w:rsidRPr="00000000" w14:paraId="0000083A">
      <w:pPr>
        <w:spacing w:after="0" w:line="360" w:lineRule="auto"/>
        <w:rPr/>
      </w:pPr>
      <w:r w:rsidDel="00000000" w:rsidR="00000000" w:rsidRPr="00000000">
        <w:rPr>
          <w:rtl w:val="0"/>
        </w:rPr>
      </w:r>
    </w:p>
    <w:p w:rsidR="00000000" w:rsidDel="00000000" w:rsidP="00000000" w:rsidRDefault="00000000" w:rsidRPr="00000000" w14:paraId="0000083B">
      <w:pPr>
        <w:spacing w:after="0" w:line="360" w:lineRule="auto"/>
        <w:rPr>
          <w:rFonts w:ascii="Times New Roman" w:cs="Times New Roman" w:eastAsia="Times New Roman" w:hAnsi="Times New Roman"/>
        </w:rPr>
      </w:pPr>
      <w:r w:rsidDel="00000000" w:rsidR="00000000" w:rsidRPr="00000000">
        <w:rPr>
          <w:rtl w:val="0"/>
        </w:rPr>
        <w:t xml:space="preserve">Respondents at both the national and sub national levels stated that they used all the different ways to provide data including d</w:t>
      </w:r>
      <w:r w:rsidDel="00000000" w:rsidR="00000000" w:rsidRPr="00000000">
        <w:rPr>
          <w:rFonts w:ascii="Times New Roman" w:cs="Times New Roman" w:eastAsia="Times New Roman" w:hAnsi="Times New Roman"/>
          <w:rtl w:val="0"/>
        </w:rPr>
        <w:t xml:space="preserve">ata download, data portal, web service (WMS, WFS, WCS), </w:t>
      </w:r>
    </w:p>
    <w:p w:rsidR="00000000" w:rsidDel="00000000" w:rsidP="00000000" w:rsidRDefault="00000000" w:rsidRPr="00000000" w14:paraId="0000083C">
      <w:pPr>
        <w:spacing w:after="0" w:line="360" w:lineRule="auto"/>
        <w:rPr/>
      </w:pPr>
      <w:r w:rsidDel="00000000" w:rsidR="00000000" w:rsidRPr="00000000">
        <w:rPr>
          <w:rtl w:val="0"/>
        </w:rPr>
      </w:r>
    </w:p>
    <w:p w:rsidR="00000000" w:rsidDel="00000000" w:rsidP="00000000" w:rsidRDefault="00000000" w:rsidRPr="00000000" w14:paraId="0000083D">
      <w:pPr>
        <w:spacing w:after="0" w:line="360" w:lineRule="auto"/>
        <w:rPr/>
      </w:pPr>
      <w:r w:rsidDel="00000000" w:rsidR="00000000" w:rsidRPr="00000000">
        <w:rPr>
          <w:rtl w:val="0"/>
        </w:rPr>
      </w:r>
    </w:p>
    <w:p w:rsidR="00000000" w:rsidDel="00000000" w:rsidP="00000000" w:rsidRDefault="00000000" w:rsidRPr="00000000" w14:paraId="0000083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What are current constraints in accessing LSC data for your applications, use case or services?</w:t>
      </w:r>
    </w:p>
    <w:p w:rsidR="00000000" w:rsidDel="00000000" w:rsidP="00000000" w:rsidRDefault="00000000" w:rsidRPr="00000000" w14:paraId="0000083F">
      <w:pPr>
        <w:spacing w:after="0" w:line="360" w:lineRule="auto"/>
        <w:rPr/>
      </w:pPr>
      <w:r w:rsidDel="00000000" w:rsidR="00000000" w:rsidRPr="00000000">
        <w:rPr>
          <w:rtl w:val="0"/>
        </w:rPr>
      </w:r>
    </w:p>
    <w:p w:rsidR="00000000" w:rsidDel="00000000" w:rsidP="00000000" w:rsidRDefault="00000000" w:rsidRPr="00000000" w14:paraId="00000840">
      <w:pPr>
        <w:spacing w:after="0" w:line="360" w:lineRule="auto"/>
        <w:rPr/>
      </w:pPr>
      <w:r w:rsidDel="00000000" w:rsidR="00000000" w:rsidRPr="00000000">
        <w:rPr>
          <w:rtl w:val="0"/>
        </w:rPr>
        <w:t xml:space="preserve">The current constraints in accessing LSC data are similar at all levels. The main challenges included: unavailability of data, inadequate knowledge and limited financial resource (e.g., lack of finance to purchase relevant hardware/software, tools, data, e.t.c.), inaccessibility of data, missing data, failure to put the data in the right format, lack of data standardization, limited system integration to share data with partners and limitation of data storage. In addition, poor data quality, lack of data sharing policy, lack of human resources (staff with specific skill sets: data analysts, GIS technicians, modelers, etc.), lack of tools for digital data collection.  Lack of understanding among data </w:t>
      </w:r>
      <w:sdt>
        <w:sdtPr>
          <w:tag w:val="goog_rdk_613"/>
        </w:sdtPr>
        <w:sdtContent>
          <w:ins w:author="Herman Snel" w:id="204" w:date="2023-06-23T13:13:52Z">
            <w:r w:rsidDel="00000000" w:rsidR="00000000" w:rsidRPr="00000000">
              <w:rPr>
                <w:rtl w:val="0"/>
              </w:rPr>
              <w:t xml:space="preserve">providing </w:t>
            </w:r>
          </w:ins>
        </w:sdtContent>
      </w:sdt>
      <w:r w:rsidDel="00000000" w:rsidR="00000000" w:rsidRPr="00000000">
        <w:rPr>
          <w:rtl w:val="0"/>
        </w:rPr>
        <w:t xml:space="preserve">sources, for example, farmers may suspect that data is collected to impose tax on them by the government, due to this they are not willing to give precise information. In some parts of the country</w:t>
      </w:r>
      <w:sdt>
        <w:sdtPr>
          <w:tag w:val="goog_rdk_614"/>
        </w:sdtPr>
        <w:sdtContent>
          <w:ins w:author="Herman Snel" w:id="205" w:date="2023-06-23T13:14:07Z">
            <w:r w:rsidDel="00000000" w:rsidR="00000000" w:rsidRPr="00000000">
              <w:rPr>
                <w:rtl w:val="0"/>
              </w:rPr>
              <w:t xml:space="preserve">, </w:t>
            </w:r>
          </w:ins>
        </w:sdtContent>
      </w:sdt>
      <w:sdt>
        <w:sdtPr>
          <w:tag w:val="goog_rdk_615"/>
        </w:sdtPr>
        <w:sdtContent>
          <w:del w:author="Herman Snel" w:id="205" w:date="2023-06-23T13:14:07Z">
            <w:r w:rsidDel="00000000" w:rsidR="00000000" w:rsidRPr="00000000">
              <w:rPr>
                <w:rtl w:val="0"/>
              </w:rPr>
              <w:delText xml:space="preserve"> </w:delText>
            </w:r>
          </w:del>
        </w:sdtContent>
      </w:sdt>
      <w:r w:rsidDel="00000000" w:rsidR="00000000" w:rsidRPr="00000000">
        <w:rPr>
          <w:rtl w:val="0"/>
        </w:rPr>
        <w:t xml:space="preserve">security</w:t>
      </w:r>
      <w:sdt>
        <w:sdtPr>
          <w:tag w:val="goog_rdk_616"/>
        </w:sdtPr>
        <w:sdtContent>
          <w:ins w:author="Herman Snel" w:id="206" w:date="2023-06-23T13:14:13Z">
            <w:r w:rsidDel="00000000" w:rsidR="00000000" w:rsidRPr="00000000">
              <w:rPr>
                <w:rtl w:val="0"/>
              </w:rPr>
              <w:t xml:space="preserve"> constraints pose</w:t>
            </w:r>
          </w:ins>
        </w:sdtContent>
      </w:sdt>
      <w:sdt>
        <w:sdtPr>
          <w:tag w:val="goog_rdk_617"/>
        </w:sdtPr>
        <w:sdtContent>
          <w:del w:author="Herman Snel" w:id="206" w:date="2023-06-23T13:14:13Z">
            <w:r w:rsidDel="00000000" w:rsidR="00000000" w:rsidRPr="00000000">
              <w:rPr>
                <w:rtl w:val="0"/>
              </w:rPr>
              <w:delText xml:space="preserve"> problem is</w:delText>
            </w:r>
          </w:del>
        </w:sdtContent>
      </w:sdt>
      <w:r w:rsidDel="00000000" w:rsidR="00000000" w:rsidRPr="00000000">
        <w:rPr>
          <w:rtl w:val="0"/>
        </w:rPr>
        <w:t xml:space="preserve"> a serious issue. </w:t>
      </w:r>
    </w:p>
    <w:p w:rsidR="00000000" w:rsidDel="00000000" w:rsidP="00000000" w:rsidRDefault="00000000" w:rsidRPr="00000000" w14:paraId="00000841">
      <w:pPr>
        <w:spacing w:after="0" w:line="360" w:lineRule="auto"/>
        <w:rPr/>
      </w:pP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What would you like to be done differently to ensure data:</w:t>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Availability</w:t>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Accessibility</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Usability</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Scalable </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Impactful</w:t>
      </w:r>
    </w:p>
    <w:p w:rsidR="00000000" w:rsidDel="00000000" w:rsidP="00000000" w:rsidRDefault="00000000" w:rsidRPr="00000000" w14:paraId="00000848">
      <w:pPr>
        <w:spacing w:after="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49">
      <w:pPr>
        <w:spacing w:after="0" w:line="360" w:lineRule="auto"/>
        <w:rPr/>
      </w:pPr>
      <w:bookmarkStart w:colFirst="0" w:colLast="0" w:name="_heading=h.4f1mdlm" w:id="42"/>
      <w:bookmarkEnd w:id="42"/>
      <w:r w:rsidDel="00000000" w:rsidR="00000000" w:rsidRPr="00000000">
        <w:rPr>
          <w:rtl w:val="0"/>
        </w:rPr>
        <w:t xml:space="preserve">At the national level, respondents indicated that they would like to have data that can be transformed into user friendly data and information, enhanced skill of data users and data that can be scalable. In ATJK, fulfilling standard data collection requirements such as adequate awareness creation to the household ahead of data collection time, ensuring the required logistics that imply the budget requirement, local administrative support is also required. In addition, bringing in satellite data with the station observation, digital tool based data recording using application, downscaling and quality control, girding /extrapolation of the data for specific location-measurement, </w:t>
      </w:r>
      <w:r w:rsidDel="00000000" w:rsidR="00000000" w:rsidRPr="00000000">
        <w:rPr>
          <w:color w:val="c0504d"/>
          <w:rtl w:val="0"/>
        </w:rPr>
        <w:t xml:space="preserve"> </w:t>
      </w:r>
      <w:r w:rsidDel="00000000" w:rsidR="00000000" w:rsidRPr="00000000">
        <w:rPr>
          <w:rtl w:val="0"/>
        </w:rPr>
        <w:t xml:space="preserve">establishing central data storage  and make it interactive or up to date, using Satellite data to fill the gap from station observation, and automated stations were some of the things that needed to be done differently. In Basona Warana, things that needed to be done differently included promotion of the LSC-IS data hub to create awareness both among data providers and users, capacity building to establish data repository, provision of high-capacity computers, awareness creation on data sharing, employ online data collection tools such as Tablets, KOBO collect and ODK.   </w:t>
      </w:r>
    </w:p>
    <w:p w:rsidR="00000000" w:rsidDel="00000000" w:rsidP="00000000" w:rsidRDefault="00000000" w:rsidRPr="00000000" w14:paraId="0000084A">
      <w:pPr>
        <w:spacing w:after="0" w:line="360" w:lineRule="auto"/>
        <w:rPr/>
      </w:pPr>
      <w:r w:rsidDel="00000000" w:rsidR="00000000" w:rsidRPr="00000000">
        <w:rPr>
          <w:rtl w:val="0"/>
        </w:rPr>
      </w:r>
    </w:p>
    <w:p w:rsidR="00000000" w:rsidDel="00000000" w:rsidP="00000000" w:rsidRDefault="00000000" w:rsidRPr="00000000" w14:paraId="0000084B">
      <w:pPr>
        <w:spacing w:after="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4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What are the key security and privacy data requirements that the LSC hub should consider in its design?</w:t>
      </w:r>
    </w:p>
    <w:p w:rsidR="00000000" w:rsidDel="00000000" w:rsidP="00000000" w:rsidRDefault="00000000" w:rsidRPr="00000000" w14:paraId="0000084D">
      <w:pPr>
        <w:spacing w:after="0" w:line="360" w:lineRule="auto"/>
        <w:rPr/>
      </w:pPr>
      <w:r w:rsidDel="00000000" w:rsidR="00000000" w:rsidRPr="00000000">
        <w:rPr>
          <w:rtl w:val="0"/>
        </w:rPr>
      </w:r>
    </w:p>
    <w:p w:rsidR="00000000" w:rsidDel="00000000" w:rsidP="00000000" w:rsidRDefault="00000000" w:rsidRPr="00000000" w14:paraId="0000084E">
      <w:pPr>
        <w:spacing w:after="0" w:line="360" w:lineRule="auto"/>
        <w:rPr/>
      </w:pPr>
      <w:r w:rsidDel="00000000" w:rsidR="00000000" w:rsidRPr="00000000">
        <w:rPr>
          <w:rtl w:val="0"/>
        </w:rPr>
        <w:t xml:space="preserve">Most important security and privacy data requirements in the LSC hub design respondents indicated were protecting data from cyber-attack, keeping data confidential, developing rules and regulations for data sharing, implementing monitoring tools to detect unusual traffic, protecting data from deletion and manipulation and misinterpretation, locking data with password to avoid data miss use and management.  </w:t>
      </w:r>
    </w:p>
    <w:p w:rsidR="00000000" w:rsidDel="00000000" w:rsidP="00000000" w:rsidRDefault="00000000" w:rsidRPr="00000000" w14:paraId="0000084F">
      <w:pPr>
        <w:spacing w:after="0" w:line="360" w:lineRule="auto"/>
        <w:rPr/>
      </w:pPr>
      <w:r w:rsidDel="00000000" w:rsidR="00000000" w:rsidRPr="00000000">
        <w:rPr>
          <w:rtl w:val="0"/>
        </w:rPr>
      </w:r>
    </w:p>
    <w:p w:rsidR="00000000" w:rsidDel="00000000" w:rsidP="00000000" w:rsidRDefault="00000000" w:rsidRPr="00000000" w14:paraId="0000085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What do you expect from the LSC hub in terms of functionality? What type of functionality (e.g., data download, data viewer, data catalogue, dashboards (presenting what type of information?), user stories, data interpretation (translating data to advisory), etc.) would be helpful for you?   </w:t>
      </w:r>
    </w:p>
    <w:p w:rsidR="00000000" w:rsidDel="00000000" w:rsidP="00000000" w:rsidRDefault="00000000" w:rsidRPr="00000000" w14:paraId="00000851">
      <w:pPr>
        <w:spacing w:after="0" w:line="360" w:lineRule="auto"/>
        <w:rPr/>
      </w:pPr>
      <w:r w:rsidDel="00000000" w:rsidR="00000000" w:rsidRPr="00000000">
        <w:rPr>
          <w:rtl w:val="0"/>
        </w:rPr>
        <w:t xml:space="preserve">Respondents at all level indicated that all forms of functionality stated above are very useful and acceptable. </w:t>
      </w:r>
    </w:p>
    <w:p w:rsidR="00000000" w:rsidDel="00000000" w:rsidP="00000000" w:rsidRDefault="00000000" w:rsidRPr="00000000" w14:paraId="0000085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How would you like to access the LSC hub: laptop or desktop computer or mobile device (tablet, phone)?                       </w:t>
      </w:r>
    </w:p>
    <w:p w:rsidR="00000000" w:rsidDel="00000000" w:rsidP="00000000" w:rsidRDefault="00000000" w:rsidRPr="00000000" w14:paraId="00000853">
      <w:pPr>
        <w:spacing w:after="0" w:line="360" w:lineRule="auto"/>
        <w:rPr/>
      </w:pPr>
      <w:r w:rsidDel="00000000" w:rsidR="00000000" w:rsidRPr="00000000">
        <w:rPr>
          <w:rtl w:val="0"/>
        </w:rPr>
        <w:t xml:space="preserve">Respondents would like to access LSC hub with </w:t>
      </w:r>
      <w:r w:rsidDel="00000000" w:rsidR="00000000" w:rsidRPr="00000000">
        <w:rPr>
          <w:color w:val="000000"/>
          <w:rtl w:val="0"/>
        </w:rPr>
        <w:t xml:space="preserve">laptop, desktop computer or mobile device such as (tablet, phone). In addition to assist people with </w:t>
      </w:r>
      <w:r w:rsidDel="00000000" w:rsidR="00000000" w:rsidRPr="00000000">
        <w:rPr>
          <w:rtl w:val="0"/>
        </w:rPr>
        <w:t xml:space="preserve">visual impairment and those who are unable to read                      </w:t>
      </w:r>
      <w:r w:rsidDel="00000000" w:rsidR="00000000" w:rsidRPr="00000000">
        <w:rPr>
          <w:color w:val="000000"/>
          <w:rtl w:val="0"/>
        </w:rPr>
        <w:t xml:space="preserve"> s</w:t>
      </w:r>
      <w:r w:rsidDel="00000000" w:rsidR="00000000" w:rsidRPr="00000000">
        <w:rPr>
          <w:rtl w:val="0"/>
        </w:rPr>
        <w:t xml:space="preserve">ound (audio) is recommended to be available.</w:t>
      </w:r>
    </w:p>
    <w:p w:rsidR="00000000" w:rsidDel="00000000" w:rsidP="00000000" w:rsidRDefault="00000000" w:rsidRPr="00000000" w14:paraId="00000854">
      <w:pPr>
        <w:spacing w:after="0" w:line="360" w:lineRule="auto"/>
        <w:rPr/>
      </w:pPr>
      <w:r w:rsidDel="00000000" w:rsidR="00000000" w:rsidRPr="00000000">
        <w:rPr>
          <w:rtl w:val="0"/>
        </w:rPr>
      </w:r>
    </w:p>
    <w:p w:rsidR="00000000" w:rsidDel="00000000" w:rsidP="00000000" w:rsidRDefault="00000000" w:rsidRPr="00000000" w14:paraId="0000085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Optional, EIAR could answer it] What are the cost of hosting and maintenance of the LSC hub beyond the project life (specific for EIAR)?</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857">
      <w:pPr>
        <w:spacing w:after="0" w:line="360" w:lineRule="auto"/>
        <w:rPr>
          <w:rFonts w:ascii="Times New Roman" w:cs="Times New Roman" w:eastAsia="Times New Roman" w:hAnsi="Times New Roman"/>
        </w:rPr>
      </w:pPr>
      <w:r w:rsidDel="00000000" w:rsidR="00000000" w:rsidRPr="00000000">
        <w:rPr>
          <w:rtl w:val="0"/>
        </w:rPr>
        <w:t xml:space="preserve">This question was posed to respondents from EIAR and one of the replies was: “a</w:t>
      </w:r>
      <w:r w:rsidDel="00000000" w:rsidR="00000000" w:rsidRPr="00000000">
        <w:rPr>
          <w:rFonts w:ascii="Times New Roman" w:cs="Times New Roman" w:eastAsia="Times New Roman" w:hAnsi="Times New Roman"/>
          <w:rtl w:val="0"/>
        </w:rPr>
        <w:t xml:space="preserve">fter the project life, existing staff can share the load to sustain the project.”</w:t>
      </w:r>
    </w:p>
    <w:p w:rsidR="00000000" w:rsidDel="00000000" w:rsidP="00000000" w:rsidRDefault="00000000" w:rsidRPr="00000000" w14:paraId="00000858">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9">
      <w:pPr>
        <w:spacing w:after="0" w:line="360" w:lineRule="auto"/>
        <w:rPr/>
      </w:pPr>
      <w:r w:rsidDel="00000000" w:rsidR="00000000" w:rsidRPr="00000000">
        <w:rPr>
          <w:rtl w:val="0"/>
        </w:rPr>
      </w:r>
    </w:p>
    <w:p w:rsidR="00000000" w:rsidDel="00000000" w:rsidP="00000000" w:rsidRDefault="00000000" w:rsidRPr="00000000" w14:paraId="0000085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What (from your view as a data provider) is a critical factor to ensure sustainability of the LSC hub?</w:t>
      </w:r>
    </w:p>
    <w:p w:rsidR="00000000" w:rsidDel="00000000" w:rsidP="00000000" w:rsidRDefault="00000000" w:rsidRPr="00000000" w14:paraId="0000085B">
      <w:pPr>
        <w:spacing w:after="0" w:line="360" w:lineRule="auto"/>
        <w:rPr/>
      </w:pPr>
      <w:r w:rsidDel="00000000" w:rsidR="00000000" w:rsidRPr="00000000">
        <w:rPr>
          <w:rtl w:val="0"/>
        </w:rPr>
        <w:t xml:space="preserve">A number of opinions and views were expressed with regard to sustainability of LSC data. For example, </w:t>
      </w:r>
      <w:sdt>
        <w:sdtPr>
          <w:tag w:val="goog_rdk_618"/>
        </w:sdtPr>
        <w:sdtContent>
          <w:ins w:author="Herman Snel" w:id="207" w:date="2023-06-23T13:16:50Z">
            <w:r w:rsidDel="00000000" w:rsidR="00000000" w:rsidRPr="00000000">
              <w:rPr>
                <w:rtl w:val="0"/>
              </w:rPr>
              <w:t xml:space="preserve">revisiting</w:t>
            </w:r>
          </w:ins>
        </w:sdtContent>
      </w:sdt>
      <w:sdt>
        <w:sdtPr>
          <w:tag w:val="goog_rdk_619"/>
        </w:sdtPr>
        <w:sdtContent>
          <w:del w:author="Herman Snel" w:id="207" w:date="2023-06-23T13:16:50Z">
            <w:r w:rsidDel="00000000" w:rsidR="00000000" w:rsidRPr="00000000">
              <w:rPr>
                <w:rtl w:val="0"/>
              </w:rPr>
              <w:delText xml:space="preserve">revesting</w:delText>
            </w:r>
          </w:del>
        </w:sdtContent>
      </w:sdt>
      <w:r w:rsidDel="00000000" w:rsidR="00000000" w:rsidRPr="00000000">
        <w:rPr>
          <w:rtl w:val="0"/>
        </w:rPr>
        <w:t xml:space="preserve"> and updating the existing policies and introducing the missing polices.  Strengthening coordination and collaboration among research, extension, advisory services, private and public service providers, and encouraging and motivating service providers. Participation of the relevant stakeholders who can contribute towards up to date, and quality data, enhancing the skill and capacity of those who are in charge of the hub management. It has to be financially supported by the government in addition to the external support. It also needs to be support by different organizations that have stake to the data. Availability of high-capacity computer and server, reliable internet connection, security protocol against unauthorized access to datasets and institutionalizing the hub were among the crucial factors that can contribute to the sustainability. </w:t>
      </w:r>
    </w:p>
    <w:p w:rsidR="00000000" w:rsidDel="00000000" w:rsidP="00000000" w:rsidRDefault="00000000" w:rsidRPr="00000000" w14:paraId="0000085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Do you think users are willing to pay for the LSC information services?</w:t>
      </w:r>
    </w:p>
    <w:p w:rsidR="00000000" w:rsidDel="00000000" w:rsidP="00000000" w:rsidRDefault="00000000" w:rsidRPr="00000000" w14:paraId="0000085D">
      <w:pPr>
        <w:spacing w:after="0" w:line="360" w:lineRule="auto"/>
        <w:rPr/>
      </w:pPr>
      <w:r w:rsidDel="00000000" w:rsidR="00000000" w:rsidRPr="00000000">
        <w:rPr>
          <w:rtl w:val="0"/>
        </w:rPr>
        <w:t xml:space="preserve">The most frequent replies to this willingness to pay question both at the national and district level were “yes, if affordable, “yes, if the data adds value and “yes, if the data is of good quality.” </w:t>
      </w:r>
    </w:p>
    <w:p w:rsidR="00000000" w:rsidDel="00000000" w:rsidP="00000000" w:rsidRDefault="00000000" w:rsidRPr="00000000" w14:paraId="0000085E">
      <w:pPr>
        <w:spacing w:after="0" w:line="360" w:lineRule="auto"/>
        <w:rPr/>
        <w:sectPr>
          <w:type w:val="nextPage"/>
          <w:pgSz w:h="16838" w:w="11906" w:orient="portrait"/>
          <w:pgMar w:bottom="1276" w:top="1418" w:left="1418" w:right="1418" w:header="567" w:footer="567"/>
          <w:titlePg w:val="1"/>
        </w:sectPr>
      </w:pPr>
      <w:r w:rsidDel="00000000" w:rsidR="00000000" w:rsidRPr="00000000">
        <w:rPr>
          <w:rtl w:val="0"/>
        </w:rPr>
        <w:t xml:space="preserve">Tables 1-3 presents responses given by LSC-IS data providers in Addis Ababa, ATJK and Basona Werena. </w:t>
      </w:r>
    </w:p>
    <w:p w:rsidR="00000000" w:rsidDel="00000000" w:rsidP="00000000" w:rsidRDefault="00000000" w:rsidRPr="00000000" w14:paraId="0000085F">
      <w:pPr>
        <w:rPr>
          <w:sz w:val="28"/>
          <w:szCs w:val="28"/>
        </w:rPr>
      </w:pPr>
      <w:bookmarkStart w:colFirst="0" w:colLast="0" w:name="_heading=h.2u6wntf" w:id="43"/>
      <w:bookmarkEnd w:id="43"/>
      <w:sdt>
        <w:sdtPr>
          <w:tag w:val="goog_rdk_620"/>
        </w:sdtPr>
        <w:sdtContent>
          <w:commentRangeStart w:id="45"/>
        </w:sdtContent>
      </w:sdt>
      <w:r w:rsidDel="00000000" w:rsidR="00000000" w:rsidRPr="00000000">
        <w:rPr>
          <w:sz w:val="28"/>
          <w:szCs w:val="28"/>
          <w:rtl w:val="0"/>
        </w:rPr>
        <w:t xml:space="preserve">Key informant interview in Addis Ababa ---- data provider group </w:t>
      </w:r>
      <w:commentRangeEnd w:id="45"/>
      <w:r w:rsidDel="00000000" w:rsidR="00000000" w:rsidRPr="00000000">
        <w:commentReference w:id="45"/>
      </w:r>
      <w:r w:rsidDel="00000000" w:rsidR="00000000" w:rsidRPr="00000000">
        <w:rPr>
          <w:rtl w:val="0"/>
        </w:rPr>
      </w:r>
    </w:p>
    <w:tbl>
      <w:tblPr>
        <w:tblStyle w:val="Table8"/>
        <w:tblW w:w="12955.0" w:type="dxa"/>
        <w:jc w:val="left"/>
        <w:tblBorders>
          <w:top w:color="70ad47" w:space="0" w:sz="8" w:val="single"/>
          <w:left w:color="70ad47" w:space="0" w:sz="8" w:val="single"/>
          <w:bottom w:color="70ad47" w:space="0" w:sz="8" w:val="single"/>
          <w:right w:color="70ad47" w:space="0" w:sz="8" w:val="single"/>
          <w:insideH w:color="9cc2e5" w:space="0" w:sz="4" w:val="single"/>
          <w:insideV w:color="9cc2e5" w:space="0" w:sz="4" w:val="single"/>
        </w:tblBorders>
        <w:tblLayout w:type="fixed"/>
        <w:tblLook w:val="0400"/>
      </w:tblPr>
      <w:tblGrid>
        <w:gridCol w:w="498"/>
        <w:gridCol w:w="3300"/>
        <w:gridCol w:w="9157"/>
        <w:tblGridChange w:id="0">
          <w:tblGrid>
            <w:gridCol w:w="498"/>
            <w:gridCol w:w="3300"/>
            <w:gridCol w:w="9157"/>
          </w:tblGrid>
        </w:tblGridChange>
      </w:tblGrid>
      <w:tr>
        <w:trPr>
          <w:cantSplit w:val="0"/>
          <w:tblHeader w:val="0"/>
        </w:trPr>
        <w:tc>
          <w:tcPr/>
          <w:p w:rsidR="00000000" w:rsidDel="00000000" w:rsidP="00000000" w:rsidRDefault="00000000" w:rsidRPr="00000000" w14:paraId="00000860">
            <w:pPr>
              <w:rPr>
                <w:sz w:val="10"/>
                <w:szCs w:val="10"/>
              </w:rPr>
            </w:pPr>
            <w:r w:rsidDel="00000000" w:rsidR="00000000" w:rsidRPr="00000000">
              <w:rPr>
                <w:sz w:val="10"/>
                <w:szCs w:val="10"/>
                <w:rtl w:val="0"/>
              </w:rPr>
              <w:t xml:space="preserve">No.</w:t>
            </w:r>
          </w:p>
        </w:tc>
        <w:tc>
          <w:tcPr/>
          <w:p w:rsidR="00000000" w:rsidDel="00000000" w:rsidP="00000000" w:rsidRDefault="00000000" w:rsidRPr="00000000" w14:paraId="00000861">
            <w:pPr>
              <w:jc w:val="center"/>
              <w:rPr>
                <w:sz w:val="10"/>
                <w:szCs w:val="10"/>
              </w:rPr>
            </w:pPr>
            <w:r w:rsidDel="00000000" w:rsidR="00000000" w:rsidRPr="00000000">
              <w:rPr>
                <w:sz w:val="10"/>
                <w:szCs w:val="10"/>
                <w:rtl w:val="0"/>
              </w:rPr>
              <w:t xml:space="preserve">Key informant questions</w:t>
            </w:r>
          </w:p>
        </w:tc>
        <w:tc>
          <w:tcPr/>
          <w:p w:rsidR="00000000" w:rsidDel="00000000" w:rsidP="00000000" w:rsidRDefault="00000000" w:rsidRPr="00000000" w14:paraId="00000862">
            <w:pPr>
              <w:rPr>
                <w:sz w:val="10"/>
                <w:szCs w:val="10"/>
              </w:rPr>
            </w:pPr>
            <w:r w:rsidDel="00000000" w:rsidR="00000000" w:rsidRPr="00000000">
              <w:rPr>
                <w:sz w:val="10"/>
                <w:szCs w:val="10"/>
                <w:rtl w:val="0"/>
              </w:rPr>
              <w:t xml:space="preserve">National level  /Addis Ababa</w:t>
            </w:r>
          </w:p>
        </w:tc>
      </w:tr>
      <w:tr>
        <w:trPr>
          <w:cantSplit w:val="0"/>
          <w:trHeight w:val="494" w:hRule="atLeast"/>
          <w:tblHeader w:val="0"/>
        </w:trPr>
        <w:tc>
          <w:tcPr/>
          <w:p w:rsidR="00000000" w:rsidDel="00000000" w:rsidP="00000000" w:rsidRDefault="00000000" w:rsidRPr="00000000" w14:paraId="00000863">
            <w:pPr>
              <w:rPr>
                <w:sz w:val="10"/>
                <w:szCs w:val="10"/>
              </w:rPr>
            </w:pPr>
            <w:r w:rsidDel="00000000" w:rsidR="00000000" w:rsidRPr="00000000">
              <w:rPr>
                <w:sz w:val="10"/>
                <w:szCs w:val="10"/>
                <w:rtl w:val="0"/>
              </w:rPr>
              <w:t xml:space="preserve">1</w:t>
            </w:r>
          </w:p>
        </w:tc>
        <w:tc>
          <w:tcPr/>
          <w:p w:rsidR="00000000" w:rsidDel="00000000" w:rsidP="00000000" w:rsidRDefault="00000000" w:rsidRPr="00000000" w14:paraId="00000864">
            <w:pPr>
              <w:rPr>
                <w:sz w:val="10"/>
                <w:szCs w:val="10"/>
              </w:rPr>
            </w:pPr>
            <w:r w:rsidDel="00000000" w:rsidR="00000000" w:rsidRPr="00000000">
              <w:rPr>
                <w:color w:val="000000"/>
                <w:sz w:val="10"/>
                <w:szCs w:val="10"/>
                <w:rtl w:val="0"/>
              </w:rPr>
              <w:t xml:space="preserve">Which LSC data, services, or advisories do you provide?</w:t>
            </w:r>
            <w:r w:rsidDel="00000000" w:rsidR="00000000" w:rsidRPr="00000000">
              <w:rPr>
                <w:rtl w:val="0"/>
              </w:rPr>
            </w:r>
          </w:p>
        </w:tc>
        <w:tc>
          <w:tcPr/>
          <w:p w:rsidR="00000000" w:rsidDel="00000000" w:rsidP="00000000" w:rsidRDefault="00000000" w:rsidRPr="00000000" w14:paraId="0000086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9c6y18" w:id="44"/>
            <w:bookmarkEnd w:id="44"/>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Reduced tillage that helps reduction of soil erosion and improve water holding capacity, weed control through mechanical, chemical, and cultural practices, soil cover through crop residue /mulching management, planting cover crops and intercropping. It contributes to soil organic matter build up, improves rainwater percolation, and improve soil moisture holding capacity and improve moisture availability for plant use, crop rotation with major emphasis of including legumes in the rotation as part of improving soil fertility while reducing crop insect pests, diseases, and weed.</w:t>
            </w:r>
          </w:p>
          <w:p w:rsidR="00000000" w:rsidDel="00000000" w:rsidP="00000000" w:rsidRDefault="00000000" w:rsidRPr="00000000" w14:paraId="0000086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fertility status, soil acidity and salinity, market information </w:t>
            </w:r>
          </w:p>
          <w:p w:rsidR="00000000" w:rsidDel="00000000" w:rsidP="00000000" w:rsidRDefault="00000000" w:rsidRPr="00000000" w14:paraId="0000086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From land preparation to post harvest handling for major cereal crops, coffee and vegetables</w:t>
            </w:r>
          </w:p>
          <w:p w:rsidR="00000000" w:rsidDel="00000000" w:rsidP="00000000" w:rsidRDefault="00000000" w:rsidRPr="00000000" w14:paraId="0000086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moisture, soil temperature, rainfall, runoff  </w:t>
            </w:r>
          </w:p>
        </w:tc>
      </w:tr>
      <w:tr>
        <w:trPr>
          <w:cantSplit w:val="0"/>
          <w:trHeight w:val="440" w:hRule="atLeast"/>
          <w:tblHeader w:val="0"/>
        </w:trPr>
        <w:tc>
          <w:tcPr/>
          <w:p w:rsidR="00000000" w:rsidDel="00000000" w:rsidP="00000000" w:rsidRDefault="00000000" w:rsidRPr="00000000" w14:paraId="00000869">
            <w:pPr>
              <w:rPr>
                <w:sz w:val="10"/>
                <w:szCs w:val="10"/>
              </w:rPr>
            </w:pPr>
            <w:r w:rsidDel="00000000" w:rsidR="00000000" w:rsidRPr="00000000">
              <w:rPr>
                <w:sz w:val="10"/>
                <w:szCs w:val="10"/>
                <w:rtl w:val="0"/>
              </w:rPr>
              <w:t xml:space="preserve">2</w:t>
            </w:r>
          </w:p>
        </w:tc>
        <w:tc>
          <w:tcPr/>
          <w:p w:rsidR="00000000" w:rsidDel="00000000" w:rsidP="00000000" w:rsidRDefault="00000000" w:rsidRPr="00000000" w14:paraId="0000086A">
            <w:pPr>
              <w:rPr>
                <w:sz w:val="10"/>
                <w:szCs w:val="10"/>
              </w:rPr>
            </w:pPr>
            <w:bookmarkStart w:colFirst="0" w:colLast="0" w:name="_heading=h.3tbugp1" w:id="45"/>
            <w:bookmarkEnd w:id="45"/>
            <w:r w:rsidDel="00000000" w:rsidR="00000000" w:rsidRPr="00000000">
              <w:rPr>
                <w:color w:val="000000"/>
                <w:sz w:val="10"/>
                <w:szCs w:val="10"/>
                <w:rtl w:val="0"/>
              </w:rPr>
              <w:t xml:space="preserve">What type of LSC data/information or services or advisories do your users need to address soil fertility and soil and water conservation challenges?</w:t>
            </w:r>
            <w:r w:rsidDel="00000000" w:rsidR="00000000" w:rsidRPr="00000000">
              <w:rPr>
                <w:rtl w:val="0"/>
              </w:rPr>
            </w:r>
          </w:p>
        </w:tc>
        <w:tc>
          <w:tcPr/>
          <w:p w:rsidR="00000000" w:rsidDel="00000000" w:rsidP="00000000" w:rsidRDefault="00000000" w:rsidRPr="00000000" w14:paraId="0000086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8h4qwu" w:id="46"/>
            <w:bookmarkEnd w:id="46"/>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Climate forecast to determine planting time for the main and cover crops, soil water content to decide what to plant after harvesting the first main crop, pH, organic carbon, plant nutrient both macro and micro, topsoil, land use type, management practices/ intensity, inputs, land use system performance (land sustainability, land degradation, soil health indicators, land use productivity: agricultural statical data),  institutions (policy, finance, service providers/extension, market).</w:t>
            </w:r>
          </w:p>
          <w:p w:rsidR="00000000" w:rsidDel="00000000" w:rsidP="00000000" w:rsidRDefault="00000000" w:rsidRPr="00000000" w14:paraId="0000086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nmf14n" w:id="47"/>
            <w:bookmarkEnd w:id="47"/>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Run-off information, soil erosion severity, soil physio-chemical properties, socioeconomic survey, types and amount of soil structure</w:t>
            </w:r>
          </w:p>
          <w:p w:rsidR="00000000" w:rsidDel="00000000" w:rsidP="00000000" w:rsidRDefault="00000000" w:rsidRPr="00000000" w14:paraId="0000086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Tillage practices, fertilizer application rate and time, weed and crop management information</w:t>
            </w:r>
          </w:p>
          <w:p w:rsidR="00000000" w:rsidDel="00000000" w:rsidP="00000000" w:rsidRDefault="00000000" w:rsidRPr="00000000" w14:paraId="0000086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on Soil fertility – amount and rate of organic product (compost ,vermi compost , manure etc., )  information  on amount and rate of Artificial fertilizer such as Dap, Urea, Potash etc. </w:t>
            </w:r>
          </w:p>
          <w:p w:rsidR="00000000" w:rsidDel="00000000" w:rsidP="00000000" w:rsidRDefault="00000000" w:rsidRPr="00000000" w14:paraId="0000086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and water conservation (contour ploughing, tracing, forage grass plantation, mulching etc)   </w:t>
            </w:r>
          </w:p>
        </w:tc>
      </w:tr>
      <w:tr>
        <w:trPr>
          <w:cantSplit w:val="0"/>
          <w:tblHeader w:val="0"/>
        </w:trPr>
        <w:tc>
          <w:tcPr/>
          <w:p w:rsidR="00000000" w:rsidDel="00000000" w:rsidP="00000000" w:rsidRDefault="00000000" w:rsidRPr="00000000" w14:paraId="00000870">
            <w:pPr>
              <w:rPr>
                <w:sz w:val="10"/>
                <w:szCs w:val="10"/>
              </w:rPr>
            </w:pPr>
            <w:r w:rsidDel="00000000" w:rsidR="00000000" w:rsidRPr="00000000">
              <w:rPr>
                <w:sz w:val="10"/>
                <w:szCs w:val="10"/>
                <w:rtl w:val="0"/>
              </w:rPr>
              <w:t xml:space="preserve">3</w:t>
            </w:r>
          </w:p>
        </w:tc>
        <w:tc>
          <w:tcPr/>
          <w:p w:rsidR="00000000" w:rsidDel="00000000" w:rsidP="00000000" w:rsidRDefault="00000000" w:rsidRPr="00000000" w14:paraId="00000871">
            <w:pPr>
              <w:rPr>
                <w:sz w:val="10"/>
                <w:szCs w:val="10"/>
              </w:rPr>
            </w:pPr>
            <w:bookmarkStart w:colFirst="0" w:colLast="0" w:name="_heading=h.37m2jsg" w:id="48"/>
            <w:bookmarkEnd w:id="48"/>
            <w:r w:rsidDel="00000000" w:rsidR="00000000" w:rsidRPr="00000000">
              <w:rPr>
                <w:color w:val="000000"/>
                <w:sz w:val="10"/>
                <w:szCs w:val="10"/>
                <w:rtl w:val="0"/>
              </w:rPr>
              <w:t xml:space="preserve">For whom do you develop or provide these products, services or advisories?</w:t>
            </w:r>
            <w:r w:rsidDel="00000000" w:rsidR="00000000" w:rsidRPr="00000000">
              <w:rPr>
                <w:rtl w:val="0"/>
              </w:rPr>
            </w:r>
          </w:p>
        </w:tc>
        <w:tc>
          <w:tcPr/>
          <w:p w:rsidR="00000000" w:rsidDel="00000000" w:rsidP="00000000" w:rsidRDefault="00000000" w:rsidRPr="00000000" w14:paraId="0000087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mrcu09" w:id="49"/>
            <w:bookmarkEnd w:id="49"/>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Farmers, Development Agents (DAs), agricultural SMS, and some time retailors and dealers.</w:t>
            </w:r>
          </w:p>
          <w:p w:rsidR="00000000" w:rsidDel="00000000" w:rsidP="00000000" w:rsidRDefault="00000000" w:rsidRPr="00000000" w14:paraId="0000087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Students, universities, investors, governmental and non-governmental organizations</w:t>
            </w:r>
          </w:p>
          <w:p w:rsidR="00000000" w:rsidDel="00000000" w:rsidP="00000000" w:rsidRDefault="00000000" w:rsidRPr="00000000" w14:paraId="0000087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Scientific community, unions</w:t>
            </w:r>
          </w:p>
          <w:p w:rsidR="00000000" w:rsidDel="00000000" w:rsidP="00000000" w:rsidRDefault="00000000" w:rsidRPr="00000000" w14:paraId="0000087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Private sector</w:t>
            </w:r>
          </w:p>
        </w:tc>
      </w:tr>
      <w:tr>
        <w:trPr>
          <w:cantSplit w:val="0"/>
          <w:tblHeader w:val="0"/>
        </w:trPr>
        <w:tc>
          <w:tcPr/>
          <w:p w:rsidR="00000000" w:rsidDel="00000000" w:rsidP="00000000" w:rsidRDefault="00000000" w:rsidRPr="00000000" w14:paraId="00000876">
            <w:pPr>
              <w:rPr>
                <w:sz w:val="10"/>
                <w:szCs w:val="10"/>
              </w:rPr>
            </w:pPr>
            <w:r w:rsidDel="00000000" w:rsidR="00000000" w:rsidRPr="00000000">
              <w:rPr>
                <w:sz w:val="10"/>
                <w:szCs w:val="10"/>
                <w:rtl w:val="0"/>
              </w:rPr>
              <w:t xml:space="preserve">4</w:t>
            </w:r>
          </w:p>
        </w:tc>
        <w:tc>
          <w:tcPr/>
          <w:p w:rsidR="00000000" w:rsidDel="00000000" w:rsidP="00000000" w:rsidRDefault="00000000" w:rsidRPr="00000000" w14:paraId="00000877">
            <w:pPr>
              <w:rPr>
                <w:sz w:val="10"/>
                <w:szCs w:val="10"/>
              </w:rPr>
            </w:pPr>
            <w:bookmarkStart w:colFirst="0" w:colLast="0" w:name="_heading=h.46r0co2" w:id="50"/>
            <w:bookmarkEnd w:id="50"/>
            <w:r w:rsidDel="00000000" w:rsidR="00000000" w:rsidRPr="00000000">
              <w:rPr>
                <w:color w:val="000000"/>
                <w:sz w:val="10"/>
                <w:szCs w:val="10"/>
                <w:rtl w:val="0"/>
              </w:rPr>
              <w:t xml:space="preserve">How is the information from LSC data presented to the users (map portal, GIS system, mobile app)? And is this the best way to present data to users?</w:t>
            </w:r>
            <w:r w:rsidDel="00000000" w:rsidR="00000000" w:rsidRPr="00000000">
              <w:rPr>
                <w:rtl w:val="0"/>
              </w:rPr>
            </w:r>
          </w:p>
        </w:tc>
        <w:tc>
          <w:tcPr/>
          <w:p w:rsidR="00000000" w:rsidDel="00000000" w:rsidP="00000000" w:rsidRDefault="00000000" w:rsidRPr="00000000" w14:paraId="0000087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lwamvv" w:id="51"/>
            <w:bookmarkEnd w:id="51"/>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Mobile App</w:t>
            </w:r>
          </w:p>
          <w:p w:rsidR="00000000" w:rsidDel="00000000" w:rsidP="00000000" w:rsidRDefault="00000000" w:rsidRPr="00000000" w14:paraId="0000087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GIS system</w:t>
            </w:r>
          </w:p>
          <w:p w:rsidR="00000000" w:rsidDel="00000000" w:rsidP="00000000" w:rsidRDefault="00000000" w:rsidRPr="00000000" w14:paraId="0000087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map portal, GIS system, mobile app (SMS), picture and videos, for farmers and DA- SMS video or pictures, for scientist – web-based application</w:t>
            </w:r>
          </w:p>
          <w:p w:rsidR="00000000" w:rsidDel="00000000" w:rsidP="00000000" w:rsidRDefault="00000000" w:rsidRPr="00000000" w14:paraId="0000087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netcdf </w:t>
            </w:r>
          </w:p>
          <w:p w:rsidR="00000000" w:rsidDel="00000000" w:rsidP="00000000" w:rsidRDefault="00000000" w:rsidRPr="00000000" w14:paraId="0000087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portal, GIS, IVR such as 8028 farmer hotlines, SMS, Mobil for National market information system. </w:t>
            </w:r>
          </w:p>
        </w:tc>
      </w:tr>
      <w:tr>
        <w:trPr>
          <w:cantSplit w:val="0"/>
          <w:trHeight w:val="233" w:hRule="atLeast"/>
          <w:tblHeader w:val="0"/>
        </w:trPr>
        <w:tc>
          <w:tcPr/>
          <w:p w:rsidR="00000000" w:rsidDel="00000000" w:rsidP="00000000" w:rsidRDefault="00000000" w:rsidRPr="00000000" w14:paraId="0000087D">
            <w:pPr>
              <w:rPr>
                <w:sz w:val="10"/>
                <w:szCs w:val="10"/>
              </w:rPr>
            </w:pPr>
            <w:r w:rsidDel="00000000" w:rsidR="00000000" w:rsidRPr="00000000">
              <w:rPr>
                <w:sz w:val="10"/>
                <w:szCs w:val="10"/>
                <w:rtl w:val="0"/>
              </w:rPr>
              <w:t xml:space="preserve">5</w:t>
            </w:r>
          </w:p>
        </w:tc>
        <w:tc>
          <w:tcPr/>
          <w:p w:rsidR="00000000" w:rsidDel="00000000" w:rsidP="00000000" w:rsidRDefault="00000000" w:rsidRPr="00000000" w14:paraId="0000087E">
            <w:pPr>
              <w:rPr>
                <w:sz w:val="10"/>
                <w:szCs w:val="10"/>
              </w:rPr>
            </w:pPr>
            <w:bookmarkStart w:colFirst="0" w:colLast="0" w:name="_heading=h.111kx3o" w:id="52"/>
            <w:bookmarkEnd w:id="52"/>
            <w:r w:rsidDel="00000000" w:rsidR="00000000" w:rsidRPr="00000000">
              <w:rPr>
                <w:color w:val="000000"/>
                <w:sz w:val="10"/>
                <w:szCs w:val="10"/>
                <w:rtl w:val="0"/>
              </w:rPr>
              <w:t xml:space="preserve">Is there a digital data repository of LSC and climate related datasets in your organization? Are these datasets accessible as 1) catalogue service 2) web mapping service 3) APIs?</w:t>
            </w:r>
            <w:r w:rsidDel="00000000" w:rsidR="00000000" w:rsidRPr="00000000">
              <w:rPr>
                <w:rtl w:val="0"/>
              </w:rPr>
            </w:r>
          </w:p>
        </w:tc>
        <w:tc>
          <w:tcPr/>
          <w:p w:rsidR="00000000" w:rsidDel="00000000" w:rsidP="00000000" w:rsidRDefault="00000000" w:rsidRPr="00000000" w14:paraId="0000087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NA</w:t>
            </w:r>
          </w:p>
          <w:p w:rsidR="00000000" w:rsidDel="00000000" w:rsidP="00000000" w:rsidRDefault="00000000" w:rsidRPr="00000000" w14:paraId="0000088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3l18frh" w:id="53"/>
            <w:bookmarkEnd w:id="53"/>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some data’s are open access and others are restricted and access upon request </w:t>
            </w:r>
          </w:p>
          <w:p w:rsidR="00000000" w:rsidDel="00000000" w:rsidP="00000000" w:rsidRDefault="00000000" w:rsidRPr="00000000" w14:paraId="0000088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digital data repository available and accessible as catalogue service and web mapping </w:t>
            </w:r>
          </w:p>
          <w:p w:rsidR="00000000" w:rsidDel="00000000" w:rsidP="00000000" w:rsidRDefault="00000000" w:rsidRPr="00000000" w14:paraId="0000088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existing climate data is available upon request </w:t>
            </w:r>
          </w:p>
        </w:tc>
      </w:tr>
      <w:tr>
        <w:trPr>
          <w:cantSplit w:val="0"/>
          <w:tblHeader w:val="0"/>
        </w:trPr>
        <w:tc>
          <w:tcPr/>
          <w:p w:rsidR="00000000" w:rsidDel="00000000" w:rsidP="00000000" w:rsidRDefault="00000000" w:rsidRPr="00000000" w14:paraId="00000883">
            <w:pPr>
              <w:rPr>
                <w:sz w:val="10"/>
                <w:szCs w:val="10"/>
              </w:rPr>
            </w:pPr>
            <w:r w:rsidDel="00000000" w:rsidR="00000000" w:rsidRPr="00000000">
              <w:rPr>
                <w:sz w:val="10"/>
                <w:szCs w:val="10"/>
                <w:rtl w:val="0"/>
              </w:rPr>
              <w:t xml:space="preserve">6</w:t>
            </w:r>
          </w:p>
        </w:tc>
        <w:tc>
          <w:tcPr/>
          <w:p w:rsidR="00000000" w:rsidDel="00000000" w:rsidP="00000000" w:rsidRDefault="00000000" w:rsidRPr="00000000" w14:paraId="00000884">
            <w:pPr>
              <w:rPr>
                <w:sz w:val="10"/>
                <w:szCs w:val="10"/>
              </w:rPr>
            </w:pPr>
            <w:bookmarkStart w:colFirst="0" w:colLast="0" w:name="_heading=h.206ipza" w:id="54"/>
            <w:bookmarkEnd w:id="54"/>
            <w:r w:rsidDel="00000000" w:rsidR="00000000" w:rsidRPr="00000000">
              <w:rPr>
                <w:color w:val="000000"/>
                <w:sz w:val="10"/>
                <w:szCs w:val="10"/>
                <w:rtl w:val="0"/>
              </w:rPr>
              <w:t xml:space="preserve">Do you have metadata available for all published: LSC-IS datasets?</w:t>
            </w:r>
            <w:r w:rsidDel="00000000" w:rsidR="00000000" w:rsidRPr="00000000">
              <w:rPr>
                <w:rtl w:val="0"/>
              </w:rPr>
            </w:r>
          </w:p>
        </w:tc>
        <w:tc>
          <w:tcPr/>
          <w:p w:rsidR="00000000" w:rsidDel="00000000" w:rsidP="00000000" w:rsidRDefault="00000000" w:rsidRPr="00000000" w14:paraId="0000088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NA</w:t>
            </w:r>
          </w:p>
          <w:p w:rsidR="00000000" w:rsidDel="00000000" w:rsidP="00000000" w:rsidRDefault="00000000" w:rsidRPr="00000000" w14:paraId="0000088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4k668n3" w:id="55"/>
            <w:bookmarkEnd w:id="55"/>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all available data has metadata </w:t>
            </w:r>
          </w:p>
          <w:p w:rsidR="00000000" w:rsidDel="00000000" w:rsidP="00000000" w:rsidRDefault="00000000" w:rsidRPr="00000000" w14:paraId="0000088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Meteorological metadata available </w:t>
            </w:r>
          </w:p>
          <w:p w:rsidR="00000000" w:rsidDel="00000000" w:rsidP="00000000" w:rsidRDefault="00000000" w:rsidRPr="00000000" w14:paraId="0000088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For those data generated by our organization, there is metadata available  </w:t>
            </w:r>
          </w:p>
        </w:tc>
      </w:tr>
      <w:tr>
        <w:trPr>
          <w:cantSplit w:val="0"/>
          <w:tblHeader w:val="0"/>
        </w:trPr>
        <w:tc>
          <w:tcPr/>
          <w:p w:rsidR="00000000" w:rsidDel="00000000" w:rsidP="00000000" w:rsidRDefault="00000000" w:rsidRPr="00000000" w14:paraId="00000889">
            <w:pPr>
              <w:rPr>
                <w:sz w:val="10"/>
                <w:szCs w:val="10"/>
              </w:rPr>
            </w:pPr>
            <w:r w:rsidDel="00000000" w:rsidR="00000000" w:rsidRPr="00000000">
              <w:rPr>
                <w:sz w:val="10"/>
                <w:szCs w:val="10"/>
                <w:rtl w:val="0"/>
              </w:rPr>
              <w:t xml:space="preserve">7</w:t>
            </w:r>
          </w:p>
        </w:tc>
        <w:tc>
          <w:tcPr/>
          <w:p w:rsidR="00000000" w:rsidDel="00000000" w:rsidP="00000000" w:rsidRDefault="00000000" w:rsidRPr="00000000" w14:paraId="0000088A">
            <w:pPr>
              <w:rPr>
                <w:sz w:val="10"/>
                <w:szCs w:val="10"/>
              </w:rPr>
            </w:pPr>
            <w:r w:rsidDel="00000000" w:rsidR="00000000" w:rsidRPr="00000000">
              <w:rPr>
                <w:color w:val="000000"/>
                <w:sz w:val="10"/>
                <w:szCs w:val="10"/>
                <w:rtl w:val="0"/>
              </w:rPr>
              <w:t xml:space="preserve">Are there metadata standards in place in your organization?</w:t>
            </w:r>
            <w:r w:rsidDel="00000000" w:rsidR="00000000" w:rsidRPr="00000000">
              <w:rPr>
                <w:rtl w:val="0"/>
              </w:rPr>
            </w:r>
          </w:p>
        </w:tc>
        <w:tc>
          <w:tcPr/>
          <w:p w:rsidR="00000000" w:rsidDel="00000000" w:rsidP="00000000" w:rsidRDefault="00000000" w:rsidRPr="00000000" w14:paraId="000008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zbgiuw" w:id="56"/>
            <w:bookmarkEnd w:id="56"/>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NA</w:t>
            </w:r>
          </w:p>
          <w:p w:rsidR="00000000" w:rsidDel="00000000" w:rsidP="00000000" w:rsidRDefault="00000000" w:rsidRPr="00000000" w14:paraId="000008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the data we accept has specific format and metadata is kept following the standard</w:t>
            </w:r>
          </w:p>
          <w:p w:rsidR="00000000" w:rsidDel="00000000" w:rsidP="00000000" w:rsidRDefault="00000000" w:rsidRPr="00000000" w14:paraId="000008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w:t>
            </w:r>
          </w:p>
          <w:p w:rsidR="00000000" w:rsidDel="00000000" w:rsidP="00000000" w:rsidRDefault="00000000" w:rsidRPr="00000000" w14:paraId="000008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customized in Dublin core metadata standard </w:t>
            </w:r>
          </w:p>
        </w:tc>
      </w:tr>
      <w:tr>
        <w:trPr>
          <w:cantSplit w:val="0"/>
          <w:trHeight w:val="332" w:hRule="atLeast"/>
          <w:tblHeader w:val="0"/>
        </w:trPr>
        <w:tc>
          <w:tcPr/>
          <w:p w:rsidR="00000000" w:rsidDel="00000000" w:rsidP="00000000" w:rsidRDefault="00000000" w:rsidRPr="00000000" w14:paraId="0000088F">
            <w:pPr>
              <w:rPr>
                <w:sz w:val="10"/>
                <w:szCs w:val="10"/>
              </w:rPr>
            </w:pPr>
            <w:r w:rsidDel="00000000" w:rsidR="00000000" w:rsidRPr="00000000">
              <w:rPr>
                <w:sz w:val="10"/>
                <w:szCs w:val="10"/>
                <w:rtl w:val="0"/>
              </w:rPr>
              <w:t xml:space="preserve">8</w:t>
            </w:r>
          </w:p>
        </w:tc>
        <w:tc>
          <w:tcPr/>
          <w:p w:rsidR="00000000" w:rsidDel="00000000" w:rsidP="00000000" w:rsidRDefault="00000000" w:rsidRPr="00000000" w14:paraId="00000890">
            <w:pPr>
              <w:rPr>
                <w:sz w:val="10"/>
                <w:szCs w:val="10"/>
              </w:rPr>
            </w:pPr>
            <w:bookmarkStart w:colFirst="0" w:colLast="0" w:name="_heading=h.1egqt2p" w:id="57"/>
            <w:bookmarkEnd w:id="57"/>
            <w:r w:rsidDel="00000000" w:rsidR="00000000" w:rsidRPr="00000000">
              <w:rPr>
                <w:color w:val="000000"/>
                <w:sz w:val="10"/>
                <w:szCs w:val="10"/>
                <w:rtl w:val="0"/>
              </w:rPr>
              <w:t xml:space="preserve">What is the format of the data you provide?</w:t>
            </w:r>
            <w:r w:rsidDel="00000000" w:rsidR="00000000" w:rsidRPr="00000000">
              <w:rPr>
                <w:rtl w:val="0"/>
              </w:rPr>
            </w:r>
          </w:p>
        </w:tc>
        <w:tc>
          <w:tcPr/>
          <w:p w:rsidR="00000000" w:rsidDel="00000000" w:rsidP="00000000" w:rsidRDefault="00000000" w:rsidRPr="00000000" w14:paraId="0000089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3ygebqi" w:id="58"/>
            <w:bookmarkEnd w:id="58"/>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Leaflet, brochure, manual</w:t>
            </w:r>
          </w:p>
          <w:p w:rsidR="00000000" w:rsidDel="00000000" w:rsidP="00000000" w:rsidRDefault="00000000" w:rsidRPr="00000000" w14:paraId="0000089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GIS vector, GIS raster</w:t>
            </w:r>
          </w:p>
          <w:p w:rsidR="00000000" w:rsidDel="00000000" w:rsidP="00000000" w:rsidRDefault="00000000" w:rsidRPr="00000000" w14:paraId="0000089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csv, image and flat text </w:t>
            </w:r>
          </w:p>
          <w:p w:rsidR="00000000" w:rsidDel="00000000" w:rsidP="00000000" w:rsidRDefault="00000000" w:rsidRPr="00000000" w14:paraId="0000089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GIS vector, GIS raster files, plain tables such as MS Excel, csv</w:t>
            </w:r>
          </w:p>
        </w:tc>
      </w:tr>
    </w:tbl>
    <w:p w:rsidR="00000000" w:rsidDel="00000000" w:rsidP="00000000" w:rsidRDefault="00000000" w:rsidRPr="00000000" w14:paraId="00000895">
      <w:pPr>
        <w:rPr>
          <w:sz w:val="10"/>
          <w:szCs w:val="10"/>
        </w:rPr>
      </w:pPr>
      <w:r w:rsidDel="00000000" w:rsidR="00000000" w:rsidRPr="00000000">
        <w:rPr>
          <w:rtl w:val="0"/>
        </w:rPr>
      </w:r>
    </w:p>
    <w:p w:rsidR="00000000" w:rsidDel="00000000" w:rsidP="00000000" w:rsidRDefault="00000000" w:rsidRPr="00000000" w14:paraId="00000896">
      <w:pPr>
        <w:rPr>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897">
      <w:pPr>
        <w:rPr>
          <w:sz w:val="28"/>
          <w:szCs w:val="28"/>
        </w:rPr>
      </w:pPr>
      <w:r w:rsidDel="00000000" w:rsidR="00000000" w:rsidRPr="00000000">
        <w:rPr>
          <w:sz w:val="28"/>
          <w:szCs w:val="28"/>
          <w:rtl w:val="0"/>
        </w:rPr>
        <w:t xml:space="preserve">Table Cont. ---- data provider group </w:t>
      </w:r>
    </w:p>
    <w:tbl>
      <w:tblPr>
        <w:tblStyle w:val="Table9"/>
        <w:tblW w:w="12955.0" w:type="dxa"/>
        <w:jc w:val="left"/>
        <w:tblBorders>
          <w:top w:color="70ad47" w:space="0" w:sz="8" w:val="single"/>
          <w:left w:color="70ad47" w:space="0" w:sz="8" w:val="single"/>
          <w:bottom w:color="70ad47" w:space="0" w:sz="8" w:val="single"/>
          <w:right w:color="70ad47" w:space="0" w:sz="8" w:val="single"/>
          <w:insideH w:color="9cc2e5" w:space="0" w:sz="4" w:val="single"/>
          <w:insideV w:color="9cc2e5" w:space="0" w:sz="4" w:val="single"/>
        </w:tblBorders>
        <w:tblLayout w:type="fixed"/>
        <w:tblLook w:val="0400"/>
      </w:tblPr>
      <w:tblGrid>
        <w:gridCol w:w="486"/>
        <w:gridCol w:w="3006"/>
        <w:gridCol w:w="9463"/>
        <w:tblGridChange w:id="0">
          <w:tblGrid>
            <w:gridCol w:w="486"/>
            <w:gridCol w:w="3006"/>
            <w:gridCol w:w="9463"/>
          </w:tblGrid>
        </w:tblGridChange>
      </w:tblGrid>
      <w:tr>
        <w:trPr>
          <w:cantSplit w:val="0"/>
          <w:tblHeader w:val="0"/>
        </w:trPr>
        <w:tc>
          <w:tcPr/>
          <w:p w:rsidR="00000000" w:rsidDel="00000000" w:rsidP="00000000" w:rsidRDefault="00000000" w:rsidRPr="00000000" w14:paraId="00000898">
            <w:pPr>
              <w:rPr>
                <w:sz w:val="10"/>
                <w:szCs w:val="10"/>
              </w:rPr>
            </w:pPr>
            <w:r w:rsidDel="00000000" w:rsidR="00000000" w:rsidRPr="00000000">
              <w:rPr>
                <w:sz w:val="10"/>
                <w:szCs w:val="10"/>
                <w:rtl w:val="0"/>
              </w:rPr>
              <w:t xml:space="preserve">No.</w:t>
            </w:r>
          </w:p>
        </w:tc>
        <w:tc>
          <w:tcPr/>
          <w:p w:rsidR="00000000" w:rsidDel="00000000" w:rsidP="00000000" w:rsidRDefault="00000000" w:rsidRPr="00000000" w14:paraId="00000899">
            <w:pPr>
              <w:jc w:val="center"/>
              <w:rPr>
                <w:sz w:val="10"/>
                <w:szCs w:val="10"/>
              </w:rPr>
            </w:pPr>
            <w:r w:rsidDel="00000000" w:rsidR="00000000" w:rsidRPr="00000000">
              <w:rPr>
                <w:sz w:val="10"/>
                <w:szCs w:val="10"/>
                <w:rtl w:val="0"/>
              </w:rPr>
              <w:t xml:space="preserve">Key informant questions</w:t>
            </w:r>
          </w:p>
        </w:tc>
        <w:tc>
          <w:tcPr/>
          <w:p w:rsidR="00000000" w:rsidDel="00000000" w:rsidP="00000000" w:rsidRDefault="00000000" w:rsidRPr="00000000" w14:paraId="0000089A">
            <w:pPr>
              <w:rPr>
                <w:sz w:val="10"/>
                <w:szCs w:val="10"/>
              </w:rPr>
            </w:pPr>
            <w:r w:rsidDel="00000000" w:rsidR="00000000" w:rsidRPr="00000000">
              <w:rPr>
                <w:sz w:val="10"/>
                <w:szCs w:val="10"/>
                <w:rtl w:val="0"/>
              </w:rPr>
              <w:t xml:space="preserve">National level/Addis Ababa</w:t>
            </w:r>
          </w:p>
        </w:tc>
      </w:tr>
      <w:tr>
        <w:trPr>
          <w:cantSplit w:val="0"/>
          <w:trHeight w:val="242" w:hRule="atLeast"/>
          <w:tblHeader w:val="0"/>
        </w:trPr>
        <w:tc>
          <w:tcPr/>
          <w:p w:rsidR="00000000" w:rsidDel="00000000" w:rsidP="00000000" w:rsidRDefault="00000000" w:rsidRPr="00000000" w14:paraId="0000089B">
            <w:pPr>
              <w:rPr>
                <w:sz w:val="10"/>
                <w:szCs w:val="10"/>
              </w:rPr>
            </w:pPr>
            <w:r w:rsidDel="00000000" w:rsidR="00000000" w:rsidRPr="00000000">
              <w:rPr>
                <w:sz w:val="10"/>
                <w:szCs w:val="10"/>
                <w:rtl w:val="0"/>
              </w:rPr>
              <w:t xml:space="preserve">9</w:t>
            </w:r>
          </w:p>
        </w:tc>
        <w:tc>
          <w:tcPr/>
          <w:p w:rsidR="00000000" w:rsidDel="00000000" w:rsidP="00000000" w:rsidRDefault="00000000" w:rsidRPr="00000000" w14:paraId="0000089C">
            <w:pPr>
              <w:rPr>
                <w:sz w:val="10"/>
                <w:szCs w:val="10"/>
              </w:rPr>
            </w:pPr>
            <w:bookmarkStart w:colFirst="0" w:colLast="0" w:name="_heading=h.2dlolyb" w:id="59"/>
            <w:bookmarkEnd w:id="59"/>
            <w:r w:rsidDel="00000000" w:rsidR="00000000" w:rsidRPr="00000000">
              <w:rPr>
                <w:color w:val="000000"/>
                <w:sz w:val="10"/>
                <w:szCs w:val="10"/>
                <w:rtl w:val="0"/>
              </w:rPr>
              <w:t xml:space="preserve">How do you provide LSC data to users: data download, web service (WMS, WFS, WCS), API, etc.?</w:t>
            </w:r>
            <w:r w:rsidDel="00000000" w:rsidR="00000000" w:rsidRPr="00000000">
              <w:rPr>
                <w:rtl w:val="0"/>
              </w:rPr>
            </w:r>
          </w:p>
        </w:tc>
        <w:tc>
          <w:tcPr/>
          <w:p w:rsidR="00000000" w:rsidDel="00000000" w:rsidP="00000000" w:rsidRDefault="00000000" w:rsidRPr="00000000" w14:paraId="0000089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sqyw64" w:id="60"/>
            <w:bookmarkEnd w:id="60"/>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download, data portal </w:t>
            </w:r>
          </w:p>
          <w:p w:rsidR="00000000" w:rsidDel="00000000" w:rsidP="00000000" w:rsidRDefault="00000000" w:rsidRPr="00000000" w14:paraId="0000089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Soft copy, web service</w:t>
            </w:r>
          </w:p>
          <w:p w:rsidR="00000000" w:rsidDel="00000000" w:rsidP="00000000" w:rsidRDefault="00000000" w:rsidRPr="00000000" w14:paraId="0000089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 provide by data download, web service (WMS, WFS, WCS)</w:t>
            </w:r>
          </w:p>
          <w:p w:rsidR="00000000" w:rsidDel="00000000" w:rsidP="00000000" w:rsidRDefault="00000000" w:rsidRPr="00000000" w14:paraId="000008A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Using dedicated website</w:t>
            </w:r>
          </w:p>
        </w:tc>
      </w:tr>
      <w:tr>
        <w:trPr>
          <w:cantSplit w:val="0"/>
          <w:tblHeader w:val="0"/>
        </w:trPr>
        <w:tc>
          <w:tcPr/>
          <w:p w:rsidR="00000000" w:rsidDel="00000000" w:rsidP="00000000" w:rsidRDefault="00000000" w:rsidRPr="00000000" w14:paraId="000008A1">
            <w:pPr>
              <w:rPr>
                <w:sz w:val="10"/>
                <w:szCs w:val="10"/>
              </w:rPr>
            </w:pPr>
            <w:r w:rsidDel="00000000" w:rsidR="00000000" w:rsidRPr="00000000">
              <w:rPr>
                <w:sz w:val="10"/>
                <w:szCs w:val="10"/>
                <w:rtl w:val="0"/>
              </w:rPr>
              <w:t xml:space="preserve">10</w:t>
            </w:r>
          </w:p>
        </w:tc>
        <w:tc>
          <w:tcPr/>
          <w:p w:rsidR="00000000" w:rsidDel="00000000" w:rsidP="00000000" w:rsidRDefault="00000000" w:rsidRPr="00000000" w14:paraId="000008A2">
            <w:pPr>
              <w:rPr>
                <w:sz w:val="10"/>
                <w:szCs w:val="10"/>
              </w:rPr>
            </w:pPr>
            <w:bookmarkStart w:colFirst="0" w:colLast="0" w:name="_heading=h.3cqmetx" w:id="61"/>
            <w:bookmarkEnd w:id="61"/>
            <w:r w:rsidDel="00000000" w:rsidR="00000000" w:rsidRPr="00000000">
              <w:rPr>
                <w:color w:val="000000"/>
                <w:sz w:val="10"/>
                <w:szCs w:val="10"/>
                <w:rtl w:val="0"/>
              </w:rPr>
              <w:t xml:space="preserve">What are current constraints in accessing LSC data for your applications, use case or services?</w:t>
            </w:r>
            <w:r w:rsidDel="00000000" w:rsidR="00000000" w:rsidRPr="00000000">
              <w:rPr>
                <w:rtl w:val="0"/>
              </w:rPr>
            </w:r>
          </w:p>
        </w:tc>
        <w:tc>
          <w:tcPr/>
          <w:p w:rsidR="00000000" w:rsidDel="00000000" w:rsidP="00000000" w:rsidRDefault="00000000" w:rsidRPr="00000000" w14:paraId="000008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rvwp1q" w:id="62"/>
            <w:bookmarkEnd w:id="62"/>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are not available, inadequate knowledge and limited financial resource. </w:t>
            </w:r>
          </w:p>
          <w:p w:rsidR="00000000" w:rsidDel="00000000" w:rsidP="00000000" w:rsidRDefault="00000000" w:rsidRPr="00000000" w14:paraId="000008A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are available but not accessible or not in the right format, lack of technical resources (computers, software), lack of financial resources (purchase of relevant hardware/software, tools, data, e.t.c.)</w:t>
            </w:r>
          </w:p>
          <w:p w:rsidR="00000000" w:rsidDel="00000000" w:rsidP="00000000" w:rsidRDefault="00000000" w:rsidRPr="00000000" w14:paraId="000008A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Lack of data standardization, limited system integration to share data with partners and storage limitation also the major constraints to access the LSC data</w:t>
            </w:r>
          </w:p>
          <w:p w:rsidR="00000000" w:rsidDel="00000000" w:rsidP="00000000" w:rsidRDefault="00000000" w:rsidRPr="00000000" w14:paraId="000008A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Poor data quality, lack of data sharing policy, lack of human resources (staff with specific skill sets: data analysts, GIS technicians, modelers, etc.) </w:t>
            </w:r>
          </w:p>
        </w:tc>
      </w:tr>
      <w:tr>
        <w:trPr>
          <w:cantSplit w:val="0"/>
          <w:tblHeader w:val="0"/>
        </w:trPr>
        <w:tc>
          <w:tcPr/>
          <w:p w:rsidR="00000000" w:rsidDel="00000000" w:rsidP="00000000" w:rsidRDefault="00000000" w:rsidRPr="00000000" w14:paraId="000008A7">
            <w:pPr>
              <w:rPr>
                <w:sz w:val="10"/>
                <w:szCs w:val="10"/>
              </w:rPr>
            </w:pPr>
            <w:r w:rsidDel="00000000" w:rsidR="00000000" w:rsidRPr="00000000">
              <w:rPr>
                <w:sz w:val="10"/>
                <w:szCs w:val="10"/>
                <w:rtl w:val="0"/>
              </w:rPr>
              <w:t xml:space="preserve">11</w:t>
            </w:r>
          </w:p>
        </w:tc>
        <w:tc>
          <w:tcPr/>
          <w:p w:rsidR="00000000" w:rsidDel="00000000" w:rsidP="00000000" w:rsidRDefault="00000000" w:rsidRPr="00000000" w14:paraId="000008A8">
            <w:pPr>
              <w:rPr>
                <w:color w:val="000000"/>
                <w:sz w:val="10"/>
                <w:szCs w:val="10"/>
              </w:rPr>
            </w:pPr>
            <w:r w:rsidDel="00000000" w:rsidR="00000000" w:rsidRPr="00000000">
              <w:rPr>
                <w:color w:val="000000"/>
                <w:sz w:val="10"/>
                <w:szCs w:val="10"/>
                <w:rtl w:val="0"/>
              </w:rPr>
              <w:t xml:space="preserve">What would you like to be done differently to ensure data:</w:t>
            </w:r>
          </w:p>
          <w:p w:rsidR="00000000" w:rsidDel="00000000" w:rsidP="00000000" w:rsidRDefault="00000000" w:rsidRPr="00000000" w14:paraId="000008A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Availability</w:t>
            </w:r>
          </w:p>
          <w:p w:rsidR="00000000" w:rsidDel="00000000" w:rsidP="00000000" w:rsidRDefault="00000000" w:rsidRPr="00000000" w14:paraId="000008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Accessibility</w:t>
            </w:r>
          </w:p>
          <w:p w:rsidR="00000000" w:rsidDel="00000000" w:rsidP="00000000" w:rsidRDefault="00000000" w:rsidRPr="00000000" w14:paraId="000008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Usability</w:t>
            </w:r>
          </w:p>
          <w:p w:rsidR="00000000" w:rsidDel="00000000" w:rsidP="00000000" w:rsidRDefault="00000000" w:rsidRPr="00000000" w14:paraId="000008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Scalable </w:t>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Impactful</w:t>
            </w:r>
          </w:p>
        </w:tc>
        <w:tc>
          <w:tcPr/>
          <w:p w:rsidR="00000000" w:rsidDel="00000000" w:rsidP="00000000" w:rsidRDefault="00000000" w:rsidRPr="00000000" w14:paraId="000008A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4bvk7pj" w:id="63"/>
            <w:bookmarkEnd w:id="63"/>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Transforming into useable or users’ friendly data and information</w:t>
            </w:r>
          </w:p>
          <w:p w:rsidR="00000000" w:rsidDel="00000000" w:rsidP="00000000" w:rsidRDefault="00000000" w:rsidRPr="00000000" w14:paraId="000008A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Enhance the skill of the data user</w:t>
            </w:r>
          </w:p>
          <w:p w:rsidR="00000000" w:rsidDel="00000000" w:rsidP="00000000" w:rsidRDefault="00000000" w:rsidRPr="00000000" w14:paraId="000008B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Good quality data and scalability </w:t>
            </w:r>
          </w:p>
        </w:tc>
      </w:tr>
      <w:tr>
        <w:trPr>
          <w:cantSplit w:val="0"/>
          <w:tblHeader w:val="0"/>
        </w:trPr>
        <w:tc>
          <w:tcPr/>
          <w:p w:rsidR="00000000" w:rsidDel="00000000" w:rsidP="00000000" w:rsidRDefault="00000000" w:rsidRPr="00000000" w14:paraId="000008B1">
            <w:pPr>
              <w:rPr>
                <w:sz w:val="10"/>
                <w:szCs w:val="10"/>
              </w:rPr>
            </w:pPr>
            <w:r w:rsidDel="00000000" w:rsidR="00000000" w:rsidRPr="00000000">
              <w:rPr>
                <w:sz w:val="10"/>
                <w:szCs w:val="10"/>
                <w:rtl w:val="0"/>
              </w:rPr>
              <w:t xml:space="preserve">12</w:t>
            </w:r>
          </w:p>
        </w:tc>
        <w:tc>
          <w:tcPr/>
          <w:p w:rsidR="00000000" w:rsidDel="00000000" w:rsidP="00000000" w:rsidRDefault="00000000" w:rsidRPr="00000000" w14:paraId="000008B2">
            <w:pPr>
              <w:rPr>
                <w:sz w:val="10"/>
                <w:szCs w:val="10"/>
              </w:rPr>
            </w:pPr>
            <w:bookmarkStart w:colFirst="0" w:colLast="0" w:name="_heading=h.2r0uhxc" w:id="64"/>
            <w:bookmarkEnd w:id="64"/>
            <w:r w:rsidDel="00000000" w:rsidR="00000000" w:rsidRPr="00000000">
              <w:rPr>
                <w:color w:val="000000"/>
                <w:sz w:val="10"/>
                <w:szCs w:val="10"/>
                <w:rtl w:val="0"/>
              </w:rPr>
              <w:t xml:space="preserve">What are the key security and privacy data requirements that the LSC hub should consider in its design?</w:t>
            </w:r>
            <w:r w:rsidDel="00000000" w:rsidR="00000000" w:rsidRPr="00000000">
              <w:rPr>
                <w:rtl w:val="0"/>
              </w:rPr>
            </w:r>
          </w:p>
        </w:tc>
        <w:tc>
          <w:tcPr/>
          <w:p w:rsidR="00000000" w:rsidDel="00000000" w:rsidP="00000000" w:rsidRDefault="00000000" w:rsidRPr="00000000" w14:paraId="000008B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664s55" w:id="65"/>
            <w:bookmarkEnd w:id="65"/>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Information needs to be available to the user with knowledge of data owner.</w:t>
            </w:r>
          </w:p>
          <w:p w:rsidR="00000000" w:rsidDel="00000000" w:rsidP="00000000" w:rsidRDefault="00000000" w:rsidRPr="00000000" w14:paraId="000008B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Giving credit to data owners, would be good if the person managing the hub is knowledgeable.</w:t>
            </w:r>
          </w:p>
          <w:p w:rsidR="00000000" w:rsidDel="00000000" w:rsidP="00000000" w:rsidRDefault="00000000" w:rsidRPr="00000000" w14:paraId="000008B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Implementing data policy and guideline, secured application services, detect unusual traffic by implementing monitoring tools.</w:t>
            </w:r>
          </w:p>
          <w:p w:rsidR="00000000" w:rsidDel="00000000" w:rsidP="00000000" w:rsidRDefault="00000000" w:rsidRPr="00000000" w14:paraId="000008B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Designing LSC hub policy</w:t>
            </w:r>
          </w:p>
          <w:p w:rsidR="00000000" w:rsidDel="00000000" w:rsidP="00000000" w:rsidRDefault="00000000" w:rsidRPr="00000000" w14:paraId="000008B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governance policy and data governance team   </w:t>
            </w:r>
          </w:p>
        </w:tc>
      </w:tr>
      <w:tr>
        <w:trPr>
          <w:cantSplit w:val="0"/>
          <w:trHeight w:val="566" w:hRule="atLeast"/>
          <w:tblHeader w:val="0"/>
        </w:trPr>
        <w:tc>
          <w:tcPr/>
          <w:p w:rsidR="00000000" w:rsidDel="00000000" w:rsidP="00000000" w:rsidRDefault="00000000" w:rsidRPr="00000000" w14:paraId="000008B8">
            <w:pPr>
              <w:rPr>
                <w:sz w:val="10"/>
                <w:szCs w:val="10"/>
              </w:rPr>
            </w:pPr>
            <w:r w:rsidDel="00000000" w:rsidR="00000000" w:rsidRPr="00000000">
              <w:rPr>
                <w:sz w:val="10"/>
                <w:szCs w:val="10"/>
                <w:rtl w:val="0"/>
              </w:rPr>
              <w:t xml:space="preserve">13</w:t>
            </w:r>
          </w:p>
        </w:tc>
        <w:tc>
          <w:tcPr/>
          <w:p w:rsidR="00000000" w:rsidDel="00000000" w:rsidP="00000000" w:rsidRDefault="00000000" w:rsidRPr="00000000" w14:paraId="000008B9">
            <w:pPr>
              <w:rPr>
                <w:sz w:val="10"/>
                <w:szCs w:val="10"/>
              </w:rPr>
            </w:pPr>
            <w:bookmarkStart w:colFirst="0" w:colLast="0" w:name="_heading=h.3q5sasy" w:id="66"/>
            <w:bookmarkEnd w:id="66"/>
            <w:r w:rsidDel="00000000" w:rsidR="00000000" w:rsidRPr="00000000">
              <w:rPr>
                <w:color w:val="000000"/>
                <w:sz w:val="10"/>
                <w:szCs w:val="10"/>
                <w:rtl w:val="0"/>
              </w:rPr>
              <w:t xml:space="preserve">What do you expect from the LSC hub in terms of functionality? What type of functionality (e.g., data download, data viewer, data catalogue, dashboards (presenting what type of information?), user stories, data interpretation (translating data to advisory), etc.) would be helpful for you?</w:t>
            </w:r>
            <w:r w:rsidDel="00000000" w:rsidR="00000000" w:rsidRPr="00000000">
              <w:rPr>
                <w:rtl w:val="0"/>
              </w:rPr>
            </w:r>
          </w:p>
        </w:tc>
        <w:tc>
          <w:tcPr/>
          <w:p w:rsidR="00000000" w:rsidDel="00000000" w:rsidP="00000000" w:rsidRDefault="00000000" w:rsidRPr="00000000" w14:paraId="000008B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5b2l0r" w:id="67"/>
            <w:bookmarkEnd w:id="67"/>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user-friendly readymade data through available communication technologies. </w:t>
            </w:r>
          </w:p>
          <w:p w:rsidR="00000000" w:rsidDel="00000000" w:rsidP="00000000" w:rsidRDefault="00000000" w:rsidRPr="00000000" w14:paraId="000008B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Consider information value chain and support local language especially advisory.</w:t>
            </w:r>
          </w:p>
          <w:p w:rsidR="00000000" w:rsidDel="00000000" w:rsidP="00000000" w:rsidRDefault="00000000" w:rsidRPr="00000000" w14:paraId="000008B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download, data viewer, data catalogue</w:t>
            </w:r>
          </w:p>
          <w:p w:rsidR="00000000" w:rsidDel="00000000" w:rsidP="00000000" w:rsidRDefault="00000000" w:rsidRPr="00000000" w14:paraId="000008B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API</w:t>
            </w:r>
          </w:p>
        </w:tc>
      </w:tr>
      <w:tr>
        <w:trPr>
          <w:cantSplit w:val="0"/>
          <w:trHeight w:val="161" w:hRule="atLeast"/>
          <w:tblHeader w:val="0"/>
        </w:trPr>
        <w:tc>
          <w:tcPr/>
          <w:p w:rsidR="00000000" w:rsidDel="00000000" w:rsidP="00000000" w:rsidRDefault="00000000" w:rsidRPr="00000000" w14:paraId="000008BE">
            <w:pPr>
              <w:rPr>
                <w:sz w:val="10"/>
                <w:szCs w:val="10"/>
              </w:rPr>
            </w:pPr>
            <w:r w:rsidDel="00000000" w:rsidR="00000000" w:rsidRPr="00000000">
              <w:rPr>
                <w:sz w:val="10"/>
                <w:szCs w:val="10"/>
                <w:rtl w:val="0"/>
              </w:rPr>
              <w:t xml:space="preserve">14</w:t>
            </w:r>
          </w:p>
        </w:tc>
        <w:tc>
          <w:tcPr/>
          <w:p w:rsidR="00000000" w:rsidDel="00000000" w:rsidP="00000000" w:rsidRDefault="00000000" w:rsidRPr="00000000" w14:paraId="000008BF">
            <w:pPr>
              <w:rPr>
                <w:sz w:val="10"/>
                <w:szCs w:val="10"/>
              </w:rPr>
            </w:pPr>
            <w:bookmarkStart w:colFirst="0" w:colLast="0" w:name="_heading=h.kgcv8k" w:id="68"/>
            <w:bookmarkEnd w:id="68"/>
            <w:r w:rsidDel="00000000" w:rsidR="00000000" w:rsidRPr="00000000">
              <w:rPr>
                <w:color w:val="000000"/>
                <w:sz w:val="10"/>
                <w:szCs w:val="10"/>
                <w:rtl w:val="0"/>
              </w:rPr>
              <w:t xml:space="preserve">How would you like to access the LSC hub: laptop or desktop computer or mobile device (tablet, phone)?</w:t>
            </w:r>
            <w:r w:rsidDel="00000000" w:rsidR="00000000" w:rsidRPr="00000000">
              <w:rPr>
                <w:rtl w:val="0"/>
              </w:rPr>
            </w:r>
          </w:p>
        </w:tc>
        <w:tc>
          <w:tcPr/>
          <w:p w:rsidR="00000000" w:rsidDel="00000000" w:rsidP="00000000" w:rsidRDefault="00000000" w:rsidRPr="00000000" w14:paraId="000008C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Laptop, desktop, mobile device  </w:t>
            </w:r>
          </w:p>
        </w:tc>
      </w:tr>
      <w:tr>
        <w:trPr>
          <w:cantSplit w:val="0"/>
          <w:tblHeader w:val="0"/>
        </w:trPr>
        <w:tc>
          <w:tcPr/>
          <w:p w:rsidR="00000000" w:rsidDel="00000000" w:rsidP="00000000" w:rsidRDefault="00000000" w:rsidRPr="00000000" w14:paraId="000008C1">
            <w:pPr>
              <w:rPr>
                <w:sz w:val="10"/>
                <w:szCs w:val="10"/>
              </w:rPr>
            </w:pPr>
            <w:r w:rsidDel="00000000" w:rsidR="00000000" w:rsidRPr="00000000">
              <w:rPr>
                <w:sz w:val="10"/>
                <w:szCs w:val="10"/>
                <w:rtl w:val="0"/>
              </w:rPr>
              <w:t xml:space="preserve">15</w:t>
            </w:r>
          </w:p>
        </w:tc>
        <w:tc>
          <w:tcPr/>
          <w:p w:rsidR="00000000" w:rsidDel="00000000" w:rsidP="00000000" w:rsidRDefault="00000000" w:rsidRPr="00000000" w14:paraId="000008C2">
            <w:pPr>
              <w:rPr>
                <w:sz w:val="10"/>
                <w:szCs w:val="10"/>
              </w:rPr>
            </w:pPr>
            <w:bookmarkStart w:colFirst="0" w:colLast="0" w:name="_heading=h.34g0dwd" w:id="69"/>
            <w:bookmarkEnd w:id="69"/>
            <w:r w:rsidDel="00000000" w:rsidR="00000000" w:rsidRPr="00000000">
              <w:rPr>
                <w:color w:val="000000"/>
                <w:sz w:val="10"/>
                <w:szCs w:val="10"/>
                <w:rtl w:val="0"/>
              </w:rPr>
              <w:t xml:space="preserve">[Optional, EIAR could answer it] What are the cost of hosting and maintenance of the LSC hub beyond the project life (specific for EIAR)?</w:t>
            </w:r>
            <w:r w:rsidDel="00000000" w:rsidR="00000000" w:rsidRPr="00000000">
              <w:rPr>
                <w:rtl w:val="0"/>
              </w:rPr>
            </w:r>
          </w:p>
        </w:tc>
        <w:tc>
          <w:tcPr/>
          <w:p w:rsidR="00000000" w:rsidDel="00000000" w:rsidP="00000000" w:rsidRDefault="00000000" w:rsidRPr="00000000" w14:paraId="000008C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NA</w:t>
            </w:r>
          </w:p>
          <w:p w:rsidR="00000000" w:rsidDel="00000000" w:rsidP="00000000" w:rsidRDefault="00000000" w:rsidRPr="00000000" w14:paraId="000008C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jlao46" w:id="70"/>
            <w:bookmarkEnd w:id="70"/>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After the project life, existing staff can share the load to sustain the project. </w:t>
            </w:r>
          </w:p>
          <w:p w:rsidR="00000000" w:rsidDel="00000000" w:rsidP="00000000" w:rsidRDefault="00000000" w:rsidRPr="00000000" w14:paraId="000008C5">
            <w:pPr>
              <w:rPr>
                <w:sz w:val="10"/>
                <w:szCs w:val="10"/>
              </w:rPr>
            </w:pPr>
            <w:r w:rsidDel="00000000" w:rsidR="00000000" w:rsidRPr="00000000">
              <w:rPr>
                <w:rtl w:val="0"/>
              </w:rPr>
            </w:r>
          </w:p>
        </w:tc>
      </w:tr>
      <w:tr>
        <w:trPr>
          <w:cantSplit w:val="0"/>
          <w:tblHeader w:val="0"/>
        </w:trPr>
        <w:tc>
          <w:tcPr/>
          <w:p w:rsidR="00000000" w:rsidDel="00000000" w:rsidP="00000000" w:rsidRDefault="00000000" w:rsidRPr="00000000" w14:paraId="000008C6">
            <w:pPr>
              <w:rPr>
                <w:sz w:val="10"/>
                <w:szCs w:val="10"/>
              </w:rPr>
            </w:pPr>
            <w:r w:rsidDel="00000000" w:rsidR="00000000" w:rsidRPr="00000000">
              <w:rPr>
                <w:sz w:val="10"/>
                <w:szCs w:val="10"/>
                <w:rtl w:val="0"/>
              </w:rPr>
              <w:t xml:space="preserve">16</w:t>
            </w:r>
          </w:p>
        </w:tc>
        <w:tc>
          <w:tcPr/>
          <w:p w:rsidR="00000000" w:rsidDel="00000000" w:rsidP="00000000" w:rsidRDefault="00000000" w:rsidRPr="00000000" w14:paraId="000008C7">
            <w:pPr>
              <w:rPr>
                <w:sz w:val="10"/>
                <w:szCs w:val="10"/>
              </w:rPr>
            </w:pPr>
            <w:bookmarkStart w:colFirst="0" w:colLast="0" w:name="_heading=h.43ky6rz" w:id="71"/>
            <w:bookmarkEnd w:id="71"/>
            <w:r w:rsidDel="00000000" w:rsidR="00000000" w:rsidRPr="00000000">
              <w:rPr>
                <w:color w:val="000000"/>
                <w:sz w:val="10"/>
                <w:szCs w:val="10"/>
                <w:rtl w:val="0"/>
              </w:rPr>
              <w:t xml:space="preserve">What (from your view as a data provider) is a critical factor to ensure sustainability of the LSC hub?</w:t>
            </w:r>
            <w:r w:rsidDel="00000000" w:rsidR="00000000" w:rsidRPr="00000000">
              <w:rPr>
                <w:rtl w:val="0"/>
              </w:rPr>
            </w:r>
          </w:p>
        </w:tc>
        <w:tc>
          <w:tcPr/>
          <w:p w:rsidR="00000000" w:rsidDel="00000000" w:rsidP="00000000" w:rsidRDefault="00000000" w:rsidRPr="00000000" w14:paraId="000008C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iq8gzs" w:id="72"/>
            <w:bookmarkEnd w:id="72"/>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Revesting and updating the existing policies and including what is missing, policies are not inclusive of all partners and stakeholders, sometime polices are available but not implemented, lack of appropriate awareness creation of high-level policy decision makers at federal and regional level, strengthening coordination and collaboration among research, extension advisory services, private and public service providers, encouraging and motivating private service providers. </w:t>
            </w:r>
          </w:p>
          <w:p w:rsidR="00000000" w:rsidDel="00000000" w:rsidP="00000000" w:rsidRDefault="00000000" w:rsidRPr="00000000" w14:paraId="000008C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Central office, guideline, and budget</w:t>
            </w:r>
          </w:p>
          <w:p w:rsidR="00000000" w:rsidDel="00000000" w:rsidP="00000000" w:rsidRDefault="00000000" w:rsidRPr="00000000" w14:paraId="000008CA">
            <w:pPr>
              <w:ind w:firstLine="360"/>
              <w:rPr>
                <w:sz w:val="10"/>
                <w:szCs w:val="10"/>
              </w:rPr>
            </w:pPr>
            <w:r w:rsidDel="00000000" w:rsidR="00000000" w:rsidRPr="00000000">
              <w:rPr>
                <w:sz w:val="10"/>
                <w:szCs w:val="10"/>
                <w:rtl w:val="0"/>
              </w:rPr>
              <w:t xml:space="preserve">To ensure sustainability, there should be link with other project or government services, and </w:t>
            </w:r>
          </w:p>
          <w:p w:rsidR="00000000" w:rsidDel="00000000" w:rsidP="00000000" w:rsidRDefault="00000000" w:rsidRPr="00000000" w14:paraId="000008CB">
            <w:pPr>
              <w:ind w:firstLine="360"/>
              <w:rPr>
                <w:sz w:val="10"/>
                <w:szCs w:val="10"/>
              </w:rPr>
            </w:pPr>
            <w:r w:rsidDel="00000000" w:rsidR="00000000" w:rsidRPr="00000000">
              <w:rPr>
                <w:sz w:val="10"/>
                <w:szCs w:val="10"/>
                <w:rtl w:val="0"/>
              </w:rPr>
              <w:t xml:space="preserve">assigning sufficient expertise would be important. </w:t>
            </w:r>
          </w:p>
          <w:p w:rsidR="00000000" w:rsidDel="00000000" w:rsidP="00000000" w:rsidRDefault="00000000" w:rsidRPr="00000000" w14:paraId="000008C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technical expert, and infrastructure </w:t>
            </w:r>
          </w:p>
        </w:tc>
      </w:tr>
      <w:tr>
        <w:trPr>
          <w:cantSplit w:val="0"/>
          <w:tblHeader w:val="0"/>
        </w:trPr>
        <w:tc>
          <w:tcPr/>
          <w:p w:rsidR="00000000" w:rsidDel="00000000" w:rsidP="00000000" w:rsidRDefault="00000000" w:rsidRPr="00000000" w14:paraId="000008CD">
            <w:pPr>
              <w:rPr>
                <w:sz w:val="10"/>
                <w:szCs w:val="10"/>
              </w:rPr>
            </w:pPr>
            <w:r w:rsidDel="00000000" w:rsidR="00000000" w:rsidRPr="00000000">
              <w:rPr>
                <w:sz w:val="10"/>
                <w:szCs w:val="10"/>
                <w:rtl w:val="0"/>
              </w:rPr>
              <w:t xml:space="preserve">17</w:t>
            </w:r>
          </w:p>
        </w:tc>
        <w:tc>
          <w:tcPr/>
          <w:p w:rsidR="00000000" w:rsidDel="00000000" w:rsidP="00000000" w:rsidRDefault="00000000" w:rsidRPr="00000000" w14:paraId="000008CE">
            <w:pPr>
              <w:rPr>
                <w:sz w:val="10"/>
                <w:szCs w:val="10"/>
              </w:rPr>
            </w:pPr>
            <w:bookmarkStart w:colFirst="0" w:colLast="0" w:name="_heading=h.xvir7l" w:id="73"/>
            <w:bookmarkEnd w:id="73"/>
            <w:r w:rsidDel="00000000" w:rsidR="00000000" w:rsidRPr="00000000">
              <w:rPr>
                <w:color w:val="000000"/>
                <w:sz w:val="10"/>
                <w:szCs w:val="10"/>
                <w:rtl w:val="0"/>
              </w:rPr>
              <w:t xml:space="preserve">Do you think users are willing to pay for the LSC information services?</w:t>
            </w:r>
            <w:r w:rsidDel="00000000" w:rsidR="00000000" w:rsidRPr="00000000">
              <w:rPr>
                <w:rtl w:val="0"/>
              </w:rPr>
            </w:r>
          </w:p>
        </w:tc>
        <w:tc>
          <w:tcPr/>
          <w:p w:rsidR="00000000" w:rsidDel="00000000" w:rsidP="00000000" w:rsidRDefault="00000000" w:rsidRPr="00000000" w14:paraId="000008C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3hv69ve" w:id="74"/>
            <w:bookmarkEnd w:id="74"/>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Private companies like MakoBu Enterprise PLC and commercial farmers and are willing to pay.</w:t>
            </w:r>
          </w:p>
          <w:p w:rsidR="00000000" w:rsidDel="00000000" w:rsidP="00000000" w:rsidRDefault="00000000" w:rsidRPr="00000000" w14:paraId="000008D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Free access is preferred (1 person) </w:t>
            </w:r>
          </w:p>
          <w:p w:rsidR="00000000" w:rsidDel="00000000" w:rsidP="00000000" w:rsidRDefault="00000000" w:rsidRPr="00000000" w14:paraId="000008D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if the data is of good quality</w:t>
            </w:r>
          </w:p>
          <w:p w:rsidR="00000000" w:rsidDel="00000000" w:rsidP="00000000" w:rsidRDefault="00000000" w:rsidRPr="00000000" w14:paraId="000008D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Better to do research to find out this </w:t>
            </w:r>
          </w:p>
        </w:tc>
      </w:tr>
    </w:tbl>
    <w:p w:rsidR="00000000" w:rsidDel="00000000" w:rsidP="00000000" w:rsidRDefault="00000000" w:rsidRPr="00000000" w14:paraId="000008D3">
      <w:pPr>
        <w:rPr>
          <w:sz w:val="10"/>
          <w:szCs w:val="10"/>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br w:type="page"/>
      </w:r>
      <w:r w:rsidDel="00000000" w:rsidR="00000000" w:rsidRPr="00000000">
        <w:rPr>
          <w:sz w:val="28"/>
          <w:szCs w:val="28"/>
          <w:rtl w:val="0"/>
        </w:rPr>
        <w:t xml:space="preserve">Key informant interview in Basona Werana ---- data provider group </w:t>
      </w:r>
      <w:r w:rsidDel="00000000" w:rsidR="00000000" w:rsidRPr="00000000">
        <w:rPr>
          <w:rtl w:val="0"/>
        </w:rPr>
      </w:r>
    </w:p>
    <w:tbl>
      <w:tblPr>
        <w:tblStyle w:val="Table10"/>
        <w:tblW w:w="12955.0" w:type="dxa"/>
        <w:jc w:val="left"/>
        <w:tblBorders>
          <w:top w:color="70ad47" w:space="0" w:sz="8" w:val="single"/>
          <w:left w:color="70ad47" w:space="0" w:sz="8" w:val="single"/>
          <w:bottom w:color="70ad47" w:space="0" w:sz="8" w:val="single"/>
          <w:right w:color="70ad47" w:space="0" w:sz="8" w:val="single"/>
          <w:insideH w:color="9cc2e5" w:space="0" w:sz="4" w:val="single"/>
          <w:insideV w:color="9cc2e5" w:space="0" w:sz="4" w:val="single"/>
        </w:tblBorders>
        <w:tblLayout w:type="fixed"/>
        <w:tblLook w:val="0400"/>
      </w:tblPr>
      <w:tblGrid>
        <w:gridCol w:w="498"/>
        <w:gridCol w:w="3300"/>
        <w:gridCol w:w="9157"/>
        <w:tblGridChange w:id="0">
          <w:tblGrid>
            <w:gridCol w:w="498"/>
            <w:gridCol w:w="3300"/>
            <w:gridCol w:w="9157"/>
          </w:tblGrid>
        </w:tblGridChange>
      </w:tblGrid>
      <w:tr>
        <w:trPr>
          <w:cantSplit w:val="0"/>
          <w:tblHeader w:val="0"/>
        </w:trPr>
        <w:tc>
          <w:tcPr/>
          <w:p w:rsidR="00000000" w:rsidDel="00000000" w:rsidP="00000000" w:rsidRDefault="00000000" w:rsidRPr="00000000" w14:paraId="000008D6">
            <w:pPr>
              <w:rPr>
                <w:sz w:val="10"/>
                <w:szCs w:val="10"/>
              </w:rPr>
            </w:pPr>
            <w:r w:rsidDel="00000000" w:rsidR="00000000" w:rsidRPr="00000000">
              <w:rPr>
                <w:sz w:val="10"/>
                <w:szCs w:val="10"/>
                <w:rtl w:val="0"/>
              </w:rPr>
              <w:t xml:space="preserve">No.</w:t>
            </w:r>
          </w:p>
        </w:tc>
        <w:tc>
          <w:tcPr/>
          <w:p w:rsidR="00000000" w:rsidDel="00000000" w:rsidP="00000000" w:rsidRDefault="00000000" w:rsidRPr="00000000" w14:paraId="000008D7">
            <w:pPr>
              <w:jc w:val="center"/>
              <w:rPr>
                <w:sz w:val="10"/>
                <w:szCs w:val="10"/>
              </w:rPr>
            </w:pPr>
            <w:r w:rsidDel="00000000" w:rsidR="00000000" w:rsidRPr="00000000">
              <w:rPr>
                <w:sz w:val="10"/>
                <w:szCs w:val="10"/>
                <w:rtl w:val="0"/>
              </w:rPr>
              <w:t xml:space="preserve">Key informant questions</w:t>
            </w:r>
          </w:p>
        </w:tc>
        <w:tc>
          <w:tcPr/>
          <w:p w:rsidR="00000000" w:rsidDel="00000000" w:rsidP="00000000" w:rsidRDefault="00000000" w:rsidRPr="00000000" w14:paraId="000008D8">
            <w:pPr>
              <w:rPr>
                <w:sz w:val="10"/>
                <w:szCs w:val="10"/>
              </w:rPr>
            </w:pPr>
            <w:r w:rsidDel="00000000" w:rsidR="00000000" w:rsidRPr="00000000">
              <w:rPr>
                <w:sz w:val="10"/>
                <w:szCs w:val="10"/>
                <w:rtl w:val="0"/>
              </w:rPr>
              <w:t xml:space="preserve">Subnational level Basona Warana </w:t>
            </w:r>
          </w:p>
        </w:tc>
      </w:tr>
      <w:tr>
        <w:trPr>
          <w:cantSplit w:val="0"/>
          <w:tblHeader w:val="0"/>
        </w:trPr>
        <w:tc>
          <w:tcPr/>
          <w:p w:rsidR="00000000" w:rsidDel="00000000" w:rsidP="00000000" w:rsidRDefault="00000000" w:rsidRPr="00000000" w14:paraId="000008D9">
            <w:pPr>
              <w:rPr>
                <w:sz w:val="10"/>
                <w:szCs w:val="10"/>
              </w:rPr>
            </w:pPr>
            <w:r w:rsidDel="00000000" w:rsidR="00000000" w:rsidRPr="00000000">
              <w:rPr>
                <w:sz w:val="10"/>
                <w:szCs w:val="10"/>
                <w:rtl w:val="0"/>
              </w:rPr>
              <w:t xml:space="preserve">1</w:t>
            </w:r>
          </w:p>
        </w:tc>
        <w:tc>
          <w:tcPr/>
          <w:p w:rsidR="00000000" w:rsidDel="00000000" w:rsidP="00000000" w:rsidRDefault="00000000" w:rsidRPr="00000000" w14:paraId="000008DA">
            <w:pPr>
              <w:rPr>
                <w:sz w:val="10"/>
                <w:szCs w:val="10"/>
              </w:rPr>
            </w:pPr>
            <w:r w:rsidDel="00000000" w:rsidR="00000000" w:rsidRPr="00000000">
              <w:rPr>
                <w:color w:val="000000"/>
                <w:sz w:val="10"/>
                <w:szCs w:val="10"/>
                <w:rtl w:val="0"/>
              </w:rPr>
              <w:t xml:space="preserve">Which LSC data, services, or advisories do you provide?</w:t>
            </w:r>
            <w:r w:rsidDel="00000000" w:rsidR="00000000" w:rsidRPr="00000000">
              <w:rPr>
                <w:rtl w:val="0"/>
              </w:rPr>
            </w:r>
          </w:p>
        </w:tc>
        <w:tc>
          <w:tcPr/>
          <w:p w:rsidR="00000000" w:rsidDel="00000000" w:rsidP="00000000" w:rsidRDefault="00000000" w:rsidRPr="00000000" w14:paraId="000008D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types for the mandate areas, fertility map, local soil fertility status, location of salt affected area.</w:t>
            </w:r>
          </w:p>
          <w:p w:rsidR="00000000" w:rsidDel="00000000" w:rsidP="00000000" w:rsidRDefault="00000000" w:rsidRPr="00000000" w14:paraId="000008D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Area or percentage coverage of acidic, and saline soil, information on acidic soil reclamation, and drainage of verti soil, </w:t>
            </w:r>
          </w:p>
          <w:p w:rsidR="00000000" w:rsidDel="00000000" w:rsidP="00000000" w:rsidRDefault="00000000" w:rsidRPr="00000000" w14:paraId="000008D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loss rate for selected watersheds, verti soil coverage in hectare, information on input for soil reclamation, biofertilizer for pulse production </w:t>
            </w:r>
          </w:p>
          <w:p w:rsidR="00000000" w:rsidDel="00000000" w:rsidP="00000000" w:rsidRDefault="00000000" w:rsidRPr="00000000" w14:paraId="000008D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Available crops varieties, disease identification for different crops, recommendation of nutrient for different crops and soil </w:t>
            </w:r>
          </w:p>
          <w:p w:rsidR="00000000" w:rsidDel="00000000" w:rsidP="00000000" w:rsidRDefault="00000000" w:rsidRPr="00000000" w14:paraId="000008D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Suitable agro-ecological and soils requirements for each crop variety</w:t>
            </w:r>
          </w:p>
          <w:p w:rsidR="00000000" w:rsidDel="00000000" w:rsidP="00000000" w:rsidRDefault="00000000" w:rsidRPr="00000000" w14:paraId="000008E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fertility management practices such as tillage frequency, fertilizer rates and drainage methods, compost produced in m</w:t>
            </w:r>
            <w:r w:rsidDel="00000000" w:rsidR="00000000" w:rsidRPr="00000000">
              <w:rPr>
                <w:rFonts w:ascii="Verdana" w:cs="Verdana" w:eastAsia="Verdana" w:hAnsi="Verdana"/>
                <w:b w:val="0"/>
                <w:i w:val="0"/>
                <w:smallCaps w:val="0"/>
                <w:strike w:val="0"/>
                <w:color w:val="000000"/>
                <w:sz w:val="10"/>
                <w:szCs w:val="10"/>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8E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x0gk37" w:id="75"/>
            <w:bookmarkEnd w:id="75"/>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Weather data (rainfall, temperature, humidity, sunshine, wind speed and direction)</w:t>
            </w:r>
          </w:p>
          <w:p w:rsidR="00000000" w:rsidDel="00000000" w:rsidP="00000000" w:rsidRDefault="00000000" w:rsidRPr="00000000" w14:paraId="000008E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and water conservation measures (wood check dam, gabions), erosion assessment, river flow</w:t>
            </w:r>
          </w:p>
          <w:p w:rsidR="00000000" w:rsidDel="00000000" w:rsidP="00000000" w:rsidRDefault="00000000" w:rsidRPr="00000000" w14:paraId="000008E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Length of soil bund, stone bund, gabions, wood check dam constructed, </w:t>
            </w:r>
          </w:p>
          <w:p w:rsidR="00000000" w:rsidDel="00000000" w:rsidP="00000000" w:rsidRDefault="00000000" w:rsidRPr="00000000" w14:paraId="000008E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Amount of tree seedlings raised in the nursery and planted in the watershed. </w:t>
            </w:r>
          </w:p>
          <w:p w:rsidR="00000000" w:rsidDel="00000000" w:rsidP="00000000" w:rsidRDefault="00000000" w:rsidRPr="00000000" w14:paraId="000008E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4h042r0" w:id="76"/>
            <w:bookmarkEnd w:id="76"/>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Land use rules and regulations, land use recommendations  </w:t>
            </w:r>
          </w:p>
        </w:tc>
      </w:tr>
      <w:tr>
        <w:trPr>
          <w:cantSplit w:val="0"/>
          <w:tblHeader w:val="0"/>
        </w:trPr>
        <w:tc>
          <w:tcPr/>
          <w:p w:rsidR="00000000" w:rsidDel="00000000" w:rsidP="00000000" w:rsidRDefault="00000000" w:rsidRPr="00000000" w14:paraId="000008E6">
            <w:pPr>
              <w:rPr>
                <w:sz w:val="10"/>
                <w:szCs w:val="10"/>
              </w:rPr>
            </w:pPr>
            <w:r w:rsidDel="00000000" w:rsidR="00000000" w:rsidRPr="00000000">
              <w:rPr>
                <w:sz w:val="10"/>
                <w:szCs w:val="10"/>
                <w:rtl w:val="0"/>
              </w:rPr>
              <w:t xml:space="preserve">2</w:t>
            </w:r>
          </w:p>
        </w:tc>
        <w:tc>
          <w:tcPr/>
          <w:p w:rsidR="00000000" w:rsidDel="00000000" w:rsidP="00000000" w:rsidRDefault="00000000" w:rsidRPr="00000000" w14:paraId="000008E7">
            <w:pPr>
              <w:rPr>
                <w:sz w:val="10"/>
                <w:szCs w:val="10"/>
              </w:rPr>
            </w:pPr>
            <w:r w:rsidDel="00000000" w:rsidR="00000000" w:rsidRPr="00000000">
              <w:rPr>
                <w:color w:val="000000"/>
                <w:sz w:val="10"/>
                <w:szCs w:val="10"/>
                <w:rtl w:val="0"/>
              </w:rPr>
              <w:t xml:space="preserve">What type of LSC data/information or services or advisories do your users need to address soil fertility and soil and water conservation challenges?</w:t>
            </w:r>
            <w:r w:rsidDel="00000000" w:rsidR="00000000" w:rsidRPr="00000000">
              <w:rPr>
                <w:rtl w:val="0"/>
              </w:rPr>
            </w:r>
          </w:p>
        </w:tc>
        <w:tc>
          <w:tcPr/>
          <w:p w:rsidR="00000000" w:rsidDel="00000000" w:rsidP="00000000" w:rsidRDefault="00000000" w:rsidRPr="00000000" w14:paraId="000008E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Improved crop varieties that give rise to higher yield and resist to diseases.</w:t>
            </w:r>
          </w:p>
          <w:p w:rsidR="00000000" w:rsidDel="00000000" w:rsidP="00000000" w:rsidRDefault="00000000" w:rsidRPr="00000000" w14:paraId="000008E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Improved crop varieties suitable to different soil fertility groups such as waterlogged soils, acid soils and saline soils</w:t>
            </w:r>
          </w:p>
          <w:p w:rsidR="00000000" w:rsidDel="00000000" w:rsidP="00000000" w:rsidRDefault="00000000" w:rsidRPr="00000000" w14:paraId="000008E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Weather data, soil pH, soil depth, soil loss tolerance limit, extent of alkaline and acidic soil coverage in the zone </w:t>
            </w:r>
          </w:p>
          <w:p w:rsidR="00000000" w:rsidDel="00000000" w:rsidP="00000000" w:rsidRDefault="00000000" w:rsidRPr="00000000" w14:paraId="000008E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Weather prediction advisory for various purposes such as for adjusting sowing dates.</w:t>
            </w:r>
          </w:p>
          <w:p w:rsidR="00000000" w:rsidDel="00000000" w:rsidP="00000000" w:rsidRDefault="00000000" w:rsidRPr="00000000" w14:paraId="000008E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types of information, soil nutrient information (e.g., Nitrogen, phosphors, potassium, zinc, organic matter, organic carbon)</w:t>
            </w:r>
          </w:p>
          <w:p w:rsidR="00000000" w:rsidDel="00000000" w:rsidP="00000000" w:rsidRDefault="00000000" w:rsidRPr="00000000" w14:paraId="000008E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Site specific nutrients (particularly nitrogen and phosphorous) recommendations for each crop</w:t>
            </w:r>
          </w:p>
          <w:p w:rsidR="00000000" w:rsidDel="00000000" w:rsidP="00000000" w:rsidRDefault="00000000" w:rsidRPr="00000000" w14:paraId="000008E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Detailed soil physical and chemical properties</w:t>
            </w:r>
          </w:p>
          <w:p w:rsidR="00000000" w:rsidDel="00000000" w:rsidP="00000000" w:rsidRDefault="00000000" w:rsidRPr="00000000" w14:paraId="000008E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Improved technologies or management practices to improve soil fertility.</w:t>
            </w:r>
          </w:p>
          <w:p w:rsidR="00000000" w:rsidDel="00000000" w:rsidP="00000000" w:rsidRDefault="00000000" w:rsidRPr="00000000" w14:paraId="000008F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Best practices to manage acidic saline and waterlogged soils.</w:t>
            </w:r>
          </w:p>
          <w:p w:rsidR="00000000" w:rsidDel="00000000" w:rsidP="00000000" w:rsidRDefault="00000000" w:rsidRPr="00000000" w14:paraId="000008F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Land use map and land suitability map, areal map   </w:t>
            </w:r>
          </w:p>
        </w:tc>
      </w:tr>
      <w:tr>
        <w:trPr>
          <w:cantSplit w:val="0"/>
          <w:tblHeader w:val="0"/>
        </w:trPr>
        <w:tc>
          <w:tcPr/>
          <w:p w:rsidR="00000000" w:rsidDel="00000000" w:rsidP="00000000" w:rsidRDefault="00000000" w:rsidRPr="00000000" w14:paraId="000008F2">
            <w:pPr>
              <w:rPr>
                <w:sz w:val="10"/>
                <w:szCs w:val="10"/>
              </w:rPr>
            </w:pPr>
            <w:r w:rsidDel="00000000" w:rsidR="00000000" w:rsidRPr="00000000">
              <w:rPr>
                <w:sz w:val="10"/>
                <w:szCs w:val="10"/>
                <w:rtl w:val="0"/>
              </w:rPr>
              <w:t xml:space="preserve">3</w:t>
            </w:r>
          </w:p>
        </w:tc>
        <w:tc>
          <w:tcPr/>
          <w:p w:rsidR="00000000" w:rsidDel="00000000" w:rsidP="00000000" w:rsidRDefault="00000000" w:rsidRPr="00000000" w14:paraId="000008F3">
            <w:pPr>
              <w:rPr>
                <w:sz w:val="10"/>
                <w:szCs w:val="10"/>
              </w:rPr>
            </w:pPr>
            <w:r w:rsidDel="00000000" w:rsidR="00000000" w:rsidRPr="00000000">
              <w:rPr>
                <w:color w:val="000000"/>
                <w:sz w:val="10"/>
                <w:szCs w:val="10"/>
                <w:rtl w:val="0"/>
              </w:rPr>
              <w:t xml:space="preserve">For whom do you develop or provide these products, services or advisories?</w:t>
            </w:r>
            <w:r w:rsidDel="00000000" w:rsidR="00000000" w:rsidRPr="00000000">
              <w:rPr>
                <w:rtl w:val="0"/>
              </w:rPr>
            </w:r>
          </w:p>
        </w:tc>
        <w:tc>
          <w:tcPr/>
          <w:p w:rsidR="00000000" w:rsidDel="00000000" w:rsidP="00000000" w:rsidRDefault="00000000" w:rsidRPr="00000000" w14:paraId="000008F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w5ecyt" w:id="77"/>
            <w:bookmarkEnd w:id="77"/>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Farmers</w:t>
            </w:r>
          </w:p>
          <w:p w:rsidR="00000000" w:rsidDel="00000000" w:rsidP="00000000" w:rsidRDefault="00000000" w:rsidRPr="00000000" w14:paraId="000008F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Agricultural experts, development agents, </w:t>
            </w:r>
          </w:p>
          <w:p w:rsidR="00000000" w:rsidDel="00000000" w:rsidP="00000000" w:rsidRDefault="00000000" w:rsidRPr="00000000" w14:paraId="000008F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Students at undergraduate and graduate levels and apprenticeship </w:t>
            </w:r>
          </w:p>
          <w:p w:rsidR="00000000" w:rsidDel="00000000" w:rsidP="00000000" w:rsidRDefault="00000000" w:rsidRPr="00000000" w14:paraId="000008F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Universities, NGOs cooperatives, CALM project, SLM project </w:t>
            </w:r>
          </w:p>
          <w:p w:rsidR="00000000" w:rsidDel="00000000" w:rsidP="00000000" w:rsidRDefault="00000000" w:rsidRPr="00000000" w14:paraId="000008F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Research institutes such as Ethiopia's Biodiversity and Biodiversity institutes that work on indigenous knowledge.</w:t>
            </w:r>
          </w:p>
          <w:p w:rsidR="00000000" w:rsidDel="00000000" w:rsidP="00000000" w:rsidRDefault="00000000" w:rsidRPr="00000000" w14:paraId="000008F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baon6m" w:id="78"/>
            <w:bookmarkEnd w:id="78"/>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Industries particularly beer and malt factories/ Investors</w:t>
            </w:r>
          </w:p>
          <w:p w:rsidR="00000000" w:rsidDel="00000000" w:rsidP="00000000" w:rsidRDefault="00000000" w:rsidRPr="00000000" w14:paraId="000008F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Legal authorities such as attorney, courts, and police  </w:t>
            </w:r>
          </w:p>
        </w:tc>
      </w:tr>
      <w:tr>
        <w:trPr>
          <w:cantSplit w:val="0"/>
          <w:tblHeader w:val="0"/>
        </w:trPr>
        <w:tc>
          <w:tcPr/>
          <w:p w:rsidR="00000000" w:rsidDel="00000000" w:rsidP="00000000" w:rsidRDefault="00000000" w:rsidRPr="00000000" w14:paraId="000008FB">
            <w:pPr>
              <w:rPr>
                <w:sz w:val="10"/>
                <w:szCs w:val="10"/>
              </w:rPr>
            </w:pPr>
            <w:r w:rsidDel="00000000" w:rsidR="00000000" w:rsidRPr="00000000">
              <w:rPr>
                <w:sz w:val="10"/>
                <w:szCs w:val="10"/>
                <w:rtl w:val="0"/>
              </w:rPr>
              <w:t xml:space="preserve">4</w:t>
            </w:r>
          </w:p>
        </w:tc>
        <w:tc>
          <w:tcPr/>
          <w:p w:rsidR="00000000" w:rsidDel="00000000" w:rsidP="00000000" w:rsidRDefault="00000000" w:rsidRPr="00000000" w14:paraId="000008FC">
            <w:pPr>
              <w:rPr>
                <w:sz w:val="10"/>
                <w:szCs w:val="10"/>
              </w:rPr>
            </w:pPr>
            <w:r w:rsidDel="00000000" w:rsidR="00000000" w:rsidRPr="00000000">
              <w:rPr>
                <w:color w:val="000000"/>
                <w:sz w:val="10"/>
                <w:szCs w:val="10"/>
                <w:rtl w:val="0"/>
              </w:rPr>
              <w:t xml:space="preserve">How is the information from LSC data presented to the users (map portal, GIS system, mobile app)? And is this the best way to present data to users?</w:t>
            </w:r>
            <w:r w:rsidDel="00000000" w:rsidR="00000000" w:rsidRPr="00000000">
              <w:rPr>
                <w:rtl w:val="0"/>
              </w:rPr>
            </w:r>
          </w:p>
        </w:tc>
        <w:tc>
          <w:tcPr/>
          <w:p w:rsidR="00000000" w:rsidDel="00000000" w:rsidP="00000000" w:rsidRDefault="00000000" w:rsidRPr="00000000" w14:paraId="000008F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3vac5uf" w:id="79"/>
            <w:bookmarkEnd w:id="79"/>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Can be downloaded from website of the institute called, Amhara Region Agricultural Research Institute (ARARI) in which proceedings, available technologies, recommendations, and other information are available. Debre Berhan Agricultural Centre belongs to ARARI.</w:t>
            </w:r>
          </w:p>
          <w:p w:rsidR="00000000" w:rsidDel="00000000" w:rsidP="00000000" w:rsidRDefault="00000000" w:rsidRPr="00000000" w14:paraId="000008F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Hard (photo) copy, GIS system, Maps, Manuals, areal map </w:t>
            </w:r>
          </w:p>
          <w:p w:rsidR="00000000" w:rsidDel="00000000" w:rsidP="00000000" w:rsidRDefault="00000000" w:rsidRPr="00000000" w14:paraId="000008F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Soft copy through email and removable devises (e.g., flash disk)</w:t>
            </w:r>
          </w:p>
          <w:p w:rsidR="00000000" w:rsidDel="00000000" w:rsidP="00000000" w:rsidRDefault="00000000" w:rsidRPr="00000000" w14:paraId="0000090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Directly through oral communication with users</w:t>
            </w:r>
          </w:p>
          <w:p w:rsidR="00000000" w:rsidDel="00000000" w:rsidP="00000000" w:rsidRDefault="00000000" w:rsidRPr="00000000" w14:paraId="0000090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Through telephone conversation, group telegram</w:t>
            </w:r>
          </w:p>
          <w:p w:rsidR="00000000" w:rsidDel="00000000" w:rsidP="00000000" w:rsidRDefault="00000000" w:rsidRPr="00000000" w14:paraId="0000090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National rural land information system (NRLIS), a national database  </w:t>
            </w:r>
          </w:p>
        </w:tc>
      </w:tr>
      <w:tr>
        <w:trPr>
          <w:cantSplit w:val="0"/>
          <w:trHeight w:val="602" w:hRule="atLeast"/>
          <w:tblHeader w:val="0"/>
        </w:trPr>
        <w:tc>
          <w:tcPr/>
          <w:p w:rsidR="00000000" w:rsidDel="00000000" w:rsidP="00000000" w:rsidRDefault="00000000" w:rsidRPr="00000000" w14:paraId="00000903">
            <w:pPr>
              <w:rPr>
                <w:sz w:val="10"/>
                <w:szCs w:val="10"/>
              </w:rPr>
            </w:pPr>
            <w:r w:rsidDel="00000000" w:rsidR="00000000" w:rsidRPr="00000000">
              <w:rPr>
                <w:sz w:val="10"/>
                <w:szCs w:val="10"/>
                <w:rtl w:val="0"/>
              </w:rPr>
              <w:t xml:space="preserve">5</w:t>
            </w:r>
          </w:p>
        </w:tc>
        <w:tc>
          <w:tcPr/>
          <w:p w:rsidR="00000000" w:rsidDel="00000000" w:rsidP="00000000" w:rsidRDefault="00000000" w:rsidRPr="00000000" w14:paraId="00000904">
            <w:pPr>
              <w:rPr>
                <w:sz w:val="10"/>
                <w:szCs w:val="10"/>
              </w:rPr>
            </w:pPr>
            <w:r w:rsidDel="00000000" w:rsidR="00000000" w:rsidRPr="00000000">
              <w:rPr>
                <w:color w:val="000000"/>
                <w:sz w:val="10"/>
                <w:szCs w:val="10"/>
                <w:rtl w:val="0"/>
              </w:rPr>
              <w:t xml:space="preserve">Is there a digital data repository of LSC and climate related datasets in your organization? Are these datasets accessible as 1) catalogue service 2) web mapping service 3) APIs?</w:t>
            </w:r>
            <w:r w:rsidDel="00000000" w:rsidR="00000000" w:rsidRPr="00000000">
              <w:rPr>
                <w:rtl w:val="0"/>
              </w:rPr>
            </w:r>
          </w:p>
        </w:tc>
        <w:tc>
          <w:tcPr/>
          <w:p w:rsidR="00000000" w:rsidDel="00000000" w:rsidP="00000000" w:rsidRDefault="00000000" w:rsidRPr="00000000" w14:paraId="0000090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the datasets are available in personal computers, removable devises (external hard disk) and ARARI website. The datasets are accessed as</w:t>
            </w:r>
          </w:p>
          <w:p w:rsidR="00000000" w:rsidDel="00000000" w:rsidP="00000000" w:rsidRDefault="00000000" w:rsidRPr="00000000" w14:paraId="00000906">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catalogue service from ARARI website</w:t>
            </w:r>
          </w:p>
          <w:p w:rsidR="00000000" w:rsidDel="00000000" w:rsidP="00000000" w:rsidRDefault="00000000" w:rsidRPr="00000000" w14:paraId="00000907">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Written or oral request to the centre. Thus, the datasets can be accessed as soft or hard copy.</w:t>
            </w:r>
          </w:p>
          <w:p w:rsidR="00000000" w:rsidDel="00000000" w:rsidP="00000000" w:rsidRDefault="00000000" w:rsidRPr="00000000" w14:paraId="0000090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afmg28" w:id="80"/>
            <w:bookmarkEnd w:id="80"/>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Establishment of central repositories for the available database are on progress at DBARC and ARARI.</w:t>
            </w:r>
          </w:p>
          <w:p w:rsidR="00000000" w:rsidDel="00000000" w:rsidP="00000000" w:rsidRDefault="00000000" w:rsidRPr="00000000" w14:paraId="0000090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there is digital repository called NRLIS in Debre Berhan University</w:t>
            </w:r>
          </w:p>
        </w:tc>
      </w:tr>
      <w:tr>
        <w:trPr>
          <w:cantSplit w:val="0"/>
          <w:tblHeader w:val="0"/>
        </w:trPr>
        <w:tc>
          <w:tcPr/>
          <w:p w:rsidR="00000000" w:rsidDel="00000000" w:rsidP="00000000" w:rsidRDefault="00000000" w:rsidRPr="00000000" w14:paraId="0000090A">
            <w:pPr>
              <w:rPr>
                <w:sz w:val="10"/>
                <w:szCs w:val="10"/>
              </w:rPr>
            </w:pPr>
            <w:r w:rsidDel="00000000" w:rsidR="00000000" w:rsidRPr="00000000">
              <w:rPr>
                <w:sz w:val="10"/>
                <w:szCs w:val="10"/>
                <w:rtl w:val="0"/>
              </w:rPr>
              <w:t xml:space="preserve">6</w:t>
            </w:r>
          </w:p>
        </w:tc>
        <w:tc>
          <w:tcPr/>
          <w:p w:rsidR="00000000" w:rsidDel="00000000" w:rsidP="00000000" w:rsidRDefault="00000000" w:rsidRPr="00000000" w14:paraId="0000090B">
            <w:pPr>
              <w:rPr>
                <w:sz w:val="10"/>
                <w:szCs w:val="10"/>
              </w:rPr>
            </w:pPr>
            <w:r w:rsidDel="00000000" w:rsidR="00000000" w:rsidRPr="00000000">
              <w:rPr>
                <w:color w:val="000000"/>
                <w:sz w:val="10"/>
                <w:szCs w:val="10"/>
                <w:rtl w:val="0"/>
              </w:rPr>
              <w:t xml:space="preserve">Do you have metadata available for all published: LSC-IS datasets?</w:t>
            </w:r>
            <w:r w:rsidDel="00000000" w:rsidR="00000000" w:rsidRPr="00000000">
              <w:rPr>
                <w:rtl w:val="0"/>
              </w:rPr>
            </w:r>
          </w:p>
        </w:tc>
        <w:tc>
          <w:tcPr/>
          <w:p w:rsidR="00000000" w:rsidDel="00000000" w:rsidP="00000000" w:rsidRDefault="00000000" w:rsidRPr="00000000" w14:paraId="0000090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pkwqa1" w:id="81"/>
            <w:bookmarkEnd w:id="81"/>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for MSC thesis and soil health paper.</w:t>
            </w:r>
          </w:p>
          <w:p w:rsidR="00000000" w:rsidDel="00000000" w:rsidP="00000000" w:rsidRDefault="00000000" w:rsidRPr="00000000" w14:paraId="0000090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Available for on-going activities for every year </w:t>
            </w:r>
          </w:p>
          <w:p w:rsidR="00000000" w:rsidDel="00000000" w:rsidP="00000000" w:rsidRDefault="00000000" w:rsidRPr="00000000" w14:paraId="0000090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Available but incomplete (zone agriculture office)</w:t>
            </w:r>
          </w:p>
          <w:p w:rsidR="00000000" w:rsidDel="00000000" w:rsidP="00000000" w:rsidRDefault="00000000" w:rsidRPr="00000000" w14:paraId="0000090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Metadata available for land use map</w:t>
            </w:r>
          </w:p>
          <w:p w:rsidR="00000000" w:rsidDel="00000000" w:rsidP="00000000" w:rsidRDefault="00000000" w:rsidRPr="00000000" w14:paraId="0000091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Metadata available for all field work </w:t>
            </w:r>
          </w:p>
        </w:tc>
      </w:tr>
      <w:tr>
        <w:trPr>
          <w:cantSplit w:val="0"/>
          <w:tblHeader w:val="0"/>
        </w:trPr>
        <w:tc>
          <w:tcPr/>
          <w:p w:rsidR="00000000" w:rsidDel="00000000" w:rsidP="00000000" w:rsidRDefault="00000000" w:rsidRPr="00000000" w14:paraId="00000911">
            <w:pPr>
              <w:rPr>
                <w:sz w:val="10"/>
                <w:szCs w:val="10"/>
              </w:rPr>
            </w:pPr>
            <w:bookmarkStart w:colFirst="0" w:colLast="0" w:name="_heading=h.39kk8xu" w:id="82"/>
            <w:bookmarkEnd w:id="82"/>
            <w:r w:rsidDel="00000000" w:rsidR="00000000" w:rsidRPr="00000000">
              <w:rPr>
                <w:sz w:val="10"/>
                <w:szCs w:val="10"/>
                <w:rtl w:val="0"/>
              </w:rPr>
              <w:t xml:space="preserve">7</w:t>
            </w:r>
          </w:p>
        </w:tc>
        <w:tc>
          <w:tcPr/>
          <w:p w:rsidR="00000000" w:rsidDel="00000000" w:rsidP="00000000" w:rsidRDefault="00000000" w:rsidRPr="00000000" w14:paraId="00000912">
            <w:pPr>
              <w:rPr>
                <w:sz w:val="10"/>
                <w:szCs w:val="10"/>
              </w:rPr>
            </w:pPr>
            <w:bookmarkStart w:colFirst="0" w:colLast="0" w:name="_heading=h.1opuj5n" w:id="83"/>
            <w:bookmarkEnd w:id="83"/>
            <w:r w:rsidDel="00000000" w:rsidR="00000000" w:rsidRPr="00000000">
              <w:rPr>
                <w:color w:val="000000"/>
                <w:sz w:val="10"/>
                <w:szCs w:val="10"/>
                <w:rtl w:val="0"/>
              </w:rPr>
              <w:t xml:space="preserve">Are there metadata standards in place in your organization?</w:t>
            </w:r>
            <w:r w:rsidDel="00000000" w:rsidR="00000000" w:rsidRPr="00000000">
              <w:rPr>
                <w:rtl w:val="0"/>
              </w:rPr>
            </w:r>
          </w:p>
        </w:tc>
        <w:tc>
          <w:tcPr/>
          <w:p w:rsidR="00000000" w:rsidDel="00000000" w:rsidP="00000000" w:rsidRDefault="00000000" w:rsidRPr="00000000" w14:paraId="0000091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No, for the published research articles. But metadata available for all research activities conducted during the budget year for all research divisions. These metadata are published and available in directories. Each research division has its own directory.</w:t>
            </w:r>
          </w:p>
          <w:p w:rsidR="00000000" w:rsidDel="00000000" w:rsidP="00000000" w:rsidRDefault="00000000" w:rsidRPr="00000000" w14:paraId="0000091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Apart from directory, there are conventional (not standard) metadata for the activities under progress. These metadata describe.</w:t>
            </w:r>
          </w:p>
          <w:p w:rsidR="00000000" w:rsidDel="00000000" w:rsidP="00000000" w:rsidRDefault="00000000" w:rsidRPr="00000000" w14:paraId="00000915">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who collected the data, where the data collected from (soil type, climate, location, etc)</w:t>
            </w:r>
          </w:p>
          <w:p w:rsidR="00000000" w:rsidDel="00000000" w:rsidP="00000000" w:rsidRDefault="00000000" w:rsidRPr="00000000" w14:paraId="00000916">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special conditions observed during data collection.</w:t>
            </w:r>
          </w:p>
          <w:p w:rsidR="00000000" w:rsidDel="00000000" w:rsidP="00000000" w:rsidRDefault="00000000" w:rsidRPr="00000000" w14:paraId="00000917">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crop type, etc</w:t>
            </w:r>
          </w:p>
          <w:p w:rsidR="00000000" w:rsidDel="00000000" w:rsidP="00000000" w:rsidRDefault="00000000" w:rsidRPr="00000000" w14:paraId="000009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not to the standard (zone agriculture office)</w:t>
            </w:r>
          </w:p>
          <w:p w:rsidR="00000000" w:rsidDel="00000000" w:rsidP="00000000" w:rsidRDefault="00000000" w:rsidRPr="00000000" w14:paraId="000009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metadata standard available for land use map location (e.g., region, zone, district, and kebele), name, age and sex of farmers, code for each farmer, size of farmland, farm ID</w:t>
            </w:r>
          </w:p>
          <w:p w:rsidR="00000000" w:rsidDel="00000000" w:rsidP="00000000" w:rsidRDefault="00000000" w:rsidRPr="00000000" w14:paraId="000009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Metadata standard available which include who collected the data, who approved the data, and time of data collection </w:t>
            </w:r>
          </w:p>
        </w:tc>
      </w:tr>
      <w:tr>
        <w:trPr>
          <w:cantSplit w:val="0"/>
          <w:tblHeader w:val="0"/>
        </w:trPr>
        <w:tc>
          <w:tcPr/>
          <w:p w:rsidR="00000000" w:rsidDel="00000000" w:rsidP="00000000" w:rsidRDefault="00000000" w:rsidRPr="00000000" w14:paraId="0000091B">
            <w:pPr>
              <w:rPr>
                <w:sz w:val="10"/>
                <w:szCs w:val="10"/>
              </w:rPr>
            </w:pPr>
            <w:r w:rsidDel="00000000" w:rsidR="00000000" w:rsidRPr="00000000">
              <w:rPr>
                <w:sz w:val="10"/>
                <w:szCs w:val="10"/>
                <w:rtl w:val="0"/>
              </w:rPr>
              <w:t xml:space="preserve">8</w:t>
            </w:r>
          </w:p>
        </w:tc>
        <w:tc>
          <w:tcPr/>
          <w:p w:rsidR="00000000" w:rsidDel="00000000" w:rsidP="00000000" w:rsidRDefault="00000000" w:rsidRPr="00000000" w14:paraId="0000091C">
            <w:pPr>
              <w:rPr>
                <w:sz w:val="10"/>
                <w:szCs w:val="10"/>
              </w:rPr>
            </w:pPr>
            <w:r w:rsidDel="00000000" w:rsidR="00000000" w:rsidRPr="00000000">
              <w:rPr>
                <w:color w:val="000000"/>
                <w:sz w:val="10"/>
                <w:szCs w:val="10"/>
                <w:rtl w:val="0"/>
              </w:rPr>
              <w:t xml:space="preserve">What is the format of the data you provide?</w:t>
            </w:r>
            <w:r w:rsidDel="00000000" w:rsidR="00000000" w:rsidRPr="00000000">
              <w:rPr>
                <w:rtl w:val="0"/>
              </w:rPr>
            </w:r>
          </w:p>
        </w:tc>
        <w:tc>
          <w:tcPr/>
          <w:p w:rsidR="00000000" w:rsidDel="00000000" w:rsidP="00000000" w:rsidRDefault="00000000" w:rsidRPr="00000000" w14:paraId="0000091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48pi1tg" w:id="84"/>
            <w:bookmarkEnd w:id="84"/>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Observational data provided to users in excel, csv, word, and PDF formats.</w:t>
            </w:r>
          </w:p>
          <w:p w:rsidR="00000000" w:rsidDel="00000000" w:rsidP="00000000" w:rsidRDefault="00000000" w:rsidRPr="00000000" w14:paraId="0000091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Pictures provided in TIFF, JPEG and PDF formats.</w:t>
            </w:r>
          </w:p>
          <w:p w:rsidR="00000000" w:rsidDel="00000000" w:rsidP="00000000" w:rsidRDefault="00000000" w:rsidRPr="00000000" w14:paraId="0000091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Electronic-tablet-based data are provided in excel or csv files.</w:t>
            </w:r>
          </w:p>
          <w:p w:rsidR="00000000" w:rsidDel="00000000" w:rsidP="00000000" w:rsidRDefault="00000000" w:rsidRPr="00000000" w14:paraId="0000092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Spatial data collected from the field are georeferenced in point data, polygon, GIS vector file, shape file, aerial photograph </w:t>
            </w:r>
          </w:p>
        </w:tc>
      </w:tr>
    </w:tbl>
    <w:p w:rsidR="00000000" w:rsidDel="00000000" w:rsidP="00000000" w:rsidRDefault="00000000" w:rsidRPr="00000000" w14:paraId="00000921">
      <w:pPr>
        <w:rPr>
          <w:sz w:val="10"/>
          <w:szCs w:val="10"/>
        </w:rPr>
      </w:pPr>
      <w:r w:rsidDel="00000000" w:rsidR="00000000" w:rsidRPr="00000000">
        <w:rPr>
          <w:rtl w:val="0"/>
        </w:rPr>
      </w:r>
    </w:p>
    <w:p w:rsidR="00000000" w:rsidDel="00000000" w:rsidP="00000000" w:rsidRDefault="00000000" w:rsidRPr="00000000" w14:paraId="00000922">
      <w:pPr>
        <w:rPr>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923">
      <w:pPr>
        <w:rPr>
          <w:sz w:val="28"/>
          <w:szCs w:val="28"/>
        </w:rPr>
      </w:pPr>
      <w:r w:rsidDel="00000000" w:rsidR="00000000" w:rsidRPr="00000000">
        <w:rPr>
          <w:sz w:val="28"/>
          <w:szCs w:val="28"/>
          <w:rtl w:val="0"/>
        </w:rPr>
        <w:t xml:space="preserve">Table Cont. ---- data provider group </w:t>
      </w:r>
    </w:p>
    <w:tbl>
      <w:tblPr>
        <w:tblStyle w:val="Table11"/>
        <w:tblW w:w="12955.0" w:type="dxa"/>
        <w:jc w:val="left"/>
        <w:tblBorders>
          <w:top w:color="70ad47" w:space="0" w:sz="8" w:val="single"/>
          <w:left w:color="70ad47" w:space="0" w:sz="8" w:val="single"/>
          <w:bottom w:color="70ad47" w:space="0" w:sz="8" w:val="single"/>
          <w:right w:color="70ad47" w:space="0" w:sz="8" w:val="single"/>
          <w:insideH w:color="9cc2e5" w:space="0" w:sz="4" w:val="single"/>
          <w:insideV w:color="9cc2e5" w:space="0" w:sz="4" w:val="single"/>
        </w:tblBorders>
        <w:tblLayout w:type="fixed"/>
        <w:tblLook w:val="0400"/>
      </w:tblPr>
      <w:tblGrid>
        <w:gridCol w:w="540"/>
        <w:gridCol w:w="2995"/>
        <w:gridCol w:w="9420"/>
        <w:tblGridChange w:id="0">
          <w:tblGrid>
            <w:gridCol w:w="540"/>
            <w:gridCol w:w="2995"/>
            <w:gridCol w:w="9420"/>
          </w:tblGrid>
        </w:tblGridChange>
      </w:tblGrid>
      <w:tr>
        <w:trPr>
          <w:cantSplit w:val="0"/>
          <w:tblHeader w:val="0"/>
        </w:trPr>
        <w:tc>
          <w:tcPr/>
          <w:p w:rsidR="00000000" w:rsidDel="00000000" w:rsidP="00000000" w:rsidRDefault="00000000" w:rsidRPr="00000000" w14:paraId="00000924">
            <w:pPr>
              <w:rPr>
                <w:sz w:val="10"/>
                <w:szCs w:val="10"/>
              </w:rPr>
            </w:pPr>
            <w:r w:rsidDel="00000000" w:rsidR="00000000" w:rsidRPr="00000000">
              <w:rPr>
                <w:sz w:val="10"/>
                <w:szCs w:val="10"/>
                <w:rtl w:val="0"/>
              </w:rPr>
              <w:t xml:space="preserve">No.</w:t>
            </w:r>
          </w:p>
        </w:tc>
        <w:tc>
          <w:tcPr/>
          <w:p w:rsidR="00000000" w:rsidDel="00000000" w:rsidP="00000000" w:rsidRDefault="00000000" w:rsidRPr="00000000" w14:paraId="00000925">
            <w:pPr>
              <w:jc w:val="center"/>
              <w:rPr>
                <w:sz w:val="10"/>
                <w:szCs w:val="10"/>
              </w:rPr>
            </w:pPr>
            <w:r w:rsidDel="00000000" w:rsidR="00000000" w:rsidRPr="00000000">
              <w:rPr>
                <w:sz w:val="10"/>
                <w:szCs w:val="10"/>
                <w:rtl w:val="0"/>
              </w:rPr>
              <w:t xml:space="preserve">Key informant questions</w:t>
            </w:r>
          </w:p>
        </w:tc>
        <w:tc>
          <w:tcPr/>
          <w:p w:rsidR="00000000" w:rsidDel="00000000" w:rsidP="00000000" w:rsidRDefault="00000000" w:rsidRPr="00000000" w14:paraId="00000926">
            <w:pPr>
              <w:rPr>
                <w:sz w:val="10"/>
                <w:szCs w:val="10"/>
              </w:rPr>
            </w:pPr>
            <w:r w:rsidDel="00000000" w:rsidR="00000000" w:rsidRPr="00000000">
              <w:rPr>
                <w:sz w:val="10"/>
                <w:szCs w:val="10"/>
                <w:rtl w:val="0"/>
              </w:rPr>
              <w:t xml:space="preserve">Subnational level Basona Warana </w:t>
            </w:r>
          </w:p>
        </w:tc>
      </w:tr>
      <w:tr>
        <w:trPr>
          <w:cantSplit w:val="0"/>
          <w:trHeight w:val="782" w:hRule="atLeast"/>
          <w:tblHeader w:val="0"/>
        </w:trPr>
        <w:tc>
          <w:tcPr/>
          <w:p w:rsidR="00000000" w:rsidDel="00000000" w:rsidP="00000000" w:rsidRDefault="00000000" w:rsidRPr="00000000" w14:paraId="00000927">
            <w:pPr>
              <w:rPr>
                <w:sz w:val="10"/>
                <w:szCs w:val="10"/>
              </w:rPr>
            </w:pPr>
            <w:r w:rsidDel="00000000" w:rsidR="00000000" w:rsidRPr="00000000">
              <w:rPr>
                <w:sz w:val="10"/>
                <w:szCs w:val="10"/>
                <w:rtl w:val="0"/>
              </w:rPr>
              <w:t xml:space="preserve">9</w:t>
            </w:r>
          </w:p>
        </w:tc>
        <w:tc>
          <w:tcPr/>
          <w:p w:rsidR="00000000" w:rsidDel="00000000" w:rsidP="00000000" w:rsidRDefault="00000000" w:rsidRPr="00000000" w14:paraId="00000928">
            <w:pPr>
              <w:rPr>
                <w:sz w:val="10"/>
                <w:szCs w:val="10"/>
              </w:rPr>
            </w:pPr>
            <w:r w:rsidDel="00000000" w:rsidR="00000000" w:rsidRPr="00000000">
              <w:rPr>
                <w:color w:val="000000"/>
                <w:sz w:val="10"/>
                <w:szCs w:val="10"/>
                <w:rtl w:val="0"/>
              </w:rPr>
              <w:t xml:space="preserve">How do you provide LSC data to users: data download, web service (WMS, WFS, WCS), API, etc.?</w:t>
            </w:r>
            <w:r w:rsidDel="00000000" w:rsidR="00000000" w:rsidRPr="00000000">
              <w:rPr>
                <w:rtl w:val="0"/>
              </w:rPr>
            </w:r>
          </w:p>
        </w:tc>
        <w:tc>
          <w:tcPr/>
          <w:p w:rsidR="00000000" w:rsidDel="00000000" w:rsidP="00000000" w:rsidRDefault="00000000" w:rsidRPr="00000000" w14:paraId="0000092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Datasets can be downloaded from ARARI website (https://www.arari.gov.et)</w:t>
            </w:r>
          </w:p>
          <w:p w:rsidR="00000000" w:rsidDel="00000000" w:rsidP="00000000" w:rsidRDefault="00000000" w:rsidRPr="00000000" w14:paraId="0000092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Datasets are provided to users through.</w:t>
            </w:r>
          </w:p>
          <w:p w:rsidR="00000000" w:rsidDel="00000000" w:rsidP="00000000" w:rsidRDefault="00000000" w:rsidRPr="00000000" w14:paraId="000009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Email, Bluetooth, telegram, flash disk</w:t>
            </w:r>
          </w:p>
          <w:p w:rsidR="00000000" w:rsidDel="00000000" w:rsidP="00000000" w:rsidRDefault="00000000" w:rsidRPr="00000000" w14:paraId="0000092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Information (advisory) is provided to users through.</w:t>
            </w:r>
          </w:p>
          <w:p w:rsidR="00000000" w:rsidDel="00000000" w:rsidP="00000000" w:rsidRDefault="00000000" w:rsidRPr="00000000" w14:paraId="000009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Leaflet, manuals, FM radio and television as interview and reportage, trainings</w:t>
            </w:r>
          </w:p>
          <w:p w:rsidR="00000000" w:rsidDel="00000000" w:rsidP="00000000" w:rsidRDefault="00000000" w:rsidRPr="00000000" w14:paraId="0000092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LSC datasets are provided through web mapping services as WMS, WFS, WCS formats</w:t>
            </w:r>
          </w:p>
        </w:tc>
      </w:tr>
      <w:tr>
        <w:trPr>
          <w:cantSplit w:val="0"/>
          <w:tblHeader w:val="0"/>
        </w:trPr>
        <w:tc>
          <w:tcPr/>
          <w:p w:rsidR="00000000" w:rsidDel="00000000" w:rsidP="00000000" w:rsidRDefault="00000000" w:rsidRPr="00000000" w14:paraId="0000092F">
            <w:pPr>
              <w:rPr>
                <w:sz w:val="10"/>
                <w:szCs w:val="10"/>
              </w:rPr>
            </w:pPr>
            <w:r w:rsidDel="00000000" w:rsidR="00000000" w:rsidRPr="00000000">
              <w:rPr>
                <w:sz w:val="10"/>
                <w:szCs w:val="10"/>
                <w:rtl w:val="0"/>
              </w:rPr>
              <w:t xml:space="preserve">10</w:t>
            </w:r>
          </w:p>
        </w:tc>
        <w:tc>
          <w:tcPr/>
          <w:p w:rsidR="00000000" w:rsidDel="00000000" w:rsidP="00000000" w:rsidRDefault="00000000" w:rsidRPr="00000000" w14:paraId="00000930">
            <w:pPr>
              <w:rPr>
                <w:sz w:val="10"/>
                <w:szCs w:val="10"/>
              </w:rPr>
            </w:pPr>
            <w:r w:rsidDel="00000000" w:rsidR="00000000" w:rsidRPr="00000000">
              <w:rPr>
                <w:color w:val="000000"/>
                <w:sz w:val="10"/>
                <w:szCs w:val="10"/>
                <w:rtl w:val="0"/>
              </w:rPr>
              <w:t xml:space="preserve">What are current constraints in accessing LSC data for your applications, use case or services?</w:t>
            </w:r>
            <w:r w:rsidDel="00000000" w:rsidR="00000000" w:rsidRPr="00000000">
              <w:rPr>
                <w:rtl w:val="0"/>
              </w:rPr>
            </w:r>
          </w:p>
        </w:tc>
        <w:tc>
          <w:tcPr/>
          <w:p w:rsidR="00000000" w:rsidDel="00000000" w:rsidP="00000000" w:rsidRDefault="00000000" w:rsidRPr="00000000" w14:paraId="0000093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nusc19" w:id="85"/>
            <w:bookmarkEnd w:id="85"/>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Generally, the required data are unavailable.</w:t>
            </w:r>
          </w:p>
          <w:p w:rsidR="00000000" w:rsidDel="00000000" w:rsidP="00000000" w:rsidRDefault="00000000" w:rsidRPr="00000000" w14:paraId="0000093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Specific parameters such as soil and climate parameters unavailable</w:t>
            </w:r>
          </w:p>
          <w:p w:rsidR="00000000" w:rsidDel="00000000" w:rsidP="00000000" w:rsidRDefault="00000000" w:rsidRPr="00000000" w14:paraId="0000093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Some data are available but not accessible.</w:t>
            </w:r>
          </w:p>
          <w:p w:rsidR="00000000" w:rsidDel="00000000" w:rsidP="00000000" w:rsidRDefault="00000000" w:rsidRPr="00000000" w14:paraId="0000093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incomplete: some data are missing.</w:t>
            </w:r>
          </w:p>
          <w:p w:rsidR="00000000" w:rsidDel="00000000" w:rsidP="00000000" w:rsidRDefault="00000000" w:rsidRPr="00000000" w14:paraId="0000093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Financial resources to procure required data unavailable.</w:t>
            </w:r>
          </w:p>
          <w:p w:rsidR="00000000" w:rsidDel="00000000" w:rsidP="00000000" w:rsidRDefault="00000000" w:rsidRPr="00000000" w14:paraId="0000093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available in hard copy which is difficult to convert to soft copy. </w:t>
            </w:r>
          </w:p>
          <w:p w:rsidR="00000000" w:rsidDel="00000000" w:rsidP="00000000" w:rsidRDefault="00000000" w:rsidRPr="00000000" w14:paraId="0000093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Lack of staff with specific skill (e.g., modellers)</w:t>
            </w:r>
          </w:p>
          <w:p w:rsidR="00000000" w:rsidDel="00000000" w:rsidP="00000000" w:rsidRDefault="00000000" w:rsidRPr="00000000" w14:paraId="0000093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Lack of high-capacity computers for storing and processing big data, lack of modern software, lack of staff with GIS skill, statistical analysis skill, modelling skill </w:t>
            </w:r>
          </w:p>
        </w:tc>
      </w:tr>
      <w:tr>
        <w:trPr>
          <w:cantSplit w:val="0"/>
          <w:tblHeader w:val="0"/>
        </w:trPr>
        <w:tc>
          <w:tcPr/>
          <w:p w:rsidR="00000000" w:rsidDel="00000000" w:rsidP="00000000" w:rsidRDefault="00000000" w:rsidRPr="00000000" w14:paraId="00000939">
            <w:pPr>
              <w:rPr>
                <w:sz w:val="10"/>
                <w:szCs w:val="10"/>
              </w:rPr>
            </w:pPr>
            <w:r w:rsidDel="00000000" w:rsidR="00000000" w:rsidRPr="00000000">
              <w:rPr>
                <w:sz w:val="10"/>
                <w:szCs w:val="10"/>
                <w:rtl w:val="0"/>
              </w:rPr>
              <w:t xml:space="preserve">11</w:t>
            </w:r>
          </w:p>
        </w:tc>
        <w:tc>
          <w:tcPr/>
          <w:p w:rsidR="00000000" w:rsidDel="00000000" w:rsidP="00000000" w:rsidRDefault="00000000" w:rsidRPr="00000000" w14:paraId="0000093A">
            <w:pPr>
              <w:rPr>
                <w:color w:val="000000"/>
                <w:sz w:val="10"/>
                <w:szCs w:val="10"/>
              </w:rPr>
            </w:pPr>
            <w:r w:rsidDel="00000000" w:rsidR="00000000" w:rsidRPr="00000000">
              <w:rPr>
                <w:color w:val="000000"/>
                <w:sz w:val="10"/>
                <w:szCs w:val="10"/>
                <w:rtl w:val="0"/>
              </w:rPr>
              <w:t xml:space="preserve">What would you like to be done differently to ensure data:</w:t>
            </w:r>
          </w:p>
          <w:p w:rsidR="00000000" w:rsidDel="00000000" w:rsidP="00000000" w:rsidRDefault="00000000" w:rsidRPr="00000000" w14:paraId="000009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Availability</w:t>
            </w:r>
          </w:p>
          <w:p w:rsidR="00000000" w:rsidDel="00000000" w:rsidP="00000000" w:rsidRDefault="00000000" w:rsidRPr="00000000" w14:paraId="000009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Accessibility</w:t>
            </w:r>
          </w:p>
          <w:p w:rsidR="00000000" w:rsidDel="00000000" w:rsidP="00000000" w:rsidRDefault="00000000" w:rsidRPr="00000000" w14:paraId="000009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Usability</w:t>
            </w:r>
          </w:p>
          <w:p w:rsidR="00000000" w:rsidDel="00000000" w:rsidP="00000000" w:rsidRDefault="00000000" w:rsidRPr="00000000" w14:paraId="000009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Scalable </w:t>
            </w:r>
          </w:p>
          <w:p w:rsidR="00000000" w:rsidDel="00000000" w:rsidP="00000000" w:rsidRDefault="00000000" w:rsidRPr="00000000" w14:paraId="0000093F">
            <w:pPr>
              <w:rPr>
                <w:sz w:val="10"/>
                <w:szCs w:val="10"/>
              </w:rPr>
            </w:pPr>
            <w:r w:rsidDel="00000000" w:rsidR="00000000" w:rsidRPr="00000000">
              <w:rPr>
                <w:sz w:val="10"/>
                <w:szCs w:val="10"/>
                <w:rtl w:val="0"/>
              </w:rPr>
              <w:t xml:space="preserve">                         Impactful</w:t>
            </w:r>
          </w:p>
        </w:tc>
        <w:tc>
          <w:tcPr/>
          <w:p w:rsidR="00000000" w:rsidDel="00000000" w:rsidP="00000000" w:rsidRDefault="00000000" w:rsidRPr="00000000" w14:paraId="0000094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needs to be available in repositories (websites) for easy access.</w:t>
            </w:r>
          </w:p>
          <w:p w:rsidR="00000000" w:rsidDel="00000000" w:rsidP="00000000" w:rsidRDefault="00000000" w:rsidRPr="00000000" w14:paraId="0000094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centre (hub) for storage and access is recommended to be available.</w:t>
            </w:r>
          </w:p>
          <w:p w:rsidR="00000000" w:rsidDel="00000000" w:rsidP="00000000" w:rsidRDefault="00000000" w:rsidRPr="00000000" w14:paraId="0000094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should be available/stored with sufficient description; data should be standardized and consistent. </w:t>
            </w:r>
          </w:p>
          <w:p w:rsidR="00000000" w:rsidDel="00000000" w:rsidP="00000000" w:rsidRDefault="00000000" w:rsidRPr="00000000" w14:paraId="0000094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Reliable internet access needs to be available.</w:t>
            </w:r>
          </w:p>
          <w:p w:rsidR="00000000" w:rsidDel="00000000" w:rsidP="00000000" w:rsidRDefault="00000000" w:rsidRPr="00000000" w14:paraId="0000094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Promotion of the LSC-IS data hub is required to aware both data providers and users.</w:t>
            </w:r>
          </w:p>
          <w:p w:rsidR="00000000" w:rsidDel="00000000" w:rsidP="00000000" w:rsidRDefault="00000000" w:rsidRPr="00000000" w14:paraId="0000094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Capacity building to establish data repository, provision of high-capacity computers, awareness creation on data sharing, </w:t>
            </w:r>
          </w:p>
          <w:p w:rsidR="00000000" w:rsidDel="00000000" w:rsidP="00000000" w:rsidRDefault="00000000" w:rsidRPr="00000000" w14:paraId="0000094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Employ online data collection tools such as Tablets, KOBO collect and ODK  </w:t>
            </w:r>
          </w:p>
        </w:tc>
      </w:tr>
      <w:tr>
        <w:trPr>
          <w:cantSplit w:val="0"/>
          <w:tblHeader w:val="0"/>
        </w:trPr>
        <w:tc>
          <w:tcPr/>
          <w:p w:rsidR="00000000" w:rsidDel="00000000" w:rsidP="00000000" w:rsidRDefault="00000000" w:rsidRPr="00000000" w14:paraId="00000947">
            <w:pPr>
              <w:rPr>
                <w:sz w:val="10"/>
                <w:szCs w:val="10"/>
              </w:rPr>
            </w:pPr>
            <w:r w:rsidDel="00000000" w:rsidR="00000000" w:rsidRPr="00000000">
              <w:rPr>
                <w:sz w:val="10"/>
                <w:szCs w:val="10"/>
                <w:rtl w:val="0"/>
              </w:rPr>
              <w:t xml:space="preserve">12</w:t>
            </w:r>
          </w:p>
        </w:tc>
        <w:tc>
          <w:tcPr/>
          <w:p w:rsidR="00000000" w:rsidDel="00000000" w:rsidP="00000000" w:rsidRDefault="00000000" w:rsidRPr="00000000" w14:paraId="00000948">
            <w:pPr>
              <w:rPr>
                <w:sz w:val="10"/>
                <w:szCs w:val="10"/>
              </w:rPr>
            </w:pPr>
            <w:r w:rsidDel="00000000" w:rsidR="00000000" w:rsidRPr="00000000">
              <w:rPr>
                <w:color w:val="000000"/>
                <w:sz w:val="10"/>
                <w:szCs w:val="10"/>
                <w:rtl w:val="0"/>
              </w:rPr>
              <w:t xml:space="preserve">What are the key security and privacy data requirements that the LSC hub should consider in its design?</w:t>
            </w:r>
            <w:r w:rsidDel="00000000" w:rsidR="00000000" w:rsidRPr="00000000">
              <w:rPr>
                <w:rtl w:val="0"/>
              </w:rPr>
            </w:r>
          </w:p>
        </w:tc>
        <w:tc>
          <w:tcPr/>
          <w:p w:rsidR="00000000" w:rsidDel="00000000" w:rsidP="00000000" w:rsidRDefault="00000000" w:rsidRPr="00000000" w14:paraId="0000094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in LSC data hub should not be allowed to be edited (updated) by any users except for the authors who uploaded the data. </w:t>
            </w:r>
          </w:p>
          <w:p w:rsidR="00000000" w:rsidDel="00000000" w:rsidP="00000000" w:rsidRDefault="00000000" w:rsidRPr="00000000" w14:paraId="0000094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Authors need to have access to update their own data.</w:t>
            </w:r>
          </w:p>
          <w:p w:rsidR="00000000" w:rsidDel="00000000" w:rsidP="00000000" w:rsidRDefault="00000000" w:rsidRPr="00000000" w14:paraId="0000094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 hub needs to be secured from data deletion and manipulation and cyber-attack.  </w:t>
            </w:r>
          </w:p>
          <w:p w:rsidR="00000000" w:rsidDel="00000000" w:rsidP="00000000" w:rsidRDefault="00000000" w:rsidRPr="00000000" w14:paraId="0000094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should not be allowed to be misinterpreted; users should make complete interpretation of the data they get from the hub.</w:t>
            </w:r>
          </w:p>
          <w:p w:rsidR="00000000" w:rsidDel="00000000" w:rsidP="00000000" w:rsidRDefault="00000000" w:rsidRPr="00000000" w14:paraId="0000094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Users need to understand the data prior to making any interpretation.</w:t>
            </w:r>
          </w:p>
          <w:p w:rsidR="00000000" w:rsidDel="00000000" w:rsidP="00000000" w:rsidRDefault="00000000" w:rsidRPr="00000000" w14:paraId="0000094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LSC data providers need to get free access to journal articles that are published using the data they provided to the LSC data hub.</w:t>
            </w:r>
          </w:p>
          <w:p w:rsidR="00000000" w:rsidDel="00000000" w:rsidP="00000000" w:rsidRDefault="00000000" w:rsidRPr="00000000" w14:paraId="0000094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Property right , lock data with password to avoid data miss use and management  </w:t>
            </w:r>
          </w:p>
        </w:tc>
      </w:tr>
      <w:tr>
        <w:trPr>
          <w:cantSplit w:val="0"/>
          <w:trHeight w:val="566" w:hRule="atLeast"/>
          <w:tblHeader w:val="0"/>
        </w:trPr>
        <w:tc>
          <w:tcPr/>
          <w:p w:rsidR="00000000" w:rsidDel="00000000" w:rsidP="00000000" w:rsidRDefault="00000000" w:rsidRPr="00000000" w14:paraId="00000950">
            <w:pPr>
              <w:rPr>
                <w:sz w:val="10"/>
                <w:szCs w:val="10"/>
              </w:rPr>
            </w:pPr>
            <w:r w:rsidDel="00000000" w:rsidR="00000000" w:rsidRPr="00000000">
              <w:rPr>
                <w:sz w:val="10"/>
                <w:szCs w:val="10"/>
                <w:rtl w:val="0"/>
              </w:rPr>
              <w:t xml:space="preserve">13</w:t>
            </w:r>
          </w:p>
        </w:tc>
        <w:tc>
          <w:tcPr/>
          <w:p w:rsidR="00000000" w:rsidDel="00000000" w:rsidP="00000000" w:rsidRDefault="00000000" w:rsidRPr="00000000" w14:paraId="00000951">
            <w:pPr>
              <w:rPr>
                <w:sz w:val="10"/>
                <w:szCs w:val="10"/>
              </w:rPr>
            </w:pPr>
            <w:r w:rsidDel="00000000" w:rsidR="00000000" w:rsidRPr="00000000">
              <w:rPr>
                <w:color w:val="000000"/>
                <w:sz w:val="10"/>
                <w:szCs w:val="10"/>
                <w:rtl w:val="0"/>
              </w:rPr>
              <w:t xml:space="preserve">What do you expect from the LSC hub in terms of functionality? What type of functionality (e.g., data download, data viewer, data catalogue, dashboards (presenting what type of information?), user stories, data interpretation (translating data to advisory), etc.) would be helpful for you?</w:t>
            </w:r>
            <w:r w:rsidDel="00000000" w:rsidR="00000000" w:rsidRPr="00000000">
              <w:rPr>
                <w:rtl w:val="0"/>
              </w:rPr>
            </w:r>
          </w:p>
        </w:tc>
        <w:tc>
          <w:tcPr/>
          <w:p w:rsidR="00000000" w:rsidDel="00000000" w:rsidP="00000000" w:rsidRDefault="00000000" w:rsidRPr="00000000" w14:paraId="0000095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Datasets need to be downloadable as excel, csv, word, PDF or other relevant formats.</w:t>
            </w:r>
          </w:p>
          <w:p w:rsidR="00000000" w:rsidDel="00000000" w:rsidP="00000000" w:rsidRDefault="00000000" w:rsidRPr="00000000" w14:paraId="0000095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viewer, </w:t>
            </w:r>
          </w:p>
          <w:p w:rsidR="00000000" w:rsidDel="00000000" w:rsidP="00000000" w:rsidRDefault="00000000" w:rsidRPr="00000000" w14:paraId="0000095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catalogue/Dashboard</w:t>
            </w:r>
          </w:p>
          <w:p w:rsidR="00000000" w:rsidDel="00000000" w:rsidP="00000000" w:rsidRDefault="00000000" w:rsidRPr="00000000" w14:paraId="0000095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User stories, </w:t>
            </w:r>
          </w:p>
          <w:p w:rsidR="00000000" w:rsidDel="00000000" w:rsidP="00000000" w:rsidRDefault="00000000" w:rsidRPr="00000000" w14:paraId="0000095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translated to advisory in addition to raw data.</w: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58">
            <w:pPr>
              <w:rPr>
                <w:sz w:val="10"/>
                <w:szCs w:val="10"/>
              </w:rPr>
            </w:pPr>
            <w:r w:rsidDel="00000000" w:rsidR="00000000" w:rsidRPr="00000000">
              <w:rPr>
                <w:sz w:val="10"/>
                <w:szCs w:val="10"/>
                <w:rtl w:val="0"/>
              </w:rPr>
              <w:t xml:space="preserve">14</w:t>
            </w:r>
          </w:p>
        </w:tc>
        <w:tc>
          <w:tcPr/>
          <w:p w:rsidR="00000000" w:rsidDel="00000000" w:rsidP="00000000" w:rsidRDefault="00000000" w:rsidRPr="00000000" w14:paraId="00000959">
            <w:pPr>
              <w:rPr>
                <w:sz w:val="10"/>
                <w:szCs w:val="10"/>
              </w:rPr>
            </w:pPr>
            <w:r w:rsidDel="00000000" w:rsidR="00000000" w:rsidRPr="00000000">
              <w:rPr>
                <w:color w:val="000000"/>
                <w:sz w:val="10"/>
                <w:szCs w:val="10"/>
                <w:rtl w:val="0"/>
              </w:rPr>
              <w:t xml:space="preserve">How would you like to access the LSC hub: laptop or desktop computer or mobile device (tablet, phone)?</w:t>
            </w:r>
            <w:r w:rsidDel="00000000" w:rsidR="00000000" w:rsidRPr="00000000">
              <w:rPr>
                <w:rtl w:val="0"/>
              </w:rPr>
            </w:r>
          </w:p>
        </w:tc>
        <w:tc>
          <w:tcPr/>
          <w:p w:rsidR="00000000" w:rsidDel="00000000" w:rsidP="00000000" w:rsidRDefault="00000000" w:rsidRPr="00000000" w14:paraId="0000095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Phone, Tablet, Laptop, Desktop</w:t>
            </w:r>
          </w:p>
          <w:p w:rsidR="00000000" w:rsidDel="00000000" w:rsidP="00000000" w:rsidRDefault="00000000" w:rsidRPr="00000000" w14:paraId="0000095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Sound (audio) is recommended to be available to assist people with visual impairment and those who are unable to read</w:t>
            </w:r>
          </w:p>
        </w:tc>
      </w:tr>
      <w:tr>
        <w:trPr>
          <w:cantSplit w:val="0"/>
          <w:tblHeader w:val="0"/>
        </w:trPr>
        <w:tc>
          <w:tcPr/>
          <w:p w:rsidR="00000000" w:rsidDel="00000000" w:rsidP="00000000" w:rsidRDefault="00000000" w:rsidRPr="00000000" w14:paraId="0000095C">
            <w:pPr>
              <w:rPr>
                <w:sz w:val="10"/>
                <w:szCs w:val="10"/>
              </w:rPr>
            </w:pPr>
            <w:r w:rsidDel="00000000" w:rsidR="00000000" w:rsidRPr="00000000">
              <w:rPr>
                <w:sz w:val="10"/>
                <w:szCs w:val="10"/>
                <w:rtl w:val="0"/>
              </w:rPr>
              <w:t xml:space="preserve">15</w:t>
            </w:r>
          </w:p>
        </w:tc>
        <w:tc>
          <w:tcPr/>
          <w:p w:rsidR="00000000" w:rsidDel="00000000" w:rsidP="00000000" w:rsidRDefault="00000000" w:rsidRPr="00000000" w14:paraId="0000095D">
            <w:pPr>
              <w:rPr>
                <w:sz w:val="10"/>
                <w:szCs w:val="10"/>
              </w:rPr>
            </w:pPr>
            <w:r w:rsidDel="00000000" w:rsidR="00000000" w:rsidRPr="00000000">
              <w:rPr>
                <w:color w:val="000000"/>
                <w:sz w:val="10"/>
                <w:szCs w:val="10"/>
                <w:rtl w:val="0"/>
              </w:rPr>
              <w:t xml:space="preserve">[Optional, EIAR could answer it] What are the cost of hosting and maintenance of the LSC hub beyond the project life (specific for EIAR)?</w:t>
            </w:r>
            <w:r w:rsidDel="00000000" w:rsidR="00000000" w:rsidRPr="00000000">
              <w:rPr>
                <w:rtl w:val="0"/>
              </w:rPr>
            </w:r>
          </w:p>
        </w:tc>
        <w:tc>
          <w:tcPr/>
          <w:p w:rsidR="00000000" w:rsidDel="00000000" w:rsidP="00000000" w:rsidRDefault="00000000" w:rsidRPr="00000000" w14:paraId="0000095E">
            <w:pPr>
              <w:rPr>
                <w:sz w:val="10"/>
                <w:szCs w:val="10"/>
              </w:rPr>
            </w:pPr>
            <w:r w:rsidDel="00000000" w:rsidR="00000000" w:rsidRPr="00000000">
              <w:rPr>
                <w:sz w:val="10"/>
                <w:szCs w:val="10"/>
                <w:rtl w:val="0"/>
              </w:rPr>
              <w:t xml:space="preserve">                           NA</w:t>
            </w:r>
          </w:p>
        </w:tc>
      </w:tr>
      <w:tr>
        <w:trPr>
          <w:cantSplit w:val="0"/>
          <w:tblHeader w:val="0"/>
        </w:trPr>
        <w:tc>
          <w:tcPr/>
          <w:p w:rsidR="00000000" w:rsidDel="00000000" w:rsidP="00000000" w:rsidRDefault="00000000" w:rsidRPr="00000000" w14:paraId="0000095F">
            <w:pPr>
              <w:rPr>
                <w:sz w:val="10"/>
                <w:szCs w:val="10"/>
              </w:rPr>
            </w:pPr>
            <w:r w:rsidDel="00000000" w:rsidR="00000000" w:rsidRPr="00000000">
              <w:rPr>
                <w:sz w:val="10"/>
                <w:szCs w:val="10"/>
                <w:rtl w:val="0"/>
              </w:rPr>
              <w:t xml:space="preserve">16</w:t>
            </w:r>
          </w:p>
        </w:tc>
        <w:tc>
          <w:tcPr/>
          <w:p w:rsidR="00000000" w:rsidDel="00000000" w:rsidP="00000000" w:rsidRDefault="00000000" w:rsidRPr="00000000" w14:paraId="00000960">
            <w:pPr>
              <w:rPr>
                <w:sz w:val="10"/>
                <w:szCs w:val="10"/>
              </w:rPr>
            </w:pPr>
            <w:r w:rsidDel="00000000" w:rsidR="00000000" w:rsidRPr="00000000">
              <w:rPr>
                <w:color w:val="000000"/>
                <w:sz w:val="10"/>
                <w:szCs w:val="10"/>
                <w:rtl w:val="0"/>
              </w:rPr>
              <w:t xml:space="preserve">What (from your view as a data provider) is a critical factor to ensure sustainability of the LSC hub?</w:t>
            </w:r>
            <w:r w:rsidDel="00000000" w:rsidR="00000000" w:rsidRPr="00000000">
              <w:rPr>
                <w:rtl w:val="0"/>
              </w:rPr>
            </w:r>
          </w:p>
        </w:tc>
        <w:tc>
          <w:tcPr/>
          <w:p w:rsidR="00000000" w:rsidDel="00000000" w:rsidP="00000000" w:rsidRDefault="00000000" w:rsidRPr="00000000" w14:paraId="0000096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Recognition or acknowledgement to LSC data providers</w:t>
            </w:r>
          </w:p>
          <w:p w:rsidR="00000000" w:rsidDel="00000000" w:rsidP="00000000" w:rsidRDefault="00000000" w:rsidRPr="00000000" w14:paraId="0000096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Should not be entirely dependent up on external support.</w:t>
            </w:r>
          </w:p>
          <w:p w:rsidR="00000000" w:rsidDel="00000000" w:rsidP="00000000" w:rsidRDefault="00000000" w:rsidRPr="00000000" w14:paraId="0000096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Needs to be recognized and financially supported by the government in addition to the external support.</w:t>
            </w:r>
          </w:p>
          <w:p w:rsidR="00000000" w:rsidDel="00000000" w:rsidP="00000000" w:rsidRDefault="00000000" w:rsidRPr="00000000" w14:paraId="0000096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It also needs to be support by different organizations that have stake to the data.</w:t>
            </w:r>
          </w:p>
          <w:p w:rsidR="00000000" w:rsidDel="00000000" w:rsidP="00000000" w:rsidRDefault="00000000" w:rsidRPr="00000000" w14:paraId="0000096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Permanent staffs are required for its proper administration.</w:t>
            </w:r>
          </w:p>
          <w:p w:rsidR="00000000" w:rsidDel="00000000" w:rsidP="00000000" w:rsidRDefault="00000000" w:rsidRPr="00000000" w14:paraId="0000096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Needs to have a reliable high-capacity computer and server.</w:t>
            </w:r>
          </w:p>
          <w:p w:rsidR="00000000" w:rsidDel="00000000" w:rsidP="00000000" w:rsidRDefault="00000000" w:rsidRPr="00000000" w14:paraId="0000096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Needs to have a reliable internet access.</w:t>
            </w:r>
          </w:p>
          <w:p w:rsidR="00000000" w:rsidDel="00000000" w:rsidP="00000000" w:rsidRDefault="00000000" w:rsidRPr="00000000" w14:paraId="0000096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Needs to have a reliable security protocol against unauthorized access to datasets.</w:t>
            </w:r>
          </w:p>
          <w:p w:rsidR="00000000" w:rsidDel="00000000" w:rsidP="00000000" w:rsidRDefault="00000000" w:rsidRPr="00000000" w14:paraId="0000096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Needs to be institutionalized </w:t>
            </w:r>
          </w:p>
        </w:tc>
      </w:tr>
      <w:tr>
        <w:trPr>
          <w:cantSplit w:val="0"/>
          <w:tblHeader w:val="0"/>
        </w:trPr>
        <w:tc>
          <w:tcPr/>
          <w:p w:rsidR="00000000" w:rsidDel="00000000" w:rsidP="00000000" w:rsidRDefault="00000000" w:rsidRPr="00000000" w14:paraId="0000096A">
            <w:pPr>
              <w:rPr>
                <w:sz w:val="10"/>
                <w:szCs w:val="10"/>
              </w:rPr>
            </w:pPr>
            <w:r w:rsidDel="00000000" w:rsidR="00000000" w:rsidRPr="00000000">
              <w:rPr>
                <w:sz w:val="10"/>
                <w:szCs w:val="10"/>
                <w:rtl w:val="0"/>
              </w:rPr>
              <w:t xml:space="preserve">17</w:t>
            </w:r>
          </w:p>
        </w:tc>
        <w:tc>
          <w:tcPr/>
          <w:p w:rsidR="00000000" w:rsidDel="00000000" w:rsidP="00000000" w:rsidRDefault="00000000" w:rsidRPr="00000000" w14:paraId="0000096B">
            <w:pPr>
              <w:rPr>
                <w:sz w:val="10"/>
                <w:szCs w:val="10"/>
              </w:rPr>
            </w:pPr>
            <w:r w:rsidDel="00000000" w:rsidR="00000000" w:rsidRPr="00000000">
              <w:rPr>
                <w:color w:val="000000"/>
                <w:sz w:val="10"/>
                <w:szCs w:val="10"/>
                <w:rtl w:val="0"/>
              </w:rPr>
              <w:t xml:space="preserve">Do you think users are willing to pay for the LSC information services?</w:t>
            </w:r>
            <w:r w:rsidDel="00000000" w:rsidR="00000000" w:rsidRPr="00000000">
              <w:rPr>
                <w:rtl w:val="0"/>
              </w:rPr>
            </w:r>
          </w:p>
        </w:tc>
        <w:tc>
          <w:tcPr/>
          <w:p w:rsidR="00000000" w:rsidDel="00000000" w:rsidP="00000000" w:rsidRDefault="00000000" w:rsidRPr="00000000" w14:paraId="0000096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users will be willing to pay if the payment is affordable. </w:t>
            </w:r>
          </w:p>
          <w:p w:rsidR="00000000" w:rsidDel="00000000" w:rsidP="00000000" w:rsidRDefault="00000000" w:rsidRPr="00000000" w14:paraId="0000096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users will be willing because they understand that their payment contributes to sustain the LSC data hub.</w:t>
            </w:r>
          </w:p>
          <w:p w:rsidR="00000000" w:rsidDel="00000000" w:rsidP="00000000" w:rsidRDefault="00000000" w:rsidRPr="00000000" w14:paraId="0000096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In addition to the payment to be made individually, it is also advised to be paid by institutes, where employees belong to. This is helpful because staff members of the institutes can have access to dataset by inputting their profile. The Haramaya University’s experience can be a practical example. The university pays for the peer reviewed journal articles for publishing agencies. Students of Haramaya University can access the articles free of charge. The payment that will be made by institute can be a sustainable source of finance for the LSC data hub  </w:t>
            </w:r>
          </w:p>
        </w:tc>
      </w:tr>
    </w:tbl>
    <w:p w:rsidR="00000000" w:rsidDel="00000000" w:rsidP="00000000" w:rsidRDefault="00000000" w:rsidRPr="00000000" w14:paraId="0000096F">
      <w:pPr>
        <w:rPr>
          <w:sz w:val="10"/>
          <w:szCs w:val="10"/>
        </w:rPr>
      </w:pPr>
      <w:r w:rsidDel="00000000" w:rsidR="00000000" w:rsidRPr="00000000">
        <w:rPr>
          <w:rtl w:val="0"/>
        </w:rPr>
      </w:r>
    </w:p>
    <w:p w:rsidR="00000000" w:rsidDel="00000000" w:rsidP="00000000" w:rsidRDefault="00000000" w:rsidRPr="00000000" w14:paraId="00000970">
      <w:pPr>
        <w:rPr>
          <w:sz w:val="28"/>
          <w:szCs w:val="28"/>
        </w:rPr>
      </w:pPr>
      <w:r w:rsidDel="00000000" w:rsidR="00000000" w:rsidRPr="00000000">
        <w:br w:type="page"/>
      </w:r>
      <w:r w:rsidDel="00000000" w:rsidR="00000000" w:rsidRPr="00000000">
        <w:rPr>
          <w:b w:val="1"/>
          <w:rtl w:val="0"/>
        </w:rPr>
        <w:t xml:space="preserve">  </w:t>
      </w:r>
      <w:r w:rsidDel="00000000" w:rsidR="00000000" w:rsidRPr="00000000">
        <w:rPr>
          <w:sz w:val="28"/>
          <w:szCs w:val="28"/>
          <w:rtl w:val="0"/>
        </w:rPr>
        <w:t xml:space="preserve">Key informant interview in ATJK ---- data provider group </w:t>
      </w:r>
    </w:p>
    <w:tbl>
      <w:tblPr>
        <w:tblStyle w:val="Table12"/>
        <w:tblW w:w="12955.0" w:type="dxa"/>
        <w:jc w:val="left"/>
        <w:tblBorders>
          <w:top w:color="70ad47" w:space="0" w:sz="8" w:val="single"/>
          <w:left w:color="70ad47" w:space="0" w:sz="8" w:val="single"/>
          <w:bottom w:color="70ad47" w:space="0" w:sz="8" w:val="single"/>
          <w:right w:color="70ad47" w:space="0" w:sz="8" w:val="single"/>
          <w:insideH w:color="9cc2e5" w:space="0" w:sz="4" w:val="single"/>
          <w:insideV w:color="9cc2e5" w:space="0" w:sz="4" w:val="single"/>
        </w:tblBorders>
        <w:tblLayout w:type="fixed"/>
        <w:tblLook w:val="0400"/>
      </w:tblPr>
      <w:tblGrid>
        <w:gridCol w:w="498"/>
        <w:gridCol w:w="3300"/>
        <w:gridCol w:w="9157"/>
        <w:tblGridChange w:id="0">
          <w:tblGrid>
            <w:gridCol w:w="498"/>
            <w:gridCol w:w="3300"/>
            <w:gridCol w:w="9157"/>
          </w:tblGrid>
        </w:tblGridChange>
      </w:tblGrid>
      <w:tr>
        <w:trPr>
          <w:cantSplit w:val="0"/>
          <w:tblHeader w:val="0"/>
        </w:trPr>
        <w:tc>
          <w:tcPr/>
          <w:p w:rsidR="00000000" w:rsidDel="00000000" w:rsidP="00000000" w:rsidRDefault="00000000" w:rsidRPr="00000000" w14:paraId="00000971">
            <w:pPr>
              <w:rPr>
                <w:sz w:val="10"/>
                <w:szCs w:val="10"/>
              </w:rPr>
            </w:pPr>
            <w:r w:rsidDel="00000000" w:rsidR="00000000" w:rsidRPr="00000000">
              <w:rPr>
                <w:sz w:val="10"/>
                <w:szCs w:val="10"/>
                <w:rtl w:val="0"/>
              </w:rPr>
              <w:t xml:space="preserve">No.</w:t>
            </w:r>
          </w:p>
        </w:tc>
        <w:tc>
          <w:tcPr/>
          <w:p w:rsidR="00000000" w:rsidDel="00000000" w:rsidP="00000000" w:rsidRDefault="00000000" w:rsidRPr="00000000" w14:paraId="00000972">
            <w:pPr>
              <w:jc w:val="center"/>
              <w:rPr>
                <w:sz w:val="10"/>
                <w:szCs w:val="10"/>
              </w:rPr>
            </w:pPr>
            <w:r w:rsidDel="00000000" w:rsidR="00000000" w:rsidRPr="00000000">
              <w:rPr>
                <w:sz w:val="10"/>
                <w:szCs w:val="10"/>
                <w:rtl w:val="0"/>
              </w:rPr>
              <w:t xml:space="preserve">Key informant questions</w:t>
            </w:r>
          </w:p>
        </w:tc>
        <w:tc>
          <w:tcPr/>
          <w:p w:rsidR="00000000" w:rsidDel="00000000" w:rsidP="00000000" w:rsidRDefault="00000000" w:rsidRPr="00000000" w14:paraId="00000973">
            <w:pPr>
              <w:rPr>
                <w:sz w:val="10"/>
                <w:szCs w:val="10"/>
              </w:rPr>
            </w:pPr>
            <w:r w:rsidDel="00000000" w:rsidR="00000000" w:rsidRPr="00000000">
              <w:rPr>
                <w:sz w:val="10"/>
                <w:szCs w:val="10"/>
                <w:rtl w:val="0"/>
              </w:rPr>
              <w:t xml:space="preserve">Subnational level  ATJK</w:t>
            </w:r>
          </w:p>
        </w:tc>
      </w:tr>
      <w:tr>
        <w:trPr>
          <w:cantSplit w:val="0"/>
          <w:trHeight w:val="1025" w:hRule="atLeast"/>
          <w:tblHeader w:val="0"/>
        </w:trPr>
        <w:tc>
          <w:tcPr/>
          <w:p w:rsidR="00000000" w:rsidDel="00000000" w:rsidP="00000000" w:rsidRDefault="00000000" w:rsidRPr="00000000" w14:paraId="00000974">
            <w:pPr>
              <w:rPr>
                <w:sz w:val="10"/>
                <w:szCs w:val="10"/>
              </w:rPr>
            </w:pPr>
            <w:r w:rsidDel="00000000" w:rsidR="00000000" w:rsidRPr="00000000">
              <w:rPr>
                <w:sz w:val="10"/>
                <w:szCs w:val="10"/>
                <w:rtl w:val="0"/>
              </w:rPr>
              <w:t xml:space="preserve">1</w:t>
            </w:r>
          </w:p>
        </w:tc>
        <w:tc>
          <w:tcPr/>
          <w:p w:rsidR="00000000" w:rsidDel="00000000" w:rsidP="00000000" w:rsidRDefault="00000000" w:rsidRPr="00000000" w14:paraId="00000975">
            <w:pPr>
              <w:rPr>
                <w:sz w:val="10"/>
                <w:szCs w:val="10"/>
              </w:rPr>
            </w:pPr>
            <w:r w:rsidDel="00000000" w:rsidR="00000000" w:rsidRPr="00000000">
              <w:rPr>
                <w:color w:val="000000"/>
                <w:sz w:val="10"/>
                <w:szCs w:val="10"/>
                <w:rtl w:val="0"/>
              </w:rPr>
              <w:t xml:space="preserve">Which LSC data, services, or advisories do you provide?</w:t>
            </w:r>
            <w:r w:rsidDel="00000000" w:rsidR="00000000" w:rsidRPr="00000000">
              <w:rPr>
                <w:rtl w:val="0"/>
              </w:rPr>
            </w:r>
          </w:p>
        </w:tc>
        <w:tc>
          <w:tcPr/>
          <w:p w:rsidR="00000000" w:rsidDel="00000000" w:rsidP="00000000" w:rsidRDefault="00000000" w:rsidRPr="00000000" w14:paraId="0000097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302m92" w:id="86"/>
            <w:bookmarkEnd w:id="86"/>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crop yield data, land utilization, input use, agricultural cost of production, land area under different crops, land area covered by different type of fertilizer for each crop, dry season data i.e irrigated crops data including vegetables and wheat, price index, population census.</w:t>
            </w:r>
          </w:p>
          <w:p w:rsidR="00000000" w:rsidDel="00000000" w:rsidP="00000000" w:rsidRDefault="00000000" w:rsidRPr="00000000" w14:paraId="0000097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temperature, Eto (RH, RF, air T, Radiation), genetic coefficient for different crop varieties, geospatial and biometry data processing, agro-advisories including date of sowing, ploughing or farm management, crop  and variety selection for the seasons, agro chemical ( fertilizer and pesticide) application time advisory, land preparation, forecast of rainfall daily, decadal, …) </w:t>
            </w:r>
          </w:p>
          <w:p w:rsidR="00000000" w:rsidDel="00000000" w:rsidP="00000000" w:rsidRDefault="00000000" w:rsidRPr="00000000" w14:paraId="0000097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Air pollution, Pan evaporation, air pressure, sunshine duration and solar radiation hrs, Agro met advisories eg. 3-days, decadal, 3 months and yearly overview, health met advisories, hydro met advisories</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0" w:right="0" w:hanging="72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7B">
            <w:pPr>
              <w:rPr>
                <w:sz w:val="10"/>
                <w:szCs w:val="10"/>
              </w:rPr>
            </w:pPr>
            <w:r w:rsidDel="00000000" w:rsidR="00000000" w:rsidRPr="00000000">
              <w:rPr>
                <w:sz w:val="10"/>
                <w:szCs w:val="10"/>
                <w:rtl w:val="0"/>
              </w:rPr>
              <w:t xml:space="preserve">2</w:t>
            </w:r>
          </w:p>
        </w:tc>
        <w:tc>
          <w:tcPr/>
          <w:p w:rsidR="00000000" w:rsidDel="00000000" w:rsidP="00000000" w:rsidRDefault="00000000" w:rsidRPr="00000000" w14:paraId="0000097C">
            <w:pPr>
              <w:rPr>
                <w:sz w:val="10"/>
                <w:szCs w:val="10"/>
              </w:rPr>
            </w:pPr>
            <w:r w:rsidDel="00000000" w:rsidR="00000000" w:rsidRPr="00000000">
              <w:rPr>
                <w:color w:val="000000"/>
                <w:sz w:val="10"/>
                <w:szCs w:val="10"/>
                <w:rtl w:val="0"/>
              </w:rPr>
              <w:t xml:space="preserve">What type of LSC data/information or services or advisories do your users need to address soil fertility and soil and water conservation challenges?</w:t>
            </w:r>
            <w:r w:rsidDel="00000000" w:rsidR="00000000" w:rsidRPr="00000000">
              <w:rPr>
                <w:rtl w:val="0"/>
              </w:rPr>
            </w:r>
          </w:p>
        </w:tc>
        <w:tc>
          <w:tcPr/>
          <w:p w:rsidR="00000000" w:rsidDel="00000000" w:rsidP="00000000" w:rsidRDefault="00000000" w:rsidRPr="00000000" w14:paraId="0000097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crop yield data in different soil types and fertilizer input types and amount used for each crop in different locations.</w:t>
            </w:r>
          </w:p>
          <w:p w:rsidR="00000000" w:rsidDel="00000000" w:rsidP="00000000" w:rsidRDefault="00000000" w:rsidRPr="00000000" w14:paraId="0000097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3mzq4wv" w:id="87"/>
            <w:bookmarkEnd w:id="87"/>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rainfall data used for soil water conservation related advisory, rainfall amount, forecast at different level of detail, rainfall deviation from mean/normal versus crop water requirement, onset of rainfall, dry spell and long/short season forecast</w:t>
            </w:r>
          </w:p>
          <w:p w:rsidR="00000000" w:rsidDel="00000000" w:rsidP="00000000" w:rsidRDefault="00000000" w:rsidRPr="00000000" w14:paraId="0000097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Rainfall status either to conserve the available moisture or provide safe way not to cause erosion or flooding, the rainfall future data could also help to guide agrochemical applications including fertilizer and pest controls</w:t>
            </w:r>
          </w:p>
          <w:p w:rsidR="00000000" w:rsidDel="00000000" w:rsidP="00000000" w:rsidRDefault="00000000" w:rsidRPr="00000000" w14:paraId="0000098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81">
            <w:pPr>
              <w:rPr>
                <w:sz w:val="10"/>
                <w:szCs w:val="10"/>
              </w:rPr>
            </w:pPr>
            <w:r w:rsidDel="00000000" w:rsidR="00000000" w:rsidRPr="00000000">
              <w:rPr>
                <w:sz w:val="10"/>
                <w:szCs w:val="10"/>
                <w:rtl w:val="0"/>
              </w:rPr>
              <w:t xml:space="preserve">3</w:t>
            </w:r>
          </w:p>
        </w:tc>
        <w:tc>
          <w:tcPr/>
          <w:p w:rsidR="00000000" w:rsidDel="00000000" w:rsidP="00000000" w:rsidRDefault="00000000" w:rsidRPr="00000000" w14:paraId="00000982">
            <w:pPr>
              <w:rPr>
                <w:sz w:val="10"/>
                <w:szCs w:val="10"/>
              </w:rPr>
            </w:pPr>
            <w:r w:rsidDel="00000000" w:rsidR="00000000" w:rsidRPr="00000000">
              <w:rPr>
                <w:color w:val="000000"/>
                <w:sz w:val="10"/>
                <w:szCs w:val="10"/>
                <w:rtl w:val="0"/>
              </w:rPr>
              <w:t xml:space="preserve">For whom do you develop or provide these products, services or advisories?</w:t>
            </w:r>
            <w:r w:rsidDel="00000000" w:rsidR="00000000" w:rsidRPr="00000000">
              <w:rPr>
                <w:rtl w:val="0"/>
              </w:rPr>
            </w:r>
          </w:p>
        </w:tc>
        <w:tc>
          <w:tcPr/>
          <w:p w:rsidR="00000000" w:rsidDel="00000000" w:rsidP="00000000" w:rsidRDefault="00000000" w:rsidRPr="00000000" w14:paraId="0000098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250f4o" w:id="88"/>
            <w:bookmarkEnd w:id="88"/>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For government at different level for policy decisions, for projects, students for different study purposes</w:t>
            </w:r>
          </w:p>
          <w:p w:rsidR="00000000" w:rsidDel="00000000" w:rsidP="00000000" w:rsidRDefault="00000000" w:rsidRPr="00000000" w14:paraId="0000098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Ministry of Agriculture, Bureau of Agriculture at different levels, Researchers, For different private sectors</w:t>
            </w:r>
          </w:p>
          <w:p w:rsidR="00000000" w:rsidDel="00000000" w:rsidP="00000000" w:rsidRDefault="00000000" w:rsidRPr="00000000" w14:paraId="0000098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Aviation, water bureau, heath sector, climate change adaptation  </w:t>
            </w:r>
          </w:p>
        </w:tc>
      </w:tr>
      <w:tr>
        <w:trPr>
          <w:cantSplit w:val="0"/>
          <w:tblHeader w:val="0"/>
        </w:trPr>
        <w:tc>
          <w:tcPr/>
          <w:p w:rsidR="00000000" w:rsidDel="00000000" w:rsidP="00000000" w:rsidRDefault="00000000" w:rsidRPr="00000000" w14:paraId="00000986">
            <w:pPr>
              <w:rPr>
                <w:sz w:val="10"/>
                <w:szCs w:val="10"/>
              </w:rPr>
            </w:pPr>
            <w:r w:rsidDel="00000000" w:rsidR="00000000" w:rsidRPr="00000000">
              <w:rPr>
                <w:sz w:val="10"/>
                <w:szCs w:val="10"/>
                <w:rtl w:val="0"/>
              </w:rPr>
              <w:t xml:space="preserve">4</w:t>
            </w:r>
          </w:p>
        </w:tc>
        <w:tc>
          <w:tcPr/>
          <w:p w:rsidR="00000000" w:rsidDel="00000000" w:rsidP="00000000" w:rsidRDefault="00000000" w:rsidRPr="00000000" w14:paraId="00000987">
            <w:pPr>
              <w:rPr>
                <w:sz w:val="10"/>
                <w:szCs w:val="10"/>
              </w:rPr>
            </w:pPr>
            <w:r w:rsidDel="00000000" w:rsidR="00000000" w:rsidRPr="00000000">
              <w:rPr>
                <w:color w:val="000000"/>
                <w:sz w:val="10"/>
                <w:szCs w:val="10"/>
                <w:rtl w:val="0"/>
              </w:rPr>
              <w:t xml:space="preserve">How is the information from LSC data presented to the users (map portal, GIS system, mobile app)? And is this the best way to present data to users?</w:t>
            </w:r>
            <w:r w:rsidDel="00000000" w:rsidR="00000000" w:rsidRPr="00000000">
              <w:rPr>
                <w:rtl w:val="0"/>
              </w:rPr>
            </w:r>
          </w:p>
        </w:tc>
        <w:tc>
          <w:tcPr/>
          <w:p w:rsidR="00000000" w:rsidDel="00000000" w:rsidP="00000000" w:rsidRDefault="00000000" w:rsidRPr="00000000" w14:paraId="0000098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haapch" w:id="89"/>
            <w:bookmarkEnd w:id="89"/>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Excel and report in pdf</w:t>
            </w:r>
          </w:p>
          <w:p w:rsidR="00000000" w:rsidDel="00000000" w:rsidP="00000000" w:rsidRDefault="00000000" w:rsidRPr="00000000" w14:paraId="0000098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Map portal, mobile app</w:t>
            </w:r>
          </w:p>
          <w:p w:rsidR="00000000" w:rsidDel="00000000" w:rsidP="00000000" w:rsidRDefault="00000000" w:rsidRPr="00000000" w14:paraId="0000098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Social media, radio, TV, map data</w:t>
            </w:r>
          </w:p>
        </w:tc>
      </w:tr>
      <w:tr>
        <w:trPr>
          <w:cantSplit w:val="0"/>
          <w:trHeight w:val="233" w:hRule="atLeast"/>
          <w:tblHeader w:val="0"/>
        </w:trPr>
        <w:tc>
          <w:tcPr/>
          <w:p w:rsidR="00000000" w:rsidDel="00000000" w:rsidP="00000000" w:rsidRDefault="00000000" w:rsidRPr="00000000" w14:paraId="0000098B">
            <w:pPr>
              <w:rPr>
                <w:sz w:val="10"/>
                <w:szCs w:val="10"/>
              </w:rPr>
            </w:pPr>
            <w:r w:rsidDel="00000000" w:rsidR="00000000" w:rsidRPr="00000000">
              <w:rPr>
                <w:sz w:val="10"/>
                <w:szCs w:val="10"/>
                <w:rtl w:val="0"/>
              </w:rPr>
              <w:t xml:space="preserve">5</w:t>
            </w:r>
          </w:p>
        </w:tc>
        <w:tc>
          <w:tcPr/>
          <w:p w:rsidR="00000000" w:rsidDel="00000000" w:rsidP="00000000" w:rsidRDefault="00000000" w:rsidRPr="00000000" w14:paraId="0000098C">
            <w:pPr>
              <w:rPr>
                <w:sz w:val="10"/>
                <w:szCs w:val="10"/>
              </w:rPr>
            </w:pPr>
            <w:r w:rsidDel="00000000" w:rsidR="00000000" w:rsidRPr="00000000">
              <w:rPr>
                <w:color w:val="000000"/>
                <w:sz w:val="10"/>
                <w:szCs w:val="10"/>
                <w:rtl w:val="0"/>
              </w:rPr>
              <w:t xml:space="preserve">Is there a digital data repository of LSC and climate related datasets in your organization? Are these datasets accessible as 1) catalogue service 2) web mapping service 3) APIs?</w:t>
            </w:r>
            <w:r w:rsidDel="00000000" w:rsidR="00000000" w:rsidRPr="00000000">
              <w:rPr>
                <w:rtl w:val="0"/>
              </w:rPr>
            </w:r>
          </w:p>
        </w:tc>
        <w:tc>
          <w:tcPr/>
          <w:p w:rsidR="00000000" w:rsidDel="00000000" w:rsidP="00000000" w:rsidRDefault="00000000" w:rsidRPr="00000000" w14:paraId="0000098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Digital data repository is available at the national level, not at the district and zone level </w:t>
            </w:r>
          </w:p>
          <w:p w:rsidR="00000000" w:rsidDel="00000000" w:rsidP="00000000" w:rsidRDefault="00000000" w:rsidRPr="00000000" w14:paraId="0000098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No digital data repository</w:t>
            </w:r>
          </w:p>
          <w:p w:rsidR="00000000" w:rsidDel="00000000" w:rsidP="00000000" w:rsidRDefault="00000000" w:rsidRPr="00000000" w14:paraId="0000098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Digital data repository available at national level  </w:t>
            </w:r>
          </w:p>
        </w:tc>
      </w:tr>
      <w:tr>
        <w:trPr>
          <w:cantSplit w:val="0"/>
          <w:tblHeader w:val="0"/>
        </w:trPr>
        <w:tc>
          <w:tcPr/>
          <w:p w:rsidR="00000000" w:rsidDel="00000000" w:rsidP="00000000" w:rsidRDefault="00000000" w:rsidRPr="00000000" w14:paraId="00000990">
            <w:pPr>
              <w:rPr>
                <w:sz w:val="10"/>
                <w:szCs w:val="10"/>
              </w:rPr>
            </w:pPr>
            <w:r w:rsidDel="00000000" w:rsidR="00000000" w:rsidRPr="00000000">
              <w:rPr>
                <w:sz w:val="10"/>
                <w:szCs w:val="10"/>
                <w:rtl w:val="0"/>
              </w:rPr>
              <w:t xml:space="preserve">6</w:t>
            </w:r>
          </w:p>
        </w:tc>
        <w:tc>
          <w:tcPr/>
          <w:p w:rsidR="00000000" w:rsidDel="00000000" w:rsidP="00000000" w:rsidRDefault="00000000" w:rsidRPr="00000000" w14:paraId="00000991">
            <w:pPr>
              <w:rPr>
                <w:sz w:val="10"/>
                <w:szCs w:val="10"/>
              </w:rPr>
            </w:pPr>
            <w:r w:rsidDel="00000000" w:rsidR="00000000" w:rsidRPr="00000000">
              <w:rPr>
                <w:color w:val="000000"/>
                <w:sz w:val="10"/>
                <w:szCs w:val="10"/>
                <w:rtl w:val="0"/>
              </w:rPr>
              <w:t xml:space="preserve">Do you have metadata available for all published: LSC-IS datasets?</w:t>
            </w:r>
            <w:r w:rsidDel="00000000" w:rsidR="00000000" w:rsidRPr="00000000">
              <w:rPr>
                <w:rtl w:val="0"/>
              </w:rPr>
            </w:r>
          </w:p>
        </w:tc>
        <w:tc>
          <w:tcPr/>
          <w:p w:rsidR="00000000" w:rsidDel="00000000" w:rsidP="00000000" w:rsidRDefault="00000000" w:rsidRPr="00000000" w14:paraId="0000099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319y80a" w:id="90"/>
            <w:bookmarkEnd w:id="90"/>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there are metadata </w:t>
            </w:r>
          </w:p>
          <w:p w:rsidR="00000000" w:rsidDel="00000000" w:rsidP="00000000" w:rsidRDefault="00000000" w:rsidRPr="00000000" w14:paraId="0000099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Network Common Data Form (NetCDF) are available</w:t>
            </w:r>
          </w:p>
          <w:p w:rsidR="00000000" w:rsidDel="00000000" w:rsidP="00000000" w:rsidRDefault="00000000" w:rsidRPr="00000000" w14:paraId="0000099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Metadata available  </w:t>
            </w:r>
          </w:p>
        </w:tc>
      </w:tr>
      <w:tr>
        <w:trPr>
          <w:cantSplit w:val="0"/>
          <w:tblHeader w:val="0"/>
        </w:trPr>
        <w:tc>
          <w:tcPr/>
          <w:p w:rsidR="00000000" w:rsidDel="00000000" w:rsidP="00000000" w:rsidRDefault="00000000" w:rsidRPr="00000000" w14:paraId="00000995">
            <w:pPr>
              <w:rPr>
                <w:sz w:val="10"/>
                <w:szCs w:val="10"/>
              </w:rPr>
            </w:pPr>
            <w:r w:rsidDel="00000000" w:rsidR="00000000" w:rsidRPr="00000000">
              <w:rPr>
                <w:sz w:val="10"/>
                <w:szCs w:val="10"/>
                <w:rtl w:val="0"/>
              </w:rPr>
              <w:t xml:space="preserve">7</w:t>
            </w:r>
          </w:p>
        </w:tc>
        <w:tc>
          <w:tcPr/>
          <w:p w:rsidR="00000000" w:rsidDel="00000000" w:rsidP="00000000" w:rsidRDefault="00000000" w:rsidRPr="00000000" w14:paraId="00000996">
            <w:pPr>
              <w:rPr>
                <w:sz w:val="10"/>
                <w:szCs w:val="10"/>
              </w:rPr>
            </w:pPr>
            <w:r w:rsidDel="00000000" w:rsidR="00000000" w:rsidRPr="00000000">
              <w:rPr>
                <w:color w:val="000000"/>
                <w:sz w:val="10"/>
                <w:szCs w:val="10"/>
                <w:rtl w:val="0"/>
              </w:rPr>
              <w:t xml:space="preserve">Are there metadata standards in place in your organization?</w:t>
            </w:r>
            <w:r w:rsidDel="00000000" w:rsidR="00000000" w:rsidRPr="00000000">
              <w:rPr>
                <w:rtl w:val="0"/>
              </w:rPr>
            </w:r>
          </w:p>
        </w:tc>
        <w:tc>
          <w:tcPr/>
          <w:p w:rsidR="00000000" w:rsidDel="00000000" w:rsidP="00000000" w:rsidRDefault="00000000" w:rsidRPr="00000000" w14:paraId="000009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gf8i83" w:id="91"/>
            <w:bookmarkEnd w:id="91"/>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there is standard </w:t>
            </w:r>
          </w:p>
          <w:p w:rsidR="00000000" w:rsidDel="00000000" w:rsidP="00000000" w:rsidRDefault="00000000" w:rsidRPr="00000000" w14:paraId="000009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available in World Meteorological Organization (WMO) standard</w:t>
            </w:r>
          </w:p>
          <w:p w:rsidR="00000000" w:rsidDel="00000000" w:rsidP="00000000" w:rsidRDefault="00000000" w:rsidRPr="00000000" w14:paraId="000009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There is standard in World Meteorological Organization (WMO) standard</w:t>
            </w:r>
          </w:p>
        </w:tc>
      </w:tr>
      <w:tr>
        <w:trPr>
          <w:cantSplit w:val="0"/>
          <w:trHeight w:val="332" w:hRule="atLeast"/>
          <w:tblHeader w:val="0"/>
        </w:trPr>
        <w:tc>
          <w:tcPr/>
          <w:p w:rsidR="00000000" w:rsidDel="00000000" w:rsidP="00000000" w:rsidRDefault="00000000" w:rsidRPr="00000000" w14:paraId="0000099A">
            <w:pPr>
              <w:rPr>
                <w:sz w:val="10"/>
                <w:szCs w:val="10"/>
              </w:rPr>
            </w:pPr>
            <w:r w:rsidDel="00000000" w:rsidR="00000000" w:rsidRPr="00000000">
              <w:rPr>
                <w:sz w:val="10"/>
                <w:szCs w:val="10"/>
                <w:rtl w:val="0"/>
              </w:rPr>
              <w:t xml:space="preserve">8</w:t>
            </w:r>
          </w:p>
        </w:tc>
        <w:tc>
          <w:tcPr/>
          <w:p w:rsidR="00000000" w:rsidDel="00000000" w:rsidP="00000000" w:rsidRDefault="00000000" w:rsidRPr="00000000" w14:paraId="0000099B">
            <w:pPr>
              <w:rPr>
                <w:sz w:val="10"/>
                <w:szCs w:val="10"/>
              </w:rPr>
            </w:pPr>
            <w:r w:rsidDel="00000000" w:rsidR="00000000" w:rsidRPr="00000000">
              <w:rPr>
                <w:color w:val="000000"/>
                <w:sz w:val="10"/>
                <w:szCs w:val="10"/>
                <w:rtl w:val="0"/>
              </w:rPr>
              <w:t xml:space="preserve">What is the format of the data you provide?</w:t>
            </w:r>
            <w:r w:rsidDel="00000000" w:rsidR="00000000" w:rsidRPr="00000000">
              <w:rPr>
                <w:rtl w:val="0"/>
              </w:rPr>
            </w:r>
          </w:p>
        </w:tc>
        <w:tc>
          <w:tcPr/>
          <w:p w:rsidR="00000000" w:rsidDel="00000000" w:rsidP="00000000" w:rsidRDefault="00000000" w:rsidRPr="00000000" w14:paraId="0000099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40ew0vw" w:id="92"/>
            <w:bookmarkEnd w:id="92"/>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Land use map is available </w:t>
            </w:r>
          </w:p>
          <w:p w:rsidR="00000000" w:rsidDel="00000000" w:rsidP="00000000" w:rsidRDefault="00000000" w:rsidRPr="00000000" w14:paraId="0000099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GIS raster files (e.g., GeoTiff, ASCII, ESRI raster; if raster, what spatial resolutions?), plain tables (e.g., MS Excel, csv) all are available.</w:t>
            </w:r>
          </w:p>
          <w:p w:rsidR="00000000" w:rsidDel="00000000" w:rsidP="00000000" w:rsidRDefault="00000000" w:rsidRPr="00000000" w14:paraId="0000099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Excel and grid data (hybrid of station observation and satellite data).</w:t>
            </w:r>
          </w:p>
        </w:tc>
      </w:tr>
    </w:tbl>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br w:type="page"/>
      </w:r>
      <w:r w:rsidDel="00000000" w:rsidR="00000000" w:rsidRPr="00000000">
        <w:rPr>
          <w:rtl w:val="0"/>
        </w:rPr>
      </w:r>
    </w:p>
    <w:p w:rsidR="00000000" w:rsidDel="00000000" w:rsidP="00000000" w:rsidRDefault="00000000" w:rsidRPr="00000000" w14:paraId="000009A1">
      <w:pPr>
        <w:rPr>
          <w:sz w:val="28"/>
          <w:szCs w:val="28"/>
        </w:rPr>
      </w:pPr>
      <w:r w:rsidDel="00000000" w:rsidR="00000000" w:rsidRPr="00000000">
        <w:rPr>
          <w:sz w:val="28"/>
          <w:szCs w:val="28"/>
          <w:rtl w:val="0"/>
        </w:rPr>
        <w:t xml:space="preserve">Table Cont. ---- data provider group </w:t>
      </w:r>
    </w:p>
    <w:tbl>
      <w:tblPr>
        <w:tblStyle w:val="Table13"/>
        <w:tblW w:w="12955.0" w:type="dxa"/>
        <w:jc w:val="left"/>
        <w:tblBorders>
          <w:top w:color="70ad47" w:space="0" w:sz="8" w:val="single"/>
          <w:left w:color="70ad47" w:space="0" w:sz="8" w:val="single"/>
          <w:bottom w:color="70ad47" w:space="0" w:sz="8" w:val="single"/>
          <w:right w:color="70ad47" w:space="0" w:sz="8" w:val="single"/>
          <w:insideH w:color="9cc2e5" w:space="0" w:sz="4" w:val="single"/>
          <w:insideV w:color="9cc2e5" w:space="0" w:sz="4" w:val="single"/>
        </w:tblBorders>
        <w:tblLayout w:type="fixed"/>
        <w:tblLook w:val="0400"/>
      </w:tblPr>
      <w:tblGrid>
        <w:gridCol w:w="540"/>
        <w:gridCol w:w="2997"/>
        <w:gridCol w:w="9418"/>
        <w:tblGridChange w:id="0">
          <w:tblGrid>
            <w:gridCol w:w="540"/>
            <w:gridCol w:w="2997"/>
            <w:gridCol w:w="9418"/>
          </w:tblGrid>
        </w:tblGridChange>
      </w:tblGrid>
      <w:tr>
        <w:trPr>
          <w:cantSplit w:val="0"/>
          <w:tblHeader w:val="0"/>
        </w:trPr>
        <w:tc>
          <w:tcPr/>
          <w:p w:rsidR="00000000" w:rsidDel="00000000" w:rsidP="00000000" w:rsidRDefault="00000000" w:rsidRPr="00000000" w14:paraId="000009A2">
            <w:pPr>
              <w:rPr>
                <w:sz w:val="10"/>
                <w:szCs w:val="10"/>
              </w:rPr>
            </w:pPr>
            <w:r w:rsidDel="00000000" w:rsidR="00000000" w:rsidRPr="00000000">
              <w:rPr>
                <w:sz w:val="10"/>
                <w:szCs w:val="10"/>
                <w:rtl w:val="0"/>
              </w:rPr>
              <w:t xml:space="preserve">No.</w:t>
            </w:r>
          </w:p>
        </w:tc>
        <w:tc>
          <w:tcPr/>
          <w:p w:rsidR="00000000" w:rsidDel="00000000" w:rsidP="00000000" w:rsidRDefault="00000000" w:rsidRPr="00000000" w14:paraId="000009A3">
            <w:pPr>
              <w:jc w:val="center"/>
              <w:rPr>
                <w:sz w:val="10"/>
                <w:szCs w:val="10"/>
              </w:rPr>
            </w:pPr>
            <w:r w:rsidDel="00000000" w:rsidR="00000000" w:rsidRPr="00000000">
              <w:rPr>
                <w:sz w:val="10"/>
                <w:szCs w:val="10"/>
                <w:rtl w:val="0"/>
              </w:rPr>
              <w:t xml:space="preserve">Key informant questions</w:t>
            </w:r>
          </w:p>
        </w:tc>
        <w:tc>
          <w:tcPr/>
          <w:p w:rsidR="00000000" w:rsidDel="00000000" w:rsidP="00000000" w:rsidRDefault="00000000" w:rsidRPr="00000000" w14:paraId="000009A4">
            <w:pPr>
              <w:rPr>
                <w:sz w:val="10"/>
                <w:szCs w:val="10"/>
              </w:rPr>
            </w:pPr>
            <w:r w:rsidDel="00000000" w:rsidR="00000000" w:rsidRPr="00000000">
              <w:rPr>
                <w:sz w:val="10"/>
                <w:szCs w:val="10"/>
                <w:rtl w:val="0"/>
              </w:rPr>
              <w:t xml:space="preserve">Subnational level  ATJK</w:t>
            </w:r>
          </w:p>
        </w:tc>
      </w:tr>
      <w:tr>
        <w:trPr>
          <w:cantSplit w:val="0"/>
          <w:trHeight w:val="242" w:hRule="atLeast"/>
          <w:tblHeader w:val="0"/>
        </w:trPr>
        <w:tc>
          <w:tcPr/>
          <w:p w:rsidR="00000000" w:rsidDel="00000000" w:rsidP="00000000" w:rsidRDefault="00000000" w:rsidRPr="00000000" w14:paraId="000009A5">
            <w:pPr>
              <w:rPr>
                <w:sz w:val="10"/>
                <w:szCs w:val="10"/>
              </w:rPr>
            </w:pPr>
            <w:r w:rsidDel="00000000" w:rsidR="00000000" w:rsidRPr="00000000">
              <w:rPr>
                <w:sz w:val="10"/>
                <w:szCs w:val="10"/>
                <w:rtl w:val="0"/>
              </w:rPr>
              <w:t xml:space="preserve">9</w:t>
            </w:r>
          </w:p>
        </w:tc>
        <w:tc>
          <w:tcPr/>
          <w:p w:rsidR="00000000" w:rsidDel="00000000" w:rsidP="00000000" w:rsidRDefault="00000000" w:rsidRPr="00000000" w14:paraId="000009A6">
            <w:pPr>
              <w:rPr>
                <w:sz w:val="10"/>
                <w:szCs w:val="10"/>
              </w:rPr>
            </w:pPr>
            <w:r w:rsidDel="00000000" w:rsidR="00000000" w:rsidRPr="00000000">
              <w:rPr>
                <w:color w:val="000000"/>
                <w:sz w:val="10"/>
                <w:szCs w:val="10"/>
                <w:rtl w:val="0"/>
              </w:rPr>
              <w:t xml:space="preserve">How do you provide LSC data to users: data download, web service (WMS, WFS, WCS), API, etc.?</w:t>
            </w:r>
            <w:r w:rsidDel="00000000" w:rsidR="00000000" w:rsidRPr="00000000">
              <w:rPr>
                <w:rtl w:val="0"/>
              </w:rPr>
            </w:r>
          </w:p>
        </w:tc>
        <w:tc>
          <w:tcPr/>
          <w:p w:rsidR="00000000" w:rsidDel="00000000" w:rsidP="00000000" w:rsidRDefault="00000000" w:rsidRPr="00000000" w14:paraId="000009A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Excel file is available </w:t>
            </w:r>
          </w:p>
          <w:p w:rsidR="00000000" w:rsidDel="00000000" w:rsidP="00000000" w:rsidRDefault="00000000" w:rsidRPr="00000000" w14:paraId="000009A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Web Map Service, Web Feature Service, Web Coverage Service</w:t>
            </w:r>
          </w:p>
          <w:p w:rsidR="00000000" w:rsidDel="00000000" w:rsidP="00000000" w:rsidRDefault="00000000" w:rsidRPr="00000000" w14:paraId="000009A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Email, web service </w:t>
            </w:r>
          </w:p>
        </w:tc>
      </w:tr>
      <w:tr>
        <w:trPr>
          <w:cantSplit w:val="0"/>
          <w:tblHeader w:val="0"/>
        </w:trPr>
        <w:tc>
          <w:tcPr/>
          <w:p w:rsidR="00000000" w:rsidDel="00000000" w:rsidP="00000000" w:rsidRDefault="00000000" w:rsidRPr="00000000" w14:paraId="000009AA">
            <w:pPr>
              <w:rPr>
                <w:sz w:val="10"/>
                <w:szCs w:val="10"/>
              </w:rPr>
            </w:pPr>
            <w:r w:rsidDel="00000000" w:rsidR="00000000" w:rsidRPr="00000000">
              <w:rPr>
                <w:sz w:val="10"/>
                <w:szCs w:val="10"/>
                <w:rtl w:val="0"/>
              </w:rPr>
              <w:t xml:space="preserve">10</w:t>
            </w:r>
          </w:p>
        </w:tc>
        <w:tc>
          <w:tcPr/>
          <w:p w:rsidR="00000000" w:rsidDel="00000000" w:rsidP="00000000" w:rsidRDefault="00000000" w:rsidRPr="00000000" w14:paraId="000009AB">
            <w:pPr>
              <w:rPr>
                <w:sz w:val="10"/>
                <w:szCs w:val="10"/>
              </w:rPr>
            </w:pPr>
            <w:r w:rsidDel="00000000" w:rsidR="00000000" w:rsidRPr="00000000">
              <w:rPr>
                <w:color w:val="000000"/>
                <w:sz w:val="10"/>
                <w:szCs w:val="10"/>
                <w:rtl w:val="0"/>
              </w:rPr>
              <w:t xml:space="preserve">What are current constraints in accessing LSC data for your applications, use case or services?</w:t>
            </w:r>
            <w:r w:rsidDel="00000000" w:rsidR="00000000" w:rsidRPr="00000000">
              <w:rPr>
                <w:rtl w:val="0"/>
              </w:rPr>
            </w:r>
          </w:p>
        </w:tc>
        <w:tc>
          <w:tcPr/>
          <w:p w:rsidR="00000000" w:rsidDel="00000000" w:rsidP="00000000" w:rsidRDefault="00000000" w:rsidRPr="00000000" w14:paraId="000009A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fk6b3p" w:id="93"/>
            <w:bookmarkEnd w:id="93"/>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Lack or limited tools for digital data collection, Resource (budget) for data collection to avail at district, The understanding of the data sources (farmers) about this data collection may affect the quality of data. Farmers may suspect, this data may be used to decide the tax to be paid by each farmer, Data collection too laborious and limited infrastructure to reach the samples areas, Security problems in some parts of the country. </w:t>
            </w:r>
          </w:p>
          <w:p w:rsidR="00000000" w:rsidDel="00000000" w:rsidP="00000000" w:rsidRDefault="00000000" w:rsidRPr="00000000" w14:paraId="000009A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Limited Instruments for climate data collection, limited availability of automatic station in the country, stations network is also limited, lack of server, limited skilled human capacity.</w:t>
            </w:r>
          </w:p>
          <w:p w:rsidR="00000000" w:rsidDel="00000000" w:rsidP="00000000" w:rsidRDefault="00000000" w:rsidRPr="00000000" w14:paraId="000009A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Poor data quality due to recording error, missing data from on station observation </w:t>
            </w:r>
          </w:p>
        </w:tc>
      </w:tr>
      <w:tr>
        <w:trPr>
          <w:cantSplit w:val="0"/>
          <w:tblHeader w:val="0"/>
        </w:trPr>
        <w:tc>
          <w:tcPr/>
          <w:p w:rsidR="00000000" w:rsidDel="00000000" w:rsidP="00000000" w:rsidRDefault="00000000" w:rsidRPr="00000000" w14:paraId="000009AF">
            <w:pPr>
              <w:rPr>
                <w:sz w:val="10"/>
                <w:szCs w:val="10"/>
              </w:rPr>
            </w:pPr>
            <w:r w:rsidDel="00000000" w:rsidR="00000000" w:rsidRPr="00000000">
              <w:rPr>
                <w:sz w:val="10"/>
                <w:szCs w:val="10"/>
                <w:rtl w:val="0"/>
              </w:rPr>
              <w:t xml:space="preserve">11</w:t>
            </w:r>
          </w:p>
        </w:tc>
        <w:tc>
          <w:tcPr/>
          <w:p w:rsidR="00000000" w:rsidDel="00000000" w:rsidP="00000000" w:rsidRDefault="00000000" w:rsidRPr="00000000" w14:paraId="000009B0">
            <w:pPr>
              <w:rPr>
                <w:color w:val="000000"/>
                <w:sz w:val="10"/>
                <w:szCs w:val="10"/>
              </w:rPr>
            </w:pPr>
            <w:r w:rsidDel="00000000" w:rsidR="00000000" w:rsidRPr="00000000">
              <w:rPr>
                <w:color w:val="000000"/>
                <w:sz w:val="10"/>
                <w:szCs w:val="10"/>
                <w:rtl w:val="0"/>
              </w:rPr>
              <w:t xml:space="preserve">What would you like to be done differently to ensure data:</w:t>
            </w:r>
          </w:p>
          <w:p w:rsidR="00000000" w:rsidDel="00000000" w:rsidP="00000000" w:rsidRDefault="00000000" w:rsidRPr="00000000" w14:paraId="000009B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Availability</w:t>
            </w:r>
          </w:p>
          <w:p w:rsidR="00000000" w:rsidDel="00000000" w:rsidP="00000000" w:rsidRDefault="00000000" w:rsidRPr="00000000" w14:paraId="000009B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Accessibility</w:t>
            </w:r>
          </w:p>
          <w:p w:rsidR="00000000" w:rsidDel="00000000" w:rsidP="00000000" w:rsidRDefault="00000000" w:rsidRPr="00000000" w14:paraId="000009B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Usability</w:t>
            </w:r>
          </w:p>
          <w:p w:rsidR="00000000" w:rsidDel="00000000" w:rsidP="00000000" w:rsidRDefault="00000000" w:rsidRPr="00000000" w14:paraId="000009B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Scalable </w:t>
            </w:r>
          </w:p>
          <w:p w:rsidR="00000000" w:rsidDel="00000000" w:rsidP="00000000" w:rsidRDefault="00000000" w:rsidRPr="00000000" w14:paraId="000009B5">
            <w:pPr>
              <w:rPr>
                <w:sz w:val="10"/>
                <w:szCs w:val="10"/>
              </w:rPr>
            </w:pPr>
            <w:r w:rsidDel="00000000" w:rsidR="00000000" w:rsidRPr="00000000">
              <w:rPr>
                <w:sz w:val="10"/>
                <w:szCs w:val="10"/>
                <w:rtl w:val="0"/>
              </w:rPr>
              <w:t xml:space="preserve">                         Impactful</w:t>
            </w:r>
          </w:p>
        </w:tc>
        <w:tc>
          <w:tcPr/>
          <w:p w:rsidR="00000000" w:rsidDel="00000000" w:rsidP="00000000" w:rsidRDefault="00000000" w:rsidRPr="00000000" w14:paraId="000009B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Full fill standard data collection requirements such as adequate awareness creation to the household ahead of data collection time, Ensure the required logistics that imply the budget requirement, Local administrative support is also required </w:t>
            </w:r>
          </w:p>
          <w:p w:rsidR="00000000" w:rsidDel="00000000" w:rsidP="00000000" w:rsidRDefault="00000000" w:rsidRPr="00000000" w14:paraId="000009B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Bringing in satellite data with the station observation, digital tool based data recording using application, downscaling and quality control, girding /extrapolation of the data for specific location-measurement, establish central data storage and make it interactive or up to date </w:t>
            </w:r>
          </w:p>
          <w:p w:rsidR="00000000" w:rsidDel="00000000" w:rsidP="00000000" w:rsidRDefault="00000000" w:rsidRPr="00000000" w14:paraId="000009B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Satellite data to fill the gap from station observation, automated stations </w:t>
            </w:r>
          </w:p>
        </w:tc>
      </w:tr>
      <w:tr>
        <w:trPr>
          <w:cantSplit w:val="0"/>
          <w:tblHeader w:val="0"/>
        </w:trPr>
        <w:tc>
          <w:tcPr/>
          <w:p w:rsidR="00000000" w:rsidDel="00000000" w:rsidP="00000000" w:rsidRDefault="00000000" w:rsidRPr="00000000" w14:paraId="000009B9">
            <w:pPr>
              <w:rPr>
                <w:sz w:val="10"/>
                <w:szCs w:val="10"/>
              </w:rPr>
            </w:pPr>
            <w:r w:rsidDel="00000000" w:rsidR="00000000" w:rsidRPr="00000000">
              <w:rPr>
                <w:sz w:val="10"/>
                <w:szCs w:val="10"/>
                <w:rtl w:val="0"/>
              </w:rPr>
              <w:t xml:space="preserve">12</w:t>
            </w:r>
          </w:p>
        </w:tc>
        <w:tc>
          <w:tcPr/>
          <w:p w:rsidR="00000000" w:rsidDel="00000000" w:rsidP="00000000" w:rsidRDefault="00000000" w:rsidRPr="00000000" w14:paraId="000009BA">
            <w:pPr>
              <w:rPr>
                <w:sz w:val="10"/>
                <w:szCs w:val="10"/>
              </w:rPr>
            </w:pPr>
            <w:r w:rsidDel="00000000" w:rsidR="00000000" w:rsidRPr="00000000">
              <w:rPr>
                <w:color w:val="000000"/>
                <w:sz w:val="10"/>
                <w:szCs w:val="10"/>
                <w:rtl w:val="0"/>
              </w:rPr>
              <w:t xml:space="preserve">What are the key security and privacy data requirements that the LSC hub should consider in its design?</w:t>
            </w:r>
            <w:r w:rsidDel="00000000" w:rsidR="00000000" w:rsidRPr="00000000">
              <w:rPr>
                <w:rtl w:val="0"/>
              </w:rPr>
            </w:r>
          </w:p>
        </w:tc>
        <w:tc>
          <w:tcPr/>
          <w:p w:rsidR="00000000" w:rsidDel="00000000" w:rsidP="00000000" w:rsidRDefault="00000000" w:rsidRPr="00000000" w14:paraId="000009B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protect data from cyber-attacks, keep data confidential, data sharing must have its own rules and regulations on how when and to whom on what base the data can be shared. </w:t>
            </w:r>
          </w:p>
          <w:p w:rsidR="00000000" w:rsidDel="00000000" w:rsidP="00000000" w:rsidRDefault="00000000" w:rsidRPr="00000000" w14:paraId="000009B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management policy document, accountability in data access and use</w:t>
            </w:r>
          </w:p>
          <w:p w:rsidR="00000000" w:rsidDel="00000000" w:rsidP="00000000" w:rsidRDefault="00000000" w:rsidRPr="00000000" w14:paraId="000009B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Checking data quality  </w:t>
            </w:r>
          </w:p>
        </w:tc>
      </w:tr>
      <w:tr>
        <w:trPr>
          <w:cantSplit w:val="0"/>
          <w:trHeight w:val="566" w:hRule="atLeast"/>
          <w:tblHeader w:val="0"/>
        </w:trPr>
        <w:tc>
          <w:tcPr/>
          <w:p w:rsidR="00000000" w:rsidDel="00000000" w:rsidP="00000000" w:rsidRDefault="00000000" w:rsidRPr="00000000" w14:paraId="000009BE">
            <w:pPr>
              <w:rPr>
                <w:sz w:val="10"/>
                <w:szCs w:val="10"/>
              </w:rPr>
            </w:pPr>
            <w:r w:rsidDel="00000000" w:rsidR="00000000" w:rsidRPr="00000000">
              <w:rPr>
                <w:sz w:val="10"/>
                <w:szCs w:val="10"/>
                <w:rtl w:val="0"/>
              </w:rPr>
              <w:t xml:space="preserve">13</w:t>
            </w:r>
          </w:p>
        </w:tc>
        <w:tc>
          <w:tcPr/>
          <w:p w:rsidR="00000000" w:rsidDel="00000000" w:rsidP="00000000" w:rsidRDefault="00000000" w:rsidRPr="00000000" w14:paraId="000009BF">
            <w:pPr>
              <w:rPr>
                <w:sz w:val="10"/>
                <w:szCs w:val="10"/>
              </w:rPr>
            </w:pPr>
            <w:r w:rsidDel="00000000" w:rsidR="00000000" w:rsidRPr="00000000">
              <w:rPr>
                <w:color w:val="000000"/>
                <w:sz w:val="10"/>
                <w:szCs w:val="10"/>
                <w:rtl w:val="0"/>
              </w:rPr>
              <w:t xml:space="preserve">What do you expect from the LSC hub in terms of functionality? What type of functionality (e.g., data download, data viewer, data catalogue, dashboards (presenting what type of information?), user stories, data interpretation (translating data to advisory), etc.) would be helpful for you?</w:t>
            </w:r>
            <w:r w:rsidDel="00000000" w:rsidR="00000000" w:rsidRPr="00000000">
              <w:rPr>
                <w:rtl w:val="0"/>
              </w:rPr>
            </w:r>
          </w:p>
        </w:tc>
        <w:tc>
          <w:tcPr/>
          <w:p w:rsidR="00000000" w:rsidDel="00000000" w:rsidP="00000000" w:rsidRDefault="00000000" w:rsidRPr="00000000" w14:paraId="000009C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download, data viewer, data catalogue, dashboards, user stories, data interpretation, no language barrier</w:t>
            </w:r>
          </w:p>
          <w:p w:rsidR="00000000" w:rsidDel="00000000" w:rsidP="00000000" w:rsidRDefault="00000000" w:rsidRPr="00000000" w14:paraId="000009C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management policy</w:t>
            </w:r>
          </w:p>
          <w:p w:rsidR="00000000" w:rsidDel="00000000" w:rsidP="00000000" w:rsidRDefault="00000000" w:rsidRPr="00000000" w14:paraId="000009C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Who at what capacity can access and able to use the LSC hub is important.</w:t>
            </w:r>
          </w:p>
          <w:p w:rsidR="00000000" w:rsidDel="00000000" w:rsidP="00000000" w:rsidRDefault="00000000" w:rsidRPr="00000000" w14:paraId="000009C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w:t>
            </w:r>
          </w:p>
        </w:tc>
      </w:tr>
      <w:tr>
        <w:trPr>
          <w:cantSplit w:val="0"/>
          <w:tblHeader w:val="0"/>
        </w:trPr>
        <w:tc>
          <w:tcPr/>
          <w:p w:rsidR="00000000" w:rsidDel="00000000" w:rsidP="00000000" w:rsidRDefault="00000000" w:rsidRPr="00000000" w14:paraId="000009C4">
            <w:pPr>
              <w:rPr>
                <w:sz w:val="10"/>
                <w:szCs w:val="10"/>
              </w:rPr>
            </w:pPr>
            <w:r w:rsidDel="00000000" w:rsidR="00000000" w:rsidRPr="00000000">
              <w:rPr>
                <w:sz w:val="10"/>
                <w:szCs w:val="10"/>
                <w:rtl w:val="0"/>
              </w:rPr>
              <w:t xml:space="preserve">14</w:t>
            </w:r>
          </w:p>
        </w:tc>
        <w:tc>
          <w:tcPr/>
          <w:p w:rsidR="00000000" w:rsidDel="00000000" w:rsidP="00000000" w:rsidRDefault="00000000" w:rsidRPr="00000000" w14:paraId="000009C5">
            <w:pPr>
              <w:rPr>
                <w:sz w:val="10"/>
                <w:szCs w:val="10"/>
              </w:rPr>
            </w:pPr>
            <w:r w:rsidDel="00000000" w:rsidR="00000000" w:rsidRPr="00000000">
              <w:rPr>
                <w:color w:val="000000"/>
                <w:sz w:val="10"/>
                <w:szCs w:val="10"/>
                <w:rtl w:val="0"/>
              </w:rPr>
              <w:t xml:space="preserve">How would you like to access the LSC hub: laptop or desktop computer or mobile device (tablet, phone)?</w:t>
            </w:r>
            <w:r w:rsidDel="00000000" w:rsidR="00000000" w:rsidRPr="00000000">
              <w:rPr>
                <w:rtl w:val="0"/>
              </w:rPr>
            </w:r>
          </w:p>
        </w:tc>
        <w:tc>
          <w:tcPr/>
          <w:p w:rsidR="00000000" w:rsidDel="00000000" w:rsidP="00000000" w:rsidRDefault="00000000" w:rsidRPr="00000000" w14:paraId="000009C6">
            <w:pPr>
              <w:pStyle w:val="Heading1"/>
              <w:numPr>
                <w:ilvl w:val="0"/>
                <w:numId w:val="18"/>
              </w:numPr>
              <w:spacing w:before="0" w:line="240" w:lineRule="auto"/>
              <w:ind w:left="360" w:hanging="36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Laptop, desktop, mobile device such as tablet, phone</w:t>
            </w:r>
          </w:p>
          <w:p w:rsidR="00000000" w:rsidDel="00000000" w:rsidP="00000000" w:rsidRDefault="00000000" w:rsidRPr="00000000" w14:paraId="000009C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Web based services</w:t>
            </w:r>
          </w:p>
        </w:tc>
      </w:tr>
      <w:tr>
        <w:trPr>
          <w:cantSplit w:val="0"/>
          <w:tblHeader w:val="0"/>
        </w:trPr>
        <w:tc>
          <w:tcPr/>
          <w:p w:rsidR="00000000" w:rsidDel="00000000" w:rsidP="00000000" w:rsidRDefault="00000000" w:rsidRPr="00000000" w14:paraId="000009C8">
            <w:pPr>
              <w:rPr>
                <w:sz w:val="10"/>
                <w:szCs w:val="10"/>
              </w:rPr>
            </w:pPr>
            <w:r w:rsidDel="00000000" w:rsidR="00000000" w:rsidRPr="00000000">
              <w:rPr>
                <w:sz w:val="10"/>
                <w:szCs w:val="10"/>
                <w:rtl w:val="0"/>
              </w:rPr>
              <w:t xml:space="preserve">15</w:t>
            </w:r>
          </w:p>
        </w:tc>
        <w:tc>
          <w:tcPr/>
          <w:p w:rsidR="00000000" w:rsidDel="00000000" w:rsidP="00000000" w:rsidRDefault="00000000" w:rsidRPr="00000000" w14:paraId="000009C9">
            <w:pPr>
              <w:rPr>
                <w:sz w:val="10"/>
                <w:szCs w:val="10"/>
              </w:rPr>
            </w:pPr>
            <w:r w:rsidDel="00000000" w:rsidR="00000000" w:rsidRPr="00000000">
              <w:rPr>
                <w:color w:val="000000"/>
                <w:sz w:val="10"/>
                <w:szCs w:val="10"/>
                <w:rtl w:val="0"/>
              </w:rPr>
              <w:t xml:space="preserve">[Optional, EIAR could answer it] What are the cost of hosting and maintenance of the LSC hub beyond the project life (specific for EIAR)?</w:t>
            </w:r>
            <w:r w:rsidDel="00000000" w:rsidR="00000000" w:rsidRPr="00000000">
              <w:rPr>
                <w:rtl w:val="0"/>
              </w:rPr>
            </w:r>
          </w:p>
        </w:tc>
        <w:tc>
          <w:tcPr/>
          <w:p w:rsidR="00000000" w:rsidDel="00000000" w:rsidP="00000000" w:rsidRDefault="00000000" w:rsidRPr="00000000" w14:paraId="000009CA">
            <w:pPr>
              <w:rPr>
                <w:sz w:val="10"/>
                <w:szCs w:val="10"/>
              </w:rPr>
            </w:pPr>
            <w:r w:rsidDel="00000000" w:rsidR="00000000" w:rsidRPr="00000000">
              <w:rPr>
                <w:sz w:val="10"/>
                <w:szCs w:val="10"/>
                <w:rtl w:val="0"/>
              </w:rPr>
              <w:t xml:space="preserve">NA </w:t>
            </w:r>
          </w:p>
        </w:tc>
      </w:tr>
      <w:tr>
        <w:trPr>
          <w:cantSplit w:val="0"/>
          <w:tblHeader w:val="0"/>
        </w:trPr>
        <w:tc>
          <w:tcPr/>
          <w:p w:rsidR="00000000" w:rsidDel="00000000" w:rsidP="00000000" w:rsidRDefault="00000000" w:rsidRPr="00000000" w14:paraId="000009CB">
            <w:pPr>
              <w:rPr>
                <w:sz w:val="10"/>
                <w:szCs w:val="10"/>
              </w:rPr>
            </w:pPr>
            <w:r w:rsidDel="00000000" w:rsidR="00000000" w:rsidRPr="00000000">
              <w:rPr>
                <w:sz w:val="10"/>
                <w:szCs w:val="10"/>
                <w:rtl w:val="0"/>
              </w:rPr>
              <w:t xml:space="preserve">16</w:t>
            </w:r>
          </w:p>
        </w:tc>
        <w:tc>
          <w:tcPr/>
          <w:p w:rsidR="00000000" w:rsidDel="00000000" w:rsidP="00000000" w:rsidRDefault="00000000" w:rsidRPr="00000000" w14:paraId="000009CC">
            <w:pPr>
              <w:rPr>
                <w:sz w:val="10"/>
                <w:szCs w:val="10"/>
              </w:rPr>
            </w:pPr>
            <w:r w:rsidDel="00000000" w:rsidR="00000000" w:rsidRPr="00000000">
              <w:rPr>
                <w:color w:val="000000"/>
                <w:sz w:val="10"/>
                <w:szCs w:val="10"/>
                <w:rtl w:val="0"/>
              </w:rPr>
              <w:t xml:space="preserve">What (from your view as a data provider) is a critical factor to ensure sustainability of the LSC hub?</w:t>
            </w:r>
            <w:r w:rsidDel="00000000" w:rsidR="00000000" w:rsidRPr="00000000">
              <w:rPr>
                <w:rtl w:val="0"/>
              </w:rPr>
            </w:r>
          </w:p>
        </w:tc>
        <w:tc>
          <w:tcPr/>
          <w:p w:rsidR="00000000" w:rsidDel="00000000" w:rsidP="00000000" w:rsidRDefault="00000000" w:rsidRPr="00000000" w14:paraId="000009C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Network (internet) connection availability and its coverage in the country, electric power (e.g., standby generator), technical capacity on data processing to produce advisories, capacity development and how friendly the hub for different users with different capacity of education, reliable and up to date data for reliable advisories, the benefit obtained from the LSC hub must be considerable as compared to the one not using this hub</w:t>
            </w:r>
          </w:p>
          <w:p w:rsidR="00000000" w:rsidDel="00000000" w:rsidP="00000000" w:rsidRDefault="00000000" w:rsidRPr="00000000" w14:paraId="000009C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All the constraint listed above must get solution, data and advisories derived from them must be reliable, easily understandable and profitable </w:t>
            </w:r>
          </w:p>
          <w:p w:rsidR="00000000" w:rsidDel="00000000" w:rsidP="00000000" w:rsidRDefault="00000000" w:rsidRPr="00000000" w14:paraId="000009C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Participation of the relevant stakeholders who can contribute data, up to date, quality/reliability of the data or the information, skilled manpower to continue the service, responsible organization and budget</w:t>
            </w:r>
          </w:p>
        </w:tc>
      </w:tr>
      <w:tr>
        <w:trPr>
          <w:cantSplit w:val="0"/>
          <w:tblHeader w:val="0"/>
        </w:trPr>
        <w:tc>
          <w:tcPr/>
          <w:p w:rsidR="00000000" w:rsidDel="00000000" w:rsidP="00000000" w:rsidRDefault="00000000" w:rsidRPr="00000000" w14:paraId="000009D0">
            <w:pPr>
              <w:rPr>
                <w:sz w:val="10"/>
                <w:szCs w:val="10"/>
              </w:rPr>
            </w:pPr>
            <w:r w:rsidDel="00000000" w:rsidR="00000000" w:rsidRPr="00000000">
              <w:rPr>
                <w:sz w:val="10"/>
                <w:szCs w:val="10"/>
                <w:rtl w:val="0"/>
              </w:rPr>
              <w:t xml:space="preserve">17</w:t>
            </w:r>
          </w:p>
        </w:tc>
        <w:tc>
          <w:tcPr/>
          <w:p w:rsidR="00000000" w:rsidDel="00000000" w:rsidP="00000000" w:rsidRDefault="00000000" w:rsidRPr="00000000" w14:paraId="000009D1">
            <w:pPr>
              <w:rPr>
                <w:sz w:val="10"/>
                <w:szCs w:val="10"/>
              </w:rPr>
            </w:pPr>
            <w:r w:rsidDel="00000000" w:rsidR="00000000" w:rsidRPr="00000000">
              <w:rPr>
                <w:color w:val="000000"/>
                <w:sz w:val="10"/>
                <w:szCs w:val="10"/>
                <w:rtl w:val="0"/>
              </w:rPr>
              <w:t xml:space="preserve">Do you think users are willing to pay for the LSC information services? </w:t>
            </w:r>
            <w:r w:rsidDel="00000000" w:rsidR="00000000" w:rsidRPr="00000000">
              <w:rPr>
                <w:rtl w:val="0"/>
              </w:rPr>
            </w:r>
          </w:p>
        </w:tc>
        <w:tc>
          <w:tcPr/>
          <w:p w:rsidR="00000000" w:rsidDel="00000000" w:rsidP="00000000" w:rsidRDefault="00000000" w:rsidRPr="00000000" w14:paraId="000009D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If profitable </w:t>
            </w:r>
          </w:p>
          <w:p w:rsidR="00000000" w:rsidDel="00000000" w:rsidP="00000000" w:rsidRDefault="00000000" w:rsidRPr="00000000" w14:paraId="000009D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Not at its early stage; but after getting some benefits or profits, building trust with farmers. </w:t>
            </w:r>
          </w:p>
          <w:p w:rsidR="00000000" w:rsidDel="00000000" w:rsidP="00000000" w:rsidRDefault="00000000" w:rsidRPr="00000000" w14:paraId="000009D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If it adds values to their production and make profit out of it, users can be willing to pay </w:t>
            </w:r>
          </w:p>
        </w:tc>
      </w:tr>
    </w:tbl>
    <w:p w:rsidR="00000000" w:rsidDel="00000000" w:rsidP="00000000" w:rsidRDefault="00000000" w:rsidRPr="00000000" w14:paraId="000009D5">
      <w:pPr>
        <w:rPr>
          <w:sz w:val="10"/>
          <w:szCs w:val="10"/>
        </w:rPr>
      </w:pPr>
      <w:r w:rsidDel="00000000" w:rsidR="00000000" w:rsidRPr="00000000">
        <w:rPr>
          <w:rtl w:val="0"/>
        </w:rPr>
      </w:r>
    </w:p>
    <w:p w:rsidR="00000000" w:rsidDel="00000000" w:rsidP="00000000" w:rsidRDefault="00000000" w:rsidRPr="00000000" w14:paraId="000009D6">
      <w:pPr>
        <w:spacing w:after="160" w:lineRule="auto"/>
        <w:rPr/>
        <w:sectPr>
          <w:type w:val="nextPage"/>
          <w:pgSz w:h="11906" w:w="16838" w:orient="landscape"/>
          <w:pgMar w:bottom="1411" w:top="1411" w:left="1282" w:right="1411" w:header="562" w:footer="562"/>
          <w:titlePg w:val="1"/>
        </w:sectPr>
      </w:pPr>
      <w:r w:rsidDel="00000000" w:rsidR="00000000" w:rsidRPr="00000000">
        <w:rPr>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9D7">
      <w:pPr>
        <w:spacing w:after="0" w:line="360" w:lineRule="auto"/>
        <w:rPr>
          <w:b w:val="1"/>
        </w:rPr>
      </w:pPr>
      <w:r w:rsidDel="00000000" w:rsidR="00000000" w:rsidRPr="00000000">
        <w:rPr>
          <w:b w:val="1"/>
          <w:rtl w:val="0"/>
        </w:rPr>
        <w:t xml:space="preserve">Responses of LSC-IS data users at the national and sub national levels:</w:t>
      </w:r>
    </w:p>
    <w:p w:rsidR="00000000" w:rsidDel="00000000" w:rsidP="00000000" w:rsidRDefault="00000000" w:rsidRPr="00000000" w14:paraId="000009D8">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What are typical practices/activities around climate-smart agriculture that you have developed/are using (that addresses Soil Fertility Assessment and Soil Water Conservation)?</w:t>
      </w:r>
    </w:p>
    <w:p w:rsidR="00000000" w:rsidDel="00000000" w:rsidP="00000000" w:rsidRDefault="00000000" w:rsidRPr="00000000" w14:paraId="000009D9">
      <w:pPr>
        <w:spacing w:after="0" w:line="360" w:lineRule="auto"/>
        <w:rPr/>
      </w:pPr>
      <w:r w:rsidDel="00000000" w:rsidR="00000000" w:rsidRPr="00000000">
        <w:rPr>
          <w:rtl w:val="0"/>
        </w:rPr>
        <w:t xml:space="preserve">Participants discussed many practices around climate smart agriculture that they developed or using both at the national and sub national levels. Practices related to soil fertility management included soil fertility assessment (such as recommendation of appropriate fertilizer blends and application rates based on the specific nutrient deficiencies identified), application of compost, inorganic fertilizer, lime. With regard to soil and water conservations practices included promotion of several practices that help farmers conserve soil and water to improve soil moisture retention, improve production per hectare using improved varieties, nutrient management , water management, reduced tillage, use of physical and biological soil conservation measures, use of drought tolerant high yielding crop varieties, promotion of crop diversification,  use of climate information services, and </w:t>
      </w:r>
      <w:sdt>
        <w:sdtPr>
          <w:tag w:val="goog_rdk_621"/>
        </w:sdtPr>
        <w:sdtContent>
          <w:ins w:author="Herman Snel" w:id="208" w:date="2023-06-23T13:18:37Z">
            <w:r w:rsidDel="00000000" w:rsidR="00000000" w:rsidRPr="00000000">
              <w:rPr>
                <w:rtl w:val="0"/>
              </w:rPr>
              <w:t xml:space="preserve">landscape</w:t>
            </w:r>
          </w:ins>
        </w:sdtContent>
      </w:sdt>
      <w:sdt>
        <w:sdtPr>
          <w:tag w:val="goog_rdk_622"/>
        </w:sdtPr>
        <w:sdtContent>
          <w:del w:author="Herman Snel" w:id="208" w:date="2023-06-23T13:18:37Z">
            <w:r w:rsidDel="00000000" w:rsidR="00000000" w:rsidRPr="00000000">
              <w:rPr>
                <w:rtl w:val="0"/>
              </w:rPr>
              <w:delText xml:space="preserve">land scape</w:delText>
            </w:r>
          </w:del>
        </w:sdtContent>
      </w:sdt>
      <w:r w:rsidDel="00000000" w:rsidR="00000000" w:rsidRPr="00000000">
        <w:rPr>
          <w:rtl w:val="0"/>
        </w:rPr>
        <w:t xml:space="preserve"> climate smart agriculture approach, use of crop rotation, incorporation of crop residue,  intercropping and restricted grazing were also practices mentioned.  </w:t>
      </w:r>
    </w:p>
    <w:p w:rsidR="00000000" w:rsidDel="00000000" w:rsidP="00000000" w:rsidRDefault="00000000" w:rsidRPr="00000000" w14:paraId="000009DA">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B">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Which LSC data or derived information do you need for your decision-making or decision-support processes or for use case development?  </w:t>
      </w:r>
    </w:p>
    <w:p w:rsidR="00000000" w:rsidDel="00000000" w:rsidP="00000000" w:rsidRDefault="00000000" w:rsidRPr="00000000" w14:paraId="000009DC">
      <w:pPr>
        <w:spacing w:after="0" w:line="360" w:lineRule="auto"/>
        <w:rPr/>
      </w:pPr>
      <w:r w:rsidDel="00000000" w:rsidR="00000000" w:rsidRPr="00000000">
        <w:rPr>
          <w:rtl w:val="0"/>
        </w:rPr>
        <w:t xml:space="preserve">LSC data or derived information required by LSC data users at the national level were: soil fertility assessment (SFA) data, which provides critical information on soil nutrient levels and the health of the soil, soil moisture levels and the effectiveness of water conservation measures, climate and weather data, market information, and information on input availability and pricing, land information to match highly suitable area for specific crops, soil and plant analysis for nutrient management, weather information for crop production (e.g. irrigation management, crop monitoring, disease and pest management), on field soil water and plant testing kits and tools, an updated data interpretation tools or support system. Characteristics of improved and landrace varieties of crops for different agro-ecologies, Soil data (physical, chemical and biological data), site specific weather forecast with possible advisory tips. Similarly, at the sub national levels the LSC data needed included rainfall, temperature, altitude, market data (e.g., current prices of cereals and pulses), soil property (erodibility, mobility, organic matter content etc…), soil acidity/alkalinity (soil pH), soil depth, soil texture, land slope, nutrient content of soil, agronomy data (e.g., planting data, fertilizer recommendation), crop calendar, crop yield/productivity, land size, land use history from farmers, crop type, seed quality, and crop yield data.</w:t>
      </w:r>
    </w:p>
    <w:p w:rsidR="00000000" w:rsidDel="00000000" w:rsidP="00000000" w:rsidRDefault="00000000" w:rsidRPr="00000000" w14:paraId="000009DD">
      <w:pPr>
        <w:spacing w:after="0" w:line="360" w:lineRule="auto"/>
        <w:rPr/>
      </w:pPr>
      <w:r w:rsidDel="00000000" w:rsidR="00000000" w:rsidRPr="00000000">
        <w:rPr>
          <w:rtl w:val="0"/>
        </w:rPr>
      </w:r>
    </w:p>
    <w:p w:rsidR="00000000" w:rsidDel="00000000" w:rsidP="00000000" w:rsidRDefault="00000000" w:rsidRPr="00000000" w14:paraId="000009DE">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What products, services or advisories do you produce or provide that require LSC data/information as input?</w:t>
      </w:r>
    </w:p>
    <w:p w:rsidR="00000000" w:rsidDel="00000000" w:rsidP="00000000" w:rsidRDefault="00000000" w:rsidRPr="00000000" w14:paraId="000009DF">
      <w:pPr>
        <w:spacing w:after="0" w:line="360" w:lineRule="auto"/>
        <w:rPr/>
      </w:pPr>
      <w:r w:rsidDel="00000000" w:rsidR="00000000" w:rsidRPr="00000000">
        <w:rPr>
          <w:rtl w:val="0"/>
        </w:rPr>
        <w:t xml:space="preserve">As stated by users group, there were many products and services produced using LSC information. At the national level, participants stated that they used LSC information such as soil fertility assessment and soil and water conservation data to improve soil health and conserve water, crop and livestock value chain services to understand the local context, assess market trends, and provide effective advisory services to farmers and service providers. They also provide seasonal weather advisory service to farmers and extension agents, and also advise farmers on soil fertility management based on the soil analysis data collected from demonstration sites. At the sub national levels operational procedures, forecasts, management plans, advisory, policy, functional maps, development plan, suitability assessment, published articles, training on quality product supply or value chain process, enhancing production and productivity, promoting agriculture cluster approach, soil water use efficiency, fertilizer need (organic and chemical), crop calendar, land use right, and weather information are all produced using LSC data and information.</w:t>
      </w:r>
    </w:p>
    <w:p w:rsidR="00000000" w:rsidDel="00000000" w:rsidP="00000000" w:rsidRDefault="00000000" w:rsidRPr="00000000" w14:paraId="000009E0">
      <w:pPr>
        <w:spacing w:after="0" w:line="360" w:lineRule="auto"/>
        <w:rPr/>
      </w:pPr>
      <w:r w:rsidDel="00000000" w:rsidR="00000000" w:rsidRPr="00000000">
        <w:rPr>
          <w:rtl w:val="0"/>
        </w:rPr>
      </w:r>
    </w:p>
    <w:p w:rsidR="00000000" w:rsidDel="00000000" w:rsidP="00000000" w:rsidRDefault="00000000" w:rsidRPr="00000000" w14:paraId="000009E1">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For whom do you develop or provide these products, services, or advisories?</w:t>
      </w:r>
    </w:p>
    <w:p w:rsidR="00000000" w:rsidDel="00000000" w:rsidP="00000000" w:rsidRDefault="00000000" w:rsidRPr="00000000" w14:paraId="000009E2">
      <w:pPr>
        <w:spacing w:after="0" w:line="360" w:lineRule="auto"/>
        <w:rPr/>
      </w:pPr>
      <w:r w:rsidDel="00000000" w:rsidR="00000000" w:rsidRPr="00000000">
        <w:rPr>
          <w:rtl w:val="0"/>
        </w:rPr>
        <w:t xml:space="preserve">According to participants at both the national and sub national levels, products and services were developed for smallholder and commercial farmers, input providers and mechanization service providers , extension agents, Ministry of agriculture, district agriculture office, Ethiopian meteorological institute, Central statistical agency, Ethiopia Commodity Exchange, Ministry of Trade, soil lab, EIAR, universities, Ministry of water and energy, cooperatives, and unions, disaster risk management, industrial park,  Micro finance, investment office, water users’ association, and women and youth associations.</w:t>
      </w:r>
    </w:p>
    <w:p w:rsidR="00000000" w:rsidDel="00000000" w:rsidP="00000000" w:rsidRDefault="00000000" w:rsidRPr="00000000" w14:paraId="000009E3">
      <w:pPr>
        <w:spacing w:after="0" w:line="360" w:lineRule="auto"/>
        <w:rPr/>
      </w:pPr>
      <w:r w:rsidDel="00000000" w:rsidR="00000000" w:rsidRPr="00000000">
        <w:rPr>
          <w:rtl w:val="0"/>
        </w:rPr>
      </w:r>
    </w:p>
    <w:p w:rsidR="00000000" w:rsidDel="00000000" w:rsidP="00000000" w:rsidRDefault="00000000" w:rsidRPr="00000000" w14:paraId="000009E4">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Describe the process or how you developed or provide the advisory services around soil fertility assessment and/or soil water conservation.</w:t>
      </w:r>
    </w:p>
    <w:p w:rsidR="00000000" w:rsidDel="00000000" w:rsidP="00000000" w:rsidRDefault="00000000" w:rsidRPr="00000000" w14:paraId="000009E5">
      <w:pPr>
        <w:spacing w:after="0" w:line="360" w:lineRule="auto"/>
        <w:rPr/>
      </w:pPr>
      <w:r w:rsidDel="00000000" w:rsidR="00000000" w:rsidRPr="00000000">
        <w:rPr>
          <w:rtl w:val="0"/>
        </w:rPr>
        <w:t xml:space="preserve">Participants at the national level described different processes through which advisory services are developed and provided in terms of soil fertility management and soil and water conservation. For example, advisory services are developed around soil fertility assessment using a participatory approach. The soil fertility assessment process involves collecting soil samples from farmers' fields and analyzing them to determine the soil nutrient content. The results are used to generate recommendations on the appropriate type and amount of fertilizers to use to improve soil fertility. The soil water conservation process involves assessing the farmers' water resources and providing them with advice on the appropriate water management practices to use to conserve water. This includes techniques such as crop rotation, mulching, and use of efficient irrigation systems, which help to reduce water use and improve water efficiency. The farmers are also trained on rainwater harvesting techniques, such as the use of water catchment structures, which can help to supplement their irrigation needs during the dry season.</w:t>
      </w:r>
    </w:p>
    <w:p w:rsidR="00000000" w:rsidDel="00000000" w:rsidP="00000000" w:rsidRDefault="00000000" w:rsidRPr="00000000" w14:paraId="000009E6">
      <w:pPr>
        <w:spacing w:after="0" w:line="360" w:lineRule="auto"/>
        <w:rPr/>
      </w:pPr>
      <w:r w:rsidDel="00000000" w:rsidR="00000000" w:rsidRPr="00000000">
        <w:rPr>
          <w:rtl w:val="0"/>
        </w:rPr>
        <w:t xml:space="preserve">The process described at the sub national levels included activities starting from data collection to implementation of the recommendations. That is, data collection—data analysis—data interpretation—consultation with farmers—implementation. in some cases, the cooperative holds a consultation meeting among cooperative member farmers to discuss how to use the recommendation, and advisory based on local context, in some cases, the cooperative holds a consultation meeting with stakeholders and make use of the data through different dissemination mechanisms such as leaflets, posting e.g., market information. </w:t>
      </w:r>
    </w:p>
    <w:p w:rsidR="00000000" w:rsidDel="00000000" w:rsidP="00000000" w:rsidRDefault="00000000" w:rsidRPr="00000000" w14:paraId="000009E7">
      <w:pPr>
        <w:spacing w:after="0" w:line="360" w:lineRule="auto"/>
        <w:rPr/>
      </w:pPr>
      <w:r w:rsidDel="00000000" w:rsidR="00000000" w:rsidRPr="00000000">
        <w:rPr>
          <w:rtl w:val="0"/>
        </w:rPr>
      </w:r>
    </w:p>
    <w:p w:rsidR="00000000" w:rsidDel="00000000" w:rsidP="00000000" w:rsidRDefault="00000000" w:rsidRPr="00000000" w14:paraId="000009E8">
      <w:pPr>
        <w:spacing w:after="0" w:line="360" w:lineRule="auto"/>
        <w:rPr/>
      </w:pPr>
      <w:r w:rsidDel="00000000" w:rsidR="00000000" w:rsidRPr="00000000">
        <w:rPr>
          <w:rtl w:val="0"/>
        </w:rPr>
      </w:r>
    </w:p>
    <w:p w:rsidR="00000000" w:rsidDel="00000000" w:rsidP="00000000" w:rsidRDefault="00000000" w:rsidRPr="00000000" w14:paraId="000009E9">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What are the different levels through which the use case (products, services, or advisories) is applied? Example: National, region, zone, woreda, Kebele, Farmers Training Centre, farm, field</w:t>
      </w:r>
    </w:p>
    <w:p w:rsidR="00000000" w:rsidDel="00000000" w:rsidP="00000000" w:rsidRDefault="00000000" w:rsidRPr="00000000" w14:paraId="000009EA">
      <w:pPr>
        <w:spacing w:after="0" w:line="360" w:lineRule="auto"/>
        <w:rPr/>
      </w:pPr>
      <w:r w:rsidDel="00000000" w:rsidR="00000000" w:rsidRPr="00000000">
        <w:rPr>
          <w:rtl w:val="0"/>
        </w:rPr>
        <w:t xml:space="preserve">The uses cases were applied at all levels including from top management decision level to national, regional, zonal, district, kebele, farmers training center, farms and field level. </w:t>
      </w:r>
    </w:p>
    <w:p w:rsidR="00000000" w:rsidDel="00000000" w:rsidP="00000000" w:rsidRDefault="00000000" w:rsidRPr="00000000" w14:paraId="000009EB">
      <w:pPr>
        <w:spacing w:after="0" w:line="360" w:lineRule="auto"/>
        <w:rPr/>
      </w:pPr>
      <w:r w:rsidDel="00000000" w:rsidR="00000000" w:rsidRPr="00000000">
        <w:rPr>
          <w:rtl w:val="0"/>
        </w:rPr>
      </w:r>
    </w:p>
    <w:p w:rsidR="00000000" w:rsidDel="00000000" w:rsidP="00000000" w:rsidRDefault="00000000" w:rsidRPr="00000000" w14:paraId="000009EC">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Which applications or tools (such as models) related to the soil fertility and soil water conservation are employed in the use cases?  </w:t>
      </w:r>
    </w:p>
    <w:p w:rsidR="00000000" w:rsidDel="00000000" w:rsidP="00000000" w:rsidRDefault="00000000" w:rsidRPr="00000000" w14:paraId="000009ED">
      <w:pPr>
        <w:spacing w:after="0" w:line="360" w:lineRule="auto"/>
        <w:rPr/>
      </w:pPr>
      <w:r w:rsidDel="00000000" w:rsidR="00000000" w:rsidRPr="00000000">
        <w:rPr>
          <w:rtl w:val="0"/>
        </w:rPr>
        <w:t xml:space="preserve">There were different tools employed with regard to soil fertility management and soil and water conservation such as Atlas (Soil Fertility Status and Fertilizer Recommendation Atlas)- developed by ATI – to determine site specific fertilizer application. Ethiosis, agricultural information management system (AGMIS), Commcare (fertilizer application related app), SWAT model, RUSLE model, GIS and remote sensing, GPS, Sustainable ECO industry model, farmers’ Learning Platform (FLP) extension model, supported with digital advisory tools: video based training using Digital Classroom Systems – a multi-functional smart projector, Amplio Talking Book – inclusive, user friendly and simple audio device, mobile apps and radio-talk shows and machine learning approach</w:t>
      </w:r>
    </w:p>
    <w:p w:rsidR="00000000" w:rsidDel="00000000" w:rsidP="00000000" w:rsidRDefault="00000000" w:rsidRPr="00000000" w14:paraId="000009EE">
      <w:pPr>
        <w:spacing w:after="0" w:line="360" w:lineRule="auto"/>
        <w:rPr/>
      </w:pPr>
      <w:r w:rsidDel="00000000" w:rsidR="00000000" w:rsidRPr="00000000">
        <w:rPr>
          <w:rtl w:val="0"/>
        </w:rPr>
      </w:r>
    </w:p>
    <w:p w:rsidR="00000000" w:rsidDel="00000000" w:rsidP="00000000" w:rsidRDefault="00000000" w:rsidRPr="00000000" w14:paraId="000009EF">
      <w:pPr>
        <w:spacing w:after="0" w:line="360" w:lineRule="auto"/>
        <w:rPr/>
      </w:pPr>
      <w:r w:rsidDel="00000000" w:rsidR="00000000" w:rsidRPr="00000000">
        <w:rPr>
          <w:rtl w:val="0"/>
        </w:rPr>
      </w:r>
    </w:p>
    <w:p w:rsidR="00000000" w:rsidDel="00000000" w:rsidP="00000000" w:rsidRDefault="00000000" w:rsidRPr="00000000" w14:paraId="000009F0">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How would you like to obtain LSC data for your application or decision-making or decision-support process or use case development or service provision? (e.g., data download, web services, API, mobile App)</w:t>
      </w:r>
    </w:p>
    <w:p w:rsidR="00000000" w:rsidDel="00000000" w:rsidP="00000000" w:rsidRDefault="00000000" w:rsidRPr="00000000" w14:paraId="000009F1">
      <w:pPr>
        <w:spacing w:after="0" w:line="360" w:lineRule="auto"/>
        <w:rPr/>
      </w:pPr>
      <w:r w:rsidDel="00000000" w:rsidR="00000000" w:rsidRPr="00000000">
        <w:rPr>
          <w:rtl w:val="0"/>
        </w:rPr>
      </w:r>
    </w:p>
    <w:p w:rsidR="00000000" w:rsidDel="00000000" w:rsidP="00000000" w:rsidRDefault="00000000" w:rsidRPr="00000000" w14:paraId="000009F2">
      <w:pPr>
        <w:spacing w:after="0" w:line="360" w:lineRule="auto"/>
        <w:rPr/>
      </w:pPr>
      <w:r w:rsidDel="00000000" w:rsidR="00000000" w:rsidRPr="00000000">
        <w:rPr>
          <w:rtl w:val="0"/>
        </w:rPr>
        <w:t xml:space="preserve">Participants had different preferences for receiving LSC data, some would like to have structured LSC data that can be easily manipulated for decision-making or integrated with other data sources through API linkage.  Others prefer to access a comprehensive database of LSC data that is regularly updated and maintained to ensure the accuracy and reliability of the information provided. Still others needed hard copy (in cases where no internet connection), Mobile app (which was referred as the best option), web service, data download, call blast (e.g., 8028), and SMS.</w:t>
      </w:r>
    </w:p>
    <w:p w:rsidR="00000000" w:rsidDel="00000000" w:rsidP="00000000" w:rsidRDefault="00000000" w:rsidRPr="00000000" w14:paraId="000009F3">
      <w:pPr>
        <w:spacing w:after="0" w:line="360" w:lineRule="auto"/>
        <w:rPr/>
      </w:pPr>
      <w:r w:rsidDel="00000000" w:rsidR="00000000" w:rsidRPr="00000000">
        <w:rPr>
          <w:rtl w:val="0"/>
        </w:rPr>
      </w:r>
    </w:p>
    <w:p w:rsidR="00000000" w:rsidDel="00000000" w:rsidP="00000000" w:rsidRDefault="00000000" w:rsidRPr="00000000" w14:paraId="000009F4">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What do you expect from the LSC hub in terms of functionality? What type of functionality (e.g., data download, data viewer, data catalogue, dashboards (presenting what type of information?), user stories, data interpretation (translating data to advisory, etc.) would be helpful for you? </w:t>
      </w:r>
    </w:p>
    <w:p w:rsidR="00000000" w:rsidDel="00000000" w:rsidP="00000000" w:rsidRDefault="00000000" w:rsidRPr="00000000" w14:paraId="000009F5">
      <w:pPr>
        <w:spacing w:after="0" w:line="360" w:lineRule="auto"/>
        <w:rPr/>
      </w:pPr>
      <w:r w:rsidDel="00000000" w:rsidR="00000000" w:rsidRPr="00000000">
        <w:rPr>
          <w:rtl w:val="0"/>
        </w:rPr>
        <w:t xml:space="preserve">  </w:t>
      </w:r>
    </w:p>
    <w:p w:rsidR="00000000" w:rsidDel="00000000" w:rsidP="00000000" w:rsidRDefault="00000000" w:rsidRPr="00000000" w14:paraId="000009F6">
      <w:pPr>
        <w:spacing w:after="0" w:line="360" w:lineRule="auto"/>
        <w:rPr/>
      </w:pPr>
      <w:r w:rsidDel="00000000" w:rsidR="00000000" w:rsidRPr="00000000">
        <w:rPr>
          <w:rtl w:val="0"/>
        </w:rPr>
        <w:t xml:space="preserve">Both at the national and sub national levels, participants expected different </w:t>
      </w:r>
      <w:sdt>
        <w:sdtPr>
          <w:tag w:val="goog_rdk_623"/>
        </w:sdtPr>
        <w:sdtContent>
          <w:ins w:author="Herman Snel" w:id="209" w:date="2023-06-23T13:19:50Z">
            <w:r w:rsidDel="00000000" w:rsidR="00000000" w:rsidRPr="00000000">
              <w:rPr>
                <w:rtl w:val="0"/>
              </w:rPr>
              <w:t xml:space="preserve">requirements</w:t>
            </w:r>
          </w:ins>
        </w:sdtContent>
      </w:sdt>
      <w:sdt>
        <w:sdtPr>
          <w:tag w:val="goog_rdk_624"/>
        </w:sdtPr>
        <w:sdtContent>
          <w:del w:author="Herman Snel" w:id="209" w:date="2023-06-23T13:19:50Z">
            <w:r w:rsidDel="00000000" w:rsidR="00000000" w:rsidRPr="00000000">
              <w:rPr>
                <w:rtl w:val="0"/>
              </w:rPr>
              <w:delText xml:space="preserve">requirement</w:delText>
            </w:r>
          </w:del>
        </w:sdtContent>
      </w:sdt>
      <w:r w:rsidDel="00000000" w:rsidR="00000000" w:rsidRPr="00000000">
        <w:rPr>
          <w:rtl w:val="0"/>
        </w:rPr>
        <w:t xml:space="preserve"> to be fulfilled to facilitate the functionality of the hub. Some of the expectations included access to a data catalogue that provides a comprehensive overview of the available LSC data and information that would include details such as the spatial and temporal coverage of the data, the data format, and any associated metadata, access to data viewers and dashboards that present key LSC information in an easily accessible and understandable format. These could include visualizations of soil fertility assessment data, maps of soil and water conservation practices, and other relevant data related to climate-smart agriculture. Furthermore, data download and data interpretation (translating data to advisory), which would enable to manipulate and analyze the LSC data according to users’ specific needs would be helpful. In addition, online data access including information of farm, soil and water, land, climate and crop, an account and password to access information, access to upload local data to the system, process and interpret data and give recommendation, access to soft copy or hard copy report for documentation would help the smooth functioning of the LSC hub.</w:t>
      </w:r>
    </w:p>
    <w:p w:rsidR="00000000" w:rsidDel="00000000" w:rsidP="00000000" w:rsidRDefault="00000000" w:rsidRPr="00000000" w14:paraId="000009F7">
      <w:pPr>
        <w:spacing w:after="0" w:line="360" w:lineRule="auto"/>
        <w:rPr/>
      </w:pPr>
      <w:r w:rsidDel="00000000" w:rsidR="00000000" w:rsidRPr="00000000">
        <w:rPr>
          <w:rtl w:val="0"/>
        </w:rPr>
      </w:r>
    </w:p>
    <w:p w:rsidR="00000000" w:rsidDel="00000000" w:rsidP="00000000" w:rsidRDefault="00000000" w:rsidRPr="00000000" w14:paraId="000009F8">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How would you like to access the LSC hub: laptop or desktop computer or mobile device (tablet, phone)?</w:t>
      </w:r>
    </w:p>
    <w:p w:rsidR="00000000" w:rsidDel="00000000" w:rsidP="00000000" w:rsidRDefault="00000000" w:rsidRPr="00000000" w14:paraId="000009F9">
      <w:pPr>
        <w:spacing w:after="0" w:line="360" w:lineRule="auto"/>
        <w:rPr/>
      </w:pPr>
      <w:r w:rsidDel="00000000" w:rsidR="00000000" w:rsidRPr="00000000">
        <w:rPr>
          <w:rtl w:val="0"/>
        </w:rPr>
        <w:t xml:space="preserve">When participants were asked how they would prefer to access LSC hub, all of them indicated that laptop, and desktop computers, mobile device such as tablet, and phone are all very useful to access the hub. </w:t>
      </w:r>
    </w:p>
    <w:p w:rsidR="00000000" w:rsidDel="00000000" w:rsidP="00000000" w:rsidRDefault="00000000" w:rsidRPr="00000000" w14:paraId="000009FA">
      <w:pPr>
        <w:spacing w:after="0" w:line="360" w:lineRule="auto"/>
        <w:rPr/>
      </w:pPr>
      <w:r w:rsidDel="00000000" w:rsidR="00000000" w:rsidRPr="00000000">
        <w:rPr>
          <w:rtl w:val="0"/>
        </w:rPr>
      </w:r>
    </w:p>
    <w:p w:rsidR="00000000" w:rsidDel="00000000" w:rsidP="00000000" w:rsidRDefault="00000000" w:rsidRPr="00000000" w14:paraId="000009FB">
      <w:pPr>
        <w:spacing w:after="0" w:line="360" w:lineRule="auto"/>
        <w:rPr/>
      </w:pPr>
      <w:r w:rsidDel="00000000" w:rsidR="00000000" w:rsidRPr="00000000">
        <w:rPr>
          <w:rtl w:val="0"/>
        </w:rPr>
      </w:r>
    </w:p>
    <w:p w:rsidR="00000000" w:rsidDel="00000000" w:rsidP="00000000" w:rsidRDefault="00000000" w:rsidRPr="00000000" w14:paraId="000009FC">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What (from your view as a data user) is a critical factor to ensure sustainability of the LSC hub?</w:t>
      </w:r>
    </w:p>
    <w:p w:rsidR="00000000" w:rsidDel="00000000" w:rsidP="00000000" w:rsidRDefault="00000000" w:rsidRPr="00000000" w14:paraId="000009FD">
      <w:pPr>
        <w:spacing w:after="0" w:line="360" w:lineRule="auto"/>
        <w:rPr/>
      </w:pPr>
      <w:r w:rsidDel="00000000" w:rsidR="00000000" w:rsidRPr="00000000">
        <w:rPr>
          <w:rtl w:val="0"/>
        </w:rPr>
      </w:r>
    </w:p>
    <w:p w:rsidR="00000000" w:rsidDel="00000000" w:rsidP="00000000" w:rsidRDefault="00000000" w:rsidRPr="00000000" w14:paraId="000009FE">
      <w:pPr>
        <w:spacing w:after="0" w:line="360" w:lineRule="auto"/>
        <w:rPr/>
      </w:pPr>
      <w:r w:rsidDel="00000000" w:rsidR="00000000" w:rsidRPr="00000000">
        <w:rPr>
          <w:rtl w:val="0"/>
        </w:rPr>
        <w:t xml:space="preserve">Important factors to ensure sustainability pointed out by participants at all levels included establishing strong partnerships with relevant stakeholders, including government agencies, NGOs, private sector entities, and development partners. Collaboration and coordination among these stakeholders can help ensure the availability of funding, technical expertise, and other resources necessary to support the operations and maintenance of the LSC hub. This can be achieved through ongoing consultation and engagement with key stakeholders to understand their data and information needs, as well as the challenges and opportunities they face in their work. In addition, the LSC hub should be adaptable and responsive to changing contexts and emerging trends and should priorities user-centered design principles to ensure that its products and services are relevant, accessible, and useful to its target audiences. Capacity building of local actors to use and apply LSC data and information in their work is vital. This can be achieved through training, technical assistance, and other capacity-building activities that empower local stakeholders to make informed decisions and take action to address land and soil degradation, improve crop productivity, and promote climate-smart agriculture. Furthermore,</w:t>
      </w:r>
      <w:sdt>
        <w:sdtPr>
          <w:tag w:val="goog_rdk_625"/>
        </w:sdtPr>
        <w:sdtContent>
          <w:ins w:author="Herman Snel" w:id="210" w:date="2023-06-23T13:20:24Z">
            <w:r w:rsidDel="00000000" w:rsidR="00000000" w:rsidRPr="00000000">
              <w:rPr>
                <w:rtl w:val="0"/>
              </w:rPr>
              <w:t xml:space="preserve"> a</w:t>
            </w:r>
          </w:ins>
        </w:sdtContent>
      </w:sdt>
      <w:r w:rsidDel="00000000" w:rsidR="00000000" w:rsidRPr="00000000">
        <w:rPr>
          <w:rtl w:val="0"/>
        </w:rPr>
        <w:t xml:space="preserve"> responsible owner must be assigned to manage the hub and there must be political will both at local and national level, and synergy among stakeholders to contribute towards sustainability of the hub. </w:t>
      </w:r>
    </w:p>
    <w:p w:rsidR="00000000" w:rsidDel="00000000" w:rsidP="00000000" w:rsidRDefault="00000000" w:rsidRPr="00000000" w14:paraId="000009FF">
      <w:pPr>
        <w:spacing w:after="0" w:line="360" w:lineRule="auto"/>
        <w:rPr/>
      </w:pPr>
      <w:r w:rsidDel="00000000" w:rsidR="00000000" w:rsidRPr="00000000">
        <w:rPr>
          <w:rtl w:val="0"/>
        </w:rPr>
      </w:r>
    </w:p>
    <w:p w:rsidR="00000000" w:rsidDel="00000000" w:rsidP="00000000" w:rsidRDefault="00000000" w:rsidRPr="00000000" w14:paraId="00000A00">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Are you willing to pay for the LSC information services?  </w:t>
      </w:r>
    </w:p>
    <w:p w:rsidR="00000000" w:rsidDel="00000000" w:rsidP="00000000" w:rsidRDefault="00000000" w:rsidRPr="00000000" w14:paraId="00000A01">
      <w:pPr>
        <w:spacing w:after="0" w:line="360" w:lineRule="auto"/>
        <w:rPr/>
      </w:pPr>
      <w:r w:rsidDel="00000000" w:rsidR="00000000" w:rsidRPr="00000000">
        <w:rPr>
          <w:rtl w:val="0"/>
        </w:rPr>
      </w:r>
    </w:p>
    <w:p w:rsidR="00000000" w:rsidDel="00000000" w:rsidP="00000000" w:rsidRDefault="00000000" w:rsidRPr="00000000" w14:paraId="00000A02">
      <w:pPr>
        <w:spacing w:after="0" w:line="360" w:lineRule="auto"/>
        <w:rPr/>
      </w:pPr>
      <w:r w:rsidDel="00000000" w:rsidR="00000000" w:rsidRPr="00000000">
        <w:rPr>
          <w:rtl w:val="0"/>
        </w:rPr>
        <w:t xml:space="preserve">Almost all participants agreed that they would be willing to pay for LSC information if the information is more accurate, relevant, to the standard and if the price is affordable. </w:t>
      </w:r>
    </w:p>
    <w:p w:rsidR="00000000" w:rsidDel="00000000" w:rsidP="00000000" w:rsidRDefault="00000000" w:rsidRPr="00000000" w14:paraId="00000A03">
      <w:pPr>
        <w:spacing w:after="0" w:line="360" w:lineRule="auto"/>
        <w:rPr/>
      </w:pPr>
      <w:r w:rsidDel="00000000" w:rsidR="00000000" w:rsidRPr="00000000">
        <w:rPr>
          <w:rtl w:val="0"/>
        </w:rPr>
      </w:r>
    </w:p>
    <w:p w:rsidR="00000000" w:rsidDel="00000000" w:rsidP="00000000" w:rsidRDefault="00000000" w:rsidRPr="00000000" w14:paraId="00000A04">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What are currently the main sources of the LSC-IS data?</w:t>
      </w:r>
    </w:p>
    <w:p w:rsidR="00000000" w:rsidDel="00000000" w:rsidP="00000000" w:rsidRDefault="00000000" w:rsidRPr="00000000" w14:paraId="00000A05">
      <w:pPr>
        <w:spacing w:after="0" w:line="360" w:lineRule="auto"/>
        <w:rPr/>
      </w:pPr>
      <w:r w:rsidDel="00000000" w:rsidR="00000000" w:rsidRPr="00000000">
        <w:rPr>
          <w:rtl w:val="0"/>
        </w:rPr>
      </w:r>
    </w:p>
    <w:p w:rsidR="00000000" w:rsidDel="00000000" w:rsidP="00000000" w:rsidRDefault="00000000" w:rsidRPr="00000000" w14:paraId="00000A06">
      <w:pPr>
        <w:spacing w:after="0" w:line="360" w:lineRule="auto"/>
        <w:rPr/>
      </w:pPr>
      <w:r w:rsidDel="00000000" w:rsidR="00000000" w:rsidRPr="00000000">
        <w:rPr>
          <w:rtl w:val="0"/>
        </w:rPr>
        <w:t xml:space="preserve">Main sources of LSC-IS data included Ministry of agriculture, Ministry of Trade, Ethiopian institute of agricultural research, , Agricultural transformation agency, Ethiopian commodity exchange, Ethiopian meteorological institute, Ethiopian statistical services, soil lab, universities, Pest control clinic,  Ethiosis, Afrisis, mapping agency, disaster risk management, research centers, regional and zonal agricultural bureau, Media, national Bank, Sinqe Bank, data from own source and different sector institutes and their researchers/experts.</w:t>
      </w:r>
    </w:p>
    <w:p w:rsidR="00000000" w:rsidDel="00000000" w:rsidP="00000000" w:rsidRDefault="00000000" w:rsidRPr="00000000" w14:paraId="00000A07">
      <w:pPr>
        <w:spacing w:after="0" w:line="360" w:lineRule="auto"/>
        <w:rPr/>
      </w:pPr>
      <w:r w:rsidDel="00000000" w:rsidR="00000000" w:rsidRPr="00000000">
        <w:rPr>
          <w:rtl w:val="0"/>
        </w:rPr>
      </w:r>
    </w:p>
    <w:p w:rsidR="00000000" w:rsidDel="00000000" w:rsidP="00000000" w:rsidRDefault="00000000" w:rsidRPr="00000000" w14:paraId="00000A08">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What are current constraints in accessing LSC data for your applications, use case or services?</w:t>
      </w:r>
    </w:p>
    <w:p w:rsidR="00000000" w:rsidDel="00000000" w:rsidP="00000000" w:rsidRDefault="00000000" w:rsidRPr="00000000" w14:paraId="00000A09">
      <w:pPr>
        <w:spacing w:after="0" w:line="360" w:lineRule="auto"/>
        <w:rPr/>
      </w:pPr>
      <w:r w:rsidDel="00000000" w:rsidR="00000000" w:rsidRPr="00000000">
        <w:rPr>
          <w:rtl w:val="0"/>
        </w:rPr>
      </w:r>
    </w:p>
    <w:p w:rsidR="00000000" w:rsidDel="00000000" w:rsidP="00000000" w:rsidRDefault="00000000" w:rsidRPr="00000000" w14:paraId="00000A0A">
      <w:pPr>
        <w:spacing w:after="0" w:line="360" w:lineRule="auto"/>
        <w:rPr/>
      </w:pPr>
      <w:r w:rsidDel="00000000" w:rsidR="00000000" w:rsidRPr="00000000">
        <w:rPr>
          <w:rtl w:val="0"/>
        </w:rPr>
        <w:t xml:space="preserve">According to participants, the current constraints that hindered accessing LSC data were lack of awareness and lack of skill and Knowledge on data handling and sharing to the user, unavailability and absence of data centers, expensive data analysis service (e.g., soil data) and limited service provider, failure to access data on time, poor data quality, lack of financial and human resources, lack of infrastructure e.g., ICT infrastructure, reluctance of stakeholders to share the available data,  Lack of internet, lack of fast server, limited availability of computers, limited man power for IT related expertise, lack of LSC information platform, low capacity of local stakeholders.</w:t>
      </w:r>
    </w:p>
    <w:p w:rsidR="00000000" w:rsidDel="00000000" w:rsidP="00000000" w:rsidRDefault="00000000" w:rsidRPr="00000000" w14:paraId="00000A0B">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Are there any requirements with respect to the format of the LSC data that you use?</w:t>
      </w:r>
    </w:p>
    <w:p w:rsidR="00000000" w:rsidDel="00000000" w:rsidP="00000000" w:rsidRDefault="00000000" w:rsidRPr="00000000" w14:paraId="00000A0C">
      <w:pPr>
        <w:spacing w:after="0" w:line="360" w:lineRule="auto"/>
        <w:rPr/>
      </w:pPr>
      <w:r w:rsidDel="00000000" w:rsidR="00000000" w:rsidRPr="00000000">
        <w:rPr>
          <w:rtl w:val="0"/>
        </w:rPr>
      </w:r>
    </w:p>
    <w:p w:rsidR="00000000" w:rsidDel="00000000" w:rsidP="00000000" w:rsidRDefault="00000000" w:rsidRPr="00000000" w14:paraId="00000A0D">
      <w:pPr>
        <w:spacing w:after="0" w:line="360" w:lineRule="auto"/>
        <w:rPr/>
      </w:pPr>
      <w:r w:rsidDel="00000000" w:rsidR="00000000" w:rsidRPr="00000000">
        <w:rPr>
          <w:rtl w:val="0"/>
        </w:rPr>
        <w:t xml:space="preserve">According to respondents, some of the requirements in terms of format of the LSC data were Word, PowerPoint, excel csv, shape file, point data (observational data), GIS raster file (Geo tif), raster (pixel), up to date information, simplified platform/tool, GIS and remote sensing-based maps pertinent to soil fertility, cadastral map, attribute data for urban and rural land and use of local language,</w:t>
      </w:r>
    </w:p>
    <w:p w:rsidR="00000000" w:rsidDel="00000000" w:rsidP="00000000" w:rsidRDefault="00000000" w:rsidRPr="00000000" w14:paraId="00000A0E">
      <w:pPr>
        <w:spacing w:after="0" w:line="360" w:lineRule="auto"/>
        <w:rPr/>
      </w:pPr>
      <w:r w:rsidDel="00000000" w:rsidR="00000000" w:rsidRPr="00000000">
        <w:rPr>
          <w:rtl w:val="0"/>
        </w:rPr>
      </w:r>
    </w:p>
    <w:p w:rsidR="00000000" w:rsidDel="00000000" w:rsidP="00000000" w:rsidRDefault="00000000" w:rsidRPr="00000000" w14:paraId="00000A0F">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If you are using spatial data, what are requirements do you have with respect to georeferencing of the data? Is there for instance a preferred coordinate system(s)? </w:t>
      </w:r>
    </w:p>
    <w:p w:rsidR="00000000" w:rsidDel="00000000" w:rsidP="00000000" w:rsidRDefault="00000000" w:rsidRPr="00000000" w14:paraId="00000A10">
      <w:pPr>
        <w:spacing w:after="0" w:line="360" w:lineRule="auto"/>
        <w:rPr/>
      </w:pPr>
      <w:r w:rsidDel="00000000" w:rsidR="00000000" w:rsidRPr="00000000">
        <w:rPr>
          <w:rtl w:val="0"/>
        </w:rPr>
      </w:r>
    </w:p>
    <w:p w:rsidR="00000000" w:rsidDel="00000000" w:rsidP="00000000" w:rsidRDefault="00000000" w:rsidRPr="00000000" w14:paraId="00000A11">
      <w:pPr>
        <w:spacing w:after="0" w:line="360" w:lineRule="auto"/>
        <w:rPr/>
      </w:pPr>
      <w:r w:rsidDel="00000000" w:rsidR="00000000" w:rsidRPr="00000000">
        <w:rPr>
          <w:rtl w:val="0"/>
        </w:rPr>
        <w:t xml:space="preserve">Some of the requirements in terms of using spatial data were projected coordinate e.g., UTM, and high spatial resolution data, </w:t>
      </w:r>
    </w:p>
    <w:p w:rsidR="00000000" w:rsidDel="00000000" w:rsidP="00000000" w:rsidRDefault="00000000" w:rsidRPr="00000000" w14:paraId="00000A12">
      <w:pPr>
        <w:spacing w:after="0" w:line="360" w:lineRule="auto"/>
        <w:rPr/>
      </w:pPr>
      <w:r w:rsidDel="00000000" w:rsidR="00000000" w:rsidRPr="00000000">
        <w:rPr>
          <w:rtl w:val="0"/>
        </w:rPr>
      </w:r>
    </w:p>
    <w:p w:rsidR="00000000" w:rsidDel="00000000" w:rsidP="00000000" w:rsidRDefault="00000000" w:rsidRPr="00000000" w14:paraId="00000A13">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What would you like to be done differently to ensure data?</w:t>
      </w:r>
    </w:p>
    <w:p w:rsidR="00000000" w:rsidDel="00000000" w:rsidP="00000000" w:rsidRDefault="00000000" w:rsidRPr="00000000" w14:paraId="00000A14">
      <w:pPr>
        <w:spacing w:after="0" w:line="360" w:lineRule="auto"/>
        <w:rPr/>
      </w:pPr>
      <w:r w:rsidDel="00000000" w:rsidR="00000000" w:rsidRPr="00000000">
        <w:rPr>
          <w:rtl w:val="0"/>
        </w:rPr>
      </w:r>
    </w:p>
    <w:p w:rsidR="00000000" w:rsidDel="00000000" w:rsidP="00000000" w:rsidRDefault="00000000" w:rsidRPr="00000000" w14:paraId="00000A15">
      <w:pPr>
        <w:spacing w:after="0" w:line="360" w:lineRule="auto"/>
        <w:rPr/>
      </w:pPr>
      <w:r w:rsidDel="00000000" w:rsidR="00000000" w:rsidRPr="00000000">
        <w:rPr>
          <w:rtl w:val="0"/>
        </w:rPr>
        <w:t xml:space="preserve">               Availability</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Accessibility</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Usability</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Scalable </w:t>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Impactful</w:t>
      </w:r>
    </w:p>
    <w:p w:rsidR="00000000" w:rsidDel="00000000" w:rsidP="00000000" w:rsidRDefault="00000000" w:rsidRPr="00000000" w14:paraId="00000A1A">
      <w:pPr>
        <w:spacing w:after="0" w:line="360" w:lineRule="auto"/>
        <w:rPr/>
      </w:pPr>
      <w:r w:rsidDel="00000000" w:rsidR="00000000" w:rsidRPr="00000000">
        <w:rPr>
          <w:rtl w:val="0"/>
        </w:rPr>
      </w:r>
    </w:p>
    <w:p w:rsidR="00000000" w:rsidDel="00000000" w:rsidP="00000000" w:rsidRDefault="00000000" w:rsidRPr="00000000" w14:paraId="00000A1B">
      <w:pPr>
        <w:spacing w:after="0" w:line="360" w:lineRule="auto"/>
        <w:rPr/>
      </w:pPr>
      <w:r w:rsidDel="00000000" w:rsidR="00000000" w:rsidRPr="00000000">
        <w:rPr>
          <w:rtl w:val="0"/>
        </w:rPr>
        <w:t xml:space="preserve">To ensure data availability, accessibility and scalability, skilled manpower, sufficient budget, infrastructure such as computers and internet, willingness of stakeholders to share data, interpreted data for easy understanding, were among the key factors mentioned by participants.</w:t>
      </w:r>
    </w:p>
    <w:p w:rsidR="00000000" w:rsidDel="00000000" w:rsidP="00000000" w:rsidRDefault="00000000" w:rsidRPr="00000000" w14:paraId="00000A1C">
      <w:pPr>
        <w:spacing w:after="0" w:line="360" w:lineRule="auto"/>
        <w:rPr/>
      </w:pPr>
      <w:r w:rsidDel="00000000" w:rsidR="00000000" w:rsidRPr="00000000">
        <w:rPr>
          <w:rtl w:val="0"/>
        </w:rPr>
      </w:r>
    </w:p>
    <w:p w:rsidR="00000000" w:rsidDel="00000000" w:rsidP="00000000" w:rsidRDefault="00000000" w:rsidRPr="00000000" w14:paraId="00000A1D">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What type of LSC information or services or advisories do you miss/lack to address soil fertility and soil and water conservation challenges?</w:t>
      </w:r>
    </w:p>
    <w:p w:rsidR="00000000" w:rsidDel="00000000" w:rsidP="00000000" w:rsidRDefault="00000000" w:rsidRPr="00000000" w14:paraId="00000A1E">
      <w:pPr>
        <w:spacing w:after="0" w:line="360" w:lineRule="auto"/>
        <w:rPr/>
      </w:pPr>
      <w:r w:rsidDel="00000000" w:rsidR="00000000" w:rsidRPr="00000000">
        <w:rPr>
          <w:rtl w:val="0"/>
        </w:rPr>
      </w:r>
    </w:p>
    <w:p w:rsidR="00000000" w:rsidDel="00000000" w:rsidP="00000000" w:rsidRDefault="00000000" w:rsidRPr="00000000" w14:paraId="00000A1F">
      <w:pPr>
        <w:spacing w:after="0" w:line="360" w:lineRule="auto"/>
        <w:rPr/>
      </w:pPr>
      <w:r w:rsidDel="00000000" w:rsidR="00000000" w:rsidRPr="00000000">
        <w:rPr>
          <w:rtl w:val="0"/>
        </w:rPr>
        <w:t xml:space="preserve">Some of the missing LSC information listed by participants included site specific data, onsite soil acidity testing kit, geology, and hydrological data (for Potable water), water quality and water yield data with irrigation land. Tables 4-6 shows the detail responses of the user groups in Addis Ababa, Basona Warana and ATJK districts.</w:t>
      </w:r>
    </w:p>
    <w:p w:rsidR="00000000" w:rsidDel="00000000" w:rsidP="00000000" w:rsidRDefault="00000000" w:rsidRPr="00000000" w14:paraId="00000A20">
      <w:pPr>
        <w:spacing w:after="0" w:line="360" w:lineRule="auto"/>
        <w:rPr>
          <w:rFonts w:ascii="Eina 02 Bold" w:cs="Eina 02 Bold" w:eastAsia="Eina 02 Bold" w:hAnsi="Eina 02 Bold"/>
          <w:b w:val="1"/>
          <w:color w:val="538135"/>
          <w:sz w:val="36"/>
          <w:szCs w:val="36"/>
        </w:rPr>
        <w:sectPr>
          <w:type w:val="nextPage"/>
          <w:pgSz w:h="16838" w:w="11906" w:orient="portrait"/>
          <w:pgMar w:bottom="1282" w:top="1411" w:left="1411" w:right="1411" w:header="562" w:footer="562"/>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A21">
      <w:pPr>
        <w:rPr>
          <w:sz w:val="28"/>
          <w:szCs w:val="28"/>
        </w:rPr>
      </w:pPr>
      <w:r w:rsidDel="00000000" w:rsidR="00000000" w:rsidRPr="00000000">
        <w:rPr>
          <w:sz w:val="28"/>
          <w:szCs w:val="28"/>
          <w:rtl w:val="0"/>
        </w:rPr>
        <w:t xml:space="preserve">Key informant interview in Addis Ababa ---- data user group </w:t>
      </w:r>
    </w:p>
    <w:tbl>
      <w:tblPr>
        <w:tblStyle w:val="Table14"/>
        <w:tblW w:w="12955.0" w:type="dxa"/>
        <w:jc w:val="left"/>
        <w:tblBorders>
          <w:top w:color="70ad47" w:space="0" w:sz="8" w:val="single"/>
          <w:left w:color="70ad47" w:space="0" w:sz="8" w:val="single"/>
          <w:bottom w:color="70ad47" w:space="0" w:sz="8" w:val="single"/>
          <w:right w:color="70ad47" w:space="0" w:sz="8" w:val="single"/>
          <w:insideH w:color="9cc2e5" w:space="0" w:sz="4" w:val="single"/>
          <w:insideV w:color="9cc2e5" w:space="0" w:sz="4" w:val="single"/>
        </w:tblBorders>
        <w:tblLayout w:type="fixed"/>
        <w:tblLook w:val="0400"/>
      </w:tblPr>
      <w:tblGrid>
        <w:gridCol w:w="355"/>
        <w:gridCol w:w="3060"/>
        <w:gridCol w:w="9540"/>
        <w:tblGridChange w:id="0">
          <w:tblGrid>
            <w:gridCol w:w="355"/>
            <w:gridCol w:w="3060"/>
            <w:gridCol w:w="9540"/>
          </w:tblGrid>
        </w:tblGridChange>
      </w:tblGrid>
      <w:tr>
        <w:trPr>
          <w:cantSplit w:val="0"/>
          <w:trHeight w:val="98" w:hRule="atLeast"/>
          <w:tblHeader w:val="0"/>
        </w:trPr>
        <w:tc>
          <w:tcPr/>
          <w:p w:rsidR="00000000" w:rsidDel="00000000" w:rsidP="00000000" w:rsidRDefault="00000000" w:rsidRPr="00000000" w14:paraId="00000A22">
            <w:pPr>
              <w:rPr>
                <w:sz w:val="10"/>
                <w:szCs w:val="10"/>
              </w:rPr>
            </w:pPr>
            <w:r w:rsidDel="00000000" w:rsidR="00000000" w:rsidRPr="00000000">
              <w:rPr>
                <w:sz w:val="10"/>
                <w:szCs w:val="10"/>
                <w:rtl w:val="0"/>
              </w:rPr>
              <w:t xml:space="preserve">No.</w:t>
            </w:r>
          </w:p>
        </w:tc>
        <w:tc>
          <w:tcPr/>
          <w:p w:rsidR="00000000" w:rsidDel="00000000" w:rsidP="00000000" w:rsidRDefault="00000000" w:rsidRPr="00000000" w14:paraId="00000A23">
            <w:pPr>
              <w:jc w:val="center"/>
              <w:rPr>
                <w:sz w:val="10"/>
                <w:szCs w:val="10"/>
              </w:rPr>
            </w:pPr>
            <w:r w:rsidDel="00000000" w:rsidR="00000000" w:rsidRPr="00000000">
              <w:rPr>
                <w:sz w:val="10"/>
                <w:szCs w:val="10"/>
                <w:rtl w:val="0"/>
              </w:rPr>
              <w:t xml:space="preserve">Key informant questions</w:t>
            </w:r>
          </w:p>
        </w:tc>
        <w:tc>
          <w:tcPr/>
          <w:p w:rsidR="00000000" w:rsidDel="00000000" w:rsidP="00000000" w:rsidRDefault="00000000" w:rsidRPr="00000000" w14:paraId="00000A24">
            <w:pPr>
              <w:rPr>
                <w:sz w:val="10"/>
                <w:szCs w:val="10"/>
              </w:rPr>
            </w:pPr>
            <w:r w:rsidDel="00000000" w:rsidR="00000000" w:rsidRPr="00000000">
              <w:rPr>
                <w:sz w:val="10"/>
                <w:szCs w:val="10"/>
                <w:rtl w:val="0"/>
              </w:rPr>
              <w:t xml:space="preserve">                             National level Addis Ababa</w:t>
            </w:r>
          </w:p>
        </w:tc>
      </w:tr>
      <w:tr>
        <w:trPr>
          <w:cantSplit w:val="0"/>
          <w:tblHeader w:val="0"/>
        </w:trPr>
        <w:tc>
          <w:tcPr/>
          <w:p w:rsidR="00000000" w:rsidDel="00000000" w:rsidP="00000000" w:rsidRDefault="00000000" w:rsidRPr="00000000" w14:paraId="00000A25">
            <w:pPr>
              <w:rPr>
                <w:sz w:val="10"/>
                <w:szCs w:val="10"/>
              </w:rPr>
            </w:pPr>
            <w:r w:rsidDel="00000000" w:rsidR="00000000" w:rsidRPr="00000000">
              <w:rPr>
                <w:sz w:val="10"/>
                <w:szCs w:val="10"/>
                <w:rtl w:val="0"/>
              </w:rPr>
              <w:t xml:space="preserve">1</w:t>
            </w:r>
          </w:p>
        </w:tc>
        <w:tc>
          <w:tcPr/>
          <w:p w:rsidR="00000000" w:rsidDel="00000000" w:rsidP="00000000" w:rsidRDefault="00000000" w:rsidRPr="00000000" w14:paraId="00000A26">
            <w:pPr>
              <w:pStyle w:val="Heading1"/>
              <w:tabs>
                <w:tab w:val="left" w:leader="none" w:pos="426"/>
              </w:tabs>
              <w:spacing w:before="0" w:line="240" w:lineRule="auto"/>
              <w:ind w:left="432" w:firstLine="0"/>
              <w:rPr>
                <w:rFonts w:ascii="Calibri" w:cs="Calibri" w:eastAsia="Calibri" w:hAnsi="Calibri"/>
                <w:color w:val="000000"/>
                <w:sz w:val="10"/>
                <w:szCs w:val="10"/>
              </w:rPr>
            </w:pPr>
            <w:bookmarkStart w:colFirst="0" w:colLast="0" w:name="_heading=h.upglbi" w:id="94"/>
            <w:bookmarkEnd w:id="94"/>
            <w:r w:rsidDel="00000000" w:rsidR="00000000" w:rsidRPr="00000000">
              <w:rPr>
                <w:rFonts w:ascii="Calibri" w:cs="Calibri" w:eastAsia="Calibri" w:hAnsi="Calibri"/>
                <w:color w:val="000000"/>
                <w:sz w:val="10"/>
                <w:szCs w:val="10"/>
                <w:rtl w:val="0"/>
              </w:rPr>
              <w:t xml:space="preserve">What are typical practices/activities around climate-smart agriculture that you have developed/are using (that addresses Soil Fertility Assessment and Soil Water Conservation)?</w:t>
            </w:r>
          </w:p>
        </w:tc>
        <w:tc>
          <w:tcPr/>
          <w:p w:rsidR="00000000" w:rsidDel="00000000" w:rsidP="00000000" w:rsidRDefault="00000000" w:rsidRPr="00000000" w14:paraId="00000A27">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3ep43zb" w:id="95"/>
            <w:bookmarkEnd w:id="95"/>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fertility assessment (such as recommendation of appropriate fertilizer blends and application rates based on the specific nutrient deficiencies identified), soil and water conservation (such as promotion of several practices that help farmers conserve water and improve soil moisture retention through extension services</w:t>
            </w:r>
          </w:p>
          <w:p w:rsidR="00000000" w:rsidDel="00000000" w:rsidP="00000000" w:rsidRDefault="00000000" w:rsidRPr="00000000" w14:paraId="00000A28">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Introducing irrigation into irrigable areas, improving water use efficiency by shifting from the existing furrow irrigation system to mainly center pivot irrigation followed by dragline sprinkler and drip irrigation systems, improve production per hectare using improved varieties, nutrient management and water management. </w:t>
            </w:r>
          </w:p>
          <w:p w:rsidR="00000000" w:rsidDel="00000000" w:rsidP="00000000" w:rsidRDefault="00000000" w:rsidRPr="00000000" w14:paraId="00000A29">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Reduced tillage, use of tie-ridges, use of drought tolerant high yielding crop varieties, promotion of crop diversification, application of recommended rates of inputs, improving water access, </w:t>
            </w:r>
          </w:p>
          <w:p w:rsidR="00000000" w:rsidDel="00000000" w:rsidP="00000000" w:rsidRDefault="00000000" w:rsidRPr="00000000" w14:paraId="00000A2A">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Climate information services, land scape climate smart agriculture approach </w:t>
            </w:r>
          </w:p>
          <w:p w:rsidR="00000000" w:rsidDel="00000000" w:rsidP="00000000" w:rsidRDefault="00000000" w:rsidRPr="00000000" w14:paraId="00000A2B">
            <w:pPr>
              <w:rPr>
                <w:sz w:val="10"/>
                <w:szCs w:val="10"/>
              </w:rPr>
            </w:pPr>
            <w:r w:rsidDel="00000000" w:rsidR="00000000" w:rsidRPr="00000000">
              <w:rPr>
                <w:rtl w:val="0"/>
              </w:rPr>
            </w:r>
          </w:p>
        </w:tc>
      </w:tr>
      <w:tr>
        <w:trPr>
          <w:cantSplit w:val="0"/>
          <w:tblHeader w:val="0"/>
        </w:trPr>
        <w:tc>
          <w:tcPr/>
          <w:p w:rsidR="00000000" w:rsidDel="00000000" w:rsidP="00000000" w:rsidRDefault="00000000" w:rsidRPr="00000000" w14:paraId="00000A2C">
            <w:pPr>
              <w:rPr>
                <w:sz w:val="10"/>
                <w:szCs w:val="10"/>
              </w:rPr>
            </w:pPr>
            <w:r w:rsidDel="00000000" w:rsidR="00000000" w:rsidRPr="00000000">
              <w:rPr>
                <w:sz w:val="10"/>
                <w:szCs w:val="10"/>
                <w:rtl w:val="0"/>
              </w:rPr>
              <w:t xml:space="preserve">2</w:t>
            </w:r>
          </w:p>
        </w:tc>
        <w:tc>
          <w:tcPr/>
          <w:p w:rsidR="00000000" w:rsidDel="00000000" w:rsidP="00000000" w:rsidRDefault="00000000" w:rsidRPr="00000000" w14:paraId="00000A2D">
            <w:pPr>
              <w:pStyle w:val="Heading1"/>
              <w:tabs>
                <w:tab w:val="left" w:leader="none" w:pos="426"/>
              </w:tabs>
              <w:spacing w:before="0" w:line="240" w:lineRule="auto"/>
              <w:ind w:left="432" w:firstLine="0"/>
              <w:rPr>
                <w:rFonts w:ascii="Calibri" w:cs="Calibri" w:eastAsia="Calibri" w:hAnsi="Calibri"/>
                <w:color w:val="000000"/>
                <w:sz w:val="10"/>
                <w:szCs w:val="10"/>
              </w:rPr>
            </w:pPr>
            <w:bookmarkStart w:colFirst="0" w:colLast="0" w:name="_heading=h.1tuee74" w:id="96"/>
            <w:bookmarkEnd w:id="96"/>
            <w:r w:rsidDel="00000000" w:rsidR="00000000" w:rsidRPr="00000000">
              <w:rPr>
                <w:rFonts w:ascii="Calibri" w:cs="Calibri" w:eastAsia="Calibri" w:hAnsi="Calibri"/>
                <w:color w:val="000000"/>
                <w:sz w:val="10"/>
                <w:szCs w:val="10"/>
                <w:rtl w:val="0"/>
              </w:rPr>
              <w:t xml:space="preserve">Which LSC data or derived information do you need for your decision-making or decision-support processes or for use case development?  </w:t>
            </w:r>
          </w:p>
        </w:tc>
        <w:tc>
          <w:tcPr/>
          <w:p w:rsidR="00000000" w:rsidDel="00000000" w:rsidP="00000000" w:rsidRDefault="00000000" w:rsidRPr="00000000" w14:paraId="00000A2E">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4du1wux" w:id="97"/>
            <w:bookmarkEnd w:id="97"/>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Fertility Assessment (SFA) data, which provides critical information on soil nutrient levels and the health of the soil, soil moisture levels and the effectiveness of water conservation measures., climate and weather data, market information, and information on input availability and pricing.</w:t>
            </w:r>
          </w:p>
          <w:p w:rsidR="00000000" w:rsidDel="00000000" w:rsidP="00000000" w:rsidRDefault="00000000" w:rsidRPr="00000000" w14:paraId="00000A2F">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Land information to match highly suitable area for specific crops, soil and plant analysis for nutrient management, weather information for crop production (e.g. irrigation management, crop monitoring, disease and pest management), on field soil water and plant testing kits and tools, an updated data interpretation tools or support system. </w:t>
            </w:r>
          </w:p>
          <w:p w:rsidR="00000000" w:rsidDel="00000000" w:rsidP="00000000" w:rsidRDefault="00000000" w:rsidRPr="00000000" w14:paraId="00000A30">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Characteristics of improved and landrace varieties of crops for different agro-ecologies, Soil data (physical, chemical and biological data), site specific weather forecast with possible advisory tips.</w:t>
            </w:r>
          </w:p>
          <w:p w:rsidR="00000000" w:rsidDel="00000000" w:rsidP="00000000" w:rsidRDefault="00000000" w:rsidRPr="00000000" w14:paraId="00000A31">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Climate smart agriculture practices across Ethiopia and their smartness level in terms of the three CSA pillars</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36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448" w:hRule="atLeast"/>
          <w:tblHeader w:val="0"/>
        </w:trPr>
        <w:tc>
          <w:tcPr/>
          <w:p w:rsidR="00000000" w:rsidDel="00000000" w:rsidP="00000000" w:rsidRDefault="00000000" w:rsidRPr="00000000" w14:paraId="00000A33">
            <w:pPr>
              <w:rPr>
                <w:sz w:val="10"/>
                <w:szCs w:val="10"/>
              </w:rPr>
            </w:pPr>
            <w:r w:rsidDel="00000000" w:rsidR="00000000" w:rsidRPr="00000000">
              <w:rPr>
                <w:sz w:val="10"/>
                <w:szCs w:val="10"/>
                <w:rtl w:val="0"/>
              </w:rPr>
              <w:t xml:space="preserve">3</w:t>
            </w:r>
          </w:p>
        </w:tc>
        <w:tc>
          <w:tcPr/>
          <w:p w:rsidR="00000000" w:rsidDel="00000000" w:rsidP="00000000" w:rsidRDefault="00000000" w:rsidRPr="00000000" w14:paraId="00000A34">
            <w:pPr>
              <w:pStyle w:val="Heading1"/>
              <w:tabs>
                <w:tab w:val="left" w:leader="none" w:pos="426"/>
              </w:tabs>
              <w:spacing w:before="0" w:line="240" w:lineRule="auto"/>
              <w:ind w:left="432" w:firstLine="0"/>
              <w:rPr>
                <w:rFonts w:ascii="Calibri" w:cs="Calibri" w:eastAsia="Calibri" w:hAnsi="Calibri"/>
                <w:color w:val="000000"/>
                <w:sz w:val="10"/>
                <w:szCs w:val="10"/>
              </w:rPr>
            </w:pPr>
            <w:bookmarkStart w:colFirst="0" w:colLast="0" w:name="_heading=h.2szc72q" w:id="98"/>
            <w:bookmarkEnd w:id="98"/>
            <w:r w:rsidDel="00000000" w:rsidR="00000000" w:rsidRPr="00000000">
              <w:rPr>
                <w:rFonts w:ascii="Calibri" w:cs="Calibri" w:eastAsia="Calibri" w:hAnsi="Calibri"/>
                <w:color w:val="000000"/>
                <w:sz w:val="10"/>
                <w:szCs w:val="10"/>
                <w:rtl w:val="0"/>
              </w:rPr>
              <w:t xml:space="preserve">What products, services or advisories do you produce or provide that require LSC data/information as input?</w:t>
            </w:r>
          </w:p>
        </w:tc>
        <w:tc>
          <w:tcPr/>
          <w:p w:rsidR="00000000" w:rsidDel="00000000" w:rsidP="00000000" w:rsidRDefault="00000000" w:rsidRPr="00000000" w14:paraId="00000A35">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84mhaj" w:id="99"/>
            <w:bookmarkEnd w:id="99"/>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fertility assessment and soil water conservation practices to improve soil health and conserve water, crop and livestock value chain services to understand the local context, assess market trends, and provide effective advisory services to farmers and service providers. </w:t>
            </w:r>
          </w:p>
          <w:p w:rsidR="00000000" w:rsidDel="00000000" w:rsidP="00000000" w:rsidRDefault="00000000" w:rsidRPr="00000000" w14:paraId="00000A36">
            <w:pPr>
              <w:ind w:left="360" w:hanging="360"/>
              <w:rPr>
                <w:sz w:val="10"/>
                <w:szCs w:val="10"/>
              </w:rPr>
            </w:pPr>
            <w:r w:rsidDel="00000000" w:rsidR="00000000" w:rsidRPr="00000000">
              <w:rPr>
                <w:sz w:val="10"/>
                <w:szCs w:val="10"/>
                <w:rtl w:val="0"/>
              </w:rPr>
              <w:t xml:space="preserve">         mechanization services provided help to ensure that the appropriate machinery and equipment are used for specific soil and crop types.</w:t>
            </w:r>
          </w:p>
          <w:p w:rsidR="00000000" w:rsidDel="00000000" w:rsidP="00000000" w:rsidRDefault="00000000" w:rsidRPr="00000000" w14:paraId="00000A37">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Advice to farms regarding soil, water and crop management, document field by field agronomic information for management decision, evaluate agronomic practices, plant varieties and technologies across location and different environment.</w:t>
            </w:r>
          </w:p>
          <w:p w:rsidR="00000000" w:rsidDel="00000000" w:rsidP="00000000" w:rsidRDefault="00000000" w:rsidRPr="00000000" w14:paraId="00000A38">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 provide seasonal weather advisory service to farmers and extension agents (EAs) based on information obtained from Ethiopian Meteorological Agency, we also advise farmers on soil fertility management based on the soil analysis data collected from demonstration sites. </w:t>
            </w:r>
          </w:p>
          <w:p w:rsidR="00000000" w:rsidDel="00000000" w:rsidP="00000000" w:rsidRDefault="00000000" w:rsidRPr="00000000" w14:paraId="00000A39">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Agro advisory on climate and fertilizer, climate smart practices advisory</w:t>
            </w:r>
          </w:p>
        </w:tc>
      </w:tr>
      <w:tr>
        <w:trPr>
          <w:cantSplit w:val="0"/>
          <w:tblHeader w:val="0"/>
        </w:trPr>
        <w:tc>
          <w:tcPr/>
          <w:p w:rsidR="00000000" w:rsidDel="00000000" w:rsidP="00000000" w:rsidRDefault="00000000" w:rsidRPr="00000000" w14:paraId="00000A3A">
            <w:pPr>
              <w:rPr>
                <w:sz w:val="10"/>
                <w:szCs w:val="10"/>
              </w:rPr>
            </w:pPr>
            <w:r w:rsidDel="00000000" w:rsidR="00000000" w:rsidRPr="00000000">
              <w:rPr>
                <w:sz w:val="10"/>
                <w:szCs w:val="10"/>
                <w:rtl w:val="0"/>
              </w:rPr>
              <w:t xml:space="preserve">4</w:t>
            </w:r>
          </w:p>
        </w:tc>
        <w:tc>
          <w:tcPr/>
          <w:p w:rsidR="00000000" w:rsidDel="00000000" w:rsidP="00000000" w:rsidRDefault="00000000" w:rsidRPr="00000000" w14:paraId="00000A3B">
            <w:pPr>
              <w:pStyle w:val="Heading1"/>
              <w:tabs>
                <w:tab w:val="left" w:leader="none" w:pos="426"/>
              </w:tabs>
              <w:spacing w:before="0" w:line="240" w:lineRule="auto"/>
              <w:ind w:left="432" w:firstLine="0"/>
              <w:rPr>
                <w:rFonts w:ascii="Calibri" w:cs="Calibri" w:eastAsia="Calibri" w:hAnsi="Calibri"/>
                <w:color w:val="000000"/>
                <w:sz w:val="10"/>
                <w:szCs w:val="10"/>
              </w:rPr>
            </w:pPr>
            <w:bookmarkStart w:colFirst="0" w:colLast="0" w:name="_heading=h.3s49zyc" w:id="100"/>
            <w:bookmarkEnd w:id="100"/>
            <w:r w:rsidDel="00000000" w:rsidR="00000000" w:rsidRPr="00000000">
              <w:rPr>
                <w:rFonts w:ascii="Calibri" w:cs="Calibri" w:eastAsia="Calibri" w:hAnsi="Calibri"/>
                <w:color w:val="000000"/>
                <w:sz w:val="10"/>
                <w:szCs w:val="10"/>
                <w:rtl w:val="0"/>
              </w:rPr>
              <w:t xml:space="preserve">For whom do you develop or provide these products, services, or advisories?</w:t>
            </w:r>
          </w:p>
        </w:tc>
        <w:tc>
          <w:tcPr/>
          <w:p w:rsidR="00000000" w:rsidDel="00000000" w:rsidP="00000000" w:rsidRDefault="00000000" w:rsidRPr="00000000" w14:paraId="00000A3C">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79ka65" w:id="101"/>
            <w:bookmarkEnd w:id="101"/>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smallholder and commercial farmers, input providers and mechanization service providers </w:t>
            </w:r>
          </w:p>
          <w:p w:rsidR="00000000" w:rsidDel="00000000" w:rsidP="00000000" w:rsidRDefault="00000000" w:rsidRPr="00000000" w14:paraId="00000A3D">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farmers and extension agents </w:t>
            </w:r>
          </w:p>
          <w:p w:rsidR="00000000" w:rsidDel="00000000" w:rsidP="00000000" w:rsidRDefault="00000000" w:rsidRPr="00000000" w14:paraId="00000A3E">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smallholder farmers </w:t>
            </w:r>
          </w:p>
        </w:tc>
      </w:tr>
      <w:tr>
        <w:trPr>
          <w:cantSplit w:val="0"/>
          <w:trHeight w:val="107" w:hRule="atLeast"/>
          <w:tblHeader w:val="0"/>
        </w:trPr>
        <w:tc>
          <w:tcPr/>
          <w:p w:rsidR="00000000" w:rsidDel="00000000" w:rsidP="00000000" w:rsidRDefault="00000000" w:rsidRPr="00000000" w14:paraId="00000A3F">
            <w:pPr>
              <w:rPr>
                <w:sz w:val="10"/>
                <w:szCs w:val="10"/>
              </w:rPr>
            </w:pPr>
            <w:r w:rsidDel="00000000" w:rsidR="00000000" w:rsidRPr="00000000">
              <w:rPr>
                <w:sz w:val="10"/>
                <w:szCs w:val="10"/>
                <w:rtl w:val="0"/>
              </w:rPr>
              <w:t xml:space="preserve">5</w:t>
            </w:r>
          </w:p>
        </w:tc>
        <w:tc>
          <w:tcPr/>
          <w:p w:rsidR="00000000" w:rsidDel="00000000" w:rsidP="00000000" w:rsidRDefault="00000000" w:rsidRPr="00000000" w14:paraId="00000A40">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Describe the process or how you developed or provide the advisory services around soil fertility assessment and/or soil water conservation.</w:t>
            </w:r>
          </w:p>
        </w:tc>
        <w:tc>
          <w:tcPr/>
          <w:p w:rsidR="00000000" w:rsidDel="00000000" w:rsidP="00000000" w:rsidRDefault="00000000" w:rsidRPr="00000000" w14:paraId="00000A41">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meukdy" w:id="102"/>
            <w:bookmarkEnd w:id="102"/>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Advisory services are developed around soil fertility assessment and soil water conservation for farmers using a participatory approach. The soil fertility assessment process involves collecting soil samples from farmers' fields and analyzing them to determine the soil nutrient content. The results are used to generate recommendations on the appropriate type and amount of fertilizers to use to improve soil fertility. </w:t>
            </w:r>
          </w:p>
          <w:p w:rsidR="00000000" w:rsidDel="00000000" w:rsidP="00000000" w:rsidRDefault="00000000" w:rsidRPr="00000000" w14:paraId="00000A42">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 soil water conservation process involves assessing the farmers' water resources and providing them with advice on the appropriate water management practices to use to conserve water. This includes techniques such as crop rotation, mulching, and use of efficient irrigation systems, which help to reduce water use and improve water efficiency. The farmers are also trained on rainwater harvesting techniques, such as the use of water catchment structures, which can help to supplement their irrigation needs during the dry season.</w:t>
            </w:r>
          </w:p>
          <w:p w:rsidR="00000000" w:rsidDel="00000000" w:rsidP="00000000" w:rsidRDefault="00000000" w:rsidRPr="00000000" w14:paraId="00000A43">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samples are collected from farm site, send to soil laboratory, results are collected at head office, interpretation and report writing will be made, then report will be sent to farms and relevant offices.</w:t>
            </w:r>
          </w:p>
          <w:p w:rsidR="00000000" w:rsidDel="00000000" w:rsidP="00000000" w:rsidRDefault="00000000" w:rsidRPr="00000000" w14:paraId="00000A44">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 collect soil sample from demonstration plots and analyze in collaboration with Melkasa agricultural research center, based on the results we advise farmers to improve their soil fertility.</w:t>
            </w:r>
          </w:p>
          <w:p w:rsidR="00000000" w:rsidDel="00000000" w:rsidP="00000000" w:rsidRDefault="00000000" w:rsidRPr="00000000" w14:paraId="00000A45">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 provide fertilizer advisory by generating site-context and season specific fertilizer advisory. The advisory is developed through machine learning approach that combine legacy crop response to fertilizer experimental data, geo-spatial data, climate forecast model outputs.</w:t>
            </w:r>
          </w:p>
          <w:p w:rsidR="00000000" w:rsidDel="00000000" w:rsidP="00000000" w:rsidRDefault="00000000" w:rsidRPr="00000000" w14:paraId="00000A46">
            <w:pPr>
              <w:ind w:left="360" w:hanging="360"/>
              <w:rPr>
                <w:sz w:val="10"/>
                <w:szCs w:val="10"/>
              </w:rPr>
            </w:pPr>
            <w:r w:rsidDel="00000000" w:rsidR="00000000" w:rsidRPr="00000000">
              <w:rPr>
                <w:rtl w:val="0"/>
              </w:rPr>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36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36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A4B">
            <w:pPr>
              <w:rPr>
                <w:sz w:val="10"/>
                <w:szCs w:val="10"/>
              </w:rPr>
            </w:pPr>
            <w:r w:rsidDel="00000000" w:rsidR="00000000" w:rsidRPr="00000000">
              <w:rPr>
                <w:sz w:val="10"/>
                <w:szCs w:val="10"/>
                <w:rtl w:val="0"/>
              </w:rPr>
              <w:t xml:space="preserve">6</w:t>
            </w:r>
          </w:p>
        </w:tc>
        <w:tc>
          <w:tcPr/>
          <w:p w:rsidR="00000000" w:rsidDel="00000000" w:rsidP="00000000" w:rsidRDefault="00000000" w:rsidRPr="00000000" w14:paraId="00000A4C">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What are the different levels through which the use case (products, services, or advisories) is applied? Example: National, region, zone, woreda, Kebele, Farmers Training Centre, farm, field</w:t>
            </w:r>
          </w:p>
        </w:tc>
        <w:tc>
          <w:tcPr/>
          <w:p w:rsidR="00000000" w:rsidDel="00000000" w:rsidP="00000000" w:rsidRDefault="00000000" w:rsidRPr="00000000" w14:paraId="00000A4D">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District, kebele, farmers training center, farms and field level </w:t>
            </w:r>
          </w:p>
          <w:p w:rsidR="00000000" w:rsidDel="00000000" w:rsidP="00000000" w:rsidRDefault="00000000" w:rsidRPr="00000000" w14:paraId="00000A4E">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To farms and input planning, and top management decision.</w:t>
            </w:r>
          </w:p>
          <w:p w:rsidR="00000000" w:rsidDel="00000000" w:rsidP="00000000" w:rsidRDefault="00000000" w:rsidRPr="00000000" w14:paraId="00000A4F">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Mostly the advisory service and demonstrations are used at kebele (in FTCs and on farmers’ field) and woreda level. But the zonal, regional and federal level also learn and share experience through field day and can use from the lessons they obtained.</w:t>
            </w:r>
          </w:p>
          <w:p w:rsidR="00000000" w:rsidDel="00000000" w:rsidP="00000000" w:rsidRDefault="00000000" w:rsidRPr="00000000" w14:paraId="00000A50">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Farm level and site level </w:t>
            </w:r>
          </w:p>
        </w:tc>
      </w:tr>
      <w:tr>
        <w:trPr>
          <w:cantSplit w:val="0"/>
          <w:tblHeader w:val="0"/>
        </w:trPr>
        <w:tc>
          <w:tcPr/>
          <w:p w:rsidR="00000000" w:rsidDel="00000000" w:rsidP="00000000" w:rsidRDefault="00000000" w:rsidRPr="00000000" w14:paraId="00000A51">
            <w:pPr>
              <w:rPr>
                <w:sz w:val="10"/>
                <w:szCs w:val="10"/>
              </w:rPr>
            </w:pPr>
            <w:r w:rsidDel="00000000" w:rsidR="00000000" w:rsidRPr="00000000">
              <w:rPr>
                <w:sz w:val="10"/>
                <w:szCs w:val="10"/>
                <w:rtl w:val="0"/>
              </w:rPr>
              <w:t xml:space="preserve">7</w:t>
            </w:r>
          </w:p>
        </w:tc>
        <w:tc>
          <w:tcPr/>
          <w:p w:rsidR="00000000" w:rsidDel="00000000" w:rsidP="00000000" w:rsidRDefault="00000000" w:rsidRPr="00000000" w14:paraId="00000A52">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Which applications or tools (such as models) related to the soil fertility and soil water conservation are employed in the use cases?  </w:t>
            </w:r>
          </w:p>
        </w:tc>
        <w:tc>
          <w:tcPr/>
          <w:p w:rsidR="00000000" w:rsidDel="00000000" w:rsidP="00000000" w:rsidRDefault="00000000" w:rsidRPr="00000000" w14:paraId="00000A53">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NA</w:t>
            </w:r>
          </w:p>
          <w:p w:rsidR="00000000" w:rsidDel="00000000" w:rsidP="00000000" w:rsidRDefault="00000000" w:rsidRPr="00000000" w14:paraId="00000A54">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No application/tools employed, instead experts interpretation is used</w:t>
            </w:r>
          </w:p>
          <w:p w:rsidR="00000000" w:rsidDel="00000000" w:rsidP="00000000" w:rsidRDefault="00000000" w:rsidRPr="00000000" w14:paraId="00000A55">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Promote “Regenerative Agriculture (RA)” and ISFM is one of the interventions promoted through SAA’s Farmers’ Learning Platform (FLP) extension model, supported with digital advisory tools: video based training using Digital Classroom Systems – a multi-functional smart projector, Amplio Talking Book – inclusive, user friendly and simple audio device, mobile apps and radio-talk shows.</w:t>
            </w:r>
          </w:p>
          <w:p w:rsidR="00000000" w:rsidDel="00000000" w:rsidP="00000000" w:rsidRDefault="00000000" w:rsidRPr="00000000" w14:paraId="00000A56">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Machine learning approach </w:t>
            </w:r>
          </w:p>
        </w:tc>
      </w:tr>
      <w:tr>
        <w:trPr>
          <w:cantSplit w:val="0"/>
          <w:tblHeader w:val="0"/>
        </w:trPr>
        <w:tc>
          <w:tcPr/>
          <w:p w:rsidR="00000000" w:rsidDel="00000000" w:rsidP="00000000" w:rsidRDefault="00000000" w:rsidRPr="00000000" w14:paraId="00000A57">
            <w:pPr>
              <w:rPr>
                <w:sz w:val="10"/>
                <w:szCs w:val="10"/>
              </w:rPr>
            </w:pPr>
            <w:r w:rsidDel="00000000" w:rsidR="00000000" w:rsidRPr="00000000">
              <w:rPr>
                <w:sz w:val="10"/>
                <w:szCs w:val="10"/>
                <w:rtl w:val="0"/>
              </w:rPr>
              <w:t xml:space="preserve">8</w:t>
            </w:r>
          </w:p>
        </w:tc>
        <w:tc>
          <w:tcPr/>
          <w:p w:rsidR="00000000" w:rsidDel="00000000" w:rsidP="00000000" w:rsidRDefault="00000000" w:rsidRPr="00000000" w14:paraId="00000A58">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How would you like to obtain LSC data for your application or decision-making or decision-support process or use case development or service provision? (e.g., data download, web services, API, mobile App)</w:t>
            </w:r>
          </w:p>
        </w:tc>
        <w:tc>
          <w:tcPr/>
          <w:p w:rsidR="00000000" w:rsidDel="00000000" w:rsidP="00000000" w:rsidRDefault="00000000" w:rsidRPr="00000000" w14:paraId="00000A59">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structured LSC data that can be easily manipulated for decision-making or integrated with other data sources through API linkage9; access to a comprehensive database of LSC data that is regularly updated and maintained to ensure the accuracy and reliability of the information provided. </w:t>
            </w:r>
          </w:p>
          <w:p w:rsidR="00000000" w:rsidDel="00000000" w:rsidP="00000000" w:rsidRDefault="00000000" w:rsidRPr="00000000" w14:paraId="00000A5A">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Weather data on weekly basis, land and soil information at the beginning and end of cropping season</w:t>
            </w:r>
          </w:p>
          <w:p w:rsidR="00000000" w:rsidDel="00000000" w:rsidP="00000000" w:rsidRDefault="00000000" w:rsidRPr="00000000" w14:paraId="00000A5B">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Websites (e.g., EIAR, MoA), or any other electronic media platform </w:t>
            </w:r>
          </w:p>
          <w:p w:rsidR="00000000" w:rsidDel="00000000" w:rsidP="00000000" w:rsidRDefault="00000000" w:rsidRPr="00000000" w14:paraId="00000A5C">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More experimental data on fertilizer application, climate smart practices </w:t>
            </w:r>
          </w:p>
        </w:tc>
      </w:tr>
    </w:tbl>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br w:type="page"/>
      </w: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Table Cont. ---- data user group </w:t>
      </w:r>
    </w:p>
    <w:tbl>
      <w:tblPr>
        <w:tblStyle w:val="Table15"/>
        <w:tblW w:w="12865.0" w:type="dxa"/>
        <w:jc w:val="left"/>
        <w:tblBorders>
          <w:top w:color="70ad47" w:space="0" w:sz="8" w:val="single"/>
          <w:left w:color="70ad47" w:space="0" w:sz="8" w:val="single"/>
          <w:bottom w:color="70ad47" w:space="0" w:sz="8" w:val="single"/>
          <w:right w:color="70ad47" w:space="0" w:sz="8" w:val="single"/>
          <w:insideH w:color="9cc2e5" w:space="0" w:sz="4" w:val="single"/>
          <w:insideV w:color="9cc2e5" w:space="0" w:sz="4" w:val="single"/>
        </w:tblBorders>
        <w:tblLayout w:type="fixed"/>
        <w:tblLook w:val="0400"/>
      </w:tblPr>
      <w:tblGrid>
        <w:gridCol w:w="486"/>
        <w:gridCol w:w="2929"/>
        <w:gridCol w:w="9450"/>
        <w:tblGridChange w:id="0">
          <w:tblGrid>
            <w:gridCol w:w="486"/>
            <w:gridCol w:w="2929"/>
            <w:gridCol w:w="9450"/>
          </w:tblGrid>
        </w:tblGridChange>
      </w:tblGrid>
      <w:tr>
        <w:trPr>
          <w:cantSplit w:val="0"/>
          <w:trHeight w:val="98" w:hRule="atLeast"/>
          <w:tblHeader w:val="0"/>
        </w:trPr>
        <w:tc>
          <w:tcPr/>
          <w:p w:rsidR="00000000" w:rsidDel="00000000" w:rsidP="00000000" w:rsidRDefault="00000000" w:rsidRPr="00000000" w14:paraId="00000A60">
            <w:pPr>
              <w:rPr>
                <w:sz w:val="10"/>
                <w:szCs w:val="10"/>
              </w:rPr>
            </w:pPr>
            <w:r w:rsidDel="00000000" w:rsidR="00000000" w:rsidRPr="00000000">
              <w:rPr>
                <w:sz w:val="10"/>
                <w:szCs w:val="10"/>
                <w:rtl w:val="0"/>
              </w:rPr>
              <w:t xml:space="preserve">No.</w:t>
            </w:r>
          </w:p>
        </w:tc>
        <w:tc>
          <w:tcPr/>
          <w:p w:rsidR="00000000" w:rsidDel="00000000" w:rsidP="00000000" w:rsidRDefault="00000000" w:rsidRPr="00000000" w14:paraId="00000A61">
            <w:pPr>
              <w:jc w:val="center"/>
              <w:rPr>
                <w:sz w:val="10"/>
                <w:szCs w:val="10"/>
              </w:rPr>
            </w:pPr>
            <w:r w:rsidDel="00000000" w:rsidR="00000000" w:rsidRPr="00000000">
              <w:rPr>
                <w:sz w:val="10"/>
                <w:szCs w:val="10"/>
                <w:rtl w:val="0"/>
              </w:rPr>
              <w:t xml:space="preserve">Key informant questions</w:t>
            </w:r>
          </w:p>
        </w:tc>
        <w:tc>
          <w:tcPr/>
          <w:p w:rsidR="00000000" w:rsidDel="00000000" w:rsidP="00000000" w:rsidRDefault="00000000" w:rsidRPr="00000000" w14:paraId="00000A62">
            <w:pPr>
              <w:rPr>
                <w:sz w:val="10"/>
                <w:szCs w:val="10"/>
              </w:rPr>
            </w:pPr>
            <w:r w:rsidDel="00000000" w:rsidR="00000000" w:rsidRPr="00000000">
              <w:rPr>
                <w:sz w:val="10"/>
                <w:szCs w:val="10"/>
                <w:rtl w:val="0"/>
              </w:rPr>
              <w:t xml:space="preserve">National level Addis Ababa </w:t>
            </w:r>
          </w:p>
        </w:tc>
      </w:tr>
      <w:tr>
        <w:trPr>
          <w:cantSplit w:val="0"/>
          <w:trHeight w:val="152" w:hRule="atLeast"/>
          <w:tblHeader w:val="0"/>
        </w:trPr>
        <w:tc>
          <w:tcPr/>
          <w:p w:rsidR="00000000" w:rsidDel="00000000" w:rsidP="00000000" w:rsidRDefault="00000000" w:rsidRPr="00000000" w14:paraId="00000A63">
            <w:pPr>
              <w:rPr>
                <w:sz w:val="10"/>
                <w:szCs w:val="10"/>
              </w:rPr>
            </w:pPr>
            <w:r w:rsidDel="00000000" w:rsidR="00000000" w:rsidRPr="00000000">
              <w:rPr>
                <w:sz w:val="10"/>
                <w:szCs w:val="10"/>
                <w:rtl w:val="0"/>
              </w:rPr>
              <w:t xml:space="preserve">9</w:t>
            </w:r>
          </w:p>
        </w:tc>
        <w:tc>
          <w:tcPr/>
          <w:p w:rsidR="00000000" w:rsidDel="00000000" w:rsidP="00000000" w:rsidRDefault="00000000" w:rsidRPr="00000000" w14:paraId="00000A64">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What do you expect from the LSC hub in terms of functionality? What type of functionality (e.g., data download, data viewer, data catalogue, dashboards (presenting what type of information?), user stories, data interpretation (translating data to advisory), etc.) would be helpful for you?</w:t>
            </w:r>
          </w:p>
        </w:tc>
        <w:tc>
          <w:tcPr/>
          <w:p w:rsidR="00000000" w:rsidDel="00000000" w:rsidP="00000000" w:rsidRDefault="00000000" w:rsidRPr="00000000" w14:paraId="00000A65">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Access to a data catalogue that provides a comprehensive overview of the available LSC data and information. This would include details such as the spatial and temporal coverage of the data, the data format, and any associated metadata. access to data viewers and dashboards that present key LSC information in an easily accessible and understandable format. These could include visualizations of soil fertility assessment data, maps of soil water conservation practices, and other relevant data related to climate-smart agriculture. Furthermore, data download and data interpretation (translating data to advisory), which would enable us to manipulate and analyze the LSC data according to our specific needs would be helpful. </w:t>
            </w:r>
          </w:p>
          <w:p w:rsidR="00000000" w:rsidDel="00000000" w:rsidP="00000000" w:rsidRDefault="00000000" w:rsidRPr="00000000" w14:paraId="00000A66">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Online data access including information of farm, soil and water, land, climate and crop, an account and password to access information, access to upload local data to the system, process and interpret data and give recommendation, access to soft copy or hard copy report for documentation.</w:t>
            </w:r>
          </w:p>
          <w:p w:rsidR="00000000" w:rsidDel="00000000" w:rsidP="00000000" w:rsidRDefault="00000000" w:rsidRPr="00000000" w14:paraId="00000A67">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Availing site specific data on weather and soil fertility status, preferably to download, having a data catalogue, including technical guidelines and manuals of each technology, practices and approaches, especially on data interpretation, Lessons learnt elsewhere.</w:t>
            </w:r>
          </w:p>
          <w:p w:rsidR="00000000" w:rsidDel="00000000" w:rsidP="00000000" w:rsidRDefault="00000000" w:rsidRPr="00000000" w14:paraId="00000A68">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download, data viewer, data catalogue, dashboard, user story, data interpretation and translation to advisories  </w:t>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hanging="72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A6A">
            <w:pPr>
              <w:rPr>
                <w:sz w:val="10"/>
                <w:szCs w:val="10"/>
              </w:rPr>
            </w:pPr>
            <w:r w:rsidDel="00000000" w:rsidR="00000000" w:rsidRPr="00000000">
              <w:rPr>
                <w:sz w:val="10"/>
                <w:szCs w:val="10"/>
                <w:rtl w:val="0"/>
              </w:rPr>
              <w:t xml:space="preserve">10</w:t>
            </w:r>
          </w:p>
        </w:tc>
        <w:tc>
          <w:tcPr/>
          <w:p w:rsidR="00000000" w:rsidDel="00000000" w:rsidP="00000000" w:rsidRDefault="00000000" w:rsidRPr="00000000" w14:paraId="00000A6B">
            <w:pPr>
              <w:pStyle w:val="Heading1"/>
              <w:tabs>
                <w:tab w:val="left" w:leader="none" w:pos="426"/>
              </w:tabs>
              <w:spacing w:before="0" w:line="240" w:lineRule="auto"/>
              <w:ind w:left="432" w:firstLine="0"/>
              <w:rPr>
                <w:rFonts w:ascii="Calibri" w:cs="Calibri" w:eastAsia="Calibri" w:hAnsi="Calibri"/>
                <w:color w:val="000000"/>
                <w:sz w:val="10"/>
                <w:szCs w:val="10"/>
              </w:rPr>
            </w:pPr>
            <w:bookmarkStart w:colFirst="0" w:colLast="0" w:name="_heading=h.36ei31r" w:id="103"/>
            <w:bookmarkEnd w:id="103"/>
            <w:r w:rsidDel="00000000" w:rsidR="00000000" w:rsidRPr="00000000">
              <w:rPr>
                <w:rFonts w:ascii="Calibri" w:cs="Calibri" w:eastAsia="Calibri" w:hAnsi="Calibri"/>
                <w:color w:val="000000"/>
                <w:sz w:val="10"/>
                <w:szCs w:val="10"/>
                <w:rtl w:val="0"/>
              </w:rPr>
              <w:t xml:space="preserve">How would you like to access the LSC hub: laptop or desktop computer or mobile device (tablet, phone)?</w:t>
            </w:r>
          </w:p>
        </w:tc>
        <w:tc>
          <w:tcPr/>
          <w:p w:rsidR="00000000" w:rsidDel="00000000" w:rsidP="00000000" w:rsidRDefault="00000000" w:rsidRPr="00000000" w14:paraId="00000A6C">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Laptop, desktop, tablet, mobile device </w:t>
            </w:r>
          </w:p>
        </w:tc>
      </w:tr>
      <w:tr>
        <w:trPr>
          <w:cantSplit w:val="0"/>
          <w:tblHeader w:val="0"/>
        </w:trPr>
        <w:tc>
          <w:tcPr/>
          <w:p w:rsidR="00000000" w:rsidDel="00000000" w:rsidP="00000000" w:rsidRDefault="00000000" w:rsidRPr="00000000" w14:paraId="00000A6D">
            <w:pPr>
              <w:rPr>
                <w:sz w:val="10"/>
                <w:szCs w:val="10"/>
              </w:rPr>
            </w:pPr>
            <w:r w:rsidDel="00000000" w:rsidR="00000000" w:rsidRPr="00000000">
              <w:rPr>
                <w:sz w:val="10"/>
                <w:szCs w:val="10"/>
                <w:rtl w:val="0"/>
              </w:rPr>
              <w:t xml:space="preserve">11</w:t>
            </w:r>
          </w:p>
        </w:tc>
        <w:tc>
          <w:tcPr/>
          <w:p w:rsidR="00000000" w:rsidDel="00000000" w:rsidP="00000000" w:rsidRDefault="00000000" w:rsidRPr="00000000" w14:paraId="00000A6E">
            <w:pPr>
              <w:pStyle w:val="Heading1"/>
              <w:tabs>
                <w:tab w:val="left" w:leader="none" w:pos="426"/>
              </w:tabs>
              <w:spacing w:before="0" w:line="240" w:lineRule="auto"/>
              <w:ind w:left="432" w:firstLine="0"/>
              <w:rPr>
                <w:rFonts w:ascii="Calibri" w:cs="Calibri" w:eastAsia="Calibri" w:hAnsi="Calibri"/>
                <w:color w:val="000000"/>
                <w:sz w:val="10"/>
                <w:szCs w:val="10"/>
              </w:rPr>
            </w:pPr>
            <w:bookmarkStart w:colFirst="0" w:colLast="0" w:name="_heading=h.1ljsd9k" w:id="104"/>
            <w:bookmarkEnd w:id="104"/>
            <w:r w:rsidDel="00000000" w:rsidR="00000000" w:rsidRPr="00000000">
              <w:rPr>
                <w:rFonts w:ascii="Calibri" w:cs="Calibri" w:eastAsia="Calibri" w:hAnsi="Calibri"/>
                <w:color w:val="000000"/>
                <w:sz w:val="10"/>
                <w:szCs w:val="10"/>
                <w:rtl w:val="0"/>
              </w:rPr>
              <w:t xml:space="preserve">What (from your view as a data user) is a critical factor to ensure sustainability of the LSC hub?</w:t>
            </w:r>
          </w:p>
        </w:tc>
        <w:tc>
          <w:tcPr/>
          <w:p w:rsidR="00000000" w:rsidDel="00000000" w:rsidP="00000000" w:rsidRDefault="00000000" w:rsidRPr="00000000" w14:paraId="00000A6F">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45jfvxd" w:id="105"/>
            <w:bookmarkEnd w:id="105"/>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Establish strong partnerships with relevant stakeholders, including government agencies, NGOs, private sector entities, and development partners. Collaboration and coordination among these stakeholders can help ensure the availability of funding, technical expertise, and other resources necessary to support the operations and maintenance of the LSC hub. In addition, addressing the evolving needs of its users. This can be achieved through ongoing consultation and engagement with key stakeholders to understand their data and information needs, as well as the challenges and opportunities they face in their work. The LSC hub should be adaptable and responsive to changing contexts and emerging trends and should priorities user-centered design principles to ensure that its products and services are relevant, accessible, and useful to its target audiences. capacity of local actors to use and apply LSC data and information in their work. This can be achieved through training, technical assistance, and other capacity-building activities that empower local stakeholders to make informed decisions and take action to address land and soil degradation, improve crop productivity, and promote climate-smart agriculture.</w:t>
            </w:r>
          </w:p>
          <w:p w:rsidR="00000000" w:rsidDel="00000000" w:rsidP="00000000" w:rsidRDefault="00000000" w:rsidRPr="00000000" w14:paraId="00000A70">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Mapping, georeferenced information, interpretation tools</w:t>
            </w:r>
          </w:p>
          <w:p w:rsidR="00000000" w:rsidDel="00000000" w:rsidP="00000000" w:rsidRDefault="00000000" w:rsidRPr="00000000" w14:paraId="00000A71">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Accessibility of the data (free of charge is better, or cheaper price if not possible, and light weight for search in poor networks, Simplicity (to be user friendly) for searching, downloading, Interactive: if it could have an option for comments, questions and answers. </w:t>
            </w:r>
          </w:p>
          <w:p w:rsidR="00000000" w:rsidDel="00000000" w:rsidP="00000000" w:rsidRDefault="00000000" w:rsidRPr="00000000" w14:paraId="00000A72">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input to the system, and maintenance</w:t>
            </w:r>
          </w:p>
        </w:tc>
      </w:tr>
      <w:tr>
        <w:trPr>
          <w:cantSplit w:val="0"/>
          <w:tblHeader w:val="0"/>
        </w:trPr>
        <w:tc>
          <w:tcPr/>
          <w:p w:rsidR="00000000" w:rsidDel="00000000" w:rsidP="00000000" w:rsidRDefault="00000000" w:rsidRPr="00000000" w14:paraId="00000A73">
            <w:pPr>
              <w:rPr>
                <w:sz w:val="10"/>
                <w:szCs w:val="10"/>
              </w:rPr>
            </w:pPr>
            <w:r w:rsidDel="00000000" w:rsidR="00000000" w:rsidRPr="00000000">
              <w:rPr>
                <w:sz w:val="10"/>
                <w:szCs w:val="10"/>
                <w:rtl w:val="0"/>
              </w:rPr>
              <w:t xml:space="preserve">12</w:t>
            </w:r>
          </w:p>
        </w:tc>
        <w:tc>
          <w:tcPr/>
          <w:p w:rsidR="00000000" w:rsidDel="00000000" w:rsidP="00000000" w:rsidRDefault="00000000" w:rsidRPr="00000000" w14:paraId="00000A74">
            <w:pPr>
              <w:pStyle w:val="Heading1"/>
              <w:tabs>
                <w:tab w:val="left" w:leader="none" w:pos="426"/>
              </w:tabs>
              <w:spacing w:before="0" w:line="240" w:lineRule="auto"/>
              <w:ind w:left="432" w:firstLine="0"/>
              <w:rPr>
                <w:rFonts w:ascii="Calibri" w:cs="Calibri" w:eastAsia="Calibri" w:hAnsi="Calibri"/>
                <w:color w:val="000000"/>
                <w:sz w:val="10"/>
                <w:szCs w:val="10"/>
              </w:rPr>
            </w:pPr>
            <w:bookmarkStart w:colFirst="0" w:colLast="0" w:name="_heading=h.2koq656" w:id="106"/>
            <w:bookmarkEnd w:id="106"/>
            <w:r w:rsidDel="00000000" w:rsidR="00000000" w:rsidRPr="00000000">
              <w:rPr>
                <w:rFonts w:ascii="Calibri" w:cs="Calibri" w:eastAsia="Calibri" w:hAnsi="Calibri"/>
                <w:color w:val="000000"/>
                <w:sz w:val="10"/>
                <w:szCs w:val="10"/>
                <w:rtl w:val="0"/>
              </w:rPr>
              <w:t xml:space="preserve">Are you willing to pay for the LSC information services?  </w:t>
            </w:r>
          </w:p>
        </w:tc>
        <w:tc>
          <w:tcPr/>
          <w:p w:rsidR="00000000" w:rsidDel="00000000" w:rsidP="00000000" w:rsidRDefault="00000000" w:rsidRPr="00000000" w14:paraId="00000A75">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zu0gcz" w:id="107"/>
            <w:bookmarkEnd w:id="107"/>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Understanding the value of high-quality data in supporting our work and ultimately benefiting the farmers we serve, we are willing to pay for LSC data and information services that can help us provide more accurate and relevant advice to farmers, particularly in the areas of soil fertility assessment and soil water conservation.</w:t>
            </w:r>
          </w:p>
          <w:p w:rsidR="00000000" w:rsidDel="00000000" w:rsidP="00000000" w:rsidRDefault="00000000" w:rsidRPr="00000000" w14:paraId="00000A76">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as long as the service is adding value.</w:t>
            </w:r>
          </w:p>
          <w:p w:rsidR="00000000" w:rsidDel="00000000" w:rsidP="00000000" w:rsidRDefault="00000000" w:rsidRPr="00000000" w14:paraId="00000A77">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At the head office level possible to pay but at the district and kebele level may not afford to pay </w:t>
            </w:r>
          </w:p>
          <w:p w:rsidR="00000000" w:rsidDel="00000000" w:rsidP="00000000" w:rsidRDefault="00000000" w:rsidRPr="00000000" w14:paraId="00000A78">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NA</w:t>
            </w:r>
          </w:p>
        </w:tc>
      </w:tr>
      <w:tr>
        <w:trPr>
          <w:cantSplit w:val="0"/>
          <w:trHeight w:val="395" w:hRule="atLeast"/>
          <w:tblHeader w:val="0"/>
        </w:trPr>
        <w:tc>
          <w:tcPr/>
          <w:p w:rsidR="00000000" w:rsidDel="00000000" w:rsidP="00000000" w:rsidRDefault="00000000" w:rsidRPr="00000000" w14:paraId="00000A79">
            <w:pPr>
              <w:rPr>
                <w:sz w:val="10"/>
                <w:szCs w:val="10"/>
              </w:rPr>
            </w:pPr>
            <w:r w:rsidDel="00000000" w:rsidR="00000000" w:rsidRPr="00000000">
              <w:rPr>
                <w:sz w:val="10"/>
                <w:szCs w:val="10"/>
                <w:rtl w:val="0"/>
              </w:rPr>
              <w:t xml:space="preserve">13</w:t>
            </w:r>
          </w:p>
        </w:tc>
        <w:tc>
          <w:tcPr/>
          <w:p w:rsidR="00000000" w:rsidDel="00000000" w:rsidP="00000000" w:rsidRDefault="00000000" w:rsidRPr="00000000" w14:paraId="00000A7A">
            <w:pPr>
              <w:pStyle w:val="Heading1"/>
              <w:tabs>
                <w:tab w:val="left" w:leader="none" w:pos="426"/>
              </w:tabs>
              <w:spacing w:before="0" w:line="240" w:lineRule="auto"/>
              <w:ind w:left="432" w:firstLine="0"/>
              <w:rPr>
                <w:rFonts w:ascii="Calibri" w:cs="Calibri" w:eastAsia="Calibri" w:hAnsi="Calibri"/>
                <w:color w:val="000000"/>
                <w:sz w:val="10"/>
                <w:szCs w:val="10"/>
              </w:rPr>
            </w:pPr>
            <w:bookmarkStart w:colFirst="0" w:colLast="0" w:name="_heading=h.3jtnz0s" w:id="108"/>
            <w:bookmarkEnd w:id="108"/>
            <w:r w:rsidDel="00000000" w:rsidR="00000000" w:rsidRPr="00000000">
              <w:rPr>
                <w:rFonts w:ascii="Calibri" w:cs="Calibri" w:eastAsia="Calibri" w:hAnsi="Calibri"/>
                <w:color w:val="000000"/>
                <w:sz w:val="10"/>
                <w:szCs w:val="10"/>
                <w:rtl w:val="0"/>
              </w:rPr>
              <w:t xml:space="preserve">What are currently the main sources of the LSC-IS data?</w:t>
            </w:r>
          </w:p>
        </w:tc>
        <w:tc>
          <w:tcPr/>
          <w:p w:rsidR="00000000" w:rsidDel="00000000" w:rsidP="00000000" w:rsidRDefault="00000000" w:rsidRPr="00000000" w14:paraId="00000A7B">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yyy98l" w:id="109"/>
            <w:bookmarkEnd w:id="109"/>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from own source</w:t>
            </w:r>
          </w:p>
          <w:p w:rsidR="00000000" w:rsidDel="00000000" w:rsidP="00000000" w:rsidRDefault="00000000" w:rsidRPr="00000000" w14:paraId="00000A7C">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Different sector institutes and their researchers/ experts </w:t>
            </w:r>
          </w:p>
        </w:tc>
      </w:tr>
      <w:tr>
        <w:trPr>
          <w:cantSplit w:val="0"/>
          <w:trHeight w:val="386" w:hRule="atLeast"/>
          <w:tblHeader w:val="0"/>
        </w:trPr>
        <w:tc>
          <w:tcPr/>
          <w:p w:rsidR="00000000" w:rsidDel="00000000" w:rsidP="00000000" w:rsidRDefault="00000000" w:rsidRPr="00000000" w14:paraId="00000A7D">
            <w:pPr>
              <w:rPr>
                <w:sz w:val="10"/>
                <w:szCs w:val="10"/>
              </w:rPr>
            </w:pPr>
            <w:r w:rsidDel="00000000" w:rsidR="00000000" w:rsidRPr="00000000">
              <w:rPr>
                <w:sz w:val="10"/>
                <w:szCs w:val="10"/>
                <w:rtl w:val="0"/>
              </w:rPr>
              <w:t xml:space="preserve">14</w:t>
            </w:r>
          </w:p>
        </w:tc>
        <w:tc>
          <w:tcPr/>
          <w:p w:rsidR="00000000" w:rsidDel="00000000" w:rsidP="00000000" w:rsidRDefault="00000000" w:rsidRPr="00000000" w14:paraId="00000A7E">
            <w:pPr>
              <w:pStyle w:val="Heading1"/>
              <w:tabs>
                <w:tab w:val="left" w:leader="none" w:pos="426"/>
              </w:tabs>
              <w:spacing w:before="0" w:line="240" w:lineRule="auto"/>
              <w:ind w:left="432" w:firstLine="0"/>
              <w:rPr>
                <w:rFonts w:ascii="Calibri" w:cs="Calibri" w:eastAsia="Calibri" w:hAnsi="Calibri"/>
                <w:color w:val="000000"/>
                <w:sz w:val="10"/>
                <w:szCs w:val="10"/>
              </w:rPr>
            </w:pPr>
            <w:bookmarkStart w:colFirst="0" w:colLast="0" w:name="_heading=h.4iylrwe" w:id="110"/>
            <w:bookmarkEnd w:id="110"/>
            <w:r w:rsidDel="00000000" w:rsidR="00000000" w:rsidRPr="00000000">
              <w:rPr>
                <w:rFonts w:ascii="Calibri" w:cs="Calibri" w:eastAsia="Calibri" w:hAnsi="Calibri"/>
                <w:color w:val="000000"/>
                <w:sz w:val="10"/>
                <w:szCs w:val="10"/>
                <w:rtl w:val="0"/>
              </w:rPr>
              <w:t xml:space="preserve">What are current constraints in accessing LSC data for your applications, use case or services?</w:t>
            </w:r>
          </w:p>
        </w:tc>
        <w:tc>
          <w:tcPr/>
          <w:p w:rsidR="00000000" w:rsidDel="00000000" w:rsidP="00000000" w:rsidRDefault="00000000" w:rsidRPr="00000000" w14:paraId="00000A7F">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y3w247" w:id="111"/>
            <w:bookmarkEnd w:id="111"/>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Lack of awareness, lack of digitizing the farm operation </w:t>
            </w:r>
          </w:p>
          <w:p w:rsidR="00000000" w:rsidDel="00000000" w:rsidP="00000000" w:rsidRDefault="00000000" w:rsidRPr="00000000" w14:paraId="00000A80">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Unavailability and absence of data centers, expensive soil analysis service and limited-service provider</w:t>
            </w:r>
          </w:p>
        </w:tc>
      </w:tr>
      <w:tr>
        <w:trPr>
          <w:cantSplit w:val="0"/>
          <w:tblHeader w:val="0"/>
        </w:trPr>
        <w:tc>
          <w:tcPr/>
          <w:p w:rsidR="00000000" w:rsidDel="00000000" w:rsidP="00000000" w:rsidRDefault="00000000" w:rsidRPr="00000000" w14:paraId="00000A81">
            <w:pPr>
              <w:rPr>
                <w:sz w:val="10"/>
                <w:szCs w:val="10"/>
              </w:rPr>
            </w:pPr>
            <w:r w:rsidDel="00000000" w:rsidR="00000000" w:rsidRPr="00000000">
              <w:rPr>
                <w:sz w:val="10"/>
                <w:szCs w:val="10"/>
                <w:rtl w:val="0"/>
              </w:rPr>
              <w:t xml:space="preserve">15</w:t>
            </w:r>
          </w:p>
        </w:tc>
        <w:tc>
          <w:tcPr/>
          <w:p w:rsidR="00000000" w:rsidDel="00000000" w:rsidP="00000000" w:rsidRDefault="00000000" w:rsidRPr="00000000" w14:paraId="00000A82">
            <w:pPr>
              <w:pStyle w:val="Heading1"/>
              <w:tabs>
                <w:tab w:val="left" w:leader="none" w:pos="426"/>
              </w:tabs>
              <w:spacing w:before="0" w:line="240" w:lineRule="auto"/>
              <w:ind w:left="432" w:firstLine="0"/>
              <w:rPr>
                <w:rFonts w:ascii="Calibri" w:cs="Calibri" w:eastAsia="Calibri" w:hAnsi="Calibri"/>
                <w:color w:val="000000"/>
                <w:sz w:val="10"/>
                <w:szCs w:val="10"/>
              </w:rPr>
            </w:pPr>
            <w:bookmarkStart w:colFirst="0" w:colLast="0" w:name="_heading=h.1d96cc0" w:id="112"/>
            <w:bookmarkEnd w:id="112"/>
            <w:r w:rsidDel="00000000" w:rsidR="00000000" w:rsidRPr="00000000">
              <w:rPr>
                <w:rFonts w:ascii="Calibri" w:cs="Calibri" w:eastAsia="Calibri" w:hAnsi="Calibri"/>
                <w:color w:val="000000"/>
                <w:sz w:val="10"/>
                <w:szCs w:val="10"/>
                <w:rtl w:val="0"/>
              </w:rPr>
              <w:t xml:space="preserve">Are there any requirements with respect to the format of the LSC data that you use?</w:t>
            </w:r>
          </w:p>
        </w:tc>
        <w:tc>
          <w:tcPr/>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t>
            </w:r>
          </w:p>
        </w:tc>
      </w:tr>
      <w:tr>
        <w:trPr>
          <w:cantSplit w:val="0"/>
          <w:tblHeader w:val="0"/>
        </w:trPr>
        <w:tc>
          <w:tcPr/>
          <w:p w:rsidR="00000000" w:rsidDel="00000000" w:rsidP="00000000" w:rsidRDefault="00000000" w:rsidRPr="00000000" w14:paraId="00000A84">
            <w:pPr>
              <w:rPr>
                <w:sz w:val="10"/>
                <w:szCs w:val="10"/>
              </w:rPr>
            </w:pPr>
            <w:r w:rsidDel="00000000" w:rsidR="00000000" w:rsidRPr="00000000">
              <w:rPr>
                <w:sz w:val="10"/>
                <w:szCs w:val="10"/>
                <w:rtl w:val="0"/>
              </w:rPr>
              <w:t xml:space="preserve">16</w:t>
            </w:r>
          </w:p>
        </w:tc>
        <w:tc>
          <w:tcPr/>
          <w:p w:rsidR="00000000" w:rsidDel="00000000" w:rsidP="00000000" w:rsidRDefault="00000000" w:rsidRPr="00000000" w14:paraId="00000A85">
            <w:pPr>
              <w:pStyle w:val="Heading1"/>
              <w:tabs>
                <w:tab w:val="left" w:leader="none" w:pos="426"/>
              </w:tabs>
              <w:spacing w:before="0" w:line="240" w:lineRule="auto"/>
              <w:ind w:left="432" w:firstLine="0"/>
              <w:rPr>
                <w:rFonts w:ascii="Calibri" w:cs="Calibri" w:eastAsia="Calibri" w:hAnsi="Calibri"/>
                <w:color w:val="000000"/>
                <w:sz w:val="10"/>
                <w:szCs w:val="10"/>
              </w:rPr>
            </w:pPr>
            <w:bookmarkStart w:colFirst="0" w:colLast="0" w:name="_heading=h.3x8tuzt" w:id="113"/>
            <w:bookmarkEnd w:id="113"/>
            <w:r w:rsidDel="00000000" w:rsidR="00000000" w:rsidRPr="00000000">
              <w:rPr>
                <w:rFonts w:ascii="Calibri" w:cs="Calibri" w:eastAsia="Calibri" w:hAnsi="Calibri"/>
                <w:color w:val="000000"/>
                <w:sz w:val="10"/>
                <w:szCs w:val="10"/>
                <w:rtl w:val="0"/>
              </w:rPr>
              <w:t xml:space="preserve">If you are using spatial data, what are requirements do you have with respect to georeferencing of the data? Is there for instance a preferred coordinate system(s)? </w:t>
            </w:r>
          </w:p>
        </w:tc>
        <w:tc>
          <w:tcPr/>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t>
            </w:r>
          </w:p>
        </w:tc>
      </w:tr>
      <w:tr>
        <w:trPr>
          <w:cantSplit w:val="0"/>
          <w:trHeight w:val="368" w:hRule="atLeast"/>
          <w:tblHeader w:val="0"/>
        </w:trPr>
        <w:tc>
          <w:tcPr/>
          <w:p w:rsidR="00000000" w:rsidDel="00000000" w:rsidP="00000000" w:rsidRDefault="00000000" w:rsidRPr="00000000" w14:paraId="00000A87">
            <w:pPr>
              <w:rPr>
                <w:sz w:val="10"/>
                <w:szCs w:val="10"/>
              </w:rPr>
            </w:pPr>
            <w:r w:rsidDel="00000000" w:rsidR="00000000" w:rsidRPr="00000000">
              <w:rPr>
                <w:sz w:val="10"/>
                <w:szCs w:val="10"/>
                <w:rtl w:val="0"/>
              </w:rPr>
              <w:t xml:space="preserve">17</w:t>
            </w:r>
          </w:p>
        </w:tc>
        <w:tc>
          <w:tcPr/>
          <w:p w:rsidR="00000000" w:rsidDel="00000000" w:rsidP="00000000" w:rsidRDefault="00000000" w:rsidRPr="00000000" w14:paraId="00000A88">
            <w:pPr>
              <w:pStyle w:val="Heading1"/>
              <w:tabs>
                <w:tab w:val="left" w:leader="none" w:pos="426"/>
              </w:tabs>
              <w:spacing w:before="0" w:line="240" w:lineRule="auto"/>
              <w:ind w:left="432" w:firstLine="0"/>
              <w:rPr>
                <w:rFonts w:ascii="Calibri" w:cs="Calibri" w:eastAsia="Calibri" w:hAnsi="Calibri"/>
                <w:color w:val="000000"/>
                <w:sz w:val="10"/>
                <w:szCs w:val="10"/>
              </w:rPr>
            </w:pPr>
            <w:bookmarkStart w:colFirst="0" w:colLast="0" w:name="_heading=h.2ce457m" w:id="114"/>
            <w:bookmarkEnd w:id="114"/>
            <w:r w:rsidDel="00000000" w:rsidR="00000000" w:rsidRPr="00000000">
              <w:rPr>
                <w:rFonts w:ascii="Calibri" w:cs="Calibri" w:eastAsia="Calibri" w:hAnsi="Calibri"/>
                <w:color w:val="000000"/>
                <w:sz w:val="10"/>
                <w:szCs w:val="10"/>
                <w:rtl w:val="0"/>
              </w:rPr>
              <w:t xml:space="preserve">What would you like to be done differently to ensure data</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Availability</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Accessibility</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Usability</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Scalable </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Impactful</w:t>
            </w:r>
          </w:p>
        </w:tc>
        <w:tc>
          <w:tcPr/>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t>
            </w:r>
          </w:p>
        </w:tc>
      </w:tr>
      <w:tr>
        <w:trPr>
          <w:cantSplit w:val="0"/>
          <w:tblHeader w:val="0"/>
        </w:trPr>
        <w:tc>
          <w:tcPr/>
          <w:p w:rsidR="00000000" w:rsidDel="00000000" w:rsidP="00000000" w:rsidRDefault="00000000" w:rsidRPr="00000000" w14:paraId="00000A8F">
            <w:pPr>
              <w:rPr>
                <w:sz w:val="10"/>
                <w:szCs w:val="10"/>
              </w:rPr>
            </w:pPr>
            <w:r w:rsidDel="00000000" w:rsidR="00000000" w:rsidRPr="00000000">
              <w:rPr>
                <w:sz w:val="10"/>
                <w:szCs w:val="10"/>
                <w:rtl w:val="0"/>
              </w:rPr>
              <w:t xml:space="preserve">18</w:t>
            </w:r>
          </w:p>
        </w:tc>
        <w:tc>
          <w:tcPr/>
          <w:p w:rsidR="00000000" w:rsidDel="00000000" w:rsidP="00000000" w:rsidRDefault="00000000" w:rsidRPr="00000000" w14:paraId="00000A90">
            <w:pPr>
              <w:pStyle w:val="Heading1"/>
              <w:tabs>
                <w:tab w:val="left" w:leader="none" w:pos="426"/>
              </w:tabs>
              <w:spacing w:before="0" w:line="240" w:lineRule="auto"/>
              <w:ind w:left="432" w:firstLine="0"/>
              <w:rPr>
                <w:rFonts w:ascii="Calibri" w:cs="Calibri" w:eastAsia="Calibri" w:hAnsi="Calibri"/>
                <w:color w:val="000000"/>
                <w:sz w:val="10"/>
                <w:szCs w:val="10"/>
              </w:rPr>
            </w:pPr>
            <w:bookmarkStart w:colFirst="0" w:colLast="0" w:name="_heading=h.rjefff" w:id="115"/>
            <w:bookmarkEnd w:id="115"/>
            <w:r w:rsidDel="00000000" w:rsidR="00000000" w:rsidRPr="00000000">
              <w:rPr>
                <w:rFonts w:ascii="Calibri" w:cs="Calibri" w:eastAsia="Calibri" w:hAnsi="Calibri"/>
                <w:color w:val="ed7d31"/>
                <w:sz w:val="10"/>
                <w:szCs w:val="10"/>
                <w:rtl w:val="0"/>
              </w:rPr>
              <w:t xml:space="preserve"> </w:t>
            </w:r>
            <w:r w:rsidDel="00000000" w:rsidR="00000000" w:rsidRPr="00000000">
              <w:rPr>
                <w:rFonts w:ascii="Calibri" w:cs="Calibri" w:eastAsia="Calibri" w:hAnsi="Calibri"/>
                <w:color w:val="000000"/>
                <w:sz w:val="10"/>
                <w:szCs w:val="10"/>
                <w:rtl w:val="0"/>
              </w:rPr>
              <w:t xml:space="preserve">What type of LSC information or services or advisories do you miss/lack to address soil fertility and soil and water conservation challenges?</w:t>
            </w:r>
          </w:p>
        </w:tc>
        <w:tc>
          <w:tcPr/>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t>
            </w:r>
          </w:p>
        </w:tc>
      </w:tr>
    </w:tbl>
    <w:p w:rsidR="00000000" w:rsidDel="00000000" w:rsidP="00000000" w:rsidRDefault="00000000" w:rsidRPr="00000000" w14:paraId="00000A92">
      <w:pPr>
        <w:rPr>
          <w:sz w:val="10"/>
          <w:szCs w:val="10"/>
        </w:rPr>
      </w:pPr>
      <w:r w:rsidDel="00000000" w:rsidR="00000000" w:rsidRPr="00000000">
        <w:rPr>
          <w:rtl w:val="0"/>
        </w:rPr>
      </w:r>
    </w:p>
    <w:p w:rsidR="00000000" w:rsidDel="00000000" w:rsidP="00000000" w:rsidRDefault="00000000" w:rsidRPr="00000000" w14:paraId="00000A93">
      <w:pPr>
        <w:rPr>
          <w:sz w:val="28"/>
          <w:szCs w:val="28"/>
        </w:rPr>
      </w:pPr>
      <w:r w:rsidDel="00000000" w:rsidR="00000000" w:rsidRPr="00000000">
        <w:rPr>
          <w:sz w:val="28"/>
          <w:szCs w:val="28"/>
          <w:rtl w:val="0"/>
        </w:rPr>
        <w:t xml:space="preserve">Key informant interview in Basona Warana ---- data user group </w:t>
      </w:r>
    </w:p>
    <w:tbl>
      <w:tblPr>
        <w:tblStyle w:val="Table16"/>
        <w:tblW w:w="12955.0" w:type="dxa"/>
        <w:jc w:val="left"/>
        <w:tblBorders>
          <w:top w:color="70ad47" w:space="0" w:sz="8" w:val="single"/>
          <w:left w:color="70ad47" w:space="0" w:sz="8" w:val="single"/>
          <w:bottom w:color="70ad47" w:space="0" w:sz="8" w:val="single"/>
          <w:right w:color="70ad47" w:space="0" w:sz="8" w:val="single"/>
          <w:insideH w:color="9cc2e5" w:space="0" w:sz="4" w:val="single"/>
          <w:insideV w:color="9cc2e5" w:space="0" w:sz="4" w:val="single"/>
        </w:tblBorders>
        <w:tblLayout w:type="fixed"/>
        <w:tblLook w:val="0400"/>
      </w:tblPr>
      <w:tblGrid>
        <w:gridCol w:w="355"/>
        <w:gridCol w:w="3060"/>
        <w:gridCol w:w="9540"/>
        <w:tblGridChange w:id="0">
          <w:tblGrid>
            <w:gridCol w:w="355"/>
            <w:gridCol w:w="3060"/>
            <w:gridCol w:w="9540"/>
          </w:tblGrid>
        </w:tblGridChange>
      </w:tblGrid>
      <w:tr>
        <w:trPr>
          <w:cantSplit w:val="0"/>
          <w:trHeight w:val="98" w:hRule="atLeast"/>
          <w:tblHeader w:val="0"/>
        </w:trPr>
        <w:tc>
          <w:tcPr/>
          <w:p w:rsidR="00000000" w:rsidDel="00000000" w:rsidP="00000000" w:rsidRDefault="00000000" w:rsidRPr="00000000" w14:paraId="00000A94">
            <w:pPr>
              <w:rPr>
                <w:sz w:val="10"/>
                <w:szCs w:val="10"/>
              </w:rPr>
            </w:pPr>
            <w:r w:rsidDel="00000000" w:rsidR="00000000" w:rsidRPr="00000000">
              <w:rPr>
                <w:sz w:val="10"/>
                <w:szCs w:val="10"/>
                <w:rtl w:val="0"/>
              </w:rPr>
              <w:t xml:space="preserve">No.</w:t>
            </w:r>
          </w:p>
        </w:tc>
        <w:tc>
          <w:tcPr/>
          <w:p w:rsidR="00000000" w:rsidDel="00000000" w:rsidP="00000000" w:rsidRDefault="00000000" w:rsidRPr="00000000" w14:paraId="00000A95">
            <w:pPr>
              <w:jc w:val="center"/>
              <w:rPr>
                <w:sz w:val="10"/>
                <w:szCs w:val="10"/>
              </w:rPr>
            </w:pPr>
            <w:r w:rsidDel="00000000" w:rsidR="00000000" w:rsidRPr="00000000">
              <w:rPr>
                <w:sz w:val="10"/>
                <w:szCs w:val="10"/>
                <w:rtl w:val="0"/>
              </w:rPr>
              <w:t xml:space="preserve">Key informant questions</w:t>
            </w:r>
          </w:p>
        </w:tc>
        <w:tc>
          <w:tcPr/>
          <w:p w:rsidR="00000000" w:rsidDel="00000000" w:rsidP="00000000" w:rsidRDefault="00000000" w:rsidRPr="00000000" w14:paraId="00000A96">
            <w:pPr>
              <w:rPr>
                <w:sz w:val="10"/>
                <w:szCs w:val="10"/>
              </w:rPr>
            </w:pPr>
            <w:r w:rsidDel="00000000" w:rsidR="00000000" w:rsidRPr="00000000">
              <w:rPr>
                <w:sz w:val="10"/>
                <w:szCs w:val="10"/>
                <w:rtl w:val="0"/>
              </w:rPr>
              <w:t xml:space="preserve">                             Subnational level Basona Warana </w:t>
            </w:r>
          </w:p>
        </w:tc>
      </w:tr>
      <w:tr>
        <w:trPr>
          <w:cantSplit w:val="0"/>
          <w:tblHeader w:val="0"/>
        </w:trPr>
        <w:tc>
          <w:tcPr/>
          <w:p w:rsidR="00000000" w:rsidDel="00000000" w:rsidP="00000000" w:rsidRDefault="00000000" w:rsidRPr="00000000" w14:paraId="00000A97">
            <w:pPr>
              <w:rPr>
                <w:sz w:val="10"/>
                <w:szCs w:val="10"/>
              </w:rPr>
            </w:pPr>
            <w:r w:rsidDel="00000000" w:rsidR="00000000" w:rsidRPr="00000000">
              <w:rPr>
                <w:sz w:val="10"/>
                <w:szCs w:val="10"/>
                <w:rtl w:val="0"/>
              </w:rPr>
              <w:t xml:space="preserve">1</w:t>
            </w:r>
          </w:p>
        </w:tc>
        <w:tc>
          <w:tcPr/>
          <w:p w:rsidR="00000000" w:rsidDel="00000000" w:rsidP="00000000" w:rsidRDefault="00000000" w:rsidRPr="00000000" w14:paraId="00000A98">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What are typical practices/activities around climate-smart agriculture that you have developed/are using (that addresses Soil Fertility Assessment and Soil Water Conservation)?</w:t>
            </w:r>
          </w:p>
        </w:tc>
        <w:tc>
          <w:tcPr/>
          <w:p w:rsidR="00000000" w:rsidDel="00000000" w:rsidP="00000000" w:rsidRDefault="00000000" w:rsidRPr="00000000" w14:paraId="00000A99">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3bj1y38" w:id="116"/>
            <w:bookmarkEnd w:id="116"/>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Compost application, Inorganic fertilizer application, lime application, Improved seed (barely, wheat, potato), Terrance for soil and water conservation, biological measures such as multipurpose feed and forage crops (sesbania), </w:t>
            </w:r>
            <w:r w:rsidDel="00000000" w:rsidR="00000000" w:rsidRPr="00000000">
              <w:rPr>
                <w:rFonts w:ascii="Verdana" w:cs="Verdana" w:eastAsia="Verdana" w:hAnsi="Verdana"/>
                <w:b w:val="0"/>
                <w:i w:val="1"/>
                <w:smallCaps w:val="0"/>
                <w:strike w:val="0"/>
                <w:color w:val="000000"/>
                <w:sz w:val="10"/>
                <w:szCs w:val="10"/>
                <w:u w:val="none"/>
                <w:shd w:fill="auto" w:val="clear"/>
                <w:vertAlign w:val="baseline"/>
                <w:rtl w:val="0"/>
              </w:rPr>
              <w:t xml:space="preserve">Rhamnus</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0"/>
                <w:szCs w:val="10"/>
                <w:u w:val="none"/>
                <w:shd w:fill="auto" w:val="clear"/>
                <w:vertAlign w:val="baseline"/>
                <w:rtl w:val="0"/>
              </w:rPr>
              <w:t xml:space="preserve">prinoides</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Guassa grass</w:t>
            </w:r>
          </w:p>
          <w:p w:rsidR="00000000" w:rsidDel="00000000" w:rsidP="00000000" w:rsidRDefault="00000000" w:rsidRPr="00000000" w14:paraId="00000A9A">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Crop rotation, crop residue incorporation, intercropping, restricted grazing  </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A9C">
            <w:pPr>
              <w:rPr>
                <w:sz w:val="10"/>
                <w:szCs w:val="10"/>
              </w:rPr>
            </w:pPr>
            <w:r w:rsidDel="00000000" w:rsidR="00000000" w:rsidRPr="00000000">
              <w:rPr>
                <w:sz w:val="10"/>
                <w:szCs w:val="10"/>
                <w:rtl w:val="0"/>
              </w:rPr>
              <w:t xml:space="preserve">2</w:t>
            </w:r>
          </w:p>
        </w:tc>
        <w:tc>
          <w:tcPr/>
          <w:p w:rsidR="00000000" w:rsidDel="00000000" w:rsidP="00000000" w:rsidRDefault="00000000" w:rsidRPr="00000000" w14:paraId="00000A9D">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Which LSC data or derived information do you need for your decision-making or decision-support processes or for use case development?  </w:t>
            </w:r>
          </w:p>
        </w:tc>
        <w:tc>
          <w:tcPr/>
          <w:p w:rsidR="00000000" w:rsidDel="00000000" w:rsidP="00000000" w:rsidRDefault="00000000" w:rsidRPr="00000000" w14:paraId="00000A9E">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qoc8b1" w:id="117"/>
            <w:bookmarkEnd w:id="117"/>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Rainfall data, Temperature, altitude data, Market data (e.g., current prices of cereals and pulses), Soil acidity/alkalinity data (soil pH), Seed quality data, Agronomy data (e.g., planting data, fertilizer recommendation), crop calendar, crop yield/productivity </w:t>
            </w:r>
          </w:p>
          <w:p w:rsidR="00000000" w:rsidDel="00000000" w:rsidP="00000000" w:rsidRDefault="00000000" w:rsidRPr="00000000" w14:paraId="00000A9F">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depth, soil texture, land slope, nutrient content of soil, land size, land use history from farmers, crop type and crop yield data, discharge capacity of river for irrigation, crop water requirement  </w:t>
            </w:r>
          </w:p>
        </w:tc>
      </w:tr>
      <w:tr>
        <w:trPr>
          <w:cantSplit w:val="0"/>
          <w:tblHeader w:val="0"/>
        </w:trPr>
        <w:tc>
          <w:tcPr/>
          <w:p w:rsidR="00000000" w:rsidDel="00000000" w:rsidP="00000000" w:rsidRDefault="00000000" w:rsidRPr="00000000" w14:paraId="00000AA0">
            <w:pPr>
              <w:rPr>
                <w:sz w:val="10"/>
                <w:szCs w:val="10"/>
              </w:rPr>
            </w:pPr>
            <w:r w:rsidDel="00000000" w:rsidR="00000000" w:rsidRPr="00000000">
              <w:rPr>
                <w:sz w:val="10"/>
                <w:szCs w:val="10"/>
                <w:rtl w:val="0"/>
              </w:rPr>
              <w:t xml:space="preserve">3</w:t>
            </w:r>
          </w:p>
        </w:tc>
        <w:tc>
          <w:tcPr/>
          <w:p w:rsidR="00000000" w:rsidDel="00000000" w:rsidP="00000000" w:rsidRDefault="00000000" w:rsidRPr="00000000" w14:paraId="00000AA1">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What products, services or advisories do you produce or provide that require LSC data/information as input?</w:t>
            </w:r>
          </w:p>
        </w:tc>
        <w:tc>
          <w:tcPr/>
          <w:p w:rsidR="00000000" w:rsidDel="00000000" w:rsidP="00000000" w:rsidRDefault="00000000" w:rsidRPr="00000000" w14:paraId="00000AA2">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4anzqyu" w:id="118"/>
            <w:bookmarkEnd w:id="118"/>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Operational procedures, Forecasts, Management plans, advisory, policy, functional maps, development plan,  </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Suitability assessment, published articles, decision makers input</w:t>
            </w:r>
          </w:p>
        </w:tc>
      </w:tr>
      <w:tr>
        <w:trPr>
          <w:cantSplit w:val="0"/>
          <w:tblHeader w:val="0"/>
        </w:trPr>
        <w:tc>
          <w:tcPr/>
          <w:p w:rsidR="00000000" w:rsidDel="00000000" w:rsidP="00000000" w:rsidRDefault="00000000" w:rsidRPr="00000000" w14:paraId="00000AA4">
            <w:pPr>
              <w:rPr>
                <w:sz w:val="10"/>
                <w:szCs w:val="10"/>
              </w:rPr>
            </w:pPr>
            <w:r w:rsidDel="00000000" w:rsidR="00000000" w:rsidRPr="00000000">
              <w:rPr>
                <w:sz w:val="10"/>
                <w:szCs w:val="10"/>
                <w:rtl w:val="0"/>
              </w:rPr>
              <w:t xml:space="preserve">4</w:t>
            </w:r>
          </w:p>
        </w:tc>
        <w:tc>
          <w:tcPr/>
          <w:p w:rsidR="00000000" w:rsidDel="00000000" w:rsidP="00000000" w:rsidRDefault="00000000" w:rsidRPr="00000000" w14:paraId="00000AA5">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For whom do you develop or provide these products, services, or advisories?</w:t>
            </w:r>
          </w:p>
        </w:tc>
        <w:tc>
          <w:tcPr/>
          <w:p w:rsidR="00000000" w:rsidDel="00000000" w:rsidP="00000000" w:rsidRDefault="00000000" w:rsidRPr="00000000" w14:paraId="00000AA6">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pta16n" w:id="119"/>
            <w:bookmarkEnd w:id="119"/>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Ministry of agriculture, district agriculture office, Ethiopian meteorological institute, Central statistical agency, ECX (Ethiopia Commodity Exchange), Ministry of Trade</w:t>
            </w:r>
          </w:p>
          <w:p w:rsidR="00000000" w:rsidDel="00000000" w:rsidP="00000000" w:rsidRDefault="00000000" w:rsidRPr="00000000" w14:paraId="00000AA7">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Farmers, soil lab, EIAR, universities, Ministry of water and energy, cooperatives, and unions, disaster risk management   </w:t>
            </w:r>
          </w:p>
        </w:tc>
      </w:tr>
      <w:tr>
        <w:trPr>
          <w:cantSplit w:val="0"/>
          <w:trHeight w:val="107" w:hRule="atLeast"/>
          <w:tblHeader w:val="0"/>
        </w:trPr>
        <w:tc>
          <w:tcPr/>
          <w:p w:rsidR="00000000" w:rsidDel="00000000" w:rsidP="00000000" w:rsidRDefault="00000000" w:rsidRPr="00000000" w14:paraId="00000AA8">
            <w:pPr>
              <w:rPr>
                <w:sz w:val="10"/>
                <w:szCs w:val="10"/>
              </w:rPr>
            </w:pPr>
            <w:r w:rsidDel="00000000" w:rsidR="00000000" w:rsidRPr="00000000">
              <w:rPr>
                <w:sz w:val="10"/>
                <w:szCs w:val="10"/>
                <w:rtl w:val="0"/>
              </w:rPr>
              <w:t xml:space="preserve">5</w:t>
            </w:r>
          </w:p>
        </w:tc>
        <w:tc>
          <w:tcPr/>
          <w:p w:rsidR="00000000" w:rsidDel="00000000" w:rsidP="00000000" w:rsidRDefault="00000000" w:rsidRPr="00000000" w14:paraId="00000AA9">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Describe the process or how you developed or provide the advisory services around soil fertility assessment and/or soil water conservation.</w:t>
            </w:r>
          </w:p>
        </w:tc>
        <w:tc>
          <w:tcPr/>
          <w:p w:rsidR="00000000" w:rsidDel="00000000" w:rsidP="00000000" w:rsidRDefault="00000000" w:rsidRPr="00000000" w14:paraId="00000AAA">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4ykbeg" w:id="120"/>
            <w:bookmarkEnd w:id="120"/>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Some are used directly as they come from stakeholders, in some cases, the cooperative holds a consultation meeting among cooperative member farmers to discuss how to use the recommendation, and advisory based on local context, in some cases, the cooperative holds a consultation meeting with stakeholders and make use of the data through different dissemination mechanisms such as leaflets, posting e.g., market information. </w:t>
            </w:r>
          </w:p>
          <w:p w:rsidR="00000000" w:rsidDel="00000000" w:rsidP="00000000" w:rsidRDefault="00000000" w:rsidRPr="00000000" w14:paraId="00000AAB">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received will be analyzed and interpreted, then will be implemented based on consultation with stakeholders and end users/farmers</w:t>
            </w:r>
          </w:p>
          <w:p w:rsidR="00000000" w:rsidDel="00000000" w:rsidP="00000000" w:rsidRDefault="00000000" w:rsidRPr="00000000" w14:paraId="00000AAC">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collection—data analysis—data interpretation—consultation with farmers—implementation</w:t>
            </w:r>
          </w:p>
          <w:p w:rsidR="00000000" w:rsidDel="00000000" w:rsidP="00000000" w:rsidRDefault="00000000" w:rsidRPr="00000000" w14:paraId="00000AAD">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Teaching manual preparation, and delivering training to zone, district, kebele level agricultural experts and agricultural students at university level   </w:t>
            </w:r>
          </w:p>
        </w:tc>
      </w:tr>
      <w:tr>
        <w:trPr>
          <w:cantSplit w:val="0"/>
          <w:tblHeader w:val="0"/>
        </w:trPr>
        <w:tc>
          <w:tcPr/>
          <w:p w:rsidR="00000000" w:rsidDel="00000000" w:rsidP="00000000" w:rsidRDefault="00000000" w:rsidRPr="00000000" w14:paraId="00000AAE">
            <w:pPr>
              <w:rPr>
                <w:sz w:val="10"/>
                <w:szCs w:val="10"/>
              </w:rPr>
            </w:pPr>
            <w:bookmarkStart w:colFirst="0" w:colLast="0" w:name="_heading=h.3oy7u29" w:id="121"/>
            <w:bookmarkEnd w:id="121"/>
            <w:r w:rsidDel="00000000" w:rsidR="00000000" w:rsidRPr="00000000">
              <w:rPr>
                <w:sz w:val="10"/>
                <w:szCs w:val="10"/>
                <w:rtl w:val="0"/>
              </w:rPr>
              <w:t xml:space="preserve">6</w:t>
            </w:r>
          </w:p>
        </w:tc>
        <w:tc>
          <w:tcPr/>
          <w:p w:rsidR="00000000" w:rsidDel="00000000" w:rsidP="00000000" w:rsidRDefault="00000000" w:rsidRPr="00000000" w14:paraId="00000AAF">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What are the different levels through which the use case (products, services, or advisories) is applied? Example: National, region, zone, woreda, Kebele, Farmers Training Centre, farm, field</w:t>
            </w:r>
          </w:p>
        </w:tc>
        <w:tc>
          <w:tcPr/>
          <w:p w:rsidR="00000000" w:rsidDel="00000000" w:rsidP="00000000" w:rsidRDefault="00000000" w:rsidRPr="00000000" w14:paraId="00000AB0">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From field, farm all the way to primary cooperatives, unions, kebele woreda to national level</w:t>
            </w:r>
          </w:p>
          <w:p w:rsidR="00000000" w:rsidDel="00000000" w:rsidP="00000000" w:rsidRDefault="00000000" w:rsidRPr="00000000" w14:paraId="00000AB1">
            <w:pPr>
              <w:rPr>
                <w:sz w:val="10"/>
                <w:szCs w:val="10"/>
              </w:rPr>
            </w:pPr>
            <w:r w:rsidDel="00000000" w:rsidR="00000000" w:rsidRPr="00000000">
              <w:rPr>
                <w:rtl w:val="0"/>
              </w:rPr>
            </w:r>
          </w:p>
        </w:tc>
      </w:tr>
      <w:tr>
        <w:trPr>
          <w:cantSplit w:val="0"/>
          <w:tblHeader w:val="0"/>
        </w:trPr>
        <w:tc>
          <w:tcPr/>
          <w:p w:rsidR="00000000" w:rsidDel="00000000" w:rsidP="00000000" w:rsidRDefault="00000000" w:rsidRPr="00000000" w14:paraId="00000AB2">
            <w:pPr>
              <w:rPr>
                <w:sz w:val="10"/>
                <w:szCs w:val="10"/>
              </w:rPr>
            </w:pPr>
            <w:r w:rsidDel="00000000" w:rsidR="00000000" w:rsidRPr="00000000">
              <w:rPr>
                <w:sz w:val="10"/>
                <w:szCs w:val="10"/>
                <w:rtl w:val="0"/>
              </w:rPr>
              <w:t xml:space="preserve">7</w:t>
            </w:r>
          </w:p>
        </w:tc>
        <w:tc>
          <w:tcPr/>
          <w:p w:rsidR="00000000" w:rsidDel="00000000" w:rsidP="00000000" w:rsidRDefault="00000000" w:rsidRPr="00000000" w14:paraId="00000AB3">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Which applications or tools (such as models) related to the soil fertility and soil water conservation are employed in the use cases?  </w:t>
            </w:r>
          </w:p>
        </w:tc>
        <w:tc>
          <w:tcPr/>
          <w:p w:rsidR="00000000" w:rsidDel="00000000" w:rsidP="00000000" w:rsidRDefault="00000000" w:rsidRPr="00000000" w14:paraId="00000AB4">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43i4a2" w:id="122"/>
            <w:bookmarkEnd w:id="122"/>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Atlas (Soil Fertility Status and Fertilizer Recommendation Atlas)- developed by ATI – to determine site specific fertilizer application. </w:t>
            </w:r>
          </w:p>
          <w:p w:rsidR="00000000" w:rsidDel="00000000" w:rsidP="00000000" w:rsidRDefault="00000000" w:rsidRPr="00000000" w14:paraId="00000AB5">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Ethiosis, agricultural information management system (AGMIS), Commcare (fertilizer application related app), video extension</w:t>
            </w:r>
          </w:p>
          <w:p w:rsidR="00000000" w:rsidDel="00000000" w:rsidP="00000000" w:rsidRDefault="00000000" w:rsidRPr="00000000" w14:paraId="00000AB6">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SWAT model, RUSLE model, GIS and remote sensing, GPS </w:t>
            </w:r>
          </w:p>
          <w:p w:rsidR="00000000" w:rsidDel="00000000" w:rsidP="00000000" w:rsidRDefault="00000000" w:rsidRPr="00000000" w14:paraId="00000AB7">
            <w:pPr>
              <w:rPr>
                <w:sz w:val="10"/>
                <w:szCs w:val="10"/>
              </w:rPr>
            </w:pPr>
            <w:r w:rsidDel="00000000" w:rsidR="00000000" w:rsidRPr="00000000">
              <w:rPr>
                <w:rtl w:val="0"/>
              </w:rPr>
            </w:r>
          </w:p>
        </w:tc>
      </w:tr>
      <w:tr>
        <w:trPr>
          <w:cantSplit w:val="0"/>
          <w:tblHeader w:val="0"/>
        </w:trPr>
        <w:tc>
          <w:tcPr/>
          <w:p w:rsidR="00000000" w:rsidDel="00000000" w:rsidP="00000000" w:rsidRDefault="00000000" w:rsidRPr="00000000" w14:paraId="00000AB8">
            <w:pPr>
              <w:rPr>
                <w:sz w:val="10"/>
                <w:szCs w:val="10"/>
              </w:rPr>
            </w:pPr>
            <w:r w:rsidDel="00000000" w:rsidR="00000000" w:rsidRPr="00000000">
              <w:rPr>
                <w:sz w:val="10"/>
                <w:szCs w:val="10"/>
                <w:rtl w:val="0"/>
              </w:rPr>
              <w:t xml:space="preserve">8</w:t>
            </w:r>
          </w:p>
        </w:tc>
        <w:tc>
          <w:tcPr/>
          <w:p w:rsidR="00000000" w:rsidDel="00000000" w:rsidP="00000000" w:rsidRDefault="00000000" w:rsidRPr="00000000" w14:paraId="00000AB9">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How would you like to obtain LSC data for your application or decision-making or decision-support process or use case development or service provision? (e.g., data download, web services, API, mobile App)</w:t>
            </w:r>
          </w:p>
        </w:tc>
        <w:tc>
          <w:tcPr/>
          <w:p w:rsidR="00000000" w:rsidDel="00000000" w:rsidP="00000000" w:rsidRDefault="00000000" w:rsidRPr="00000000" w14:paraId="00000ABA">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j8sehv" w:id="123"/>
            <w:bookmarkEnd w:id="123"/>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Hard copy (in cases where no internet connection), Mobile app (best option), Link ECX and ATI apps through API, Web service, Data download, call blast (e.g., 8028)</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br w:type="page"/>
      </w:r>
      <w:r w:rsidDel="00000000" w:rsidR="00000000" w:rsidRPr="00000000">
        <w:rPr>
          <w:rtl w:val="0"/>
        </w:rPr>
      </w:r>
    </w:p>
    <w:p w:rsidR="00000000" w:rsidDel="00000000" w:rsidP="00000000" w:rsidRDefault="00000000" w:rsidRPr="00000000" w14:paraId="00000ABE">
      <w:pPr>
        <w:rPr>
          <w:sz w:val="28"/>
          <w:szCs w:val="28"/>
        </w:rPr>
      </w:pPr>
      <w:r w:rsidDel="00000000" w:rsidR="00000000" w:rsidRPr="00000000">
        <w:rPr>
          <w:sz w:val="28"/>
          <w:szCs w:val="28"/>
          <w:rtl w:val="0"/>
        </w:rPr>
        <w:t xml:space="preserve">Table Cont. ---- data user group </w:t>
      </w:r>
    </w:p>
    <w:tbl>
      <w:tblPr>
        <w:tblStyle w:val="Table17"/>
        <w:tblW w:w="12865.0" w:type="dxa"/>
        <w:jc w:val="left"/>
        <w:tblBorders>
          <w:top w:color="70ad47" w:space="0" w:sz="8" w:val="single"/>
          <w:left w:color="70ad47" w:space="0" w:sz="8" w:val="single"/>
          <w:bottom w:color="70ad47" w:space="0" w:sz="8" w:val="single"/>
          <w:right w:color="70ad47" w:space="0" w:sz="8" w:val="single"/>
          <w:insideH w:color="9cc2e5" w:space="0" w:sz="4" w:val="single"/>
          <w:insideV w:color="9cc2e5" w:space="0" w:sz="4" w:val="single"/>
        </w:tblBorders>
        <w:tblLayout w:type="fixed"/>
        <w:tblLook w:val="0400"/>
      </w:tblPr>
      <w:tblGrid>
        <w:gridCol w:w="486"/>
        <w:gridCol w:w="2929"/>
        <w:gridCol w:w="9450"/>
        <w:tblGridChange w:id="0">
          <w:tblGrid>
            <w:gridCol w:w="486"/>
            <w:gridCol w:w="2929"/>
            <w:gridCol w:w="9450"/>
          </w:tblGrid>
        </w:tblGridChange>
      </w:tblGrid>
      <w:tr>
        <w:trPr>
          <w:cantSplit w:val="0"/>
          <w:tblHeader w:val="0"/>
        </w:trPr>
        <w:tc>
          <w:tcPr/>
          <w:p w:rsidR="00000000" w:rsidDel="00000000" w:rsidP="00000000" w:rsidRDefault="00000000" w:rsidRPr="00000000" w14:paraId="00000ABF">
            <w:pPr>
              <w:rPr>
                <w:sz w:val="10"/>
                <w:szCs w:val="10"/>
              </w:rPr>
            </w:pPr>
            <w:r w:rsidDel="00000000" w:rsidR="00000000" w:rsidRPr="00000000">
              <w:rPr>
                <w:sz w:val="10"/>
                <w:szCs w:val="10"/>
                <w:rtl w:val="0"/>
              </w:rPr>
              <w:t xml:space="preserve">No.</w:t>
            </w:r>
          </w:p>
        </w:tc>
        <w:tc>
          <w:tcPr/>
          <w:p w:rsidR="00000000" w:rsidDel="00000000" w:rsidP="00000000" w:rsidRDefault="00000000" w:rsidRPr="00000000" w14:paraId="00000AC0">
            <w:pPr>
              <w:jc w:val="center"/>
              <w:rPr>
                <w:sz w:val="10"/>
                <w:szCs w:val="10"/>
              </w:rPr>
            </w:pPr>
            <w:r w:rsidDel="00000000" w:rsidR="00000000" w:rsidRPr="00000000">
              <w:rPr>
                <w:sz w:val="10"/>
                <w:szCs w:val="10"/>
                <w:rtl w:val="0"/>
              </w:rPr>
              <w:t xml:space="preserve">Key informant questions</w:t>
            </w:r>
          </w:p>
        </w:tc>
        <w:tc>
          <w:tcPr/>
          <w:p w:rsidR="00000000" w:rsidDel="00000000" w:rsidP="00000000" w:rsidRDefault="00000000" w:rsidRPr="00000000" w14:paraId="00000AC1">
            <w:pPr>
              <w:rPr>
                <w:sz w:val="10"/>
                <w:szCs w:val="10"/>
              </w:rPr>
            </w:pPr>
            <w:r w:rsidDel="00000000" w:rsidR="00000000" w:rsidRPr="00000000">
              <w:rPr>
                <w:sz w:val="10"/>
                <w:szCs w:val="10"/>
                <w:rtl w:val="0"/>
              </w:rPr>
              <w:t xml:space="preserve">Subnational level Basona Warana</w:t>
            </w:r>
          </w:p>
        </w:tc>
      </w:tr>
      <w:tr>
        <w:trPr>
          <w:cantSplit w:val="0"/>
          <w:trHeight w:val="152" w:hRule="atLeast"/>
          <w:tblHeader w:val="0"/>
        </w:trPr>
        <w:tc>
          <w:tcPr/>
          <w:p w:rsidR="00000000" w:rsidDel="00000000" w:rsidP="00000000" w:rsidRDefault="00000000" w:rsidRPr="00000000" w14:paraId="00000AC2">
            <w:pPr>
              <w:rPr>
                <w:sz w:val="10"/>
                <w:szCs w:val="10"/>
              </w:rPr>
            </w:pPr>
            <w:r w:rsidDel="00000000" w:rsidR="00000000" w:rsidRPr="00000000">
              <w:rPr>
                <w:sz w:val="10"/>
                <w:szCs w:val="10"/>
                <w:rtl w:val="0"/>
              </w:rPr>
              <w:t xml:space="preserve">9</w:t>
            </w:r>
          </w:p>
        </w:tc>
        <w:tc>
          <w:tcPr/>
          <w:p w:rsidR="00000000" w:rsidDel="00000000" w:rsidP="00000000" w:rsidRDefault="00000000" w:rsidRPr="00000000" w14:paraId="00000AC3">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What do you expect from the LSC hub in terms of functionality? What type of functionality (e.g., data download, data viewer, data catalogue, dashboards (presenting what type of information?), user stories, data interpretation (translating data to advisory), etc.) would be helpful for you?</w:t>
            </w:r>
          </w:p>
        </w:tc>
        <w:tc>
          <w:tcPr/>
          <w:p w:rsidR="00000000" w:rsidDel="00000000" w:rsidP="00000000" w:rsidRDefault="00000000" w:rsidRPr="00000000" w14:paraId="00000AC4">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338fx5o" w:id="124"/>
            <w:bookmarkEnd w:id="124"/>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download for analysis and decision making, Data view, data interpretation (translating data to advisory)</w:t>
            </w:r>
          </w:p>
          <w:p w:rsidR="00000000" w:rsidDel="00000000" w:rsidP="00000000" w:rsidRDefault="00000000" w:rsidRPr="00000000" w14:paraId="00000AC5">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User story </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hanging="72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AC7">
            <w:pPr>
              <w:rPr>
                <w:sz w:val="10"/>
                <w:szCs w:val="10"/>
              </w:rPr>
            </w:pPr>
            <w:r w:rsidDel="00000000" w:rsidR="00000000" w:rsidRPr="00000000">
              <w:rPr>
                <w:sz w:val="10"/>
                <w:szCs w:val="10"/>
                <w:rtl w:val="0"/>
              </w:rPr>
              <w:t xml:space="preserve">10</w:t>
            </w:r>
          </w:p>
        </w:tc>
        <w:tc>
          <w:tcPr/>
          <w:p w:rsidR="00000000" w:rsidDel="00000000" w:rsidP="00000000" w:rsidRDefault="00000000" w:rsidRPr="00000000" w14:paraId="00000AC8">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How would you like to access the LSC hub: laptop or desktop computer or mobile device (tablet, phone)?</w:t>
            </w:r>
          </w:p>
        </w:tc>
        <w:tc>
          <w:tcPr/>
          <w:p w:rsidR="00000000" w:rsidDel="00000000" w:rsidP="00000000" w:rsidRDefault="00000000" w:rsidRPr="00000000" w14:paraId="00000AC9">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Mobile device (phone), Desktop computer, Laptop  </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ACB">
            <w:pPr>
              <w:rPr>
                <w:sz w:val="10"/>
                <w:szCs w:val="10"/>
              </w:rPr>
            </w:pPr>
            <w:r w:rsidDel="00000000" w:rsidR="00000000" w:rsidRPr="00000000">
              <w:rPr>
                <w:sz w:val="10"/>
                <w:szCs w:val="10"/>
                <w:rtl w:val="0"/>
              </w:rPr>
              <w:t xml:space="preserve">11</w:t>
            </w:r>
          </w:p>
        </w:tc>
        <w:tc>
          <w:tcPr/>
          <w:p w:rsidR="00000000" w:rsidDel="00000000" w:rsidP="00000000" w:rsidRDefault="00000000" w:rsidRPr="00000000" w14:paraId="00000ACC">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What (from your view as a data user) is a critical factor to ensure sustainability of the LSC hub?</w:t>
            </w:r>
          </w:p>
        </w:tc>
        <w:tc>
          <w:tcPr/>
          <w:p w:rsidR="00000000" w:rsidDel="00000000" w:rsidP="00000000" w:rsidRDefault="00000000" w:rsidRPr="00000000" w14:paraId="00000ACD">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idq7dh" w:id="125"/>
            <w:bookmarkEnd w:id="125"/>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Responsible owner must be assigned to manage the hub, Stakeholder engagement needed to upload new data to the hub, </w:t>
            </w:r>
          </w:p>
          <w:p w:rsidR="00000000" w:rsidDel="00000000" w:rsidP="00000000" w:rsidRDefault="00000000" w:rsidRPr="00000000" w14:paraId="00000ACE">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Continues capacity building for better management, set reasonable payment for the service.</w:t>
            </w:r>
          </w:p>
          <w:p w:rsidR="00000000" w:rsidDel="00000000" w:rsidP="00000000" w:rsidRDefault="00000000" w:rsidRPr="00000000" w14:paraId="00000ACF">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Option for offline users, internet access for stakeholders   </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Universities must get involved in capacity building for better management of the hub</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Strong collaboration and consistent data flow and update </w:t>
            </w:r>
          </w:p>
        </w:tc>
      </w:tr>
      <w:tr>
        <w:trPr>
          <w:cantSplit w:val="0"/>
          <w:tblHeader w:val="0"/>
        </w:trPr>
        <w:tc>
          <w:tcPr/>
          <w:p w:rsidR="00000000" w:rsidDel="00000000" w:rsidP="00000000" w:rsidRDefault="00000000" w:rsidRPr="00000000" w14:paraId="00000AD2">
            <w:pPr>
              <w:rPr>
                <w:sz w:val="10"/>
                <w:szCs w:val="10"/>
              </w:rPr>
            </w:pPr>
            <w:r w:rsidDel="00000000" w:rsidR="00000000" w:rsidRPr="00000000">
              <w:rPr>
                <w:sz w:val="10"/>
                <w:szCs w:val="10"/>
                <w:rtl w:val="0"/>
              </w:rPr>
              <w:t xml:space="preserve">12</w:t>
            </w:r>
          </w:p>
        </w:tc>
        <w:tc>
          <w:tcPr/>
          <w:p w:rsidR="00000000" w:rsidDel="00000000" w:rsidP="00000000" w:rsidRDefault="00000000" w:rsidRPr="00000000" w14:paraId="00000AD3">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Are you willing to pay for the LSC information services?  </w:t>
            </w:r>
          </w:p>
        </w:tc>
        <w:tc>
          <w:tcPr/>
          <w:p w:rsidR="00000000" w:rsidDel="00000000" w:rsidP="00000000" w:rsidRDefault="00000000" w:rsidRPr="00000000" w14:paraId="00000AD4">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42ddq1a" w:id="126"/>
            <w:bookmarkEnd w:id="126"/>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if affordable and data is to the standard </w:t>
            </w:r>
          </w:p>
        </w:tc>
      </w:tr>
      <w:tr>
        <w:trPr>
          <w:cantSplit w:val="0"/>
          <w:trHeight w:val="395" w:hRule="atLeast"/>
          <w:tblHeader w:val="0"/>
        </w:trPr>
        <w:tc>
          <w:tcPr/>
          <w:p w:rsidR="00000000" w:rsidDel="00000000" w:rsidP="00000000" w:rsidRDefault="00000000" w:rsidRPr="00000000" w14:paraId="00000AD5">
            <w:pPr>
              <w:rPr>
                <w:sz w:val="10"/>
                <w:szCs w:val="10"/>
              </w:rPr>
            </w:pPr>
            <w:r w:rsidDel="00000000" w:rsidR="00000000" w:rsidRPr="00000000">
              <w:rPr>
                <w:sz w:val="10"/>
                <w:szCs w:val="10"/>
                <w:rtl w:val="0"/>
              </w:rPr>
              <w:t xml:space="preserve">13</w:t>
            </w:r>
          </w:p>
        </w:tc>
        <w:tc>
          <w:tcPr/>
          <w:p w:rsidR="00000000" w:rsidDel="00000000" w:rsidP="00000000" w:rsidRDefault="00000000" w:rsidRPr="00000000" w14:paraId="00000AD6">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ed7d31"/>
                <w:sz w:val="10"/>
                <w:szCs w:val="10"/>
                <w:rtl w:val="0"/>
              </w:rPr>
              <w:t xml:space="preserve">] </w:t>
            </w:r>
            <w:r w:rsidDel="00000000" w:rsidR="00000000" w:rsidRPr="00000000">
              <w:rPr>
                <w:rFonts w:ascii="Calibri" w:cs="Calibri" w:eastAsia="Calibri" w:hAnsi="Calibri"/>
                <w:color w:val="000000"/>
                <w:sz w:val="10"/>
                <w:szCs w:val="10"/>
                <w:rtl w:val="0"/>
              </w:rPr>
              <w:t xml:space="preserve">What are currently the main sources of the LSC-IS data?</w:t>
            </w:r>
          </w:p>
        </w:tc>
        <w:tc>
          <w:tcPr/>
          <w:p w:rsidR="00000000" w:rsidDel="00000000" w:rsidP="00000000" w:rsidRDefault="00000000" w:rsidRPr="00000000" w14:paraId="00000AD7">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hio093" w:id="127"/>
            <w:bookmarkEnd w:id="127"/>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Cooperatives, Ministry of Agriculture, Ministry of Trade, EIAR, ATI, ECX, Ethiopian meteorological institute, Ethiopian statistical services, soil lab, university, </w:t>
            </w:r>
          </w:p>
          <w:p w:rsidR="00000000" w:rsidDel="00000000" w:rsidP="00000000" w:rsidRDefault="00000000" w:rsidRPr="00000000" w14:paraId="00000AD8">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Pest control clinic</w:t>
            </w:r>
          </w:p>
          <w:p w:rsidR="00000000" w:rsidDel="00000000" w:rsidP="00000000" w:rsidRDefault="00000000" w:rsidRPr="00000000" w14:paraId="00000AD9">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20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Ethiosis, Afrisis, mapping agency, Disaster risk management</w:t>
            </w:r>
          </w:p>
        </w:tc>
      </w:tr>
      <w:tr>
        <w:trPr>
          <w:cantSplit w:val="0"/>
          <w:tblHeader w:val="0"/>
        </w:trPr>
        <w:tc>
          <w:tcPr/>
          <w:p w:rsidR="00000000" w:rsidDel="00000000" w:rsidP="00000000" w:rsidRDefault="00000000" w:rsidRPr="00000000" w14:paraId="00000ADA">
            <w:pPr>
              <w:rPr>
                <w:sz w:val="10"/>
                <w:szCs w:val="10"/>
              </w:rPr>
            </w:pPr>
            <w:r w:rsidDel="00000000" w:rsidR="00000000" w:rsidRPr="00000000">
              <w:rPr>
                <w:sz w:val="10"/>
                <w:szCs w:val="10"/>
                <w:rtl w:val="0"/>
              </w:rPr>
              <w:t xml:space="preserve">14</w:t>
            </w:r>
          </w:p>
        </w:tc>
        <w:tc>
          <w:tcPr/>
          <w:p w:rsidR="00000000" w:rsidDel="00000000" w:rsidP="00000000" w:rsidRDefault="00000000" w:rsidRPr="00000000" w14:paraId="00000ADB">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ed7d31"/>
                <w:sz w:val="10"/>
                <w:szCs w:val="10"/>
                <w:rtl w:val="0"/>
              </w:rPr>
              <w:t xml:space="preserve"> </w:t>
            </w:r>
            <w:r w:rsidDel="00000000" w:rsidR="00000000" w:rsidRPr="00000000">
              <w:rPr>
                <w:rFonts w:ascii="Calibri" w:cs="Calibri" w:eastAsia="Calibri" w:hAnsi="Calibri"/>
                <w:color w:val="000000"/>
                <w:sz w:val="10"/>
                <w:szCs w:val="10"/>
                <w:rtl w:val="0"/>
              </w:rPr>
              <w:t xml:space="preserve">What are current constraints in accessing LSC data for your applications, use case or services?</w:t>
            </w:r>
          </w:p>
        </w:tc>
        <w:tc>
          <w:tcPr/>
          <w:p w:rsidR="00000000" w:rsidDel="00000000" w:rsidP="00000000" w:rsidRDefault="00000000" w:rsidRPr="00000000" w14:paraId="00000ADC">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not accessible on time, less quality, Lack of financial and human resources, lack of infrastructure e.g., ICT infrastructure, data may be available but not accessible due to lack of willingness to share data</w:t>
            </w:r>
          </w:p>
          <w:p w:rsidR="00000000" w:rsidDel="00000000" w:rsidP="00000000" w:rsidRDefault="00000000" w:rsidRPr="00000000" w14:paraId="00000ADD">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Unavailability of data on the right format </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Licensed software</w:t>
            </w:r>
          </w:p>
        </w:tc>
      </w:tr>
      <w:tr>
        <w:trPr>
          <w:cantSplit w:val="0"/>
          <w:tblHeader w:val="0"/>
        </w:trPr>
        <w:tc>
          <w:tcPr/>
          <w:p w:rsidR="00000000" w:rsidDel="00000000" w:rsidP="00000000" w:rsidRDefault="00000000" w:rsidRPr="00000000" w14:paraId="00000ADF">
            <w:pPr>
              <w:rPr>
                <w:sz w:val="10"/>
                <w:szCs w:val="10"/>
              </w:rPr>
            </w:pPr>
            <w:r w:rsidDel="00000000" w:rsidR="00000000" w:rsidRPr="00000000">
              <w:rPr>
                <w:sz w:val="10"/>
                <w:szCs w:val="10"/>
                <w:rtl w:val="0"/>
              </w:rPr>
              <w:t xml:space="preserve">15</w:t>
            </w:r>
          </w:p>
        </w:tc>
        <w:tc>
          <w:tcPr/>
          <w:p w:rsidR="00000000" w:rsidDel="00000000" w:rsidP="00000000" w:rsidRDefault="00000000" w:rsidRPr="00000000" w14:paraId="00000AE0">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Are there any requirements with respect to the format of the LSC data that you use?</w:t>
            </w:r>
          </w:p>
        </w:tc>
        <w:tc>
          <w:tcPr/>
          <w:p w:rsidR="00000000" w:rsidDel="00000000" w:rsidP="00000000" w:rsidRDefault="00000000" w:rsidRPr="00000000" w14:paraId="00000AE1">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Excel csv</w:t>
            </w:r>
          </w:p>
          <w:p w:rsidR="00000000" w:rsidDel="00000000" w:rsidP="00000000" w:rsidRDefault="00000000" w:rsidRPr="00000000" w14:paraId="00000AE2">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shape file, point data (observational data), GIS raster file (Geo tif), raster (pixel)</w:t>
            </w:r>
          </w:p>
        </w:tc>
      </w:tr>
      <w:tr>
        <w:trPr>
          <w:cantSplit w:val="0"/>
          <w:tblHeader w:val="0"/>
        </w:trPr>
        <w:tc>
          <w:tcPr/>
          <w:p w:rsidR="00000000" w:rsidDel="00000000" w:rsidP="00000000" w:rsidRDefault="00000000" w:rsidRPr="00000000" w14:paraId="00000AE3">
            <w:pPr>
              <w:rPr>
                <w:sz w:val="10"/>
                <w:szCs w:val="10"/>
              </w:rPr>
            </w:pPr>
            <w:r w:rsidDel="00000000" w:rsidR="00000000" w:rsidRPr="00000000">
              <w:rPr>
                <w:sz w:val="10"/>
                <w:szCs w:val="10"/>
                <w:rtl w:val="0"/>
              </w:rPr>
              <w:t xml:space="preserve">16</w:t>
            </w:r>
          </w:p>
        </w:tc>
        <w:tc>
          <w:tcPr/>
          <w:p w:rsidR="00000000" w:rsidDel="00000000" w:rsidP="00000000" w:rsidRDefault="00000000" w:rsidRPr="00000000" w14:paraId="00000AE4">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ed7d31"/>
                <w:sz w:val="10"/>
                <w:szCs w:val="10"/>
                <w:rtl w:val="0"/>
              </w:rPr>
              <w:t xml:space="preserve"> </w:t>
            </w:r>
            <w:r w:rsidDel="00000000" w:rsidR="00000000" w:rsidRPr="00000000">
              <w:rPr>
                <w:rFonts w:ascii="Calibri" w:cs="Calibri" w:eastAsia="Calibri" w:hAnsi="Calibri"/>
                <w:color w:val="000000"/>
                <w:sz w:val="10"/>
                <w:szCs w:val="10"/>
                <w:rtl w:val="0"/>
              </w:rPr>
              <w:t xml:space="preserve">If you are using spatial data, what are requirements do you have with respect to georeferencing of the data? Is there for instance a preferred coordinate system(s)? </w:t>
            </w:r>
          </w:p>
        </w:tc>
        <w:tc>
          <w:tcPr/>
          <w:p w:rsidR="00000000" w:rsidDel="00000000" w:rsidP="00000000" w:rsidRDefault="00000000" w:rsidRPr="00000000" w14:paraId="00000AE5">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NA</w:t>
            </w:r>
          </w:p>
          <w:p w:rsidR="00000000" w:rsidDel="00000000" w:rsidP="00000000" w:rsidRDefault="00000000" w:rsidRPr="00000000" w14:paraId="00000AE6">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Projected coordinate e.g., UTM,</w:t>
            </w:r>
          </w:p>
          <w:p w:rsidR="00000000" w:rsidDel="00000000" w:rsidP="00000000" w:rsidRDefault="00000000" w:rsidRPr="00000000" w14:paraId="00000AE7">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20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High spatial resolution data </w:t>
            </w:r>
          </w:p>
        </w:tc>
      </w:tr>
      <w:tr>
        <w:trPr>
          <w:cantSplit w:val="0"/>
          <w:trHeight w:val="368" w:hRule="atLeast"/>
          <w:tblHeader w:val="0"/>
        </w:trPr>
        <w:tc>
          <w:tcPr/>
          <w:p w:rsidR="00000000" w:rsidDel="00000000" w:rsidP="00000000" w:rsidRDefault="00000000" w:rsidRPr="00000000" w14:paraId="00000AE8">
            <w:pPr>
              <w:rPr>
                <w:sz w:val="10"/>
                <w:szCs w:val="10"/>
              </w:rPr>
            </w:pPr>
            <w:r w:rsidDel="00000000" w:rsidR="00000000" w:rsidRPr="00000000">
              <w:rPr>
                <w:sz w:val="10"/>
                <w:szCs w:val="10"/>
                <w:rtl w:val="0"/>
              </w:rPr>
              <w:t xml:space="preserve">17</w:t>
            </w:r>
          </w:p>
        </w:tc>
        <w:tc>
          <w:tcPr/>
          <w:p w:rsidR="00000000" w:rsidDel="00000000" w:rsidP="00000000" w:rsidRDefault="00000000" w:rsidRPr="00000000" w14:paraId="00000AE9">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What would you like to be done differently to ensure data</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Availability</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Accessibility</w:t>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Usability</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Scalable </w:t>
            </w:r>
          </w:p>
          <w:p w:rsidR="00000000" w:rsidDel="00000000" w:rsidP="00000000" w:rsidRDefault="00000000" w:rsidRPr="00000000" w14:paraId="00000AEE">
            <w:pPr>
              <w:pStyle w:val="Heading1"/>
              <w:tabs>
                <w:tab w:val="left" w:leader="none" w:pos="426"/>
              </w:tabs>
              <w:spacing w:after="0"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sz w:val="10"/>
                <w:szCs w:val="10"/>
                <w:rtl w:val="0"/>
              </w:rPr>
              <w:t xml:space="preserve">           </w:t>
            </w:r>
            <w:r w:rsidDel="00000000" w:rsidR="00000000" w:rsidRPr="00000000">
              <w:rPr>
                <w:rFonts w:ascii="Calibri" w:cs="Calibri" w:eastAsia="Calibri" w:hAnsi="Calibri"/>
                <w:color w:val="000000"/>
                <w:sz w:val="10"/>
                <w:szCs w:val="10"/>
                <w:rtl w:val="0"/>
              </w:rPr>
              <w:t xml:space="preserve"> Impactful</w:t>
            </w:r>
          </w:p>
        </w:tc>
        <w:tc>
          <w:tcPr/>
          <w:p w:rsidR="00000000" w:rsidDel="00000000" w:rsidP="00000000" w:rsidRDefault="00000000" w:rsidRPr="00000000" w14:paraId="00000AEF">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Willingness of stakeholders to share data, Data format availability (hardcopy, excel etc)</w:t>
            </w:r>
          </w:p>
          <w:p w:rsidR="00000000" w:rsidDel="00000000" w:rsidP="00000000" w:rsidRDefault="00000000" w:rsidRPr="00000000" w14:paraId="00000AF0">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Easy access, budget availability, skilled manpower</w:t>
            </w:r>
          </w:p>
          <w:p w:rsidR="00000000" w:rsidDel="00000000" w:rsidP="00000000" w:rsidRDefault="00000000" w:rsidRPr="00000000" w14:paraId="00000AF1">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Interpreted data for easy understanding, infrastructure (computer, internet, GPS software)</w:t>
            </w:r>
          </w:p>
          <w:p w:rsidR="00000000" w:rsidDel="00000000" w:rsidP="00000000" w:rsidRDefault="00000000" w:rsidRPr="00000000" w14:paraId="00000AF2">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Coordination among institutions to share data</w:t>
            </w:r>
          </w:p>
        </w:tc>
      </w:tr>
      <w:tr>
        <w:trPr>
          <w:cantSplit w:val="0"/>
          <w:tblHeader w:val="0"/>
        </w:trPr>
        <w:tc>
          <w:tcPr/>
          <w:p w:rsidR="00000000" w:rsidDel="00000000" w:rsidP="00000000" w:rsidRDefault="00000000" w:rsidRPr="00000000" w14:paraId="00000AF3">
            <w:pPr>
              <w:rPr>
                <w:sz w:val="10"/>
                <w:szCs w:val="10"/>
              </w:rPr>
            </w:pPr>
            <w:r w:rsidDel="00000000" w:rsidR="00000000" w:rsidRPr="00000000">
              <w:rPr>
                <w:sz w:val="10"/>
                <w:szCs w:val="10"/>
                <w:rtl w:val="0"/>
              </w:rPr>
              <w:t xml:space="preserve">18</w:t>
            </w:r>
          </w:p>
        </w:tc>
        <w:tc>
          <w:tcPr/>
          <w:p w:rsidR="00000000" w:rsidDel="00000000" w:rsidP="00000000" w:rsidRDefault="00000000" w:rsidRPr="00000000" w14:paraId="00000AF4">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What type of LSC information or services or advisories do you miss/lack to address soil fertility and soil and water conservation challenges?</w:t>
            </w:r>
          </w:p>
        </w:tc>
        <w:tc>
          <w:tcPr/>
          <w:p w:rsidR="00000000" w:rsidDel="00000000" w:rsidP="00000000" w:rsidRDefault="00000000" w:rsidRPr="00000000" w14:paraId="00000AF5">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302" w:lineRule="auto"/>
              <w:ind w:left="72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Updated data, Site specific data, high quality data, onsite soil acidity testing kit, collaboration among stakeholders for better access, internet access.   </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AF7">
      <w:pPr>
        <w:rPr>
          <w:sz w:val="10"/>
          <w:szCs w:val="10"/>
        </w:rPr>
      </w:pPr>
      <w:r w:rsidDel="00000000" w:rsidR="00000000" w:rsidRPr="00000000">
        <w:rPr>
          <w:rtl w:val="0"/>
        </w:rPr>
      </w:r>
    </w:p>
    <w:p w:rsidR="00000000" w:rsidDel="00000000" w:rsidP="00000000" w:rsidRDefault="00000000" w:rsidRPr="00000000" w14:paraId="00000AF8">
      <w:pPr>
        <w:rPr/>
      </w:pPr>
      <w:r w:rsidDel="00000000" w:rsidR="00000000" w:rsidRPr="00000000">
        <w:br w:type="page"/>
      </w:r>
      <w:r w:rsidDel="00000000" w:rsidR="00000000" w:rsidRPr="00000000">
        <w:rPr>
          <w:rtl w:val="0"/>
        </w:rPr>
      </w:r>
    </w:p>
    <w:p w:rsidR="00000000" w:rsidDel="00000000" w:rsidP="00000000" w:rsidRDefault="00000000" w:rsidRPr="00000000" w14:paraId="00000AF9">
      <w:pPr>
        <w:rPr>
          <w:sz w:val="28"/>
          <w:szCs w:val="28"/>
        </w:rPr>
      </w:pPr>
      <w:r w:rsidDel="00000000" w:rsidR="00000000" w:rsidRPr="00000000">
        <w:rPr>
          <w:sz w:val="28"/>
          <w:szCs w:val="28"/>
          <w:rtl w:val="0"/>
        </w:rPr>
        <w:t xml:space="preserve">Table 6 Key informant interview in ATJK ---- data user group </w:t>
      </w:r>
    </w:p>
    <w:tbl>
      <w:tblPr>
        <w:tblStyle w:val="Table18"/>
        <w:tblW w:w="12955.0" w:type="dxa"/>
        <w:jc w:val="left"/>
        <w:tblBorders>
          <w:top w:color="70ad47" w:space="0" w:sz="8" w:val="single"/>
          <w:left w:color="70ad47" w:space="0" w:sz="8" w:val="single"/>
          <w:bottom w:color="70ad47" w:space="0" w:sz="8" w:val="single"/>
          <w:right w:color="70ad47" w:space="0" w:sz="8" w:val="single"/>
          <w:insideH w:color="9cc2e5" w:space="0" w:sz="4" w:val="single"/>
          <w:insideV w:color="9cc2e5" w:space="0" w:sz="4" w:val="single"/>
        </w:tblBorders>
        <w:tblLayout w:type="fixed"/>
        <w:tblLook w:val="0400"/>
      </w:tblPr>
      <w:tblGrid>
        <w:gridCol w:w="355"/>
        <w:gridCol w:w="3060"/>
        <w:gridCol w:w="9540"/>
        <w:tblGridChange w:id="0">
          <w:tblGrid>
            <w:gridCol w:w="355"/>
            <w:gridCol w:w="3060"/>
            <w:gridCol w:w="9540"/>
          </w:tblGrid>
        </w:tblGridChange>
      </w:tblGrid>
      <w:tr>
        <w:trPr>
          <w:cantSplit w:val="0"/>
          <w:trHeight w:val="98" w:hRule="atLeast"/>
          <w:tblHeader w:val="0"/>
        </w:trPr>
        <w:tc>
          <w:tcPr/>
          <w:p w:rsidR="00000000" w:rsidDel="00000000" w:rsidP="00000000" w:rsidRDefault="00000000" w:rsidRPr="00000000" w14:paraId="00000AFA">
            <w:pPr>
              <w:rPr>
                <w:sz w:val="10"/>
                <w:szCs w:val="10"/>
              </w:rPr>
            </w:pPr>
            <w:r w:rsidDel="00000000" w:rsidR="00000000" w:rsidRPr="00000000">
              <w:rPr>
                <w:sz w:val="10"/>
                <w:szCs w:val="10"/>
                <w:rtl w:val="0"/>
              </w:rPr>
              <w:t xml:space="preserve">No.</w:t>
            </w:r>
          </w:p>
        </w:tc>
        <w:tc>
          <w:tcPr/>
          <w:p w:rsidR="00000000" w:rsidDel="00000000" w:rsidP="00000000" w:rsidRDefault="00000000" w:rsidRPr="00000000" w14:paraId="00000AFB">
            <w:pPr>
              <w:jc w:val="center"/>
              <w:rPr>
                <w:sz w:val="10"/>
                <w:szCs w:val="10"/>
              </w:rPr>
            </w:pPr>
            <w:r w:rsidDel="00000000" w:rsidR="00000000" w:rsidRPr="00000000">
              <w:rPr>
                <w:sz w:val="10"/>
                <w:szCs w:val="10"/>
                <w:rtl w:val="0"/>
              </w:rPr>
              <w:t xml:space="preserve">Key informant questions</w:t>
            </w:r>
          </w:p>
        </w:tc>
        <w:tc>
          <w:tcPr/>
          <w:p w:rsidR="00000000" w:rsidDel="00000000" w:rsidP="00000000" w:rsidRDefault="00000000" w:rsidRPr="00000000" w14:paraId="00000AFC">
            <w:pPr>
              <w:rPr>
                <w:sz w:val="10"/>
                <w:szCs w:val="10"/>
              </w:rPr>
            </w:pPr>
            <w:r w:rsidDel="00000000" w:rsidR="00000000" w:rsidRPr="00000000">
              <w:rPr>
                <w:sz w:val="10"/>
                <w:szCs w:val="10"/>
                <w:rtl w:val="0"/>
              </w:rPr>
              <w:t xml:space="preserve">                             Subnational level ATJK</w:t>
            </w:r>
          </w:p>
        </w:tc>
      </w:tr>
      <w:tr>
        <w:trPr>
          <w:cantSplit w:val="0"/>
          <w:tblHeader w:val="0"/>
        </w:trPr>
        <w:tc>
          <w:tcPr/>
          <w:p w:rsidR="00000000" w:rsidDel="00000000" w:rsidP="00000000" w:rsidRDefault="00000000" w:rsidRPr="00000000" w14:paraId="00000AFD">
            <w:pPr>
              <w:rPr>
                <w:sz w:val="10"/>
                <w:szCs w:val="10"/>
              </w:rPr>
            </w:pPr>
            <w:r w:rsidDel="00000000" w:rsidR="00000000" w:rsidRPr="00000000">
              <w:rPr>
                <w:sz w:val="10"/>
                <w:szCs w:val="10"/>
                <w:rtl w:val="0"/>
              </w:rPr>
              <w:t xml:space="preserve">1</w:t>
            </w:r>
          </w:p>
        </w:tc>
        <w:tc>
          <w:tcPr/>
          <w:p w:rsidR="00000000" w:rsidDel="00000000" w:rsidP="00000000" w:rsidRDefault="00000000" w:rsidRPr="00000000" w14:paraId="00000AFE">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What are typical practices/activities around climate-smart agriculture that you have developed/are using (that addresses Soil Fertility Assessment and Soil Water Conservation)?</w:t>
            </w:r>
          </w:p>
        </w:tc>
        <w:tc>
          <w:tcPr/>
          <w:p w:rsidR="00000000" w:rsidDel="00000000" w:rsidP="00000000" w:rsidRDefault="00000000" w:rsidRPr="00000000" w14:paraId="00000AFF">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wnyagw" w:id="128"/>
            <w:bookmarkEnd w:id="128"/>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Land filling, compost preparation from solid waste</w:t>
            </w:r>
          </w:p>
          <w:p w:rsidR="00000000" w:rsidDel="00000000" w:rsidP="00000000" w:rsidRDefault="00000000" w:rsidRPr="00000000" w14:paraId="00000B00">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moisture retention potential, soil water need, land restoration potential</w:t>
            </w:r>
          </w:p>
          <w:p w:rsidR="00000000" w:rsidDel="00000000" w:rsidP="00000000" w:rsidRDefault="00000000" w:rsidRPr="00000000" w14:paraId="00000B01">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Land and soil feature such as fertility, moisture etc.</w:t>
            </w:r>
          </w:p>
        </w:tc>
      </w:tr>
      <w:tr>
        <w:trPr>
          <w:cantSplit w:val="0"/>
          <w:trHeight w:val="377" w:hRule="atLeast"/>
          <w:tblHeader w:val="0"/>
        </w:trPr>
        <w:tc>
          <w:tcPr/>
          <w:p w:rsidR="00000000" w:rsidDel="00000000" w:rsidP="00000000" w:rsidRDefault="00000000" w:rsidRPr="00000000" w14:paraId="00000B02">
            <w:pPr>
              <w:rPr>
                <w:sz w:val="10"/>
                <w:szCs w:val="10"/>
              </w:rPr>
            </w:pPr>
            <w:r w:rsidDel="00000000" w:rsidR="00000000" w:rsidRPr="00000000">
              <w:rPr>
                <w:sz w:val="10"/>
                <w:szCs w:val="10"/>
                <w:rtl w:val="0"/>
              </w:rPr>
              <w:t xml:space="preserve">2</w:t>
            </w:r>
          </w:p>
        </w:tc>
        <w:tc>
          <w:tcPr/>
          <w:p w:rsidR="00000000" w:rsidDel="00000000" w:rsidP="00000000" w:rsidRDefault="00000000" w:rsidRPr="00000000" w14:paraId="00000B03">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Which LSC data or derived information do you need for your decision-making or decision-support processes or for use case development?  </w:t>
            </w:r>
          </w:p>
        </w:tc>
        <w:tc>
          <w:tcPr/>
          <w:p w:rsidR="00000000" w:rsidDel="00000000" w:rsidP="00000000" w:rsidRDefault="00000000" w:rsidRPr="00000000" w14:paraId="00000B04">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3gnlt4p" w:id="129"/>
            <w:bookmarkEnd w:id="129"/>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fertility improvement data / information, fertilizer recommendation based on soil and crop type, Agro ecology data. </w:t>
            </w:r>
          </w:p>
          <w:p w:rsidR="00000000" w:rsidDel="00000000" w:rsidP="00000000" w:rsidRDefault="00000000" w:rsidRPr="00000000" w14:paraId="00000B05">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property (erodibility, mobility, organic matter content etc…), plantation calendar/crop calendar, land-crop suitability</w:t>
            </w:r>
          </w:p>
          <w:p w:rsidR="00000000" w:rsidDel="00000000" w:rsidP="00000000" w:rsidRDefault="00000000" w:rsidRPr="00000000" w14:paraId="00000B06">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Weather pattern, land potential, cropping calendar </w:t>
            </w:r>
          </w:p>
        </w:tc>
      </w:tr>
      <w:tr>
        <w:trPr>
          <w:cantSplit w:val="0"/>
          <w:tblHeader w:val="0"/>
        </w:trPr>
        <w:tc>
          <w:tcPr/>
          <w:p w:rsidR="00000000" w:rsidDel="00000000" w:rsidP="00000000" w:rsidRDefault="00000000" w:rsidRPr="00000000" w14:paraId="00000B07">
            <w:pPr>
              <w:rPr>
                <w:sz w:val="10"/>
                <w:szCs w:val="10"/>
              </w:rPr>
            </w:pPr>
            <w:r w:rsidDel="00000000" w:rsidR="00000000" w:rsidRPr="00000000">
              <w:rPr>
                <w:sz w:val="10"/>
                <w:szCs w:val="10"/>
                <w:rtl w:val="0"/>
              </w:rPr>
              <w:t xml:space="preserve">3</w:t>
            </w:r>
          </w:p>
        </w:tc>
        <w:tc>
          <w:tcPr/>
          <w:p w:rsidR="00000000" w:rsidDel="00000000" w:rsidP="00000000" w:rsidRDefault="00000000" w:rsidRPr="00000000" w14:paraId="00000B08">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What products, services or advisories do you produce or provide that require LSC data/information as input?</w:t>
            </w:r>
          </w:p>
        </w:tc>
        <w:tc>
          <w:tcPr/>
          <w:p w:rsidR="00000000" w:rsidDel="00000000" w:rsidP="00000000" w:rsidRDefault="00000000" w:rsidRPr="00000000" w14:paraId="00000B09">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vsw3ci" w:id="130"/>
            <w:bookmarkEnd w:id="130"/>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Training on quality product supply or value chain process, enhance production and productivity, promote agriculture cluster approach, to provide services on agricultural input supply and financial support.</w:t>
            </w:r>
          </w:p>
          <w:p w:rsidR="00000000" w:rsidDel="00000000" w:rsidP="00000000" w:rsidRDefault="00000000" w:rsidRPr="00000000" w14:paraId="00000B0A">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Soil water use efficiency, fertilizer need (organic and chemical), weather data, crop calendar</w:t>
            </w:r>
          </w:p>
          <w:p w:rsidR="00000000" w:rsidDel="00000000" w:rsidP="00000000" w:rsidRDefault="00000000" w:rsidRPr="00000000" w14:paraId="00000B0B">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Land use right, weather information </w:t>
            </w:r>
          </w:p>
        </w:tc>
      </w:tr>
      <w:tr>
        <w:trPr>
          <w:cantSplit w:val="0"/>
          <w:tblHeader w:val="0"/>
        </w:trPr>
        <w:tc>
          <w:tcPr/>
          <w:p w:rsidR="00000000" w:rsidDel="00000000" w:rsidP="00000000" w:rsidRDefault="00000000" w:rsidRPr="00000000" w14:paraId="00000B0C">
            <w:pPr>
              <w:rPr>
                <w:sz w:val="10"/>
                <w:szCs w:val="10"/>
              </w:rPr>
            </w:pPr>
            <w:r w:rsidDel="00000000" w:rsidR="00000000" w:rsidRPr="00000000">
              <w:rPr>
                <w:sz w:val="10"/>
                <w:szCs w:val="10"/>
                <w:rtl w:val="0"/>
              </w:rPr>
              <w:t xml:space="preserve">4</w:t>
            </w:r>
          </w:p>
        </w:tc>
        <w:tc>
          <w:tcPr/>
          <w:p w:rsidR="00000000" w:rsidDel="00000000" w:rsidP="00000000" w:rsidRDefault="00000000" w:rsidRPr="00000000" w14:paraId="00000B0D">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For whom do you develop or provide these products, services, or advisories?</w:t>
            </w:r>
          </w:p>
        </w:tc>
        <w:tc>
          <w:tcPr/>
          <w:p w:rsidR="00000000" w:rsidDel="00000000" w:rsidP="00000000" w:rsidRDefault="00000000" w:rsidRPr="00000000" w14:paraId="00000B0E">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4fsjm0b" w:id="131"/>
            <w:bookmarkEnd w:id="131"/>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Value chain commutes of industrial park, farmers, MoA, cooperative and Micro finance, Union, investment, University</w:t>
            </w:r>
          </w:p>
          <w:p w:rsidR="00000000" w:rsidDel="00000000" w:rsidP="00000000" w:rsidRDefault="00000000" w:rsidRPr="00000000" w14:paraId="00000B0F">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Framers, -development agents, water users’ association, cooperatives, women and youth associations </w:t>
            </w:r>
          </w:p>
        </w:tc>
      </w:tr>
      <w:tr>
        <w:trPr>
          <w:cantSplit w:val="0"/>
          <w:trHeight w:val="107" w:hRule="atLeast"/>
          <w:tblHeader w:val="0"/>
        </w:trPr>
        <w:tc>
          <w:tcPr/>
          <w:p w:rsidR="00000000" w:rsidDel="00000000" w:rsidP="00000000" w:rsidRDefault="00000000" w:rsidRPr="00000000" w14:paraId="00000B10">
            <w:pPr>
              <w:rPr>
                <w:sz w:val="10"/>
                <w:szCs w:val="10"/>
              </w:rPr>
            </w:pPr>
            <w:r w:rsidDel="00000000" w:rsidR="00000000" w:rsidRPr="00000000">
              <w:rPr>
                <w:sz w:val="10"/>
                <w:szCs w:val="10"/>
                <w:rtl w:val="0"/>
              </w:rPr>
              <w:t xml:space="preserve">5</w:t>
            </w:r>
          </w:p>
        </w:tc>
        <w:tc>
          <w:tcPr/>
          <w:p w:rsidR="00000000" w:rsidDel="00000000" w:rsidP="00000000" w:rsidRDefault="00000000" w:rsidRPr="00000000" w14:paraId="00000B11">
            <w:pPr>
              <w:pStyle w:val="Heading1"/>
              <w:tabs>
                <w:tab w:val="left" w:leader="none" w:pos="426"/>
              </w:tabs>
              <w:spacing w:before="0" w:line="240" w:lineRule="auto"/>
              <w:ind w:left="432" w:firstLine="0"/>
              <w:rPr>
                <w:rFonts w:ascii="Calibri" w:cs="Calibri" w:eastAsia="Calibri" w:hAnsi="Calibri"/>
                <w:color w:val="000000"/>
                <w:sz w:val="10"/>
                <w:szCs w:val="10"/>
              </w:rPr>
            </w:pPr>
            <w:bookmarkStart w:colFirst="0" w:colLast="0" w:name="_heading=h.2uxtw84" w:id="132"/>
            <w:bookmarkEnd w:id="132"/>
            <w:r w:rsidDel="00000000" w:rsidR="00000000" w:rsidRPr="00000000">
              <w:rPr>
                <w:rFonts w:ascii="Calibri" w:cs="Calibri" w:eastAsia="Calibri" w:hAnsi="Calibri"/>
                <w:color w:val="000000"/>
                <w:sz w:val="10"/>
                <w:szCs w:val="10"/>
                <w:rtl w:val="0"/>
              </w:rPr>
              <w:t xml:space="preserve">Describe the process or how you developed or provide the advisory services around soil fertility assessment and/or soil water conservation.</w:t>
            </w:r>
          </w:p>
        </w:tc>
        <w:tc>
          <w:tcPr/>
          <w:p w:rsidR="00000000" w:rsidDel="00000000" w:rsidP="00000000" w:rsidRDefault="00000000" w:rsidRPr="00000000" w14:paraId="00000B12">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a346fx" w:id="133"/>
            <w:bookmarkEnd w:id="133"/>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Through quarterly meeting and monitoring and evaluation</w:t>
            </w:r>
          </w:p>
          <w:p w:rsidR="00000000" w:rsidDel="00000000" w:rsidP="00000000" w:rsidRDefault="00000000" w:rsidRPr="00000000" w14:paraId="00000B13">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Training of trainers, regional and zonal level, preparation of Seasonal training plan (mostly pre-</w:t>
            </w:r>
            <w:r w:rsidDel="00000000" w:rsidR="00000000" w:rsidRPr="00000000">
              <w:rPr>
                <w:rFonts w:ascii="Verdana" w:cs="Verdana" w:eastAsia="Verdana" w:hAnsi="Verdana"/>
                <w:b w:val="0"/>
                <w:i w:val="1"/>
                <w:smallCaps w:val="0"/>
                <w:strike w:val="0"/>
                <w:color w:val="000000"/>
                <w:sz w:val="10"/>
                <w:szCs w:val="10"/>
                <w:u w:val="none"/>
                <w:shd w:fill="auto" w:val="clear"/>
                <w:vertAlign w:val="baseline"/>
                <w:rtl w:val="0"/>
              </w:rPr>
              <w:t xml:space="preserve">Meher</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plantation), woreda technical team consultation, DAs and farmers training, farm level advisory and follow up</w:t>
            </w:r>
          </w:p>
          <w:p w:rsidR="00000000" w:rsidDel="00000000" w:rsidP="00000000" w:rsidRDefault="00000000" w:rsidRPr="00000000" w14:paraId="00000B14">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Loan service request by bank customers to invest on agricultural business, confirmation on land availability from Agr. Office and land administration authority, gather LSC data from Agr. Office, advisory service to loan beneficiaries based on information the bank gathers from Agr. Office and other service providers, such as Metrological agency</w:t>
            </w:r>
          </w:p>
          <w:p w:rsidR="00000000" w:rsidDel="00000000" w:rsidP="00000000" w:rsidRDefault="00000000" w:rsidRPr="00000000" w14:paraId="00000B15">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B16">
            <w:pPr>
              <w:rPr>
                <w:sz w:val="10"/>
                <w:szCs w:val="10"/>
              </w:rPr>
            </w:pPr>
            <w:r w:rsidDel="00000000" w:rsidR="00000000" w:rsidRPr="00000000">
              <w:rPr>
                <w:sz w:val="10"/>
                <w:szCs w:val="10"/>
                <w:rtl w:val="0"/>
              </w:rPr>
              <w:t xml:space="preserve">6</w:t>
            </w:r>
          </w:p>
        </w:tc>
        <w:tc>
          <w:tcPr/>
          <w:p w:rsidR="00000000" w:rsidDel="00000000" w:rsidP="00000000" w:rsidRDefault="00000000" w:rsidRPr="00000000" w14:paraId="00000B17">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What are the different levels through which the use case (products, services, or advisories) is applied? Example: National, region, zone, woreda, Kebele, Farmers Training Centre, farm, field</w:t>
            </w:r>
          </w:p>
        </w:tc>
        <w:tc>
          <w:tcPr/>
          <w:p w:rsidR="00000000" w:rsidDel="00000000" w:rsidP="00000000" w:rsidRDefault="00000000" w:rsidRPr="00000000" w14:paraId="00000B18">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3u2rp3q" w:id="134"/>
            <w:bookmarkEnd w:id="134"/>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National (Ethiopia Investment authority and MOA), region (Oromia Bureau of agriculture), kebele and Farmers</w:t>
            </w:r>
          </w:p>
          <w:p w:rsidR="00000000" w:rsidDel="00000000" w:rsidP="00000000" w:rsidRDefault="00000000" w:rsidRPr="00000000" w14:paraId="00000B19">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District and kebele </w:t>
            </w:r>
          </w:p>
        </w:tc>
      </w:tr>
      <w:tr>
        <w:trPr>
          <w:cantSplit w:val="0"/>
          <w:tblHeader w:val="0"/>
        </w:trPr>
        <w:tc>
          <w:tcPr/>
          <w:p w:rsidR="00000000" w:rsidDel="00000000" w:rsidP="00000000" w:rsidRDefault="00000000" w:rsidRPr="00000000" w14:paraId="00000B1A">
            <w:pPr>
              <w:rPr>
                <w:sz w:val="10"/>
                <w:szCs w:val="10"/>
              </w:rPr>
            </w:pPr>
            <w:r w:rsidDel="00000000" w:rsidR="00000000" w:rsidRPr="00000000">
              <w:rPr>
                <w:sz w:val="10"/>
                <w:szCs w:val="10"/>
                <w:rtl w:val="0"/>
              </w:rPr>
              <w:t xml:space="preserve">7</w:t>
            </w:r>
          </w:p>
        </w:tc>
        <w:tc>
          <w:tcPr/>
          <w:p w:rsidR="00000000" w:rsidDel="00000000" w:rsidP="00000000" w:rsidRDefault="00000000" w:rsidRPr="00000000" w14:paraId="00000B1B">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Which applications or tools (such as models) related to the soil fertility and soil water conservation are employed in the use cases?  </w:t>
            </w:r>
          </w:p>
        </w:tc>
        <w:tc>
          <w:tcPr/>
          <w:p w:rsidR="00000000" w:rsidDel="00000000" w:rsidP="00000000" w:rsidRDefault="00000000" w:rsidRPr="00000000" w14:paraId="00000B1C">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981zbj" w:id="135"/>
            <w:bookmarkEnd w:id="135"/>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Sustainable ECO industry model</w:t>
            </w:r>
          </w:p>
          <w:p w:rsidR="00000000" w:rsidDel="00000000" w:rsidP="00000000" w:rsidRDefault="00000000" w:rsidRPr="00000000" w14:paraId="00000B1D">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Mobile phone, web-based service  </w:t>
            </w:r>
          </w:p>
        </w:tc>
      </w:tr>
      <w:tr>
        <w:trPr>
          <w:cantSplit w:val="0"/>
          <w:tblHeader w:val="0"/>
        </w:trPr>
        <w:tc>
          <w:tcPr/>
          <w:p w:rsidR="00000000" w:rsidDel="00000000" w:rsidP="00000000" w:rsidRDefault="00000000" w:rsidRPr="00000000" w14:paraId="00000B1E">
            <w:pPr>
              <w:rPr>
                <w:sz w:val="10"/>
                <w:szCs w:val="10"/>
              </w:rPr>
            </w:pPr>
            <w:r w:rsidDel="00000000" w:rsidR="00000000" w:rsidRPr="00000000">
              <w:rPr>
                <w:sz w:val="10"/>
                <w:szCs w:val="10"/>
                <w:rtl w:val="0"/>
              </w:rPr>
              <w:t xml:space="preserve">8</w:t>
            </w:r>
          </w:p>
        </w:tc>
        <w:tc>
          <w:tcPr/>
          <w:p w:rsidR="00000000" w:rsidDel="00000000" w:rsidP="00000000" w:rsidRDefault="00000000" w:rsidRPr="00000000" w14:paraId="00000B1F">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How would you like to obtain LSC data for your application or decision-making or decision-support process or use case development or service provision? (e.g., data download, web services, API, mobile App)</w:t>
            </w:r>
          </w:p>
        </w:tc>
        <w:tc>
          <w:tcPr/>
          <w:p w:rsidR="00000000" w:rsidDel="00000000" w:rsidP="00000000" w:rsidRDefault="00000000" w:rsidRPr="00000000" w14:paraId="00000B20">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odc9jc" w:id="136"/>
            <w:bookmarkEnd w:id="136"/>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Hard copy</w:t>
            </w:r>
          </w:p>
          <w:p w:rsidR="00000000" w:rsidDel="00000000" w:rsidP="00000000" w:rsidRDefault="00000000" w:rsidRPr="00000000" w14:paraId="00000B21">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Mobile App, data download, web service</w:t>
            </w:r>
          </w:p>
          <w:p w:rsidR="00000000" w:rsidDel="00000000" w:rsidP="00000000" w:rsidRDefault="00000000" w:rsidRPr="00000000" w14:paraId="00000B22">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Web page, SMS  </w:t>
            </w:r>
          </w:p>
        </w:tc>
      </w:tr>
    </w:tbl>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br w:type="page"/>
      </w:r>
      <w:r w:rsidDel="00000000" w:rsidR="00000000" w:rsidRPr="00000000">
        <w:rPr>
          <w:rtl w:val="0"/>
        </w:rPr>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sz w:val="28"/>
          <w:szCs w:val="28"/>
        </w:rPr>
      </w:pPr>
      <w:r w:rsidDel="00000000" w:rsidR="00000000" w:rsidRPr="00000000">
        <w:rPr>
          <w:sz w:val="28"/>
          <w:szCs w:val="28"/>
          <w:rtl w:val="0"/>
        </w:rPr>
        <w:t xml:space="preserve">Table 6 Cont. ---- data user group </w:t>
      </w:r>
    </w:p>
    <w:tbl>
      <w:tblPr>
        <w:tblStyle w:val="Table19"/>
        <w:tblW w:w="12865.0" w:type="dxa"/>
        <w:jc w:val="left"/>
        <w:tblBorders>
          <w:top w:color="70ad47" w:space="0" w:sz="8" w:val="single"/>
          <w:left w:color="70ad47" w:space="0" w:sz="8" w:val="single"/>
          <w:bottom w:color="70ad47" w:space="0" w:sz="8" w:val="single"/>
          <w:right w:color="70ad47" w:space="0" w:sz="8" w:val="single"/>
          <w:insideH w:color="9cc2e5" w:space="0" w:sz="4" w:val="single"/>
          <w:insideV w:color="9cc2e5" w:space="0" w:sz="4" w:val="single"/>
        </w:tblBorders>
        <w:tblLayout w:type="fixed"/>
        <w:tblLook w:val="0400"/>
      </w:tblPr>
      <w:tblGrid>
        <w:gridCol w:w="486"/>
        <w:gridCol w:w="2929"/>
        <w:gridCol w:w="9450"/>
        <w:tblGridChange w:id="0">
          <w:tblGrid>
            <w:gridCol w:w="486"/>
            <w:gridCol w:w="2929"/>
            <w:gridCol w:w="9450"/>
          </w:tblGrid>
        </w:tblGridChange>
      </w:tblGrid>
      <w:tr>
        <w:trPr>
          <w:cantSplit w:val="0"/>
          <w:tblHeader w:val="0"/>
        </w:trPr>
        <w:tc>
          <w:tcPr/>
          <w:p w:rsidR="00000000" w:rsidDel="00000000" w:rsidP="00000000" w:rsidRDefault="00000000" w:rsidRPr="00000000" w14:paraId="00000B27">
            <w:pPr>
              <w:rPr>
                <w:sz w:val="10"/>
                <w:szCs w:val="10"/>
              </w:rPr>
            </w:pPr>
            <w:r w:rsidDel="00000000" w:rsidR="00000000" w:rsidRPr="00000000">
              <w:rPr>
                <w:sz w:val="10"/>
                <w:szCs w:val="10"/>
                <w:rtl w:val="0"/>
              </w:rPr>
              <w:t xml:space="preserve">No.</w:t>
            </w:r>
          </w:p>
        </w:tc>
        <w:tc>
          <w:tcPr/>
          <w:p w:rsidR="00000000" w:rsidDel="00000000" w:rsidP="00000000" w:rsidRDefault="00000000" w:rsidRPr="00000000" w14:paraId="00000B28">
            <w:pPr>
              <w:jc w:val="center"/>
              <w:rPr>
                <w:sz w:val="10"/>
                <w:szCs w:val="10"/>
              </w:rPr>
            </w:pPr>
            <w:r w:rsidDel="00000000" w:rsidR="00000000" w:rsidRPr="00000000">
              <w:rPr>
                <w:sz w:val="10"/>
                <w:szCs w:val="10"/>
                <w:rtl w:val="0"/>
              </w:rPr>
              <w:t xml:space="preserve">Key informant questions</w:t>
            </w:r>
          </w:p>
        </w:tc>
        <w:tc>
          <w:tcPr/>
          <w:p w:rsidR="00000000" w:rsidDel="00000000" w:rsidP="00000000" w:rsidRDefault="00000000" w:rsidRPr="00000000" w14:paraId="00000B29">
            <w:pPr>
              <w:rPr>
                <w:sz w:val="10"/>
                <w:szCs w:val="10"/>
              </w:rPr>
            </w:pPr>
            <w:r w:rsidDel="00000000" w:rsidR="00000000" w:rsidRPr="00000000">
              <w:rPr>
                <w:sz w:val="10"/>
                <w:szCs w:val="10"/>
                <w:rtl w:val="0"/>
              </w:rPr>
              <w:t xml:space="preserve">Subnational level ATJK</w:t>
            </w:r>
          </w:p>
        </w:tc>
      </w:tr>
      <w:tr>
        <w:trPr>
          <w:cantSplit w:val="0"/>
          <w:trHeight w:val="152" w:hRule="atLeast"/>
          <w:tblHeader w:val="0"/>
        </w:trPr>
        <w:tc>
          <w:tcPr/>
          <w:p w:rsidR="00000000" w:rsidDel="00000000" w:rsidP="00000000" w:rsidRDefault="00000000" w:rsidRPr="00000000" w14:paraId="00000B2A">
            <w:pPr>
              <w:rPr>
                <w:sz w:val="10"/>
                <w:szCs w:val="10"/>
              </w:rPr>
            </w:pPr>
            <w:r w:rsidDel="00000000" w:rsidR="00000000" w:rsidRPr="00000000">
              <w:rPr>
                <w:sz w:val="10"/>
                <w:szCs w:val="10"/>
                <w:rtl w:val="0"/>
              </w:rPr>
              <w:t xml:space="preserve">9</w:t>
            </w:r>
          </w:p>
        </w:tc>
        <w:tc>
          <w:tcPr/>
          <w:p w:rsidR="00000000" w:rsidDel="00000000" w:rsidP="00000000" w:rsidRDefault="00000000" w:rsidRPr="00000000" w14:paraId="00000B2B">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What do you expect from the LSC hub in terms of functionality? What type of functionality (e.g., data download, data viewer, data catalogue, dashboards (presenting what type of information?), user stories, data interpretation (translating data to advisory), etc.) would be helpful for you?</w:t>
            </w:r>
          </w:p>
        </w:tc>
        <w:tc>
          <w:tcPr/>
          <w:p w:rsidR="00000000" w:rsidDel="00000000" w:rsidP="00000000" w:rsidRDefault="00000000" w:rsidRPr="00000000" w14:paraId="00000B2C">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Easily accessible data and on time without any limitation, data download and data viewer, user stories and data interpretation are helpful.</w:t>
            </w:r>
          </w:p>
          <w:p w:rsidR="00000000" w:rsidDel="00000000" w:rsidP="00000000" w:rsidRDefault="00000000" w:rsidRPr="00000000" w14:paraId="00000B2D">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Mobile device, data catalogue, data viewer</w:t>
            </w:r>
          </w:p>
          <w:p w:rsidR="00000000" w:rsidDel="00000000" w:rsidP="00000000" w:rsidRDefault="00000000" w:rsidRPr="00000000" w14:paraId="00000B2E">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Easy, accessible, and scalable information service  </w:t>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hanging="72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B30">
            <w:pPr>
              <w:rPr>
                <w:sz w:val="10"/>
                <w:szCs w:val="10"/>
              </w:rPr>
            </w:pPr>
            <w:r w:rsidDel="00000000" w:rsidR="00000000" w:rsidRPr="00000000">
              <w:rPr>
                <w:sz w:val="10"/>
                <w:szCs w:val="10"/>
                <w:rtl w:val="0"/>
              </w:rPr>
              <w:t xml:space="preserve">10</w:t>
            </w:r>
          </w:p>
        </w:tc>
        <w:tc>
          <w:tcPr/>
          <w:p w:rsidR="00000000" w:rsidDel="00000000" w:rsidP="00000000" w:rsidRDefault="00000000" w:rsidRPr="00000000" w14:paraId="00000B31">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How would you like to access the LSC hub: laptop or desktop computer or mobile device (tablet, phone)?</w:t>
            </w:r>
          </w:p>
        </w:tc>
        <w:tc>
          <w:tcPr/>
          <w:p w:rsidR="00000000" w:rsidDel="00000000" w:rsidP="00000000" w:rsidRDefault="00000000" w:rsidRPr="00000000" w14:paraId="00000B32">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Laptop, desktop, mobile devices such as tablets</w:t>
            </w:r>
          </w:p>
          <w:p w:rsidR="00000000" w:rsidDel="00000000" w:rsidP="00000000" w:rsidRDefault="00000000" w:rsidRPr="00000000" w14:paraId="00000B33">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Mobile first option, tablet, and laptop second option  </w:t>
            </w:r>
          </w:p>
        </w:tc>
      </w:tr>
      <w:tr>
        <w:trPr>
          <w:cantSplit w:val="0"/>
          <w:tblHeader w:val="0"/>
        </w:trPr>
        <w:tc>
          <w:tcPr/>
          <w:p w:rsidR="00000000" w:rsidDel="00000000" w:rsidP="00000000" w:rsidRDefault="00000000" w:rsidRPr="00000000" w14:paraId="00000B34">
            <w:pPr>
              <w:rPr>
                <w:sz w:val="10"/>
                <w:szCs w:val="10"/>
              </w:rPr>
            </w:pPr>
            <w:r w:rsidDel="00000000" w:rsidR="00000000" w:rsidRPr="00000000">
              <w:rPr>
                <w:sz w:val="10"/>
                <w:szCs w:val="10"/>
                <w:rtl w:val="0"/>
              </w:rPr>
              <w:t xml:space="preserve">11</w:t>
            </w:r>
          </w:p>
        </w:tc>
        <w:tc>
          <w:tcPr/>
          <w:p w:rsidR="00000000" w:rsidDel="00000000" w:rsidP="00000000" w:rsidRDefault="00000000" w:rsidRPr="00000000" w14:paraId="00000B35">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What (from your view as a data user) is a critical factor to ensure sustainability of the LSC hub?</w:t>
            </w:r>
          </w:p>
        </w:tc>
        <w:tc>
          <w:tcPr/>
          <w:p w:rsidR="00000000" w:rsidDel="00000000" w:rsidP="00000000" w:rsidRDefault="00000000" w:rsidRPr="00000000" w14:paraId="00000B36">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38czs75" w:id="137"/>
            <w:bookmarkEnd w:id="137"/>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should be credible and reliable /limited errors/, data should be up to date. </w:t>
            </w:r>
          </w:p>
          <w:p w:rsidR="00000000" w:rsidDel="00000000" w:rsidP="00000000" w:rsidRDefault="00000000" w:rsidRPr="00000000" w14:paraId="00000B37">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political will (local, national), synergy among stakeholders, sustainable capacity building</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B39">
            <w:pPr>
              <w:rPr>
                <w:sz w:val="10"/>
                <w:szCs w:val="10"/>
              </w:rPr>
            </w:pPr>
            <w:r w:rsidDel="00000000" w:rsidR="00000000" w:rsidRPr="00000000">
              <w:rPr>
                <w:sz w:val="10"/>
                <w:szCs w:val="10"/>
                <w:rtl w:val="0"/>
              </w:rPr>
              <w:t xml:space="preserve">12</w:t>
            </w:r>
          </w:p>
        </w:tc>
        <w:tc>
          <w:tcPr/>
          <w:p w:rsidR="00000000" w:rsidDel="00000000" w:rsidP="00000000" w:rsidRDefault="00000000" w:rsidRPr="00000000" w14:paraId="00000B3A">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Are you willing to pay for the LSC information services?  </w:t>
            </w:r>
          </w:p>
        </w:tc>
        <w:tc>
          <w:tcPr/>
          <w:p w:rsidR="00000000" w:rsidDel="00000000" w:rsidP="00000000" w:rsidRDefault="00000000" w:rsidRPr="00000000" w14:paraId="00000B3B">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nia2ey" w:id="138"/>
            <w:bookmarkEnd w:id="138"/>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if the price is affordable.</w:t>
            </w:r>
          </w:p>
          <w:p w:rsidR="00000000" w:rsidDel="00000000" w:rsidP="00000000" w:rsidRDefault="00000000" w:rsidRPr="00000000" w14:paraId="00000B3C">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Yes, but for high quality information </w:t>
            </w:r>
          </w:p>
        </w:tc>
      </w:tr>
      <w:tr>
        <w:trPr>
          <w:cantSplit w:val="0"/>
          <w:trHeight w:val="206" w:hRule="atLeast"/>
          <w:tblHeader w:val="0"/>
        </w:trPr>
        <w:tc>
          <w:tcPr/>
          <w:p w:rsidR="00000000" w:rsidDel="00000000" w:rsidP="00000000" w:rsidRDefault="00000000" w:rsidRPr="00000000" w14:paraId="00000B3D">
            <w:pPr>
              <w:rPr>
                <w:sz w:val="10"/>
                <w:szCs w:val="10"/>
              </w:rPr>
            </w:pPr>
            <w:r w:rsidDel="00000000" w:rsidR="00000000" w:rsidRPr="00000000">
              <w:rPr>
                <w:sz w:val="10"/>
                <w:szCs w:val="10"/>
                <w:rtl w:val="0"/>
              </w:rPr>
              <w:t xml:space="preserve">13</w:t>
            </w:r>
          </w:p>
        </w:tc>
        <w:tc>
          <w:tcPr/>
          <w:p w:rsidR="00000000" w:rsidDel="00000000" w:rsidP="00000000" w:rsidRDefault="00000000" w:rsidRPr="00000000" w14:paraId="00000B3E">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ed7d31"/>
                <w:sz w:val="10"/>
                <w:szCs w:val="10"/>
                <w:rtl w:val="0"/>
              </w:rPr>
              <w:t xml:space="preserve"> </w:t>
            </w:r>
            <w:r w:rsidDel="00000000" w:rsidR="00000000" w:rsidRPr="00000000">
              <w:rPr>
                <w:rFonts w:ascii="Calibri" w:cs="Calibri" w:eastAsia="Calibri" w:hAnsi="Calibri"/>
                <w:color w:val="000000"/>
                <w:sz w:val="10"/>
                <w:szCs w:val="10"/>
                <w:rtl w:val="0"/>
              </w:rPr>
              <w:t xml:space="preserve">What are currently the main sources of the LSC-IS data?</w:t>
            </w:r>
          </w:p>
        </w:tc>
        <w:tc>
          <w:tcPr/>
          <w:p w:rsidR="00000000" w:rsidDel="00000000" w:rsidP="00000000" w:rsidRDefault="00000000" w:rsidRPr="00000000" w14:paraId="00000B3F">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47hxl2r" w:id="139"/>
            <w:bookmarkEnd w:id="139"/>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Ministry of agriculture and research centers</w:t>
            </w:r>
          </w:p>
          <w:p w:rsidR="00000000" w:rsidDel="00000000" w:rsidP="00000000" w:rsidRDefault="00000000" w:rsidRPr="00000000" w14:paraId="00000B40">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Regional agricultural bureau, zonal agricultural office, 8028 advisory service (ATA), Metrological agency</w:t>
            </w:r>
          </w:p>
          <w:p w:rsidR="00000000" w:rsidDel="00000000" w:rsidP="00000000" w:rsidRDefault="00000000" w:rsidRPr="00000000" w14:paraId="00000B41">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Media, meteorological agency, national Bank, Sinqe Bank head quarter  </w:t>
            </w:r>
          </w:p>
          <w:p w:rsidR="00000000" w:rsidDel="00000000" w:rsidP="00000000" w:rsidRDefault="00000000" w:rsidRPr="00000000" w14:paraId="00000B42">
            <w:pPr>
              <w:rPr>
                <w:sz w:val="10"/>
                <w:szCs w:val="10"/>
              </w:rPr>
            </w:pPr>
            <w:r w:rsidDel="00000000" w:rsidR="00000000" w:rsidRPr="00000000">
              <w:rPr>
                <w:sz w:val="10"/>
                <w:szCs w:val="10"/>
                <w:rtl w:val="0"/>
              </w:rPr>
              <w:t xml:space="preserve"> </w:t>
            </w:r>
          </w:p>
        </w:tc>
      </w:tr>
      <w:tr>
        <w:trPr>
          <w:cantSplit w:val="0"/>
          <w:tblHeader w:val="0"/>
        </w:trPr>
        <w:tc>
          <w:tcPr/>
          <w:p w:rsidR="00000000" w:rsidDel="00000000" w:rsidP="00000000" w:rsidRDefault="00000000" w:rsidRPr="00000000" w14:paraId="00000B43">
            <w:pPr>
              <w:rPr>
                <w:sz w:val="10"/>
                <w:szCs w:val="10"/>
              </w:rPr>
            </w:pPr>
            <w:r w:rsidDel="00000000" w:rsidR="00000000" w:rsidRPr="00000000">
              <w:rPr>
                <w:sz w:val="10"/>
                <w:szCs w:val="10"/>
                <w:rtl w:val="0"/>
              </w:rPr>
              <w:t xml:space="preserve">14</w:t>
            </w:r>
          </w:p>
        </w:tc>
        <w:tc>
          <w:tcPr/>
          <w:p w:rsidR="00000000" w:rsidDel="00000000" w:rsidP="00000000" w:rsidRDefault="00000000" w:rsidRPr="00000000" w14:paraId="00000B44">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What are current constraints in accessing LSC data for your applications, use case or services?</w:t>
            </w:r>
          </w:p>
        </w:tc>
        <w:tc>
          <w:tcPr/>
          <w:p w:rsidR="00000000" w:rsidDel="00000000" w:rsidP="00000000" w:rsidRDefault="00000000" w:rsidRPr="00000000" w14:paraId="00000B45">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2mn7vak" w:id="140"/>
            <w:bookmarkEnd w:id="140"/>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Most of the time data is not available and accessible to the users, the available data also is not up to date data, lack of skill and Knowledge on data handling and sharing to the users.</w:t>
            </w:r>
          </w:p>
          <w:p w:rsidR="00000000" w:rsidDel="00000000" w:rsidP="00000000" w:rsidRDefault="00000000" w:rsidRPr="00000000" w14:paraId="00000B46">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Lack of internet, lack of fast server, limited availability of computers, limited manpower for IT related expertise</w:t>
            </w:r>
          </w:p>
          <w:p w:rsidR="00000000" w:rsidDel="00000000" w:rsidP="00000000" w:rsidRDefault="00000000" w:rsidRPr="00000000" w14:paraId="00000B47">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Lack of LSC information platform, low capacity of local stakeholders </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B49">
            <w:pPr>
              <w:rPr>
                <w:sz w:val="10"/>
                <w:szCs w:val="10"/>
              </w:rPr>
            </w:pPr>
            <w:r w:rsidDel="00000000" w:rsidR="00000000" w:rsidRPr="00000000">
              <w:rPr>
                <w:sz w:val="10"/>
                <w:szCs w:val="10"/>
                <w:rtl w:val="0"/>
              </w:rPr>
              <w:t xml:space="preserve">15</w:t>
            </w:r>
          </w:p>
        </w:tc>
        <w:tc>
          <w:tcPr/>
          <w:p w:rsidR="00000000" w:rsidDel="00000000" w:rsidP="00000000" w:rsidRDefault="00000000" w:rsidRPr="00000000" w14:paraId="00000B4A">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Are there any requirements with respect to the format of the LSC data that you use?</w:t>
            </w:r>
          </w:p>
        </w:tc>
        <w:tc>
          <w:tcPr/>
          <w:p w:rsidR="00000000" w:rsidDel="00000000" w:rsidP="00000000" w:rsidRDefault="00000000" w:rsidRPr="00000000" w14:paraId="00000B4B">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bookmarkStart w:colFirst="0" w:colLast="0" w:name="_heading=h.11si5id" w:id="141"/>
            <w:bookmarkEnd w:id="141"/>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Word, PowerPoint, excel. </w:t>
            </w:r>
          </w:p>
          <w:p w:rsidR="00000000" w:rsidDel="00000000" w:rsidP="00000000" w:rsidRDefault="00000000" w:rsidRPr="00000000" w14:paraId="00000B4C">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Up to date information, simplified platform/tool, use of local language, affordable information </w:t>
            </w:r>
          </w:p>
          <w:p w:rsidR="00000000" w:rsidDel="00000000" w:rsidP="00000000" w:rsidRDefault="00000000" w:rsidRPr="00000000" w14:paraId="00000B4D">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GIS and remote sensing-based maps pertinent to soil fertility, availability of agricultural land etc.., cadastral map, attribute data for urban and rural land</w:t>
            </w:r>
          </w:p>
        </w:tc>
      </w:tr>
      <w:tr>
        <w:trPr>
          <w:cantSplit w:val="0"/>
          <w:tblHeader w:val="0"/>
        </w:trPr>
        <w:tc>
          <w:tcPr/>
          <w:p w:rsidR="00000000" w:rsidDel="00000000" w:rsidP="00000000" w:rsidRDefault="00000000" w:rsidRPr="00000000" w14:paraId="00000B4E">
            <w:pPr>
              <w:rPr>
                <w:sz w:val="10"/>
                <w:szCs w:val="10"/>
              </w:rPr>
            </w:pPr>
            <w:r w:rsidDel="00000000" w:rsidR="00000000" w:rsidRPr="00000000">
              <w:rPr>
                <w:sz w:val="10"/>
                <w:szCs w:val="10"/>
                <w:rtl w:val="0"/>
              </w:rPr>
              <w:t xml:space="preserve">16</w:t>
            </w:r>
          </w:p>
        </w:tc>
        <w:tc>
          <w:tcPr/>
          <w:p w:rsidR="00000000" w:rsidDel="00000000" w:rsidP="00000000" w:rsidRDefault="00000000" w:rsidRPr="00000000" w14:paraId="00000B4F">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ed7d31"/>
                <w:sz w:val="10"/>
                <w:szCs w:val="10"/>
                <w:rtl w:val="0"/>
              </w:rPr>
              <w:t xml:space="preserve"> </w:t>
            </w:r>
            <w:r w:rsidDel="00000000" w:rsidR="00000000" w:rsidRPr="00000000">
              <w:rPr>
                <w:rFonts w:ascii="Calibri" w:cs="Calibri" w:eastAsia="Calibri" w:hAnsi="Calibri"/>
                <w:color w:val="000000"/>
                <w:sz w:val="10"/>
                <w:szCs w:val="10"/>
                <w:rtl w:val="0"/>
              </w:rPr>
              <w:t xml:space="preserve">If you are using spatial data, what are requirements do you have with respect to georeferencing of the data? Is there for instance a preferred coordinate system(s)? </w:t>
            </w:r>
          </w:p>
        </w:tc>
        <w:tc>
          <w:tcPr/>
          <w:p w:rsidR="00000000" w:rsidDel="00000000" w:rsidP="00000000" w:rsidRDefault="00000000" w:rsidRPr="00000000" w14:paraId="00000B50">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NA</w:t>
            </w:r>
          </w:p>
          <w:p w:rsidR="00000000" w:rsidDel="00000000" w:rsidP="00000000" w:rsidRDefault="00000000" w:rsidRPr="00000000" w14:paraId="00000B51">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Not so far </w:t>
            </w:r>
          </w:p>
        </w:tc>
      </w:tr>
      <w:tr>
        <w:trPr>
          <w:cantSplit w:val="0"/>
          <w:trHeight w:val="368" w:hRule="atLeast"/>
          <w:tblHeader w:val="0"/>
        </w:trPr>
        <w:tc>
          <w:tcPr/>
          <w:p w:rsidR="00000000" w:rsidDel="00000000" w:rsidP="00000000" w:rsidRDefault="00000000" w:rsidRPr="00000000" w14:paraId="00000B52">
            <w:pPr>
              <w:rPr>
                <w:sz w:val="10"/>
                <w:szCs w:val="10"/>
              </w:rPr>
            </w:pPr>
            <w:r w:rsidDel="00000000" w:rsidR="00000000" w:rsidRPr="00000000">
              <w:rPr>
                <w:sz w:val="10"/>
                <w:szCs w:val="10"/>
                <w:rtl w:val="0"/>
              </w:rPr>
              <w:t xml:space="preserve">17</w:t>
            </w:r>
          </w:p>
        </w:tc>
        <w:tc>
          <w:tcPr/>
          <w:p w:rsidR="00000000" w:rsidDel="00000000" w:rsidP="00000000" w:rsidRDefault="00000000" w:rsidRPr="00000000" w14:paraId="00000B53">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ed7d31"/>
                <w:sz w:val="10"/>
                <w:szCs w:val="10"/>
                <w:rtl w:val="0"/>
              </w:rPr>
              <w:t xml:space="preserve"> </w:t>
            </w:r>
            <w:r w:rsidDel="00000000" w:rsidR="00000000" w:rsidRPr="00000000">
              <w:rPr>
                <w:rFonts w:ascii="Calibri" w:cs="Calibri" w:eastAsia="Calibri" w:hAnsi="Calibri"/>
                <w:color w:val="000000"/>
                <w:sz w:val="10"/>
                <w:szCs w:val="10"/>
                <w:rtl w:val="0"/>
              </w:rPr>
              <w:t xml:space="preserve">What would you like to be done differently to ensure data:</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Availability</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Accessibility</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Usability</w:t>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Scalable </w:t>
            </w:r>
          </w:p>
          <w:p w:rsidR="00000000" w:rsidDel="00000000" w:rsidP="00000000" w:rsidRDefault="00000000" w:rsidRPr="00000000" w14:paraId="00000B58">
            <w:pPr>
              <w:pStyle w:val="Heading1"/>
              <w:tabs>
                <w:tab w:val="left" w:leader="none" w:pos="426"/>
              </w:tabs>
              <w:spacing w:after="0" w:before="0" w:line="240" w:lineRule="auto"/>
              <w:ind w:left="432" w:hanging="432"/>
              <w:rPr>
                <w:rFonts w:ascii="Calibri" w:cs="Calibri" w:eastAsia="Calibri" w:hAnsi="Calibri"/>
                <w:color w:val="000000"/>
                <w:sz w:val="10"/>
                <w:szCs w:val="10"/>
              </w:rPr>
            </w:pPr>
            <w:r w:rsidDel="00000000" w:rsidR="00000000" w:rsidRPr="00000000">
              <w:rPr>
                <w:rFonts w:ascii="Calibri" w:cs="Calibri" w:eastAsia="Calibri" w:hAnsi="Calibri"/>
                <w:sz w:val="10"/>
                <w:szCs w:val="10"/>
                <w:rtl w:val="0"/>
              </w:rPr>
              <w:t xml:space="preserve">                               </w:t>
            </w:r>
            <w:r w:rsidDel="00000000" w:rsidR="00000000" w:rsidRPr="00000000">
              <w:rPr>
                <w:rFonts w:ascii="Calibri" w:cs="Calibri" w:eastAsia="Calibri" w:hAnsi="Calibri"/>
                <w:color w:val="000000"/>
                <w:sz w:val="10"/>
                <w:szCs w:val="10"/>
                <w:rtl w:val="0"/>
              </w:rPr>
              <w:t xml:space="preserve">Impactful</w:t>
            </w:r>
          </w:p>
        </w:tc>
        <w:tc>
          <w:tcPr/>
          <w:p w:rsidR="00000000" w:rsidDel="00000000" w:rsidP="00000000" w:rsidRDefault="00000000" w:rsidRPr="00000000" w14:paraId="00000B59">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Build Leadership commitment, established Legal binding force and polices to ensure, data (availability, accessibility, scalability, reliability and trustful)</w:t>
            </w:r>
          </w:p>
          <w:p w:rsidR="00000000" w:rsidDel="00000000" w:rsidP="00000000" w:rsidRDefault="00000000" w:rsidRPr="00000000" w14:paraId="00000B5A">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Ensure accountability, consistency, independent and locally owned.</w:t>
            </w:r>
          </w:p>
          <w:p w:rsidR="00000000" w:rsidDel="00000000" w:rsidP="00000000" w:rsidRDefault="00000000" w:rsidRPr="00000000" w14:paraId="00000B5B">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Digitized information on land use plan  </w:t>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B5D">
            <w:pPr>
              <w:rPr>
                <w:sz w:val="10"/>
                <w:szCs w:val="10"/>
              </w:rPr>
            </w:pPr>
            <w:r w:rsidDel="00000000" w:rsidR="00000000" w:rsidRPr="00000000">
              <w:rPr>
                <w:sz w:val="10"/>
                <w:szCs w:val="10"/>
                <w:rtl w:val="0"/>
              </w:rPr>
              <w:t xml:space="preserve">18</w:t>
            </w:r>
          </w:p>
        </w:tc>
        <w:tc>
          <w:tcPr/>
          <w:p w:rsidR="00000000" w:rsidDel="00000000" w:rsidP="00000000" w:rsidRDefault="00000000" w:rsidRPr="00000000" w14:paraId="00000B5E">
            <w:pPr>
              <w:pStyle w:val="Heading1"/>
              <w:tabs>
                <w:tab w:val="left" w:leader="none" w:pos="426"/>
              </w:tabs>
              <w:spacing w:before="0" w:line="240" w:lineRule="auto"/>
              <w:ind w:left="432" w:firstLine="0"/>
              <w:rPr>
                <w:rFonts w:ascii="Calibri" w:cs="Calibri" w:eastAsia="Calibri" w:hAnsi="Calibri"/>
                <w:color w:val="000000"/>
                <w:sz w:val="10"/>
                <w:szCs w:val="10"/>
              </w:rPr>
            </w:pPr>
            <w:r w:rsidDel="00000000" w:rsidR="00000000" w:rsidRPr="00000000">
              <w:rPr>
                <w:rFonts w:ascii="Calibri" w:cs="Calibri" w:eastAsia="Calibri" w:hAnsi="Calibri"/>
                <w:color w:val="000000"/>
                <w:sz w:val="10"/>
                <w:szCs w:val="10"/>
                <w:rtl w:val="0"/>
              </w:rPr>
              <w:t xml:space="preserve">What type of LSC information or services or advisories do you miss/lack to address soil fertility and soil and water conservation challenges?</w:t>
            </w:r>
          </w:p>
        </w:tc>
        <w:tc>
          <w:tcPr/>
          <w:p w:rsidR="00000000" w:rsidDel="00000000" w:rsidP="00000000" w:rsidRDefault="00000000" w:rsidRPr="00000000" w14:paraId="00000B5F">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Geology and hydrological data (for Potable water), water quality and water yield data with irrigation land</w:t>
            </w:r>
          </w:p>
          <w:p w:rsidR="00000000" w:rsidDel="00000000" w:rsidP="00000000" w:rsidRDefault="00000000" w:rsidRPr="00000000" w14:paraId="00000B60">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Limited institutional and human capacity, limited IT infrastructure</w:t>
            </w:r>
          </w:p>
          <w:p w:rsidR="00000000" w:rsidDel="00000000" w:rsidP="00000000" w:rsidRDefault="00000000" w:rsidRPr="00000000" w14:paraId="00000B61">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Networking and platform of public-private stakeholders and financial institutions</w:t>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360" w:right="0" w:hanging="36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spacing w:after="160" w:line="259" w:lineRule="auto"/>
        <w:rPr>
          <w:rFonts w:ascii="Eina 02 Bold" w:cs="Eina 02 Bold" w:eastAsia="Eina 02 Bold" w:hAnsi="Eina 02 Bold"/>
          <w:b w:val="1"/>
          <w:color w:val="538135"/>
          <w:sz w:val="36"/>
          <w:szCs w:val="36"/>
        </w:rPr>
        <w:sectPr>
          <w:type w:val="nextPage"/>
          <w:pgSz w:h="11906" w:w="16838" w:orient="landscape"/>
          <w:pgMar w:bottom="1411" w:top="1411" w:left="1282" w:right="1411" w:header="562" w:footer="562"/>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B65">
      <w:pPr>
        <w:pStyle w:val="Heading1"/>
        <w:ind w:left="432" w:firstLine="0"/>
        <w:rPr/>
      </w:pPr>
      <w:bookmarkStart w:colFirst="0" w:colLast="0" w:name="_heading=h.3ls5o66" w:id="142"/>
      <w:bookmarkEnd w:id="142"/>
      <w:r w:rsidDel="00000000" w:rsidR="00000000" w:rsidRPr="00000000">
        <w:rPr>
          <w:rtl w:val="0"/>
        </w:rPr>
        <w:t xml:space="preserve">ANNEX: Ethiopia Workshop and key informant interview Participants</w:t>
      </w:r>
    </w:p>
    <w:p w:rsidR="00000000" w:rsidDel="00000000" w:rsidP="00000000" w:rsidRDefault="00000000" w:rsidRPr="00000000" w14:paraId="00000B66">
      <w:pPr>
        <w:spacing w:line="240" w:lineRule="auto"/>
        <w:rPr/>
      </w:pPr>
      <w:r w:rsidDel="00000000" w:rsidR="00000000" w:rsidRPr="00000000">
        <w:rPr>
          <w:b w:val="1"/>
          <w:color w:val="000000"/>
          <w:sz w:val="24"/>
          <w:szCs w:val="24"/>
          <w:rtl w:val="0"/>
        </w:rPr>
        <w:t xml:space="preserve">List of participants for the Ethiopia national workshop</w:t>
      </w:r>
      <w:r w:rsidDel="00000000" w:rsidR="00000000" w:rsidRPr="00000000">
        <w:rPr>
          <w:rtl w:val="0"/>
        </w:rPr>
      </w:r>
    </w:p>
    <w:tbl>
      <w:tblPr>
        <w:tblStyle w:val="Table20"/>
        <w:tblW w:w="9074.0" w:type="dxa"/>
        <w:jc w:val="left"/>
        <w:tblBorders>
          <w:top w:color="70ad47" w:space="0" w:sz="8" w:val="single"/>
          <w:left w:color="70ad47" w:space="0" w:sz="8" w:val="single"/>
          <w:bottom w:color="70ad47" w:space="0" w:sz="8" w:val="single"/>
          <w:right w:color="70ad47" w:space="0" w:sz="8" w:val="single"/>
          <w:insideH w:color="9cc2e5" w:space="0" w:sz="4" w:val="single"/>
          <w:insideV w:color="9cc2e5" w:space="0" w:sz="4" w:val="single"/>
        </w:tblBorders>
        <w:tblLayout w:type="fixed"/>
        <w:tblLook w:val="0400"/>
      </w:tblPr>
      <w:tblGrid>
        <w:gridCol w:w="625"/>
        <w:gridCol w:w="2880"/>
        <w:gridCol w:w="3600"/>
        <w:gridCol w:w="1969"/>
        <w:tblGridChange w:id="0">
          <w:tblGrid>
            <w:gridCol w:w="625"/>
            <w:gridCol w:w="2880"/>
            <w:gridCol w:w="3600"/>
            <w:gridCol w:w="19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92d050" w:val="clear"/>
          </w:tcPr>
          <w:p w:rsidR="00000000" w:rsidDel="00000000" w:rsidP="00000000" w:rsidRDefault="00000000" w:rsidRPr="00000000" w14:paraId="00000B67">
            <w:pPr>
              <w:rPr>
                <w:sz w:val="16"/>
                <w:szCs w:val="16"/>
              </w:rPr>
            </w:pPr>
            <w:r w:rsidDel="00000000" w:rsidR="00000000" w:rsidRPr="00000000">
              <w:rPr>
                <w:sz w:val="16"/>
                <w:szCs w:val="16"/>
                <w:rtl w:val="0"/>
              </w:rPr>
              <w:t xml:space="preserve">No.</w:t>
            </w:r>
          </w:p>
        </w:tc>
        <w:tc>
          <w:tcPr>
            <w:tcBorders>
              <w:top w:color="000000" w:space="0" w:sz="4" w:val="single"/>
              <w:left w:color="000000" w:space="0" w:sz="4" w:val="single"/>
              <w:bottom w:color="000000" w:space="0" w:sz="4" w:val="single"/>
              <w:right w:color="000000" w:space="0" w:sz="4" w:val="single"/>
            </w:tcBorders>
            <w:shd w:fill="92d050" w:val="clear"/>
          </w:tcPr>
          <w:p w:rsidR="00000000" w:rsidDel="00000000" w:rsidP="00000000" w:rsidRDefault="00000000" w:rsidRPr="00000000" w14:paraId="00000B68">
            <w:pPr>
              <w:rPr>
                <w:sz w:val="16"/>
                <w:szCs w:val="16"/>
              </w:rPr>
            </w:pPr>
            <w:r w:rsidDel="00000000" w:rsidR="00000000" w:rsidRPr="00000000">
              <w:rPr>
                <w:sz w:val="16"/>
                <w:szCs w:val="16"/>
                <w:rtl w:val="0"/>
              </w:rPr>
              <w:t xml:space="preserve">Name of participant</w:t>
            </w:r>
          </w:p>
        </w:tc>
        <w:tc>
          <w:tcPr>
            <w:tcBorders>
              <w:top w:color="000000" w:space="0" w:sz="4" w:val="single"/>
              <w:left w:color="000000" w:space="0" w:sz="4" w:val="single"/>
              <w:bottom w:color="000000" w:space="0" w:sz="4" w:val="single"/>
              <w:right w:color="000000" w:space="0" w:sz="4" w:val="single"/>
            </w:tcBorders>
            <w:shd w:fill="92d050" w:val="clear"/>
          </w:tcPr>
          <w:p w:rsidR="00000000" w:rsidDel="00000000" w:rsidP="00000000" w:rsidRDefault="00000000" w:rsidRPr="00000000" w14:paraId="00000B69">
            <w:pPr>
              <w:rPr>
                <w:sz w:val="16"/>
                <w:szCs w:val="16"/>
              </w:rPr>
            </w:pPr>
            <w:r w:rsidDel="00000000" w:rsidR="00000000" w:rsidRPr="00000000">
              <w:rPr>
                <w:sz w:val="16"/>
                <w:szCs w:val="16"/>
                <w:rtl w:val="0"/>
              </w:rPr>
              <w:t xml:space="preserve">Organization</w:t>
            </w:r>
          </w:p>
        </w:tc>
        <w:tc>
          <w:tcPr>
            <w:tcBorders>
              <w:top w:color="000000" w:space="0" w:sz="4" w:val="single"/>
              <w:left w:color="000000" w:space="0" w:sz="4" w:val="single"/>
              <w:bottom w:color="000000" w:space="0" w:sz="4" w:val="single"/>
              <w:right w:color="000000" w:space="0" w:sz="4" w:val="single"/>
            </w:tcBorders>
            <w:shd w:fill="92d050" w:val="clear"/>
          </w:tcPr>
          <w:p w:rsidR="00000000" w:rsidDel="00000000" w:rsidP="00000000" w:rsidRDefault="00000000" w:rsidRPr="00000000" w14:paraId="00000B6A">
            <w:pPr>
              <w:rPr>
                <w:sz w:val="16"/>
                <w:szCs w:val="16"/>
              </w:rPr>
            </w:pPr>
            <w:r w:rsidDel="00000000" w:rsidR="00000000" w:rsidRPr="00000000">
              <w:rPr>
                <w:sz w:val="16"/>
                <w:szCs w:val="16"/>
                <w:rtl w:val="0"/>
              </w:rPr>
              <w:t xml:space="preserve">Contact address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B">
            <w:pPr>
              <w:rPr>
                <w:sz w:val="16"/>
                <w:szCs w:val="16"/>
              </w:rPr>
            </w:pPr>
            <w:r w:rsidDel="00000000" w:rsidR="00000000" w:rsidRPr="00000000">
              <w:rPr>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C">
            <w:pPr>
              <w:rPr>
                <w:sz w:val="16"/>
                <w:szCs w:val="16"/>
              </w:rPr>
            </w:pPr>
            <w:r w:rsidDel="00000000" w:rsidR="00000000" w:rsidRPr="00000000">
              <w:rPr>
                <w:sz w:val="16"/>
                <w:szCs w:val="16"/>
                <w:rtl w:val="0"/>
              </w:rPr>
              <w:t xml:space="preserve">Girma Mamo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D">
            <w:pPr>
              <w:rPr>
                <w:sz w:val="16"/>
                <w:szCs w:val="16"/>
              </w:rPr>
            </w:pPr>
            <w:r w:rsidDel="00000000" w:rsidR="00000000" w:rsidRPr="00000000">
              <w:rPr>
                <w:sz w:val="16"/>
                <w:szCs w:val="16"/>
                <w:rtl w:val="0"/>
              </w:rPr>
              <w:t xml:space="preserve">Knowledge institute/EIAR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E">
            <w:pPr>
              <w:rPr>
                <w:sz w:val="16"/>
                <w:szCs w:val="16"/>
              </w:rPr>
            </w:pPr>
            <w:r w:rsidDel="00000000" w:rsidR="00000000" w:rsidRPr="00000000">
              <w:rPr>
                <w:sz w:val="16"/>
                <w:szCs w:val="16"/>
                <w:rtl w:val="0"/>
              </w:rPr>
              <w:t xml:space="preserve">0911809500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F">
            <w:pPr>
              <w:rPr>
                <w:sz w:val="16"/>
                <w:szCs w:val="16"/>
              </w:rPr>
            </w:pPr>
            <w:r w:rsidDel="00000000" w:rsidR="00000000" w:rsidRPr="00000000">
              <w:rPr>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0">
            <w:pPr>
              <w:rPr>
                <w:sz w:val="16"/>
                <w:szCs w:val="16"/>
              </w:rPr>
            </w:pPr>
            <w:r w:rsidDel="00000000" w:rsidR="00000000" w:rsidRPr="00000000">
              <w:rPr>
                <w:sz w:val="16"/>
                <w:szCs w:val="16"/>
                <w:rtl w:val="0"/>
              </w:rPr>
              <w:t xml:space="preserve">Bedru Beshir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1">
            <w:pPr>
              <w:rPr>
                <w:sz w:val="16"/>
                <w:szCs w:val="16"/>
              </w:rPr>
            </w:pPr>
            <w:r w:rsidDel="00000000" w:rsidR="00000000" w:rsidRPr="00000000">
              <w:rPr>
                <w:sz w:val="16"/>
                <w:szCs w:val="16"/>
                <w:rtl w:val="0"/>
              </w:rPr>
              <w:t xml:space="preserve">Knowledge institute/EIAR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2">
            <w:pPr>
              <w:rPr>
                <w:sz w:val="16"/>
                <w:szCs w:val="16"/>
              </w:rPr>
            </w:pPr>
            <w:r w:rsidDel="00000000" w:rsidR="00000000" w:rsidRPr="00000000">
              <w:rPr>
                <w:sz w:val="16"/>
                <w:szCs w:val="16"/>
                <w:rtl w:val="0"/>
              </w:rPr>
              <w:t xml:space="preserve">0911382489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3">
            <w:pPr>
              <w:rPr>
                <w:sz w:val="16"/>
                <w:szCs w:val="16"/>
              </w:rPr>
            </w:pPr>
            <w:r w:rsidDel="00000000" w:rsidR="00000000" w:rsidRPr="00000000">
              <w:rPr>
                <w:sz w:val="16"/>
                <w:szCs w:val="16"/>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4">
            <w:pPr>
              <w:rPr>
                <w:sz w:val="16"/>
                <w:szCs w:val="16"/>
              </w:rPr>
            </w:pPr>
            <w:r w:rsidDel="00000000" w:rsidR="00000000" w:rsidRPr="00000000">
              <w:rPr>
                <w:sz w:val="16"/>
                <w:szCs w:val="16"/>
                <w:rtl w:val="0"/>
              </w:rPr>
              <w:t xml:space="preserve">Meron Mekonnen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5">
            <w:pPr>
              <w:rPr>
                <w:sz w:val="16"/>
                <w:szCs w:val="16"/>
              </w:rPr>
            </w:pPr>
            <w:r w:rsidDel="00000000" w:rsidR="00000000" w:rsidRPr="00000000">
              <w:rPr>
                <w:sz w:val="16"/>
                <w:szCs w:val="16"/>
                <w:rtl w:val="0"/>
              </w:rPr>
              <w:t xml:space="preserve">Private sector/ MAKOBU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6">
            <w:pPr>
              <w:rPr>
                <w:sz w:val="16"/>
                <w:szCs w:val="16"/>
              </w:rPr>
            </w:pPr>
            <w:r w:rsidDel="00000000" w:rsidR="00000000" w:rsidRPr="00000000">
              <w:rPr>
                <w:sz w:val="16"/>
                <w:szCs w:val="16"/>
                <w:rtl w:val="0"/>
              </w:rPr>
              <w:t xml:space="preserve">0935998504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7">
            <w:pPr>
              <w:rPr>
                <w:sz w:val="16"/>
                <w:szCs w:val="16"/>
              </w:rPr>
            </w:pPr>
            <w:r w:rsidDel="00000000" w:rsidR="00000000" w:rsidRPr="00000000">
              <w:rPr>
                <w:sz w:val="16"/>
                <w:szCs w:val="16"/>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8">
            <w:pPr>
              <w:rPr>
                <w:sz w:val="16"/>
                <w:szCs w:val="16"/>
              </w:rPr>
            </w:pPr>
            <w:r w:rsidDel="00000000" w:rsidR="00000000" w:rsidRPr="00000000">
              <w:rPr>
                <w:sz w:val="16"/>
                <w:szCs w:val="16"/>
                <w:rtl w:val="0"/>
              </w:rPr>
              <w:t xml:space="preserve">Belete Demissie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9">
            <w:pPr>
              <w:rPr>
                <w:sz w:val="16"/>
                <w:szCs w:val="16"/>
              </w:rPr>
            </w:pPr>
            <w:r w:rsidDel="00000000" w:rsidR="00000000" w:rsidRPr="00000000">
              <w:rPr>
                <w:sz w:val="16"/>
                <w:szCs w:val="16"/>
                <w:rtl w:val="0"/>
              </w:rPr>
              <w:t xml:space="preserve">Private sector/ MAKOBU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A">
            <w:pPr>
              <w:rPr>
                <w:sz w:val="16"/>
                <w:szCs w:val="16"/>
              </w:rPr>
            </w:pPr>
            <w:r w:rsidDel="00000000" w:rsidR="00000000" w:rsidRPr="00000000">
              <w:rPr>
                <w:sz w:val="16"/>
                <w:szCs w:val="16"/>
                <w:rtl w:val="0"/>
              </w:rPr>
              <w:t xml:space="preserve">0911381651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B">
            <w:pPr>
              <w:rPr>
                <w:sz w:val="16"/>
                <w:szCs w:val="16"/>
              </w:rPr>
            </w:pPr>
            <w:r w:rsidDel="00000000" w:rsidR="00000000" w:rsidRPr="00000000">
              <w:rPr>
                <w:sz w:val="16"/>
                <w:szCs w:val="16"/>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C">
            <w:pPr>
              <w:rPr>
                <w:sz w:val="16"/>
                <w:szCs w:val="16"/>
              </w:rPr>
            </w:pPr>
            <w:r w:rsidDel="00000000" w:rsidR="00000000" w:rsidRPr="00000000">
              <w:rPr>
                <w:sz w:val="16"/>
                <w:szCs w:val="16"/>
                <w:rtl w:val="0"/>
              </w:rPr>
              <w:t xml:space="preserve">Demeke Nigusse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D">
            <w:pPr>
              <w:rPr>
                <w:sz w:val="16"/>
                <w:szCs w:val="16"/>
              </w:rPr>
            </w:pPr>
            <w:r w:rsidDel="00000000" w:rsidR="00000000" w:rsidRPr="00000000">
              <w:rPr>
                <w:sz w:val="16"/>
                <w:szCs w:val="16"/>
                <w:rtl w:val="0"/>
              </w:rPr>
              <w:t xml:space="preserve">Knowledge institute/EIAR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E">
            <w:pPr>
              <w:rPr>
                <w:sz w:val="16"/>
                <w:szCs w:val="16"/>
              </w:rPr>
            </w:pPr>
            <w:r w:rsidDel="00000000" w:rsidR="00000000" w:rsidRPr="00000000">
              <w:rPr>
                <w:sz w:val="16"/>
                <w:szCs w:val="16"/>
                <w:rtl w:val="0"/>
              </w:rPr>
              <w:t xml:space="preserve">0911784663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F">
            <w:pPr>
              <w:rPr>
                <w:sz w:val="16"/>
                <w:szCs w:val="16"/>
              </w:rPr>
            </w:pPr>
            <w:r w:rsidDel="00000000" w:rsidR="00000000" w:rsidRPr="00000000">
              <w:rPr>
                <w:sz w:val="16"/>
                <w:szCs w:val="16"/>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0">
            <w:pPr>
              <w:rPr>
                <w:sz w:val="16"/>
                <w:szCs w:val="16"/>
              </w:rPr>
            </w:pPr>
            <w:r w:rsidDel="00000000" w:rsidR="00000000" w:rsidRPr="00000000">
              <w:rPr>
                <w:sz w:val="16"/>
                <w:szCs w:val="16"/>
                <w:rtl w:val="0"/>
              </w:rPr>
              <w:t xml:space="preserve">Endalkachew W/Meskel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1">
            <w:pPr>
              <w:rPr>
                <w:sz w:val="16"/>
                <w:szCs w:val="16"/>
              </w:rPr>
            </w:pPr>
            <w:r w:rsidDel="00000000" w:rsidR="00000000" w:rsidRPr="00000000">
              <w:rPr>
                <w:sz w:val="16"/>
                <w:szCs w:val="16"/>
                <w:rtl w:val="0"/>
              </w:rPr>
              <w:t xml:space="preserve">Development partner/ICRAF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2">
            <w:pPr>
              <w:rPr>
                <w:sz w:val="16"/>
                <w:szCs w:val="16"/>
              </w:rPr>
            </w:pPr>
            <w:r w:rsidDel="00000000" w:rsidR="00000000" w:rsidRPr="00000000">
              <w:rPr>
                <w:sz w:val="16"/>
                <w:szCs w:val="16"/>
                <w:rtl w:val="0"/>
              </w:rPr>
              <w:t xml:space="preserve">0911737318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3">
            <w:pPr>
              <w:rPr>
                <w:sz w:val="16"/>
                <w:szCs w:val="16"/>
              </w:rPr>
            </w:pPr>
            <w:r w:rsidDel="00000000" w:rsidR="00000000" w:rsidRPr="00000000">
              <w:rPr>
                <w:sz w:val="16"/>
                <w:szCs w:val="16"/>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4">
            <w:pPr>
              <w:rPr>
                <w:sz w:val="16"/>
                <w:szCs w:val="16"/>
              </w:rPr>
            </w:pPr>
            <w:r w:rsidDel="00000000" w:rsidR="00000000" w:rsidRPr="00000000">
              <w:rPr>
                <w:sz w:val="16"/>
                <w:szCs w:val="16"/>
                <w:rtl w:val="0"/>
              </w:rPr>
              <w:t xml:space="preserve">John Recha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5">
            <w:pPr>
              <w:rPr>
                <w:sz w:val="16"/>
                <w:szCs w:val="16"/>
              </w:rPr>
            </w:pPr>
            <w:r w:rsidDel="00000000" w:rsidR="00000000" w:rsidRPr="00000000">
              <w:rPr>
                <w:sz w:val="16"/>
                <w:szCs w:val="16"/>
                <w:rtl w:val="0"/>
              </w:rPr>
              <w:t xml:space="preserve">Development partner/ILRI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6">
            <w:pPr>
              <w:rPr>
                <w:sz w:val="16"/>
                <w:szCs w:val="16"/>
              </w:rPr>
            </w:pPr>
            <w:r w:rsidDel="00000000" w:rsidR="00000000" w:rsidRPr="00000000">
              <w:rPr>
                <w:sz w:val="16"/>
                <w:szCs w:val="16"/>
                <w:rtl w:val="0"/>
              </w:rPr>
              <w:t xml:space="preserve">+254721264936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7">
            <w:pPr>
              <w:rPr>
                <w:sz w:val="16"/>
                <w:szCs w:val="16"/>
              </w:rPr>
            </w:pPr>
            <w:r w:rsidDel="00000000" w:rsidR="00000000" w:rsidRPr="00000000">
              <w:rPr>
                <w:sz w:val="16"/>
                <w:szCs w:val="16"/>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8">
            <w:pPr>
              <w:rPr>
                <w:sz w:val="16"/>
                <w:szCs w:val="16"/>
              </w:rPr>
            </w:pPr>
            <w:r w:rsidDel="00000000" w:rsidR="00000000" w:rsidRPr="00000000">
              <w:rPr>
                <w:sz w:val="16"/>
                <w:szCs w:val="16"/>
                <w:rtl w:val="0"/>
              </w:rPr>
              <w:t xml:space="preserve">Belay Simane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9">
            <w:pPr>
              <w:rPr>
                <w:sz w:val="16"/>
                <w:szCs w:val="16"/>
              </w:rPr>
            </w:pPr>
            <w:r w:rsidDel="00000000" w:rsidR="00000000" w:rsidRPr="00000000">
              <w:rPr>
                <w:sz w:val="16"/>
                <w:szCs w:val="16"/>
                <w:rtl w:val="0"/>
              </w:rPr>
              <w:t xml:space="preserve">Knowledge institute/AAU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A">
            <w:pPr>
              <w:rPr>
                <w:sz w:val="16"/>
                <w:szCs w:val="16"/>
              </w:rPr>
            </w:pPr>
            <w:r w:rsidDel="00000000" w:rsidR="00000000" w:rsidRPr="00000000">
              <w:rPr>
                <w:sz w:val="16"/>
                <w:szCs w:val="16"/>
                <w:rtl w:val="0"/>
              </w:rPr>
              <w:t xml:space="preserve">0911223044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B">
            <w:pPr>
              <w:rPr>
                <w:sz w:val="16"/>
                <w:szCs w:val="16"/>
              </w:rPr>
            </w:pPr>
            <w:r w:rsidDel="00000000" w:rsidR="00000000" w:rsidRPr="00000000">
              <w:rPr>
                <w:sz w:val="16"/>
                <w:szCs w:val="16"/>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C">
            <w:pPr>
              <w:rPr>
                <w:sz w:val="16"/>
                <w:szCs w:val="16"/>
              </w:rPr>
            </w:pPr>
            <w:r w:rsidDel="00000000" w:rsidR="00000000" w:rsidRPr="00000000">
              <w:rPr>
                <w:sz w:val="16"/>
                <w:szCs w:val="16"/>
                <w:rtl w:val="0"/>
              </w:rPr>
              <w:t xml:space="preserve">Abonesh Tesfaye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D">
            <w:pPr>
              <w:rPr>
                <w:sz w:val="16"/>
                <w:szCs w:val="16"/>
              </w:rPr>
            </w:pPr>
            <w:r w:rsidDel="00000000" w:rsidR="00000000" w:rsidRPr="00000000">
              <w:rPr>
                <w:sz w:val="16"/>
                <w:szCs w:val="16"/>
                <w:rtl w:val="0"/>
              </w:rPr>
              <w:t xml:space="preserve">Development partner/ILRI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E">
            <w:pPr>
              <w:rPr>
                <w:sz w:val="16"/>
                <w:szCs w:val="16"/>
              </w:rPr>
            </w:pPr>
            <w:r w:rsidDel="00000000" w:rsidR="00000000" w:rsidRPr="00000000">
              <w:rPr>
                <w:sz w:val="16"/>
                <w:szCs w:val="16"/>
                <w:rtl w:val="0"/>
              </w:rPr>
              <w:t xml:space="preserve">0920803921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F">
            <w:pPr>
              <w:rPr>
                <w:sz w:val="16"/>
                <w:szCs w:val="16"/>
              </w:rPr>
            </w:pPr>
            <w:r w:rsidDel="00000000" w:rsidR="00000000" w:rsidRPr="00000000">
              <w:rPr>
                <w:sz w:val="16"/>
                <w:szCs w:val="16"/>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0">
            <w:pPr>
              <w:rPr>
                <w:sz w:val="16"/>
                <w:szCs w:val="16"/>
              </w:rPr>
            </w:pPr>
            <w:r w:rsidDel="00000000" w:rsidR="00000000" w:rsidRPr="00000000">
              <w:rPr>
                <w:sz w:val="16"/>
                <w:szCs w:val="16"/>
                <w:rtl w:val="0"/>
              </w:rPr>
              <w:t xml:space="preserve">Gizaw Tesfaye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1">
            <w:pPr>
              <w:rPr>
                <w:sz w:val="16"/>
                <w:szCs w:val="16"/>
              </w:rPr>
            </w:pPr>
            <w:r w:rsidDel="00000000" w:rsidR="00000000" w:rsidRPr="00000000">
              <w:rPr>
                <w:sz w:val="16"/>
                <w:szCs w:val="16"/>
                <w:rtl w:val="0"/>
              </w:rPr>
              <w:t xml:space="preserve">Knowledge institute/EIAR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2">
            <w:pPr>
              <w:rPr>
                <w:sz w:val="16"/>
                <w:szCs w:val="16"/>
              </w:rPr>
            </w:pPr>
            <w:r w:rsidDel="00000000" w:rsidR="00000000" w:rsidRPr="00000000">
              <w:rPr>
                <w:sz w:val="16"/>
                <w:szCs w:val="16"/>
                <w:rtl w:val="0"/>
              </w:rPr>
              <w:t xml:space="preserve">0912803173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3">
            <w:pPr>
              <w:rPr>
                <w:sz w:val="16"/>
                <w:szCs w:val="16"/>
              </w:rPr>
            </w:pPr>
            <w:r w:rsidDel="00000000" w:rsidR="00000000" w:rsidRPr="00000000">
              <w:rPr>
                <w:sz w:val="16"/>
                <w:szCs w:val="16"/>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4">
            <w:pPr>
              <w:rPr>
                <w:sz w:val="16"/>
                <w:szCs w:val="16"/>
              </w:rPr>
            </w:pPr>
            <w:r w:rsidDel="00000000" w:rsidR="00000000" w:rsidRPr="00000000">
              <w:rPr>
                <w:sz w:val="16"/>
                <w:szCs w:val="16"/>
                <w:rtl w:val="0"/>
              </w:rPr>
              <w:t xml:space="preserve">Ayalneh Mulatu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5">
            <w:pPr>
              <w:rPr>
                <w:sz w:val="16"/>
                <w:szCs w:val="16"/>
              </w:rPr>
            </w:pPr>
            <w:r w:rsidDel="00000000" w:rsidR="00000000" w:rsidRPr="00000000">
              <w:rPr>
                <w:sz w:val="16"/>
                <w:szCs w:val="16"/>
                <w:rtl w:val="0"/>
              </w:rPr>
              <w:t xml:space="preserve">Development partner/ILRI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6">
            <w:pPr>
              <w:rPr>
                <w:sz w:val="16"/>
                <w:szCs w:val="16"/>
              </w:rPr>
            </w:pPr>
            <w:r w:rsidDel="00000000" w:rsidR="00000000" w:rsidRPr="00000000">
              <w:rPr>
                <w:sz w:val="16"/>
                <w:szCs w:val="16"/>
                <w:rtl w:val="0"/>
              </w:rPr>
              <w:t xml:space="preserve">0942409532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7">
            <w:pPr>
              <w:rPr>
                <w:sz w:val="16"/>
                <w:szCs w:val="16"/>
              </w:rPr>
            </w:pPr>
            <w:r w:rsidDel="00000000" w:rsidR="00000000" w:rsidRPr="00000000">
              <w:rPr>
                <w:sz w:val="16"/>
                <w:szCs w:val="16"/>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8">
            <w:pPr>
              <w:rPr>
                <w:sz w:val="16"/>
                <w:szCs w:val="16"/>
              </w:rPr>
            </w:pPr>
            <w:r w:rsidDel="00000000" w:rsidR="00000000" w:rsidRPr="00000000">
              <w:rPr>
                <w:sz w:val="16"/>
                <w:szCs w:val="16"/>
                <w:rtl w:val="0"/>
              </w:rPr>
              <w:t xml:space="preserve">Chimdo Anchala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9">
            <w:pPr>
              <w:rPr>
                <w:sz w:val="16"/>
                <w:szCs w:val="16"/>
              </w:rPr>
            </w:pPr>
            <w:r w:rsidDel="00000000" w:rsidR="00000000" w:rsidRPr="00000000">
              <w:rPr>
                <w:sz w:val="16"/>
                <w:szCs w:val="16"/>
                <w:rtl w:val="0"/>
              </w:rPr>
              <w:t xml:space="preserve">Public sector/ATI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A">
            <w:pPr>
              <w:rPr>
                <w:sz w:val="16"/>
                <w:szCs w:val="16"/>
              </w:rPr>
            </w:pPr>
            <w:r w:rsidDel="00000000" w:rsidR="00000000" w:rsidRPr="00000000">
              <w:rPr>
                <w:sz w:val="16"/>
                <w:szCs w:val="16"/>
                <w:rtl w:val="0"/>
              </w:rPr>
              <w:t xml:space="preserve">0921538304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B">
            <w:pPr>
              <w:rPr>
                <w:sz w:val="16"/>
                <w:szCs w:val="16"/>
              </w:rPr>
            </w:pPr>
            <w:r w:rsidDel="00000000" w:rsidR="00000000" w:rsidRPr="00000000">
              <w:rPr>
                <w:sz w:val="16"/>
                <w:szCs w:val="16"/>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C">
            <w:pPr>
              <w:rPr>
                <w:sz w:val="16"/>
                <w:szCs w:val="16"/>
              </w:rPr>
            </w:pPr>
            <w:r w:rsidDel="00000000" w:rsidR="00000000" w:rsidRPr="00000000">
              <w:rPr>
                <w:sz w:val="16"/>
                <w:szCs w:val="16"/>
                <w:rtl w:val="0"/>
              </w:rPr>
              <w:t xml:space="preserve">Ketema Abdisa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D">
            <w:pPr>
              <w:rPr>
                <w:sz w:val="16"/>
                <w:szCs w:val="16"/>
              </w:rPr>
            </w:pPr>
            <w:r w:rsidDel="00000000" w:rsidR="00000000" w:rsidRPr="00000000">
              <w:rPr>
                <w:sz w:val="16"/>
                <w:szCs w:val="16"/>
                <w:rtl w:val="0"/>
              </w:rPr>
              <w:t xml:space="preserve">Public sector/OBA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E">
            <w:pPr>
              <w:rPr>
                <w:sz w:val="16"/>
                <w:szCs w:val="16"/>
              </w:rPr>
            </w:pPr>
            <w:r w:rsidDel="00000000" w:rsidR="00000000" w:rsidRPr="00000000">
              <w:rPr>
                <w:sz w:val="16"/>
                <w:szCs w:val="16"/>
                <w:rtl w:val="0"/>
              </w:rPr>
              <w:t xml:space="preserve">0913244126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F">
            <w:pPr>
              <w:rPr>
                <w:sz w:val="16"/>
                <w:szCs w:val="16"/>
              </w:rPr>
            </w:pPr>
            <w:r w:rsidDel="00000000" w:rsidR="00000000" w:rsidRPr="00000000">
              <w:rPr>
                <w:sz w:val="16"/>
                <w:szCs w:val="16"/>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0">
            <w:pPr>
              <w:rPr>
                <w:sz w:val="16"/>
                <w:szCs w:val="16"/>
              </w:rPr>
            </w:pPr>
            <w:r w:rsidDel="00000000" w:rsidR="00000000" w:rsidRPr="00000000">
              <w:rPr>
                <w:sz w:val="16"/>
                <w:szCs w:val="16"/>
                <w:rtl w:val="0"/>
              </w:rPr>
              <w:t xml:space="preserve">Tilahun Dandesa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1">
            <w:pPr>
              <w:rPr>
                <w:sz w:val="16"/>
                <w:szCs w:val="16"/>
              </w:rPr>
            </w:pPr>
            <w:r w:rsidDel="00000000" w:rsidR="00000000" w:rsidRPr="00000000">
              <w:rPr>
                <w:sz w:val="16"/>
                <w:szCs w:val="16"/>
                <w:rtl w:val="0"/>
              </w:rPr>
              <w:t xml:space="preserve">Public sector/OBA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2">
            <w:pPr>
              <w:rPr>
                <w:sz w:val="16"/>
                <w:szCs w:val="16"/>
              </w:rPr>
            </w:pPr>
            <w:r w:rsidDel="00000000" w:rsidR="00000000" w:rsidRPr="00000000">
              <w:rPr>
                <w:sz w:val="16"/>
                <w:szCs w:val="16"/>
                <w:rtl w:val="0"/>
              </w:rPr>
              <w:t xml:space="preserve">0913356526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3">
            <w:pPr>
              <w:rPr>
                <w:sz w:val="16"/>
                <w:szCs w:val="16"/>
              </w:rPr>
            </w:pPr>
            <w:r w:rsidDel="00000000" w:rsidR="00000000" w:rsidRPr="00000000">
              <w:rPr>
                <w:sz w:val="16"/>
                <w:szCs w:val="16"/>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4">
            <w:pPr>
              <w:rPr>
                <w:sz w:val="16"/>
                <w:szCs w:val="16"/>
              </w:rPr>
            </w:pPr>
            <w:r w:rsidDel="00000000" w:rsidR="00000000" w:rsidRPr="00000000">
              <w:rPr>
                <w:sz w:val="16"/>
                <w:szCs w:val="16"/>
                <w:rtl w:val="0"/>
              </w:rPr>
              <w:t xml:space="preserve">Jules Ruthebuka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5">
            <w:pPr>
              <w:rPr>
                <w:sz w:val="16"/>
                <w:szCs w:val="16"/>
              </w:rPr>
            </w:pPr>
            <w:r w:rsidDel="00000000" w:rsidR="00000000" w:rsidRPr="00000000">
              <w:rPr>
                <w:sz w:val="16"/>
                <w:szCs w:val="16"/>
                <w:rtl w:val="0"/>
              </w:rPr>
              <w:t xml:space="preserve">Development partner/IUCN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6">
            <w:pPr>
              <w:rPr>
                <w:sz w:val="16"/>
                <w:szCs w:val="16"/>
              </w:rPr>
            </w:pPr>
            <w:r w:rsidDel="00000000" w:rsidR="00000000" w:rsidRPr="00000000">
              <w:rPr>
                <w:sz w:val="16"/>
                <w:szCs w:val="16"/>
                <w:rtl w:val="0"/>
              </w:rPr>
              <w:t xml:space="preserve">Rwanda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7">
            <w:pPr>
              <w:rPr>
                <w:sz w:val="16"/>
                <w:szCs w:val="16"/>
              </w:rPr>
            </w:pPr>
            <w:r w:rsidDel="00000000" w:rsidR="00000000" w:rsidRPr="00000000">
              <w:rPr>
                <w:sz w:val="16"/>
                <w:szCs w:val="16"/>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8">
            <w:pPr>
              <w:rPr>
                <w:sz w:val="16"/>
                <w:szCs w:val="16"/>
              </w:rPr>
            </w:pPr>
            <w:r w:rsidDel="00000000" w:rsidR="00000000" w:rsidRPr="00000000">
              <w:rPr>
                <w:sz w:val="16"/>
                <w:szCs w:val="16"/>
                <w:rtl w:val="0"/>
              </w:rPr>
              <w:t xml:space="preserve">Ermias Betemariam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9">
            <w:pPr>
              <w:rPr>
                <w:sz w:val="16"/>
                <w:szCs w:val="16"/>
              </w:rPr>
            </w:pPr>
            <w:r w:rsidDel="00000000" w:rsidR="00000000" w:rsidRPr="00000000">
              <w:rPr>
                <w:sz w:val="16"/>
                <w:szCs w:val="16"/>
                <w:rtl w:val="0"/>
              </w:rPr>
              <w:t xml:space="preserve">Development partner/ICRAF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A">
            <w:pPr>
              <w:rPr>
                <w:sz w:val="16"/>
                <w:szCs w:val="16"/>
              </w:rPr>
            </w:pPr>
            <w:r w:rsidDel="00000000" w:rsidR="00000000" w:rsidRPr="00000000">
              <w:rPr>
                <w:sz w:val="16"/>
                <w:szCs w:val="16"/>
                <w:rtl w:val="0"/>
              </w:rPr>
              <w:t xml:space="preserve">0935146655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B">
            <w:pPr>
              <w:rPr>
                <w:sz w:val="16"/>
                <w:szCs w:val="16"/>
              </w:rPr>
            </w:pPr>
            <w:r w:rsidDel="00000000" w:rsidR="00000000" w:rsidRPr="00000000">
              <w:rPr>
                <w:sz w:val="16"/>
                <w:szCs w:val="16"/>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C">
            <w:pPr>
              <w:rPr>
                <w:sz w:val="16"/>
                <w:szCs w:val="16"/>
              </w:rPr>
            </w:pPr>
            <w:r w:rsidDel="00000000" w:rsidR="00000000" w:rsidRPr="00000000">
              <w:rPr>
                <w:sz w:val="16"/>
                <w:szCs w:val="16"/>
                <w:rtl w:val="0"/>
              </w:rPr>
              <w:t xml:space="preserve">Kassu Tadesse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D">
            <w:pPr>
              <w:rPr>
                <w:sz w:val="16"/>
                <w:szCs w:val="16"/>
              </w:rPr>
            </w:pPr>
            <w:r w:rsidDel="00000000" w:rsidR="00000000" w:rsidRPr="00000000">
              <w:rPr>
                <w:sz w:val="16"/>
                <w:szCs w:val="16"/>
                <w:rtl w:val="0"/>
              </w:rPr>
              <w:t xml:space="preserve">Knowledge institute/EIAR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E">
            <w:pPr>
              <w:rPr>
                <w:sz w:val="16"/>
                <w:szCs w:val="16"/>
              </w:rPr>
            </w:pPr>
            <w:r w:rsidDel="00000000" w:rsidR="00000000" w:rsidRPr="00000000">
              <w:rPr>
                <w:sz w:val="16"/>
                <w:szCs w:val="16"/>
                <w:rtl w:val="0"/>
              </w:rPr>
              <w:t xml:space="preserve">0911366068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F">
            <w:pPr>
              <w:rPr>
                <w:sz w:val="16"/>
                <w:szCs w:val="16"/>
              </w:rPr>
            </w:pPr>
            <w:r w:rsidDel="00000000" w:rsidR="00000000" w:rsidRPr="00000000">
              <w:rPr>
                <w:sz w:val="16"/>
                <w:szCs w:val="16"/>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0">
            <w:pPr>
              <w:rPr>
                <w:sz w:val="16"/>
                <w:szCs w:val="16"/>
              </w:rPr>
            </w:pPr>
            <w:r w:rsidDel="00000000" w:rsidR="00000000" w:rsidRPr="00000000">
              <w:rPr>
                <w:sz w:val="16"/>
                <w:szCs w:val="16"/>
                <w:rtl w:val="0"/>
              </w:rPr>
              <w:t xml:space="preserve">Takele Nemomsa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1">
            <w:pPr>
              <w:rPr>
                <w:sz w:val="16"/>
                <w:szCs w:val="16"/>
              </w:rPr>
            </w:pPr>
            <w:r w:rsidDel="00000000" w:rsidR="00000000" w:rsidRPr="00000000">
              <w:rPr>
                <w:sz w:val="16"/>
                <w:szCs w:val="16"/>
                <w:rtl w:val="0"/>
              </w:rPr>
              <w:t xml:space="preserve">Development partner /SOS Sahel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2">
            <w:pPr>
              <w:rPr>
                <w:sz w:val="16"/>
                <w:szCs w:val="16"/>
              </w:rPr>
            </w:pPr>
            <w:r w:rsidDel="00000000" w:rsidR="00000000" w:rsidRPr="00000000">
              <w:rPr>
                <w:sz w:val="16"/>
                <w:szCs w:val="16"/>
                <w:rtl w:val="0"/>
              </w:rPr>
              <w:t xml:space="preserve">0979040319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3">
            <w:pPr>
              <w:rPr>
                <w:sz w:val="16"/>
                <w:szCs w:val="16"/>
              </w:rPr>
            </w:pPr>
            <w:r w:rsidDel="00000000" w:rsidR="00000000" w:rsidRPr="00000000">
              <w:rPr>
                <w:sz w:val="16"/>
                <w:szCs w:val="16"/>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4">
            <w:pPr>
              <w:rPr>
                <w:sz w:val="16"/>
                <w:szCs w:val="16"/>
              </w:rPr>
            </w:pPr>
            <w:r w:rsidDel="00000000" w:rsidR="00000000" w:rsidRPr="00000000">
              <w:rPr>
                <w:sz w:val="16"/>
                <w:szCs w:val="16"/>
                <w:rtl w:val="0"/>
              </w:rPr>
              <w:t xml:space="preserve">Abdeta Robi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5">
            <w:pPr>
              <w:rPr>
                <w:sz w:val="16"/>
                <w:szCs w:val="16"/>
              </w:rPr>
            </w:pPr>
            <w:r w:rsidDel="00000000" w:rsidR="00000000" w:rsidRPr="00000000">
              <w:rPr>
                <w:sz w:val="16"/>
                <w:szCs w:val="16"/>
                <w:rtl w:val="0"/>
              </w:rPr>
              <w:t xml:space="preserve">Development partner/IUCN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6">
            <w:pPr>
              <w:rPr>
                <w:sz w:val="16"/>
                <w:szCs w:val="16"/>
              </w:rPr>
            </w:pPr>
            <w:r w:rsidDel="00000000" w:rsidR="00000000" w:rsidRPr="00000000">
              <w:rPr>
                <w:sz w:val="16"/>
                <w:szCs w:val="16"/>
                <w:rtl w:val="0"/>
              </w:rPr>
              <w:t xml:space="preserve">0915700200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7">
            <w:pPr>
              <w:rPr>
                <w:sz w:val="16"/>
                <w:szCs w:val="16"/>
              </w:rPr>
            </w:pPr>
            <w:r w:rsidDel="00000000" w:rsidR="00000000" w:rsidRPr="00000000">
              <w:rPr>
                <w:sz w:val="16"/>
                <w:szCs w:val="16"/>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8">
            <w:pPr>
              <w:rPr>
                <w:sz w:val="16"/>
                <w:szCs w:val="16"/>
              </w:rPr>
            </w:pPr>
            <w:r w:rsidDel="00000000" w:rsidR="00000000" w:rsidRPr="00000000">
              <w:rPr>
                <w:sz w:val="16"/>
                <w:szCs w:val="16"/>
                <w:rtl w:val="0"/>
              </w:rPr>
              <w:t xml:space="preserve">Hailu Tefera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9">
            <w:pPr>
              <w:rPr>
                <w:sz w:val="16"/>
                <w:szCs w:val="16"/>
              </w:rPr>
            </w:pPr>
            <w:r w:rsidDel="00000000" w:rsidR="00000000" w:rsidRPr="00000000">
              <w:rPr>
                <w:sz w:val="16"/>
                <w:szCs w:val="16"/>
                <w:rtl w:val="0"/>
              </w:rPr>
              <w:t xml:space="preserve">Knowledge institute/DBU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A">
            <w:pPr>
              <w:rPr>
                <w:sz w:val="16"/>
                <w:szCs w:val="16"/>
              </w:rPr>
            </w:pPr>
            <w:r w:rsidDel="00000000" w:rsidR="00000000" w:rsidRPr="00000000">
              <w:rPr>
                <w:sz w:val="16"/>
                <w:szCs w:val="16"/>
                <w:rtl w:val="0"/>
              </w:rPr>
              <w:t xml:space="preserve">0947369315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B">
            <w:pPr>
              <w:rPr>
                <w:sz w:val="16"/>
                <w:szCs w:val="16"/>
              </w:rPr>
            </w:pPr>
            <w:r w:rsidDel="00000000" w:rsidR="00000000" w:rsidRPr="00000000">
              <w:rPr>
                <w:sz w:val="16"/>
                <w:szCs w:val="16"/>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C">
            <w:pPr>
              <w:rPr>
                <w:sz w:val="16"/>
                <w:szCs w:val="16"/>
              </w:rPr>
            </w:pPr>
            <w:r w:rsidDel="00000000" w:rsidR="00000000" w:rsidRPr="00000000">
              <w:rPr>
                <w:sz w:val="16"/>
                <w:szCs w:val="16"/>
                <w:rtl w:val="0"/>
              </w:rPr>
              <w:t xml:space="preserve">Solomon Mengesha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D">
            <w:pPr>
              <w:rPr>
                <w:sz w:val="16"/>
                <w:szCs w:val="16"/>
              </w:rPr>
            </w:pPr>
            <w:r w:rsidDel="00000000" w:rsidR="00000000" w:rsidRPr="00000000">
              <w:rPr>
                <w:sz w:val="16"/>
                <w:szCs w:val="16"/>
                <w:rtl w:val="0"/>
              </w:rPr>
              <w:t xml:space="preserve">Public sector/Nyala Insurance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E">
            <w:pPr>
              <w:rPr>
                <w:sz w:val="16"/>
                <w:szCs w:val="16"/>
              </w:rPr>
            </w:pPr>
            <w:r w:rsidDel="00000000" w:rsidR="00000000" w:rsidRPr="00000000">
              <w:rPr>
                <w:sz w:val="16"/>
                <w:szCs w:val="16"/>
                <w:rtl w:val="0"/>
              </w:rPr>
              <w:t xml:space="preserve">0911207772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F">
            <w:pPr>
              <w:rPr>
                <w:sz w:val="16"/>
                <w:szCs w:val="16"/>
              </w:rPr>
            </w:pPr>
            <w:r w:rsidDel="00000000" w:rsidR="00000000" w:rsidRPr="00000000">
              <w:rPr>
                <w:sz w:val="16"/>
                <w:szCs w:val="16"/>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0">
            <w:pPr>
              <w:rPr>
                <w:sz w:val="16"/>
                <w:szCs w:val="16"/>
              </w:rPr>
            </w:pPr>
            <w:r w:rsidDel="00000000" w:rsidR="00000000" w:rsidRPr="00000000">
              <w:rPr>
                <w:sz w:val="16"/>
                <w:szCs w:val="16"/>
                <w:rtl w:val="0"/>
              </w:rPr>
              <w:t xml:space="preserve">Abraham Tadesse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1">
            <w:pPr>
              <w:rPr>
                <w:sz w:val="16"/>
                <w:szCs w:val="16"/>
              </w:rPr>
            </w:pPr>
            <w:r w:rsidDel="00000000" w:rsidR="00000000" w:rsidRPr="00000000">
              <w:rPr>
                <w:sz w:val="16"/>
                <w:szCs w:val="16"/>
                <w:rtl w:val="0"/>
              </w:rPr>
              <w:t xml:space="preserve">Development partner/SAA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2">
            <w:pPr>
              <w:rPr>
                <w:sz w:val="16"/>
                <w:szCs w:val="16"/>
              </w:rPr>
            </w:pPr>
            <w:r w:rsidDel="00000000" w:rsidR="00000000" w:rsidRPr="00000000">
              <w:rPr>
                <w:sz w:val="16"/>
                <w:szCs w:val="16"/>
                <w:rtl w:val="0"/>
              </w:rPr>
              <w:t xml:space="preserve">0911412309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3">
            <w:pPr>
              <w:rPr>
                <w:sz w:val="16"/>
                <w:szCs w:val="16"/>
              </w:rPr>
            </w:pPr>
            <w:r w:rsidDel="00000000" w:rsidR="00000000" w:rsidRPr="00000000">
              <w:rPr>
                <w:sz w:val="16"/>
                <w:szCs w:val="16"/>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4">
            <w:pPr>
              <w:rPr>
                <w:sz w:val="16"/>
                <w:szCs w:val="16"/>
              </w:rPr>
            </w:pPr>
            <w:r w:rsidDel="00000000" w:rsidR="00000000" w:rsidRPr="00000000">
              <w:rPr>
                <w:sz w:val="16"/>
                <w:szCs w:val="16"/>
                <w:rtl w:val="0"/>
              </w:rPr>
              <w:t xml:space="preserve">Tsegaye Getachew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5">
            <w:pPr>
              <w:rPr>
                <w:sz w:val="16"/>
                <w:szCs w:val="16"/>
              </w:rPr>
            </w:pPr>
            <w:r w:rsidDel="00000000" w:rsidR="00000000" w:rsidRPr="00000000">
              <w:rPr>
                <w:sz w:val="16"/>
                <w:szCs w:val="16"/>
                <w:rtl w:val="0"/>
              </w:rPr>
              <w:t xml:space="preserve">Knowledge institute /DBARC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6">
            <w:pPr>
              <w:rPr>
                <w:sz w:val="16"/>
                <w:szCs w:val="16"/>
              </w:rPr>
            </w:pPr>
            <w:r w:rsidDel="00000000" w:rsidR="00000000" w:rsidRPr="00000000">
              <w:rPr>
                <w:sz w:val="16"/>
                <w:szCs w:val="16"/>
                <w:rtl w:val="0"/>
              </w:rPr>
              <w:t xml:space="preserve">0921141809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7">
            <w:pPr>
              <w:rPr>
                <w:sz w:val="16"/>
                <w:szCs w:val="16"/>
              </w:rPr>
            </w:pPr>
            <w:r w:rsidDel="00000000" w:rsidR="00000000" w:rsidRPr="00000000">
              <w:rPr>
                <w:sz w:val="16"/>
                <w:szCs w:val="16"/>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8">
            <w:pPr>
              <w:rPr>
                <w:sz w:val="16"/>
                <w:szCs w:val="16"/>
              </w:rPr>
            </w:pPr>
            <w:r w:rsidDel="00000000" w:rsidR="00000000" w:rsidRPr="00000000">
              <w:rPr>
                <w:sz w:val="16"/>
                <w:szCs w:val="16"/>
                <w:rtl w:val="0"/>
              </w:rPr>
              <w:t xml:space="preserve">Gezahegn Tolosa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9">
            <w:pPr>
              <w:rPr>
                <w:sz w:val="16"/>
                <w:szCs w:val="16"/>
              </w:rPr>
            </w:pPr>
            <w:r w:rsidDel="00000000" w:rsidR="00000000" w:rsidRPr="00000000">
              <w:rPr>
                <w:sz w:val="16"/>
                <w:szCs w:val="16"/>
                <w:rtl w:val="0"/>
              </w:rPr>
              <w:t xml:space="preserve">Knowledge institute /EIAR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A">
            <w:pPr>
              <w:rPr>
                <w:sz w:val="16"/>
                <w:szCs w:val="16"/>
              </w:rPr>
            </w:pPr>
            <w:r w:rsidDel="00000000" w:rsidR="00000000" w:rsidRPr="00000000">
              <w:rPr>
                <w:sz w:val="16"/>
                <w:szCs w:val="16"/>
                <w:rtl w:val="0"/>
              </w:rPr>
              <w:t xml:space="preserve">0913178761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B">
            <w:pPr>
              <w:rPr>
                <w:sz w:val="16"/>
                <w:szCs w:val="16"/>
              </w:rPr>
            </w:pPr>
            <w:r w:rsidDel="00000000" w:rsidR="00000000" w:rsidRPr="00000000">
              <w:rPr>
                <w:sz w:val="16"/>
                <w:szCs w:val="16"/>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C">
            <w:pPr>
              <w:rPr>
                <w:sz w:val="16"/>
                <w:szCs w:val="16"/>
              </w:rPr>
            </w:pPr>
            <w:r w:rsidDel="00000000" w:rsidR="00000000" w:rsidRPr="00000000">
              <w:rPr>
                <w:sz w:val="16"/>
                <w:szCs w:val="16"/>
                <w:rtl w:val="0"/>
              </w:rPr>
              <w:t xml:space="preserve">Birru Yitayew W/Tsadik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D">
            <w:pPr>
              <w:rPr>
                <w:sz w:val="16"/>
                <w:szCs w:val="16"/>
              </w:rPr>
            </w:pPr>
            <w:r w:rsidDel="00000000" w:rsidR="00000000" w:rsidRPr="00000000">
              <w:rPr>
                <w:sz w:val="16"/>
                <w:szCs w:val="16"/>
                <w:rtl w:val="0"/>
              </w:rPr>
              <w:t xml:space="preserve">Knowledge institute /EIAR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E">
            <w:pPr>
              <w:rPr>
                <w:sz w:val="16"/>
                <w:szCs w:val="16"/>
              </w:rPr>
            </w:pPr>
            <w:r w:rsidDel="00000000" w:rsidR="00000000" w:rsidRPr="00000000">
              <w:rPr>
                <w:sz w:val="16"/>
                <w:szCs w:val="16"/>
                <w:rtl w:val="0"/>
              </w:rPr>
              <w:t xml:space="preserve">0912202700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F">
            <w:pPr>
              <w:rPr>
                <w:sz w:val="16"/>
                <w:szCs w:val="16"/>
              </w:rPr>
            </w:pPr>
            <w:r w:rsidDel="00000000" w:rsidR="00000000" w:rsidRPr="00000000">
              <w:rPr>
                <w:sz w:val="16"/>
                <w:szCs w:val="16"/>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0">
            <w:pPr>
              <w:rPr>
                <w:sz w:val="16"/>
                <w:szCs w:val="16"/>
              </w:rPr>
            </w:pPr>
            <w:r w:rsidDel="00000000" w:rsidR="00000000" w:rsidRPr="00000000">
              <w:rPr>
                <w:sz w:val="16"/>
                <w:szCs w:val="16"/>
                <w:rtl w:val="0"/>
              </w:rPr>
              <w:t xml:space="preserve">Abiy Funtaye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1">
            <w:pPr>
              <w:rPr>
                <w:sz w:val="16"/>
                <w:szCs w:val="16"/>
              </w:rPr>
            </w:pPr>
            <w:r w:rsidDel="00000000" w:rsidR="00000000" w:rsidRPr="00000000">
              <w:rPr>
                <w:sz w:val="16"/>
                <w:szCs w:val="16"/>
                <w:rtl w:val="0"/>
              </w:rPr>
              <w:t xml:space="preserve">Private sector/MIDROC Ethiopia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2">
            <w:pPr>
              <w:rPr>
                <w:sz w:val="16"/>
                <w:szCs w:val="16"/>
              </w:rPr>
            </w:pPr>
            <w:r w:rsidDel="00000000" w:rsidR="00000000" w:rsidRPr="00000000">
              <w:rPr>
                <w:sz w:val="16"/>
                <w:szCs w:val="16"/>
                <w:rtl w:val="0"/>
              </w:rPr>
              <w:t xml:space="preserve">0911203137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3">
            <w:pPr>
              <w:rPr>
                <w:sz w:val="16"/>
                <w:szCs w:val="16"/>
              </w:rPr>
            </w:pPr>
            <w:r w:rsidDel="00000000" w:rsidR="00000000" w:rsidRPr="00000000">
              <w:rPr>
                <w:sz w:val="16"/>
                <w:szCs w:val="16"/>
                <w:rtl w:val="0"/>
              </w:rPr>
              <w:t xml:space="preserve">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4">
            <w:pPr>
              <w:rPr>
                <w:sz w:val="16"/>
                <w:szCs w:val="16"/>
              </w:rPr>
            </w:pPr>
            <w:r w:rsidDel="00000000" w:rsidR="00000000" w:rsidRPr="00000000">
              <w:rPr>
                <w:sz w:val="16"/>
                <w:szCs w:val="16"/>
                <w:rtl w:val="0"/>
              </w:rPr>
              <w:t xml:space="preserve">Melkamu Demelash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5">
            <w:pPr>
              <w:rPr>
                <w:sz w:val="16"/>
                <w:szCs w:val="16"/>
              </w:rPr>
            </w:pPr>
            <w:r w:rsidDel="00000000" w:rsidR="00000000" w:rsidRPr="00000000">
              <w:rPr>
                <w:sz w:val="16"/>
                <w:szCs w:val="16"/>
                <w:rtl w:val="0"/>
              </w:rPr>
              <w:t xml:space="preserve">Knowledge institute /EIAR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6">
            <w:pPr>
              <w:rPr>
                <w:sz w:val="16"/>
                <w:szCs w:val="16"/>
              </w:rPr>
            </w:pPr>
            <w:r w:rsidDel="00000000" w:rsidR="00000000" w:rsidRPr="00000000">
              <w:rPr>
                <w:sz w:val="16"/>
                <w:szCs w:val="16"/>
                <w:rtl w:val="0"/>
              </w:rPr>
              <w:t xml:space="preserve">0925836961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7">
            <w:pPr>
              <w:rPr>
                <w:sz w:val="16"/>
                <w:szCs w:val="16"/>
              </w:rPr>
            </w:pPr>
            <w:r w:rsidDel="00000000" w:rsidR="00000000" w:rsidRPr="00000000">
              <w:rPr>
                <w:sz w:val="16"/>
                <w:szCs w:val="16"/>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8">
            <w:pPr>
              <w:rPr>
                <w:sz w:val="16"/>
                <w:szCs w:val="16"/>
              </w:rPr>
            </w:pPr>
            <w:r w:rsidDel="00000000" w:rsidR="00000000" w:rsidRPr="00000000">
              <w:rPr>
                <w:sz w:val="16"/>
                <w:szCs w:val="16"/>
                <w:rtl w:val="0"/>
              </w:rPr>
              <w:t xml:space="preserve">Tarekegn Argaw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9">
            <w:pPr>
              <w:rPr>
                <w:sz w:val="16"/>
                <w:szCs w:val="16"/>
              </w:rPr>
            </w:pPr>
            <w:r w:rsidDel="00000000" w:rsidR="00000000" w:rsidRPr="00000000">
              <w:rPr>
                <w:sz w:val="16"/>
                <w:szCs w:val="16"/>
                <w:rtl w:val="0"/>
              </w:rPr>
              <w:t xml:space="preserve">Knowledge institute /EIAR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A">
            <w:pPr>
              <w:rPr>
                <w:sz w:val="16"/>
                <w:szCs w:val="16"/>
              </w:rPr>
            </w:pPr>
            <w:r w:rsidDel="00000000" w:rsidR="00000000" w:rsidRPr="00000000">
              <w:rPr>
                <w:sz w:val="16"/>
                <w:szCs w:val="16"/>
                <w:rtl w:val="0"/>
              </w:rPr>
              <w:t xml:space="preserve">0968607908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B">
            <w:pPr>
              <w:rPr>
                <w:sz w:val="16"/>
                <w:szCs w:val="16"/>
              </w:rPr>
            </w:pPr>
            <w:r w:rsidDel="00000000" w:rsidR="00000000" w:rsidRPr="00000000">
              <w:rPr>
                <w:sz w:val="16"/>
                <w:szCs w:val="16"/>
                <w:rtl w:val="0"/>
              </w:rPr>
              <w:t xml:space="preserve">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C">
            <w:pPr>
              <w:rPr>
                <w:sz w:val="16"/>
                <w:szCs w:val="16"/>
              </w:rPr>
            </w:pPr>
            <w:r w:rsidDel="00000000" w:rsidR="00000000" w:rsidRPr="00000000">
              <w:rPr>
                <w:sz w:val="16"/>
                <w:szCs w:val="16"/>
                <w:rtl w:val="0"/>
              </w:rPr>
              <w:t xml:space="preserve">Dawit Solomon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D">
            <w:pPr>
              <w:rPr>
                <w:sz w:val="16"/>
                <w:szCs w:val="16"/>
              </w:rPr>
            </w:pPr>
            <w:r w:rsidDel="00000000" w:rsidR="00000000" w:rsidRPr="00000000">
              <w:rPr>
                <w:sz w:val="16"/>
                <w:szCs w:val="16"/>
                <w:rtl w:val="0"/>
              </w:rPr>
              <w:t xml:space="preserve">Development partner /ILRI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E">
            <w:pPr>
              <w:rPr>
                <w:sz w:val="16"/>
                <w:szCs w:val="16"/>
              </w:rPr>
            </w:pPr>
            <w:r w:rsidDel="00000000" w:rsidR="00000000" w:rsidRPr="00000000">
              <w:rPr>
                <w:sz w:val="16"/>
                <w:szCs w:val="16"/>
                <w:rtl w:val="0"/>
              </w:rPr>
              <w:t xml:space="preserve">0939574958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F">
            <w:pPr>
              <w:rPr>
                <w:sz w:val="16"/>
                <w:szCs w:val="16"/>
              </w:rPr>
            </w:pPr>
            <w:r w:rsidDel="00000000" w:rsidR="00000000" w:rsidRPr="00000000">
              <w:rPr>
                <w:sz w:val="16"/>
                <w:szCs w:val="16"/>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0">
            <w:pPr>
              <w:rPr>
                <w:sz w:val="16"/>
                <w:szCs w:val="16"/>
              </w:rPr>
            </w:pPr>
            <w:r w:rsidDel="00000000" w:rsidR="00000000" w:rsidRPr="00000000">
              <w:rPr>
                <w:sz w:val="16"/>
                <w:szCs w:val="16"/>
                <w:rtl w:val="0"/>
              </w:rPr>
              <w:t xml:space="preserve">Kasahun Bekele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1">
            <w:pPr>
              <w:rPr>
                <w:sz w:val="16"/>
                <w:szCs w:val="16"/>
              </w:rPr>
            </w:pPr>
            <w:r w:rsidDel="00000000" w:rsidR="00000000" w:rsidRPr="00000000">
              <w:rPr>
                <w:sz w:val="16"/>
                <w:szCs w:val="16"/>
                <w:rtl w:val="0"/>
              </w:rPr>
              <w:t xml:space="preserve">Knowledge institute/DBU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2">
            <w:pPr>
              <w:rPr>
                <w:sz w:val="16"/>
                <w:szCs w:val="16"/>
              </w:rPr>
            </w:pPr>
            <w:r w:rsidDel="00000000" w:rsidR="00000000" w:rsidRPr="00000000">
              <w:rPr>
                <w:sz w:val="16"/>
                <w:szCs w:val="16"/>
                <w:rtl w:val="0"/>
              </w:rPr>
              <w:t xml:space="preserve">0917981854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3">
            <w:pPr>
              <w:rPr>
                <w:sz w:val="16"/>
                <w:szCs w:val="16"/>
              </w:rPr>
            </w:pPr>
            <w:r w:rsidDel="00000000" w:rsidR="00000000" w:rsidRPr="00000000">
              <w:rPr>
                <w:sz w:val="16"/>
                <w:szCs w:val="16"/>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4">
            <w:pPr>
              <w:rPr>
                <w:sz w:val="16"/>
                <w:szCs w:val="16"/>
              </w:rPr>
            </w:pPr>
            <w:r w:rsidDel="00000000" w:rsidR="00000000" w:rsidRPr="00000000">
              <w:rPr>
                <w:sz w:val="16"/>
                <w:szCs w:val="16"/>
                <w:rtl w:val="0"/>
              </w:rPr>
              <w:t xml:space="preserve">Mekonen Debesay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5">
            <w:pPr>
              <w:rPr>
                <w:sz w:val="16"/>
                <w:szCs w:val="16"/>
              </w:rPr>
            </w:pPr>
            <w:r w:rsidDel="00000000" w:rsidR="00000000" w:rsidRPr="00000000">
              <w:rPr>
                <w:sz w:val="16"/>
                <w:szCs w:val="16"/>
                <w:rtl w:val="0"/>
              </w:rPr>
              <w:t xml:space="preserve">Development partner /SWR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6">
            <w:pPr>
              <w:rPr>
                <w:sz w:val="16"/>
                <w:szCs w:val="16"/>
              </w:rPr>
            </w:pPr>
            <w:r w:rsidDel="00000000" w:rsidR="00000000" w:rsidRPr="00000000">
              <w:rPr>
                <w:sz w:val="16"/>
                <w:szCs w:val="16"/>
                <w:rtl w:val="0"/>
              </w:rPr>
              <w:t xml:space="preserve">0913381609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7">
            <w:pPr>
              <w:rPr>
                <w:sz w:val="16"/>
                <w:szCs w:val="16"/>
              </w:rPr>
            </w:pPr>
            <w:r w:rsidDel="00000000" w:rsidR="00000000" w:rsidRPr="00000000">
              <w:rPr>
                <w:sz w:val="16"/>
                <w:szCs w:val="16"/>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8">
            <w:pPr>
              <w:rPr>
                <w:sz w:val="16"/>
                <w:szCs w:val="16"/>
              </w:rPr>
            </w:pPr>
            <w:r w:rsidDel="00000000" w:rsidR="00000000" w:rsidRPr="00000000">
              <w:rPr>
                <w:sz w:val="16"/>
                <w:szCs w:val="16"/>
                <w:rtl w:val="0"/>
              </w:rPr>
              <w:t xml:space="preserve">Abrhame Endrias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9">
            <w:pPr>
              <w:rPr>
                <w:sz w:val="16"/>
                <w:szCs w:val="16"/>
              </w:rPr>
            </w:pPr>
            <w:r w:rsidDel="00000000" w:rsidR="00000000" w:rsidRPr="00000000">
              <w:rPr>
                <w:sz w:val="16"/>
                <w:szCs w:val="16"/>
                <w:rtl w:val="0"/>
              </w:rPr>
              <w:t xml:space="preserve">Private sector/Lersha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A">
            <w:pPr>
              <w:rPr>
                <w:sz w:val="16"/>
                <w:szCs w:val="16"/>
              </w:rPr>
            </w:pPr>
            <w:r w:rsidDel="00000000" w:rsidR="00000000" w:rsidRPr="00000000">
              <w:rPr>
                <w:sz w:val="16"/>
                <w:szCs w:val="16"/>
                <w:rtl w:val="0"/>
              </w:rPr>
              <w:t xml:space="preserve">0911491211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B">
            <w:pPr>
              <w:rPr>
                <w:sz w:val="16"/>
                <w:szCs w:val="16"/>
              </w:rPr>
            </w:pPr>
            <w:r w:rsidDel="00000000" w:rsidR="00000000" w:rsidRPr="00000000">
              <w:rPr>
                <w:sz w:val="16"/>
                <w:szCs w:val="16"/>
                <w:rtl w:val="0"/>
              </w:rPr>
              <w:t xml:space="preserve">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C">
            <w:pPr>
              <w:rPr>
                <w:sz w:val="16"/>
                <w:szCs w:val="16"/>
              </w:rPr>
            </w:pPr>
            <w:r w:rsidDel="00000000" w:rsidR="00000000" w:rsidRPr="00000000">
              <w:rPr>
                <w:sz w:val="16"/>
                <w:szCs w:val="16"/>
                <w:rtl w:val="0"/>
              </w:rPr>
              <w:t xml:space="preserve">Tadesse Amberbir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D">
            <w:pPr>
              <w:rPr>
                <w:sz w:val="16"/>
                <w:szCs w:val="16"/>
              </w:rPr>
            </w:pPr>
            <w:r w:rsidDel="00000000" w:rsidR="00000000" w:rsidRPr="00000000">
              <w:rPr>
                <w:sz w:val="16"/>
                <w:szCs w:val="16"/>
                <w:rtl w:val="0"/>
              </w:rPr>
              <w:t xml:space="preserve">Knowledge institute /EIAR</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BEE">
            <w:pPr>
              <w:rPr>
                <w:sz w:val="16"/>
                <w:szCs w:val="16"/>
              </w:rPr>
            </w:pPr>
            <w:r w:rsidDel="00000000" w:rsidR="00000000" w:rsidRPr="00000000">
              <w:rPr>
                <w:color w:val="000000"/>
                <w:sz w:val="16"/>
                <w:szCs w:val="16"/>
                <w:rtl w:val="0"/>
              </w:rPr>
              <w:t xml:space="preserve">0912058415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F">
            <w:pPr>
              <w:rPr>
                <w:sz w:val="16"/>
                <w:szCs w:val="16"/>
              </w:rPr>
            </w:pPr>
            <w:r w:rsidDel="00000000" w:rsidR="00000000" w:rsidRPr="00000000">
              <w:rPr>
                <w:sz w:val="16"/>
                <w:szCs w:val="16"/>
                <w:rtl w:val="0"/>
              </w:rPr>
              <w:t xml:space="preserve">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0">
            <w:pPr>
              <w:rPr>
                <w:sz w:val="16"/>
                <w:szCs w:val="16"/>
              </w:rPr>
            </w:pPr>
            <w:r w:rsidDel="00000000" w:rsidR="00000000" w:rsidRPr="00000000">
              <w:rPr>
                <w:sz w:val="16"/>
                <w:szCs w:val="16"/>
                <w:rtl w:val="0"/>
              </w:rPr>
              <w:t xml:space="preserve">Tesfaye Fufa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1">
            <w:pPr>
              <w:rPr>
                <w:sz w:val="16"/>
                <w:szCs w:val="16"/>
              </w:rPr>
            </w:pPr>
            <w:r w:rsidDel="00000000" w:rsidR="00000000" w:rsidRPr="00000000">
              <w:rPr>
                <w:sz w:val="16"/>
                <w:szCs w:val="16"/>
                <w:rtl w:val="0"/>
              </w:rPr>
              <w:t xml:space="preserve">Public sector /SSGI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BF2">
            <w:pPr>
              <w:rPr>
                <w:sz w:val="16"/>
                <w:szCs w:val="16"/>
              </w:rPr>
            </w:pPr>
            <w:r w:rsidDel="00000000" w:rsidR="00000000" w:rsidRPr="00000000">
              <w:rPr>
                <w:color w:val="000000"/>
                <w:sz w:val="16"/>
                <w:szCs w:val="16"/>
                <w:rtl w:val="0"/>
              </w:rPr>
              <w:t xml:space="preserve">0917120818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3">
            <w:pPr>
              <w:rPr>
                <w:sz w:val="16"/>
                <w:szCs w:val="16"/>
              </w:rPr>
            </w:pPr>
            <w:r w:rsidDel="00000000" w:rsidR="00000000" w:rsidRPr="00000000">
              <w:rPr>
                <w:sz w:val="16"/>
                <w:szCs w:val="16"/>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4">
            <w:pPr>
              <w:rPr>
                <w:sz w:val="16"/>
                <w:szCs w:val="16"/>
              </w:rPr>
            </w:pPr>
            <w:r w:rsidDel="00000000" w:rsidR="00000000" w:rsidRPr="00000000">
              <w:rPr>
                <w:sz w:val="16"/>
                <w:szCs w:val="16"/>
                <w:rtl w:val="0"/>
              </w:rPr>
              <w:t xml:space="preserve">Ziyen Achamyeleh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5">
            <w:pPr>
              <w:rPr>
                <w:sz w:val="16"/>
                <w:szCs w:val="16"/>
              </w:rPr>
            </w:pPr>
            <w:r w:rsidDel="00000000" w:rsidR="00000000" w:rsidRPr="00000000">
              <w:rPr>
                <w:sz w:val="16"/>
                <w:szCs w:val="16"/>
                <w:rtl w:val="0"/>
              </w:rPr>
              <w:t xml:space="preserve">Public sector /SSGI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BF6">
            <w:pPr>
              <w:rPr>
                <w:sz w:val="16"/>
                <w:szCs w:val="16"/>
              </w:rPr>
            </w:pPr>
            <w:r w:rsidDel="00000000" w:rsidR="00000000" w:rsidRPr="00000000">
              <w:rPr>
                <w:color w:val="000000"/>
                <w:sz w:val="16"/>
                <w:szCs w:val="16"/>
                <w:rtl w:val="0"/>
              </w:rPr>
              <w:t xml:space="preserve">0918529201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7">
            <w:pPr>
              <w:rPr>
                <w:sz w:val="16"/>
                <w:szCs w:val="16"/>
              </w:rPr>
            </w:pPr>
            <w:r w:rsidDel="00000000" w:rsidR="00000000" w:rsidRPr="00000000">
              <w:rPr>
                <w:sz w:val="16"/>
                <w:szCs w:val="16"/>
                <w:rtl w:val="0"/>
              </w:rPr>
              <w:t xml:space="preserve">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8">
            <w:pPr>
              <w:rPr>
                <w:sz w:val="16"/>
                <w:szCs w:val="16"/>
              </w:rPr>
            </w:pPr>
            <w:r w:rsidDel="00000000" w:rsidR="00000000" w:rsidRPr="00000000">
              <w:rPr>
                <w:sz w:val="16"/>
                <w:szCs w:val="16"/>
                <w:rtl w:val="0"/>
              </w:rPr>
              <w:t xml:space="preserve">Tsegaye Lemma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9">
            <w:pPr>
              <w:rPr>
                <w:sz w:val="16"/>
                <w:szCs w:val="16"/>
              </w:rPr>
            </w:pPr>
            <w:r w:rsidDel="00000000" w:rsidR="00000000" w:rsidRPr="00000000">
              <w:rPr>
                <w:sz w:val="16"/>
                <w:szCs w:val="16"/>
                <w:rtl w:val="0"/>
              </w:rPr>
              <w:t xml:space="preserve">Public sector /SSGI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BFA">
            <w:pPr>
              <w:rPr>
                <w:sz w:val="16"/>
                <w:szCs w:val="16"/>
              </w:rPr>
            </w:pPr>
            <w:r w:rsidDel="00000000" w:rsidR="00000000" w:rsidRPr="00000000">
              <w:rPr>
                <w:color w:val="000000"/>
                <w:sz w:val="16"/>
                <w:szCs w:val="16"/>
                <w:rtl w:val="0"/>
              </w:rPr>
              <w:t xml:space="preserve">0911908387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B">
            <w:pPr>
              <w:rPr>
                <w:sz w:val="16"/>
                <w:szCs w:val="16"/>
              </w:rPr>
            </w:pPr>
            <w:r w:rsidDel="00000000" w:rsidR="00000000" w:rsidRPr="00000000">
              <w:rPr>
                <w:sz w:val="16"/>
                <w:szCs w:val="16"/>
                <w:rtl w:val="0"/>
              </w:rPr>
              <w:t xml:space="preserve">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C">
            <w:pPr>
              <w:rPr>
                <w:sz w:val="16"/>
                <w:szCs w:val="16"/>
              </w:rPr>
            </w:pPr>
            <w:r w:rsidDel="00000000" w:rsidR="00000000" w:rsidRPr="00000000">
              <w:rPr>
                <w:sz w:val="16"/>
                <w:szCs w:val="16"/>
                <w:rtl w:val="0"/>
              </w:rPr>
              <w:t xml:space="preserve">Wondiwosen Dirirsa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D">
            <w:pPr>
              <w:rPr>
                <w:sz w:val="16"/>
                <w:szCs w:val="16"/>
              </w:rPr>
            </w:pPr>
            <w:r w:rsidDel="00000000" w:rsidR="00000000" w:rsidRPr="00000000">
              <w:rPr>
                <w:sz w:val="16"/>
                <w:szCs w:val="16"/>
                <w:rtl w:val="0"/>
              </w:rPr>
              <w:t xml:space="preserve">Knowledge institute /EIAR</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BFE">
            <w:pPr>
              <w:rPr>
                <w:sz w:val="16"/>
                <w:szCs w:val="16"/>
              </w:rPr>
            </w:pPr>
            <w:r w:rsidDel="00000000" w:rsidR="00000000" w:rsidRPr="00000000">
              <w:rPr>
                <w:color w:val="000000"/>
                <w:sz w:val="16"/>
                <w:szCs w:val="16"/>
                <w:rtl w:val="0"/>
              </w:rPr>
              <w:t xml:space="preserve">0911355119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F">
            <w:pPr>
              <w:rPr>
                <w:sz w:val="16"/>
                <w:szCs w:val="16"/>
              </w:rPr>
            </w:pPr>
            <w:r w:rsidDel="00000000" w:rsidR="00000000" w:rsidRPr="00000000">
              <w:rPr>
                <w:sz w:val="16"/>
                <w:szCs w:val="16"/>
                <w:rtl w:val="0"/>
              </w:rPr>
              <w:t xml:space="preserve">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0">
            <w:pPr>
              <w:rPr>
                <w:sz w:val="16"/>
                <w:szCs w:val="16"/>
              </w:rPr>
            </w:pPr>
            <w:r w:rsidDel="00000000" w:rsidR="00000000" w:rsidRPr="00000000">
              <w:rPr>
                <w:sz w:val="16"/>
                <w:szCs w:val="16"/>
                <w:rtl w:val="0"/>
              </w:rPr>
              <w:t xml:space="preserve">Mwuletaw Abera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1">
            <w:pPr>
              <w:rPr>
                <w:sz w:val="16"/>
                <w:szCs w:val="16"/>
              </w:rPr>
            </w:pPr>
            <w:r w:rsidDel="00000000" w:rsidR="00000000" w:rsidRPr="00000000">
              <w:rPr>
                <w:sz w:val="16"/>
                <w:szCs w:val="16"/>
                <w:rtl w:val="0"/>
              </w:rPr>
              <w:t xml:space="preserve">Development partner/CIAT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02">
            <w:pPr>
              <w:rPr>
                <w:sz w:val="16"/>
                <w:szCs w:val="16"/>
              </w:rPr>
            </w:pPr>
            <w:r w:rsidDel="00000000" w:rsidR="00000000" w:rsidRPr="00000000">
              <w:rPr>
                <w:color w:val="000000"/>
                <w:sz w:val="16"/>
                <w:szCs w:val="16"/>
                <w:rtl w:val="0"/>
              </w:rPr>
              <w:t xml:space="preserve">0914986874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3">
            <w:pPr>
              <w:rPr>
                <w:sz w:val="16"/>
                <w:szCs w:val="16"/>
              </w:rPr>
            </w:pPr>
            <w:r w:rsidDel="00000000" w:rsidR="00000000" w:rsidRPr="00000000">
              <w:rPr>
                <w:sz w:val="16"/>
                <w:szCs w:val="16"/>
                <w:rtl w:val="0"/>
              </w:rPr>
              <w:t xml:space="preserve">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4">
            <w:pPr>
              <w:rPr>
                <w:sz w:val="16"/>
                <w:szCs w:val="16"/>
              </w:rPr>
            </w:pPr>
            <w:r w:rsidDel="00000000" w:rsidR="00000000" w:rsidRPr="00000000">
              <w:rPr>
                <w:sz w:val="16"/>
                <w:szCs w:val="16"/>
                <w:rtl w:val="0"/>
              </w:rPr>
              <w:t xml:space="preserve">Brook Mekonnen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5">
            <w:pPr>
              <w:rPr>
                <w:sz w:val="16"/>
                <w:szCs w:val="16"/>
              </w:rPr>
            </w:pPr>
            <w:r w:rsidDel="00000000" w:rsidR="00000000" w:rsidRPr="00000000">
              <w:rPr>
                <w:sz w:val="16"/>
                <w:szCs w:val="16"/>
                <w:rtl w:val="0"/>
              </w:rPr>
              <w:t xml:space="preserve">Development partner /ILRI</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06">
            <w:pPr>
              <w:rPr>
                <w:sz w:val="16"/>
                <w:szCs w:val="16"/>
              </w:rPr>
            </w:pPr>
            <w:r w:rsidDel="00000000" w:rsidR="00000000" w:rsidRPr="00000000">
              <w:rPr>
                <w:color w:val="000000"/>
                <w:sz w:val="16"/>
                <w:szCs w:val="16"/>
                <w:rtl w:val="0"/>
              </w:rPr>
              <w:t xml:space="preserve">0967417616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7">
            <w:pPr>
              <w:rPr>
                <w:sz w:val="16"/>
                <w:szCs w:val="16"/>
              </w:rPr>
            </w:pPr>
            <w:r w:rsidDel="00000000" w:rsidR="00000000" w:rsidRPr="00000000">
              <w:rPr>
                <w:sz w:val="16"/>
                <w:szCs w:val="16"/>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8">
            <w:pPr>
              <w:rPr>
                <w:sz w:val="16"/>
                <w:szCs w:val="16"/>
              </w:rPr>
            </w:pPr>
            <w:r w:rsidDel="00000000" w:rsidR="00000000" w:rsidRPr="00000000">
              <w:rPr>
                <w:sz w:val="16"/>
                <w:szCs w:val="16"/>
                <w:rtl w:val="0"/>
              </w:rPr>
              <w:t xml:space="preserve">Feyera Liben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9">
            <w:pPr>
              <w:rPr>
                <w:sz w:val="16"/>
                <w:szCs w:val="16"/>
              </w:rPr>
            </w:pPr>
            <w:r w:rsidDel="00000000" w:rsidR="00000000" w:rsidRPr="00000000">
              <w:rPr>
                <w:sz w:val="16"/>
                <w:szCs w:val="16"/>
                <w:rtl w:val="0"/>
              </w:rPr>
              <w:t xml:space="preserve">Development partner /CIAT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0A">
            <w:pPr>
              <w:rPr>
                <w:sz w:val="16"/>
                <w:szCs w:val="16"/>
              </w:rPr>
            </w:pPr>
            <w:r w:rsidDel="00000000" w:rsidR="00000000" w:rsidRPr="00000000">
              <w:rPr>
                <w:color w:val="000000"/>
                <w:sz w:val="16"/>
                <w:szCs w:val="16"/>
                <w:rtl w:val="0"/>
              </w:rPr>
              <w:t xml:space="preserve">0962228311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B">
            <w:pPr>
              <w:rPr>
                <w:sz w:val="16"/>
                <w:szCs w:val="16"/>
              </w:rPr>
            </w:pPr>
            <w:r w:rsidDel="00000000" w:rsidR="00000000" w:rsidRPr="00000000">
              <w:rPr>
                <w:sz w:val="16"/>
                <w:szCs w:val="16"/>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C">
            <w:pPr>
              <w:rPr>
                <w:sz w:val="16"/>
                <w:szCs w:val="16"/>
              </w:rPr>
            </w:pPr>
            <w:r w:rsidDel="00000000" w:rsidR="00000000" w:rsidRPr="00000000">
              <w:rPr>
                <w:sz w:val="16"/>
                <w:szCs w:val="16"/>
                <w:rtl w:val="0"/>
              </w:rPr>
              <w:t xml:space="preserve">Sewunigus Yemane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D">
            <w:pPr>
              <w:rPr>
                <w:sz w:val="16"/>
                <w:szCs w:val="16"/>
              </w:rPr>
            </w:pPr>
            <w:r w:rsidDel="00000000" w:rsidR="00000000" w:rsidRPr="00000000">
              <w:rPr>
                <w:sz w:val="16"/>
                <w:szCs w:val="16"/>
                <w:rtl w:val="0"/>
              </w:rPr>
              <w:t xml:space="preserve">Knowledge institute /EIAR</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0E">
            <w:pPr>
              <w:rPr>
                <w:sz w:val="16"/>
                <w:szCs w:val="16"/>
              </w:rPr>
            </w:pPr>
            <w:r w:rsidDel="00000000" w:rsidR="00000000" w:rsidRPr="00000000">
              <w:rPr>
                <w:color w:val="000000"/>
                <w:sz w:val="16"/>
                <w:szCs w:val="16"/>
                <w:rtl w:val="0"/>
              </w:rPr>
              <w:t xml:space="preserve">0920964127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F">
            <w:pPr>
              <w:rPr>
                <w:sz w:val="16"/>
                <w:szCs w:val="16"/>
              </w:rPr>
            </w:pPr>
            <w:r w:rsidDel="00000000" w:rsidR="00000000" w:rsidRPr="00000000">
              <w:rPr>
                <w:sz w:val="16"/>
                <w:szCs w:val="16"/>
                <w:rtl w:val="0"/>
              </w:rPr>
              <w:t xml:space="preserve">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0">
            <w:pPr>
              <w:rPr>
                <w:sz w:val="16"/>
                <w:szCs w:val="16"/>
              </w:rPr>
            </w:pPr>
            <w:r w:rsidDel="00000000" w:rsidR="00000000" w:rsidRPr="00000000">
              <w:rPr>
                <w:sz w:val="16"/>
                <w:szCs w:val="16"/>
                <w:rtl w:val="0"/>
              </w:rPr>
              <w:t xml:space="preserve">Feleke Gezahegn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1">
            <w:pPr>
              <w:rPr>
                <w:sz w:val="16"/>
                <w:szCs w:val="16"/>
              </w:rPr>
            </w:pPr>
            <w:r w:rsidDel="00000000" w:rsidR="00000000" w:rsidRPr="00000000">
              <w:rPr>
                <w:sz w:val="16"/>
                <w:szCs w:val="16"/>
                <w:rtl w:val="0"/>
              </w:rPr>
              <w:t xml:space="preserve">Public sector/EABC</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12">
            <w:pPr>
              <w:rPr>
                <w:sz w:val="16"/>
                <w:szCs w:val="16"/>
              </w:rPr>
            </w:pPr>
            <w:r w:rsidDel="00000000" w:rsidR="00000000" w:rsidRPr="00000000">
              <w:rPr>
                <w:color w:val="000000"/>
                <w:sz w:val="16"/>
                <w:szCs w:val="16"/>
                <w:rtl w:val="0"/>
              </w:rPr>
              <w:t xml:space="preserve">0917856745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3">
            <w:pPr>
              <w:rPr>
                <w:sz w:val="16"/>
                <w:szCs w:val="16"/>
              </w:rPr>
            </w:pPr>
            <w:r w:rsidDel="00000000" w:rsidR="00000000" w:rsidRPr="00000000">
              <w:rPr>
                <w:sz w:val="16"/>
                <w:szCs w:val="16"/>
                <w:rtl w:val="0"/>
              </w:rPr>
              <w:t xml:space="preserve">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4">
            <w:pPr>
              <w:rPr>
                <w:sz w:val="16"/>
                <w:szCs w:val="16"/>
              </w:rPr>
            </w:pPr>
            <w:r w:rsidDel="00000000" w:rsidR="00000000" w:rsidRPr="00000000">
              <w:rPr>
                <w:sz w:val="16"/>
                <w:szCs w:val="16"/>
                <w:rtl w:val="0"/>
              </w:rPr>
              <w:t xml:space="preserve">Yirgalem Kebede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5">
            <w:pPr>
              <w:rPr>
                <w:sz w:val="16"/>
                <w:szCs w:val="16"/>
              </w:rPr>
            </w:pPr>
            <w:r w:rsidDel="00000000" w:rsidR="00000000" w:rsidRPr="00000000">
              <w:rPr>
                <w:sz w:val="16"/>
                <w:szCs w:val="16"/>
                <w:rtl w:val="0"/>
              </w:rPr>
              <w:t xml:space="preserve">Public sector/ EABC</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16">
            <w:pPr>
              <w:rPr>
                <w:sz w:val="16"/>
                <w:szCs w:val="16"/>
              </w:rPr>
            </w:pPr>
            <w:r w:rsidDel="00000000" w:rsidR="00000000" w:rsidRPr="00000000">
              <w:rPr>
                <w:color w:val="000000"/>
                <w:sz w:val="16"/>
                <w:szCs w:val="16"/>
                <w:rtl w:val="0"/>
              </w:rPr>
              <w:t xml:space="preserve">0909678767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7">
            <w:pPr>
              <w:rPr>
                <w:sz w:val="16"/>
                <w:szCs w:val="16"/>
              </w:rPr>
            </w:pPr>
            <w:r w:rsidDel="00000000" w:rsidR="00000000" w:rsidRPr="00000000">
              <w:rPr>
                <w:sz w:val="16"/>
                <w:szCs w:val="16"/>
                <w:rtl w:val="0"/>
              </w:rPr>
              <w:t xml:space="preserve">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8">
            <w:pPr>
              <w:rPr>
                <w:sz w:val="16"/>
                <w:szCs w:val="16"/>
              </w:rPr>
            </w:pPr>
            <w:r w:rsidDel="00000000" w:rsidR="00000000" w:rsidRPr="00000000">
              <w:rPr>
                <w:sz w:val="16"/>
                <w:szCs w:val="16"/>
                <w:rtl w:val="0"/>
              </w:rPr>
              <w:t xml:space="preserve">Tizazu Geremew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9">
            <w:pPr>
              <w:rPr>
                <w:sz w:val="16"/>
                <w:szCs w:val="16"/>
              </w:rPr>
            </w:pPr>
            <w:r w:rsidDel="00000000" w:rsidR="00000000" w:rsidRPr="00000000">
              <w:rPr>
                <w:sz w:val="16"/>
                <w:szCs w:val="16"/>
                <w:rtl w:val="0"/>
              </w:rPr>
              <w:t xml:space="preserve">Public sector /EMI</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1A">
            <w:pPr>
              <w:rPr>
                <w:sz w:val="16"/>
                <w:szCs w:val="16"/>
              </w:rPr>
            </w:pPr>
            <w:r w:rsidDel="00000000" w:rsidR="00000000" w:rsidRPr="00000000">
              <w:rPr>
                <w:color w:val="000000"/>
                <w:sz w:val="16"/>
                <w:szCs w:val="16"/>
                <w:rtl w:val="0"/>
              </w:rPr>
              <w:t xml:space="preserve">0911949212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B">
            <w:pPr>
              <w:rPr>
                <w:sz w:val="16"/>
                <w:szCs w:val="16"/>
              </w:rPr>
            </w:pPr>
            <w:r w:rsidDel="00000000" w:rsidR="00000000" w:rsidRPr="00000000">
              <w:rPr>
                <w:sz w:val="16"/>
                <w:szCs w:val="16"/>
                <w:rtl w:val="0"/>
              </w:rPr>
              <w:t xml:space="preserve">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C">
            <w:pPr>
              <w:rPr>
                <w:sz w:val="16"/>
                <w:szCs w:val="16"/>
              </w:rPr>
            </w:pPr>
            <w:r w:rsidDel="00000000" w:rsidR="00000000" w:rsidRPr="00000000">
              <w:rPr>
                <w:sz w:val="16"/>
                <w:szCs w:val="16"/>
                <w:rtl w:val="0"/>
              </w:rPr>
              <w:t xml:space="preserve">Dejene Abera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D">
            <w:pPr>
              <w:rPr>
                <w:sz w:val="16"/>
                <w:szCs w:val="16"/>
              </w:rPr>
            </w:pPr>
            <w:r w:rsidDel="00000000" w:rsidR="00000000" w:rsidRPr="00000000">
              <w:rPr>
                <w:sz w:val="16"/>
                <w:szCs w:val="16"/>
                <w:rtl w:val="0"/>
              </w:rPr>
              <w:t xml:space="preserve">Knowledge institute /EIAR</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1E">
            <w:pPr>
              <w:rPr>
                <w:sz w:val="16"/>
                <w:szCs w:val="16"/>
              </w:rPr>
            </w:pPr>
            <w:r w:rsidDel="00000000" w:rsidR="00000000" w:rsidRPr="00000000">
              <w:rPr>
                <w:color w:val="000000"/>
                <w:sz w:val="16"/>
                <w:szCs w:val="16"/>
                <w:rtl w:val="0"/>
              </w:rPr>
              <w:t xml:space="preserve">0929180822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F">
            <w:pPr>
              <w:rPr>
                <w:sz w:val="16"/>
                <w:szCs w:val="16"/>
              </w:rPr>
            </w:pPr>
            <w:r w:rsidDel="00000000" w:rsidR="00000000" w:rsidRPr="00000000">
              <w:rPr>
                <w:sz w:val="16"/>
                <w:szCs w:val="16"/>
                <w:rtl w:val="0"/>
              </w:rPr>
              <w:t xml:space="preserve">46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0">
            <w:pPr>
              <w:rPr>
                <w:sz w:val="16"/>
                <w:szCs w:val="16"/>
              </w:rPr>
            </w:pPr>
            <w:r w:rsidDel="00000000" w:rsidR="00000000" w:rsidRPr="00000000">
              <w:rPr>
                <w:sz w:val="16"/>
                <w:szCs w:val="16"/>
                <w:rtl w:val="0"/>
              </w:rPr>
              <w:t xml:space="preserve">Shimeles Tadesse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1">
            <w:pPr>
              <w:rPr>
                <w:sz w:val="16"/>
                <w:szCs w:val="16"/>
              </w:rPr>
            </w:pPr>
            <w:r w:rsidDel="00000000" w:rsidR="00000000" w:rsidRPr="00000000">
              <w:rPr>
                <w:sz w:val="16"/>
                <w:szCs w:val="16"/>
                <w:rtl w:val="0"/>
              </w:rPr>
              <w:t xml:space="preserve">Knowledge institute/AAU</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22">
            <w:pPr>
              <w:rPr>
                <w:sz w:val="16"/>
                <w:szCs w:val="16"/>
              </w:rPr>
            </w:pPr>
            <w:r w:rsidDel="00000000" w:rsidR="00000000" w:rsidRPr="00000000">
              <w:rPr>
                <w:color w:val="000000"/>
                <w:sz w:val="16"/>
                <w:szCs w:val="16"/>
                <w:rtl w:val="0"/>
              </w:rPr>
              <w:t xml:space="preserve">0913195863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3">
            <w:pPr>
              <w:rPr>
                <w:sz w:val="16"/>
                <w:szCs w:val="16"/>
              </w:rPr>
            </w:pPr>
            <w:r w:rsidDel="00000000" w:rsidR="00000000" w:rsidRPr="00000000">
              <w:rPr>
                <w:sz w:val="16"/>
                <w:szCs w:val="16"/>
                <w:rtl w:val="0"/>
              </w:rPr>
              <w:t xml:space="preserve">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4">
            <w:pPr>
              <w:rPr>
                <w:sz w:val="16"/>
                <w:szCs w:val="16"/>
              </w:rPr>
            </w:pPr>
            <w:r w:rsidDel="00000000" w:rsidR="00000000" w:rsidRPr="00000000">
              <w:rPr>
                <w:sz w:val="16"/>
                <w:szCs w:val="16"/>
                <w:rtl w:val="0"/>
              </w:rPr>
              <w:t xml:space="preserve">Dechasa Bedhada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5">
            <w:pPr>
              <w:rPr>
                <w:sz w:val="16"/>
                <w:szCs w:val="16"/>
              </w:rPr>
            </w:pPr>
            <w:r w:rsidDel="00000000" w:rsidR="00000000" w:rsidRPr="00000000">
              <w:rPr>
                <w:sz w:val="16"/>
                <w:szCs w:val="16"/>
                <w:rtl w:val="0"/>
              </w:rPr>
              <w:t xml:space="preserve">Knowledge institute /GAS</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26">
            <w:pPr>
              <w:rPr>
                <w:sz w:val="16"/>
                <w:szCs w:val="16"/>
              </w:rPr>
            </w:pPr>
            <w:r w:rsidDel="00000000" w:rsidR="00000000" w:rsidRPr="00000000">
              <w:rPr>
                <w:color w:val="000000"/>
                <w:sz w:val="16"/>
                <w:szCs w:val="16"/>
                <w:rtl w:val="0"/>
              </w:rPr>
              <w:t xml:space="preserve">0911861858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7">
            <w:pPr>
              <w:rPr>
                <w:sz w:val="16"/>
                <w:szCs w:val="16"/>
              </w:rPr>
            </w:pPr>
            <w:r w:rsidDel="00000000" w:rsidR="00000000" w:rsidRPr="00000000">
              <w:rPr>
                <w:sz w:val="16"/>
                <w:szCs w:val="16"/>
                <w:rtl w:val="0"/>
              </w:rPr>
              <w:t xml:space="preserve">48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8">
            <w:pPr>
              <w:rPr>
                <w:sz w:val="16"/>
                <w:szCs w:val="16"/>
              </w:rPr>
            </w:pPr>
            <w:r w:rsidDel="00000000" w:rsidR="00000000" w:rsidRPr="00000000">
              <w:rPr>
                <w:sz w:val="16"/>
                <w:szCs w:val="16"/>
                <w:rtl w:val="0"/>
              </w:rPr>
              <w:t xml:space="preserve">Mezgebu Getnet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9">
            <w:pPr>
              <w:rPr>
                <w:sz w:val="16"/>
                <w:szCs w:val="16"/>
              </w:rPr>
            </w:pPr>
            <w:r w:rsidDel="00000000" w:rsidR="00000000" w:rsidRPr="00000000">
              <w:rPr>
                <w:sz w:val="16"/>
                <w:szCs w:val="16"/>
                <w:rtl w:val="0"/>
              </w:rPr>
              <w:t xml:space="preserve">Development partner/SWR</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2A">
            <w:pPr>
              <w:rPr>
                <w:sz w:val="16"/>
                <w:szCs w:val="16"/>
              </w:rPr>
            </w:pPr>
            <w:r w:rsidDel="00000000" w:rsidR="00000000" w:rsidRPr="00000000">
              <w:rPr>
                <w:color w:val="000000"/>
                <w:sz w:val="16"/>
                <w:szCs w:val="16"/>
                <w:rtl w:val="0"/>
              </w:rPr>
              <w:t xml:space="preserve">0911762484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B">
            <w:pPr>
              <w:rPr>
                <w:sz w:val="16"/>
                <w:szCs w:val="16"/>
              </w:rPr>
            </w:pPr>
            <w:r w:rsidDel="00000000" w:rsidR="00000000" w:rsidRPr="00000000">
              <w:rPr>
                <w:sz w:val="16"/>
                <w:szCs w:val="16"/>
                <w:rtl w:val="0"/>
              </w:rPr>
              <w:t xml:space="preserve">49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C">
            <w:pPr>
              <w:rPr>
                <w:sz w:val="16"/>
                <w:szCs w:val="16"/>
              </w:rPr>
            </w:pPr>
            <w:r w:rsidDel="00000000" w:rsidR="00000000" w:rsidRPr="00000000">
              <w:rPr>
                <w:sz w:val="16"/>
                <w:szCs w:val="16"/>
                <w:rtl w:val="0"/>
              </w:rPr>
              <w:t xml:space="preserve">Demissie Ejigu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D">
            <w:pPr>
              <w:rPr>
                <w:sz w:val="16"/>
                <w:szCs w:val="16"/>
              </w:rPr>
            </w:pPr>
            <w:r w:rsidDel="00000000" w:rsidR="00000000" w:rsidRPr="00000000">
              <w:rPr>
                <w:sz w:val="16"/>
                <w:szCs w:val="16"/>
                <w:rtl w:val="0"/>
              </w:rPr>
              <w:t xml:space="preserve">Knowledge institute /Arsi University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2E">
            <w:pPr>
              <w:rPr>
                <w:sz w:val="16"/>
                <w:szCs w:val="16"/>
              </w:rPr>
            </w:pPr>
            <w:r w:rsidDel="00000000" w:rsidR="00000000" w:rsidRPr="00000000">
              <w:rPr>
                <w:color w:val="000000"/>
                <w:sz w:val="16"/>
                <w:szCs w:val="16"/>
                <w:rtl w:val="0"/>
              </w:rPr>
              <w:t xml:space="preserve">0911282014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F">
            <w:pPr>
              <w:rPr>
                <w:sz w:val="16"/>
                <w:szCs w:val="16"/>
              </w:rPr>
            </w:pPr>
            <w:r w:rsidDel="00000000" w:rsidR="00000000" w:rsidRPr="00000000">
              <w:rPr>
                <w:sz w:val="16"/>
                <w:szCs w:val="16"/>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0">
            <w:pPr>
              <w:rPr>
                <w:sz w:val="16"/>
                <w:szCs w:val="16"/>
              </w:rPr>
            </w:pPr>
            <w:r w:rsidDel="00000000" w:rsidR="00000000" w:rsidRPr="00000000">
              <w:rPr>
                <w:sz w:val="16"/>
                <w:szCs w:val="16"/>
                <w:rtl w:val="0"/>
              </w:rPr>
              <w:t xml:space="preserve">Feyera Wakeyo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1">
            <w:pPr>
              <w:rPr>
                <w:sz w:val="16"/>
                <w:szCs w:val="16"/>
              </w:rPr>
            </w:pPr>
            <w:r w:rsidDel="00000000" w:rsidR="00000000" w:rsidRPr="00000000">
              <w:rPr>
                <w:sz w:val="16"/>
                <w:szCs w:val="16"/>
                <w:rtl w:val="0"/>
              </w:rPr>
              <w:t xml:space="preserve">Public sector/MoA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32">
            <w:pPr>
              <w:rPr>
                <w:sz w:val="16"/>
                <w:szCs w:val="16"/>
              </w:rPr>
            </w:pPr>
            <w:r w:rsidDel="00000000" w:rsidR="00000000" w:rsidRPr="00000000">
              <w:rPr>
                <w:color w:val="000000"/>
                <w:sz w:val="16"/>
                <w:szCs w:val="16"/>
                <w:rtl w:val="0"/>
              </w:rPr>
              <w:t xml:space="preserve">0911190226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3">
            <w:pPr>
              <w:rPr>
                <w:sz w:val="16"/>
                <w:szCs w:val="16"/>
              </w:rPr>
            </w:pPr>
            <w:r w:rsidDel="00000000" w:rsidR="00000000" w:rsidRPr="00000000">
              <w:rPr>
                <w:sz w:val="16"/>
                <w:szCs w:val="16"/>
                <w:rtl w:val="0"/>
              </w:rPr>
              <w:t xml:space="preserve">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4">
            <w:pPr>
              <w:rPr>
                <w:sz w:val="16"/>
                <w:szCs w:val="16"/>
              </w:rPr>
            </w:pPr>
            <w:r w:rsidDel="00000000" w:rsidR="00000000" w:rsidRPr="00000000">
              <w:rPr>
                <w:sz w:val="16"/>
                <w:szCs w:val="16"/>
                <w:rtl w:val="0"/>
              </w:rPr>
              <w:t xml:space="preserve">Girma Alemayehu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5">
            <w:pPr>
              <w:rPr>
                <w:sz w:val="16"/>
                <w:szCs w:val="16"/>
              </w:rPr>
            </w:pPr>
            <w:r w:rsidDel="00000000" w:rsidR="00000000" w:rsidRPr="00000000">
              <w:rPr>
                <w:sz w:val="16"/>
                <w:szCs w:val="16"/>
                <w:rtl w:val="0"/>
              </w:rPr>
              <w:t xml:space="preserve">Knowledge institute/EIAR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36">
            <w:pPr>
              <w:rPr>
                <w:sz w:val="16"/>
                <w:szCs w:val="16"/>
              </w:rPr>
            </w:pPr>
            <w:r w:rsidDel="00000000" w:rsidR="00000000" w:rsidRPr="00000000">
              <w:rPr>
                <w:color w:val="000000"/>
                <w:sz w:val="16"/>
                <w:szCs w:val="16"/>
                <w:rtl w:val="0"/>
              </w:rPr>
              <w:t xml:space="preserve">0912162204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7">
            <w:pPr>
              <w:rPr>
                <w:sz w:val="16"/>
                <w:szCs w:val="16"/>
              </w:rPr>
            </w:pPr>
            <w:r w:rsidDel="00000000" w:rsidR="00000000" w:rsidRPr="00000000">
              <w:rPr>
                <w:sz w:val="16"/>
                <w:szCs w:val="16"/>
                <w:rtl w:val="0"/>
              </w:rPr>
              <w:t xml:space="preserve">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8">
            <w:pPr>
              <w:rPr>
                <w:sz w:val="16"/>
                <w:szCs w:val="16"/>
              </w:rPr>
            </w:pPr>
            <w:r w:rsidDel="00000000" w:rsidR="00000000" w:rsidRPr="00000000">
              <w:rPr>
                <w:sz w:val="16"/>
                <w:szCs w:val="16"/>
                <w:rtl w:val="0"/>
              </w:rPr>
              <w:t xml:space="preserve">Almaz Meseret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9">
            <w:pPr>
              <w:rPr>
                <w:sz w:val="16"/>
                <w:szCs w:val="16"/>
              </w:rPr>
            </w:pPr>
            <w:r w:rsidDel="00000000" w:rsidR="00000000" w:rsidRPr="00000000">
              <w:rPr>
                <w:sz w:val="16"/>
                <w:szCs w:val="16"/>
                <w:rtl w:val="0"/>
              </w:rPr>
              <w:t xml:space="preserve">Knowledge institute/EIAR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3A">
            <w:pPr>
              <w:rPr>
                <w:sz w:val="16"/>
                <w:szCs w:val="16"/>
              </w:rPr>
            </w:pPr>
            <w:r w:rsidDel="00000000" w:rsidR="00000000" w:rsidRPr="00000000">
              <w:rPr>
                <w:color w:val="000000"/>
                <w:sz w:val="16"/>
                <w:szCs w:val="16"/>
                <w:rtl w:val="0"/>
              </w:rPr>
              <w:t xml:space="preserve">0913128513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B">
            <w:pPr>
              <w:rPr>
                <w:sz w:val="16"/>
                <w:szCs w:val="16"/>
              </w:rPr>
            </w:pPr>
            <w:r w:rsidDel="00000000" w:rsidR="00000000" w:rsidRPr="00000000">
              <w:rPr>
                <w:sz w:val="16"/>
                <w:szCs w:val="16"/>
                <w:rtl w:val="0"/>
              </w:rPr>
              <w:t xml:space="preserve">53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C">
            <w:pPr>
              <w:rPr>
                <w:sz w:val="16"/>
                <w:szCs w:val="16"/>
              </w:rPr>
            </w:pPr>
            <w:r w:rsidDel="00000000" w:rsidR="00000000" w:rsidRPr="00000000">
              <w:rPr>
                <w:sz w:val="16"/>
                <w:szCs w:val="16"/>
                <w:rtl w:val="0"/>
              </w:rPr>
              <w:t xml:space="preserve">Gebremedhin Ambaw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D">
            <w:pPr>
              <w:rPr>
                <w:sz w:val="16"/>
                <w:szCs w:val="16"/>
              </w:rPr>
            </w:pPr>
            <w:r w:rsidDel="00000000" w:rsidR="00000000" w:rsidRPr="00000000">
              <w:rPr>
                <w:sz w:val="16"/>
                <w:szCs w:val="16"/>
                <w:rtl w:val="0"/>
              </w:rPr>
              <w:t xml:space="preserve">Development partner/ILRI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E">
            <w:pPr>
              <w:rPr>
                <w:color w:val="000000"/>
                <w:sz w:val="16"/>
                <w:szCs w:val="16"/>
              </w:rPr>
            </w:pPr>
            <w:r w:rsidDel="00000000" w:rsidR="00000000" w:rsidRPr="00000000">
              <w:rPr>
                <w:sz w:val="16"/>
                <w:szCs w:val="16"/>
                <w:rtl w:val="0"/>
              </w:rPr>
              <w:t xml:space="preserve">0913173340</w:t>
            </w:r>
            <w:r w:rsidDel="00000000" w:rsidR="00000000" w:rsidRPr="00000000">
              <w:rPr>
                <w:rtl w:val="0"/>
              </w:rPr>
            </w:r>
          </w:p>
        </w:tc>
      </w:tr>
    </w:tbl>
    <w:p w:rsidR="00000000" w:rsidDel="00000000" w:rsidP="00000000" w:rsidRDefault="00000000" w:rsidRPr="00000000" w14:paraId="00000C3F">
      <w:pPr>
        <w:spacing w:line="240" w:lineRule="auto"/>
        <w:rPr>
          <w:b w:val="1"/>
          <w:color w:val="000000"/>
          <w:sz w:val="24"/>
          <w:szCs w:val="24"/>
        </w:rPr>
      </w:pPr>
      <w:r w:rsidDel="00000000" w:rsidR="00000000" w:rsidRPr="00000000">
        <w:rPr>
          <w:rtl w:val="0"/>
        </w:rPr>
      </w:r>
    </w:p>
    <w:p w:rsidR="00000000" w:rsidDel="00000000" w:rsidP="00000000" w:rsidRDefault="00000000" w:rsidRPr="00000000" w14:paraId="00000C40">
      <w:pPr>
        <w:spacing w:line="240" w:lineRule="auto"/>
        <w:rPr/>
      </w:pPr>
      <w:r w:rsidDel="00000000" w:rsidR="00000000" w:rsidRPr="00000000">
        <w:rPr>
          <w:b w:val="1"/>
          <w:color w:val="000000"/>
          <w:sz w:val="24"/>
          <w:szCs w:val="24"/>
          <w:rtl w:val="0"/>
        </w:rPr>
        <w:t xml:space="preserve">List of participants for the sub-national workshop in Adami Tulu Jido Kombolcha District</w:t>
      </w:r>
      <w:r w:rsidDel="00000000" w:rsidR="00000000" w:rsidRPr="00000000">
        <w:rPr>
          <w:rtl w:val="0"/>
        </w:rPr>
      </w:r>
    </w:p>
    <w:tbl>
      <w:tblPr>
        <w:tblStyle w:val="Table21"/>
        <w:tblW w:w="9074.0" w:type="dxa"/>
        <w:jc w:val="left"/>
        <w:tblBorders>
          <w:top w:color="70ad47" w:space="0" w:sz="8" w:val="single"/>
          <w:left w:color="70ad47" w:space="0" w:sz="8" w:val="single"/>
          <w:bottom w:color="70ad47" w:space="0" w:sz="8" w:val="single"/>
          <w:right w:color="70ad47" w:space="0" w:sz="8" w:val="single"/>
          <w:insideH w:color="9cc2e5" w:space="0" w:sz="4" w:val="single"/>
          <w:insideV w:color="9cc2e5" w:space="0" w:sz="4" w:val="single"/>
        </w:tblBorders>
        <w:tblLayout w:type="fixed"/>
        <w:tblLook w:val="0400"/>
      </w:tblPr>
      <w:tblGrid>
        <w:gridCol w:w="625"/>
        <w:gridCol w:w="2160"/>
        <w:gridCol w:w="4770"/>
        <w:gridCol w:w="1519"/>
        <w:tblGridChange w:id="0">
          <w:tblGrid>
            <w:gridCol w:w="625"/>
            <w:gridCol w:w="2160"/>
            <w:gridCol w:w="4770"/>
            <w:gridCol w:w="151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92d050" w:val="clear"/>
          </w:tcPr>
          <w:p w:rsidR="00000000" w:rsidDel="00000000" w:rsidP="00000000" w:rsidRDefault="00000000" w:rsidRPr="00000000" w14:paraId="00000C41">
            <w:pPr>
              <w:rPr>
                <w:sz w:val="16"/>
                <w:szCs w:val="16"/>
              </w:rPr>
            </w:pPr>
            <w:r w:rsidDel="00000000" w:rsidR="00000000" w:rsidRPr="00000000">
              <w:rPr>
                <w:sz w:val="16"/>
                <w:szCs w:val="16"/>
                <w:rtl w:val="0"/>
              </w:rPr>
              <w:t xml:space="preserve">No.</w:t>
            </w:r>
          </w:p>
        </w:tc>
        <w:tc>
          <w:tcPr>
            <w:tcBorders>
              <w:top w:color="000000" w:space="0" w:sz="4" w:val="single"/>
              <w:left w:color="000000" w:space="0" w:sz="4" w:val="single"/>
              <w:bottom w:color="000000" w:space="0" w:sz="4" w:val="single"/>
              <w:right w:color="000000" w:space="0" w:sz="4" w:val="single"/>
            </w:tcBorders>
            <w:shd w:fill="92d050" w:val="clear"/>
          </w:tcPr>
          <w:p w:rsidR="00000000" w:rsidDel="00000000" w:rsidP="00000000" w:rsidRDefault="00000000" w:rsidRPr="00000000" w14:paraId="00000C42">
            <w:pPr>
              <w:rPr>
                <w:sz w:val="16"/>
                <w:szCs w:val="16"/>
              </w:rPr>
            </w:pPr>
            <w:r w:rsidDel="00000000" w:rsidR="00000000" w:rsidRPr="00000000">
              <w:rPr>
                <w:sz w:val="16"/>
                <w:szCs w:val="16"/>
                <w:rtl w:val="0"/>
              </w:rPr>
              <w:t xml:space="preserve">Name of participant</w:t>
            </w:r>
          </w:p>
        </w:tc>
        <w:tc>
          <w:tcPr>
            <w:tcBorders>
              <w:top w:color="000000" w:space="0" w:sz="4" w:val="single"/>
              <w:left w:color="000000" w:space="0" w:sz="4" w:val="single"/>
              <w:bottom w:color="000000" w:space="0" w:sz="4" w:val="single"/>
              <w:right w:color="000000" w:space="0" w:sz="4" w:val="single"/>
            </w:tcBorders>
            <w:shd w:fill="92d050" w:val="clear"/>
          </w:tcPr>
          <w:p w:rsidR="00000000" w:rsidDel="00000000" w:rsidP="00000000" w:rsidRDefault="00000000" w:rsidRPr="00000000" w14:paraId="00000C43">
            <w:pPr>
              <w:rPr>
                <w:sz w:val="16"/>
                <w:szCs w:val="16"/>
              </w:rPr>
            </w:pPr>
            <w:r w:rsidDel="00000000" w:rsidR="00000000" w:rsidRPr="00000000">
              <w:rPr>
                <w:sz w:val="16"/>
                <w:szCs w:val="16"/>
                <w:rtl w:val="0"/>
              </w:rPr>
              <w:t xml:space="preserve">Organization</w:t>
            </w:r>
          </w:p>
        </w:tc>
        <w:tc>
          <w:tcPr>
            <w:tcBorders>
              <w:top w:color="000000" w:space="0" w:sz="4" w:val="single"/>
              <w:left w:color="000000" w:space="0" w:sz="4" w:val="single"/>
              <w:bottom w:color="000000" w:space="0" w:sz="4" w:val="single"/>
              <w:right w:color="000000" w:space="0" w:sz="4" w:val="single"/>
            </w:tcBorders>
            <w:shd w:fill="92d050" w:val="clear"/>
          </w:tcPr>
          <w:p w:rsidR="00000000" w:rsidDel="00000000" w:rsidP="00000000" w:rsidRDefault="00000000" w:rsidRPr="00000000" w14:paraId="00000C44">
            <w:pPr>
              <w:rPr>
                <w:sz w:val="16"/>
                <w:szCs w:val="16"/>
              </w:rPr>
            </w:pPr>
            <w:r w:rsidDel="00000000" w:rsidR="00000000" w:rsidRPr="00000000">
              <w:rPr>
                <w:sz w:val="16"/>
                <w:szCs w:val="16"/>
                <w:rtl w:val="0"/>
              </w:rPr>
              <w:t xml:space="preserve">Contact address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5">
            <w:pPr>
              <w:rPr>
                <w:sz w:val="16"/>
                <w:szCs w:val="16"/>
              </w:rPr>
            </w:pPr>
            <w:r w:rsidDel="00000000" w:rsidR="00000000" w:rsidRPr="00000000">
              <w:rPr>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6">
            <w:pPr>
              <w:rPr>
                <w:sz w:val="16"/>
                <w:szCs w:val="16"/>
              </w:rPr>
            </w:pPr>
            <w:r w:rsidDel="00000000" w:rsidR="00000000" w:rsidRPr="00000000">
              <w:rPr>
                <w:sz w:val="16"/>
                <w:szCs w:val="16"/>
                <w:rtl w:val="0"/>
              </w:rPr>
              <w:t xml:space="preserve">Husen Hurgesa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7">
            <w:pPr>
              <w:rPr>
                <w:sz w:val="16"/>
                <w:szCs w:val="16"/>
              </w:rPr>
            </w:pPr>
            <w:r w:rsidDel="00000000" w:rsidR="00000000" w:rsidRPr="00000000">
              <w:rPr>
                <w:sz w:val="16"/>
                <w:szCs w:val="16"/>
                <w:rtl w:val="0"/>
              </w:rPr>
              <w:t xml:space="preserve">Public institution/ district agriculture office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8">
            <w:pPr>
              <w:rPr>
                <w:sz w:val="16"/>
                <w:szCs w:val="16"/>
              </w:rPr>
            </w:pPr>
            <w:r w:rsidDel="00000000" w:rsidR="00000000" w:rsidRPr="00000000">
              <w:rPr>
                <w:sz w:val="16"/>
                <w:szCs w:val="16"/>
                <w:rtl w:val="0"/>
              </w:rPr>
              <w:t xml:space="preserve">0910383283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9">
            <w:pPr>
              <w:rPr>
                <w:sz w:val="16"/>
                <w:szCs w:val="16"/>
              </w:rPr>
            </w:pPr>
            <w:r w:rsidDel="00000000" w:rsidR="00000000" w:rsidRPr="00000000">
              <w:rPr>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A">
            <w:pPr>
              <w:rPr>
                <w:sz w:val="16"/>
                <w:szCs w:val="16"/>
              </w:rPr>
            </w:pPr>
            <w:r w:rsidDel="00000000" w:rsidR="00000000" w:rsidRPr="00000000">
              <w:rPr>
                <w:sz w:val="16"/>
                <w:szCs w:val="16"/>
                <w:rtl w:val="0"/>
              </w:rPr>
              <w:t xml:space="preserve">Genet Alemayehu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B">
            <w:pPr>
              <w:rPr>
                <w:sz w:val="16"/>
                <w:szCs w:val="16"/>
              </w:rPr>
            </w:pPr>
            <w:r w:rsidDel="00000000" w:rsidR="00000000" w:rsidRPr="00000000">
              <w:rPr>
                <w:sz w:val="16"/>
                <w:szCs w:val="16"/>
                <w:rtl w:val="0"/>
              </w:rPr>
              <w:t xml:space="preserve">Public institution/ district agriculture office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C">
            <w:pPr>
              <w:rPr>
                <w:sz w:val="16"/>
                <w:szCs w:val="16"/>
              </w:rPr>
            </w:pPr>
            <w:r w:rsidDel="00000000" w:rsidR="00000000" w:rsidRPr="00000000">
              <w:rPr>
                <w:sz w:val="16"/>
                <w:szCs w:val="16"/>
                <w:rtl w:val="0"/>
              </w:rPr>
              <w:t xml:space="preserve">0945179826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D">
            <w:pPr>
              <w:rPr>
                <w:sz w:val="16"/>
                <w:szCs w:val="16"/>
              </w:rPr>
            </w:pPr>
            <w:r w:rsidDel="00000000" w:rsidR="00000000" w:rsidRPr="00000000">
              <w:rPr>
                <w:sz w:val="16"/>
                <w:szCs w:val="16"/>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E">
            <w:pPr>
              <w:rPr>
                <w:sz w:val="16"/>
                <w:szCs w:val="16"/>
              </w:rPr>
            </w:pPr>
            <w:r w:rsidDel="00000000" w:rsidR="00000000" w:rsidRPr="00000000">
              <w:rPr>
                <w:sz w:val="16"/>
                <w:szCs w:val="16"/>
                <w:rtl w:val="0"/>
              </w:rPr>
              <w:t xml:space="preserve">Olika Dessalegn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F">
            <w:pPr>
              <w:rPr>
                <w:sz w:val="16"/>
                <w:szCs w:val="16"/>
              </w:rPr>
            </w:pPr>
            <w:r w:rsidDel="00000000" w:rsidR="00000000" w:rsidRPr="00000000">
              <w:rPr>
                <w:sz w:val="16"/>
                <w:szCs w:val="16"/>
                <w:rtl w:val="0"/>
              </w:rPr>
              <w:t xml:space="preserve">Knowledge institute/EIAR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0">
            <w:pPr>
              <w:rPr>
                <w:sz w:val="16"/>
                <w:szCs w:val="16"/>
              </w:rPr>
            </w:pPr>
            <w:r w:rsidDel="00000000" w:rsidR="00000000" w:rsidRPr="00000000">
              <w:rPr>
                <w:sz w:val="16"/>
                <w:szCs w:val="16"/>
                <w:rtl w:val="0"/>
              </w:rPr>
              <w:t xml:space="preserve">0924574050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1">
            <w:pPr>
              <w:rPr>
                <w:sz w:val="16"/>
                <w:szCs w:val="16"/>
              </w:rPr>
            </w:pPr>
            <w:r w:rsidDel="00000000" w:rsidR="00000000" w:rsidRPr="00000000">
              <w:rPr>
                <w:sz w:val="16"/>
                <w:szCs w:val="16"/>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2">
            <w:pPr>
              <w:rPr>
                <w:sz w:val="16"/>
                <w:szCs w:val="16"/>
              </w:rPr>
            </w:pPr>
            <w:r w:rsidDel="00000000" w:rsidR="00000000" w:rsidRPr="00000000">
              <w:rPr>
                <w:sz w:val="16"/>
                <w:szCs w:val="16"/>
                <w:rtl w:val="0"/>
              </w:rPr>
              <w:t xml:space="preserve">Tizazu Geremew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3">
            <w:pPr>
              <w:rPr>
                <w:sz w:val="16"/>
                <w:szCs w:val="16"/>
              </w:rPr>
            </w:pPr>
            <w:r w:rsidDel="00000000" w:rsidR="00000000" w:rsidRPr="00000000">
              <w:rPr>
                <w:sz w:val="16"/>
                <w:szCs w:val="16"/>
                <w:rtl w:val="0"/>
              </w:rPr>
              <w:t xml:space="preserve">Knowledge institute/EIAR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4">
            <w:pPr>
              <w:rPr>
                <w:sz w:val="16"/>
                <w:szCs w:val="16"/>
              </w:rPr>
            </w:pPr>
            <w:r w:rsidDel="00000000" w:rsidR="00000000" w:rsidRPr="00000000">
              <w:rPr>
                <w:sz w:val="16"/>
                <w:szCs w:val="16"/>
                <w:rtl w:val="0"/>
              </w:rPr>
              <w:t xml:space="preserve">0913195863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5">
            <w:pPr>
              <w:rPr>
                <w:sz w:val="16"/>
                <w:szCs w:val="16"/>
              </w:rPr>
            </w:pPr>
            <w:r w:rsidDel="00000000" w:rsidR="00000000" w:rsidRPr="00000000">
              <w:rPr>
                <w:sz w:val="16"/>
                <w:szCs w:val="16"/>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6">
            <w:pPr>
              <w:rPr>
                <w:sz w:val="16"/>
                <w:szCs w:val="16"/>
              </w:rPr>
            </w:pPr>
            <w:r w:rsidDel="00000000" w:rsidR="00000000" w:rsidRPr="00000000">
              <w:rPr>
                <w:sz w:val="16"/>
                <w:szCs w:val="16"/>
                <w:rtl w:val="0"/>
              </w:rPr>
              <w:t xml:space="preserve">Demisse Ejigu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7">
            <w:pPr>
              <w:rPr>
                <w:sz w:val="16"/>
                <w:szCs w:val="16"/>
              </w:rPr>
            </w:pPr>
            <w:r w:rsidDel="00000000" w:rsidR="00000000" w:rsidRPr="00000000">
              <w:rPr>
                <w:sz w:val="16"/>
                <w:szCs w:val="16"/>
                <w:rtl w:val="0"/>
              </w:rPr>
              <w:t xml:space="preserve">Knowledge institute/AU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8">
            <w:pPr>
              <w:rPr>
                <w:sz w:val="16"/>
                <w:szCs w:val="16"/>
              </w:rPr>
            </w:pPr>
            <w:r w:rsidDel="00000000" w:rsidR="00000000" w:rsidRPr="00000000">
              <w:rPr>
                <w:sz w:val="16"/>
                <w:szCs w:val="16"/>
                <w:rtl w:val="0"/>
              </w:rPr>
              <w:t xml:space="preserve">0922162204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9">
            <w:pPr>
              <w:rPr>
                <w:sz w:val="16"/>
                <w:szCs w:val="16"/>
              </w:rPr>
            </w:pPr>
            <w:r w:rsidDel="00000000" w:rsidR="00000000" w:rsidRPr="00000000">
              <w:rPr>
                <w:sz w:val="16"/>
                <w:szCs w:val="16"/>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A">
            <w:pPr>
              <w:rPr>
                <w:sz w:val="16"/>
                <w:szCs w:val="16"/>
              </w:rPr>
            </w:pPr>
            <w:r w:rsidDel="00000000" w:rsidR="00000000" w:rsidRPr="00000000">
              <w:rPr>
                <w:sz w:val="16"/>
                <w:szCs w:val="16"/>
                <w:rtl w:val="0"/>
              </w:rPr>
              <w:t xml:space="preserve">Jules Rutebuka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B">
            <w:pPr>
              <w:rPr>
                <w:sz w:val="16"/>
                <w:szCs w:val="16"/>
              </w:rPr>
            </w:pPr>
            <w:r w:rsidDel="00000000" w:rsidR="00000000" w:rsidRPr="00000000">
              <w:rPr>
                <w:sz w:val="16"/>
                <w:szCs w:val="16"/>
                <w:rtl w:val="0"/>
              </w:rPr>
              <w:t xml:space="preserve">Development partner/IUCN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C">
            <w:pPr>
              <w:rPr>
                <w:sz w:val="16"/>
                <w:szCs w:val="16"/>
              </w:rPr>
            </w:pPr>
            <w:r w:rsidDel="00000000" w:rsidR="00000000" w:rsidRPr="00000000">
              <w:rPr>
                <w:sz w:val="16"/>
                <w:szCs w:val="16"/>
                <w:rtl w:val="0"/>
              </w:rPr>
              <w:t xml:space="preserve">Rwanda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D">
            <w:pPr>
              <w:rPr>
                <w:sz w:val="16"/>
                <w:szCs w:val="16"/>
              </w:rPr>
            </w:pPr>
            <w:r w:rsidDel="00000000" w:rsidR="00000000" w:rsidRPr="00000000">
              <w:rPr>
                <w:sz w:val="16"/>
                <w:szCs w:val="16"/>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E">
            <w:pPr>
              <w:rPr>
                <w:sz w:val="16"/>
                <w:szCs w:val="16"/>
              </w:rPr>
            </w:pPr>
            <w:r w:rsidDel="00000000" w:rsidR="00000000" w:rsidRPr="00000000">
              <w:rPr>
                <w:sz w:val="16"/>
                <w:szCs w:val="16"/>
                <w:rtl w:val="0"/>
              </w:rPr>
              <w:t xml:space="preserve">Tilmo Jema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F">
            <w:pPr>
              <w:rPr>
                <w:sz w:val="16"/>
                <w:szCs w:val="16"/>
              </w:rPr>
            </w:pPr>
            <w:r w:rsidDel="00000000" w:rsidR="00000000" w:rsidRPr="00000000">
              <w:rPr>
                <w:sz w:val="16"/>
                <w:szCs w:val="16"/>
                <w:rtl w:val="0"/>
              </w:rPr>
              <w:t xml:space="preserve">Development partner/FARM Africa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0">
            <w:pPr>
              <w:rPr>
                <w:sz w:val="16"/>
                <w:szCs w:val="16"/>
              </w:rPr>
            </w:pPr>
            <w:r w:rsidDel="00000000" w:rsidR="00000000" w:rsidRPr="00000000">
              <w:rPr>
                <w:sz w:val="16"/>
                <w:szCs w:val="16"/>
                <w:rtl w:val="0"/>
              </w:rPr>
              <w:t xml:space="preserve">0911992597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1">
            <w:pPr>
              <w:rPr>
                <w:sz w:val="16"/>
                <w:szCs w:val="16"/>
              </w:rPr>
            </w:pPr>
            <w:r w:rsidDel="00000000" w:rsidR="00000000" w:rsidRPr="00000000">
              <w:rPr>
                <w:sz w:val="16"/>
                <w:szCs w:val="16"/>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2">
            <w:pPr>
              <w:rPr>
                <w:sz w:val="16"/>
                <w:szCs w:val="16"/>
              </w:rPr>
            </w:pPr>
            <w:r w:rsidDel="00000000" w:rsidR="00000000" w:rsidRPr="00000000">
              <w:rPr>
                <w:sz w:val="16"/>
                <w:szCs w:val="16"/>
                <w:rtl w:val="0"/>
              </w:rPr>
              <w:t xml:space="preserve">Sime Biratu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3">
            <w:pPr>
              <w:rPr>
                <w:sz w:val="16"/>
                <w:szCs w:val="16"/>
              </w:rPr>
            </w:pPr>
            <w:r w:rsidDel="00000000" w:rsidR="00000000" w:rsidRPr="00000000">
              <w:rPr>
                <w:sz w:val="16"/>
                <w:szCs w:val="16"/>
                <w:rtl w:val="0"/>
              </w:rPr>
              <w:t xml:space="preserve">Public institution/district agriculture office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4">
            <w:pPr>
              <w:rPr>
                <w:sz w:val="16"/>
                <w:szCs w:val="16"/>
              </w:rPr>
            </w:pPr>
            <w:r w:rsidDel="00000000" w:rsidR="00000000" w:rsidRPr="00000000">
              <w:rPr>
                <w:sz w:val="16"/>
                <w:szCs w:val="16"/>
                <w:rtl w:val="0"/>
              </w:rPr>
              <w:t xml:space="preserve">0911360504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5">
            <w:pPr>
              <w:rPr>
                <w:sz w:val="16"/>
                <w:szCs w:val="16"/>
              </w:rPr>
            </w:pPr>
            <w:r w:rsidDel="00000000" w:rsidR="00000000" w:rsidRPr="00000000">
              <w:rPr>
                <w:sz w:val="16"/>
                <w:szCs w:val="16"/>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6">
            <w:pPr>
              <w:rPr>
                <w:sz w:val="16"/>
                <w:szCs w:val="16"/>
              </w:rPr>
            </w:pPr>
            <w:r w:rsidDel="00000000" w:rsidR="00000000" w:rsidRPr="00000000">
              <w:rPr>
                <w:sz w:val="16"/>
                <w:szCs w:val="16"/>
                <w:rtl w:val="0"/>
              </w:rPr>
              <w:t xml:space="preserve">Ermias Betemariam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7">
            <w:pPr>
              <w:rPr>
                <w:sz w:val="16"/>
                <w:szCs w:val="16"/>
              </w:rPr>
            </w:pPr>
            <w:r w:rsidDel="00000000" w:rsidR="00000000" w:rsidRPr="00000000">
              <w:rPr>
                <w:sz w:val="16"/>
                <w:szCs w:val="16"/>
                <w:rtl w:val="0"/>
              </w:rPr>
              <w:t xml:space="preserve">Development partner/ICRAF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8">
            <w:pPr>
              <w:rPr>
                <w:sz w:val="16"/>
                <w:szCs w:val="16"/>
              </w:rPr>
            </w:pPr>
            <w:r w:rsidDel="00000000" w:rsidR="00000000" w:rsidRPr="00000000">
              <w:rPr>
                <w:sz w:val="16"/>
                <w:szCs w:val="16"/>
                <w:rtl w:val="0"/>
              </w:rPr>
              <w:t xml:space="preserve">Kenya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9">
            <w:pPr>
              <w:rPr>
                <w:sz w:val="16"/>
                <w:szCs w:val="16"/>
              </w:rPr>
            </w:pPr>
            <w:r w:rsidDel="00000000" w:rsidR="00000000" w:rsidRPr="00000000">
              <w:rPr>
                <w:sz w:val="16"/>
                <w:szCs w:val="16"/>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A">
            <w:pPr>
              <w:rPr>
                <w:sz w:val="16"/>
                <w:szCs w:val="16"/>
              </w:rPr>
            </w:pPr>
            <w:r w:rsidDel="00000000" w:rsidR="00000000" w:rsidRPr="00000000">
              <w:rPr>
                <w:sz w:val="16"/>
                <w:szCs w:val="16"/>
                <w:rtl w:val="0"/>
              </w:rPr>
              <w:t xml:space="preserve">John Recha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B">
            <w:pPr>
              <w:rPr>
                <w:sz w:val="16"/>
                <w:szCs w:val="16"/>
              </w:rPr>
            </w:pPr>
            <w:r w:rsidDel="00000000" w:rsidR="00000000" w:rsidRPr="00000000">
              <w:rPr>
                <w:sz w:val="16"/>
                <w:szCs w:val="16"/>
                <w:rtl w:val="0"/>
              </w:rPr>
              <w:t xml:space="preserve">Development partner/ILRI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C">
            <w:pPr>
              <w:rPr>
                <w:sz w:val="16"/>
                <w:szCs w:val="16"/>
              </w:rPr>
            </w:pPr>
            <w:r w:rsidDel="00000000" w:rsidR="00000000" w:rsidRPr="00000000">
              <w:rPr>
                <w:sz w:val="16"/>
                <w:szCs w:val="16"/>
                <w:rtl w:val="0"/>
              </w:rPr>
              <w:t xml:space="preserve">Kenya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D">
            <w:pPr>
              <w:rPr>
                <w:sz w:val="16"/>
                <w:szCs w:val="16"/>
              </w:rPr>
            </w:pPr>
            <w:r w:rsidDel="00000000" w:rsidR="00000000" w:rsidRPr="00000000">
              <w:rPr>
                <w:sz w:val="16"/>
                <w:szCs w:val="16"/>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E">
            <w:pPr>
              <w:rPr>
                <w:sz w:val="16"/>
                <w:szCs w:val="16"/>
              </w:rPr>
            </w:pPr>
            <w:r w:rsidDel="00000000" w:rsidR="00000000" w:rsidRPr="00000000">
              <w:rPr>
                <w:sz w:val="16"/>
                <w:szCs w:val="16"/>
                <w:rtl w:val="0"/>
              </w:rPr>
              <w:t xml:space="preserve">Kebede Milkesa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F">
            <w:pPr>
              <w:rPr>
                <w:sz w:val="16"/>
                <w:szCs w:val="16"/>
              </w:rPr>
            </w:pPr>
            <w:r w:rsidDel="00000000" w:rsidR="00000000" w:rsidRPr="00000000">
              <w:rPr>
                <w:sz w:val="16"/>
                <w:szCs w:val="16"/>
                <w:rtl w:val="0"/>
              </w:rPr>
              <w:t xml:space="preserve">Development partner/SNV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0">
            <w:pPr>
              <w:rPr>
                <w:sz w:val="16"/>
                <w:szCs w:val="16"/>
              </w:rPr>
            </w:pPr>
            <w:r w:rsidDel="00000000" w:rsidR="00000000" w:rsidRPr="00000000">
              <w:rPr>
                <w:sz w:val="16"/>
                <w:szCs w:val="16"/>
                <w:rtl w:val="0"/>
              </w:rPr>
              <w:t xml:space="preserve">0912138441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1">
            <w:pPr>
              <w:rPr>
                <w:sz w:val="16"/>
                <w:szCs w:val="16"/>
              </w:rPr>
            </w:pPr>
            <w:r w:rsidDel="00000000" w:rsidR="00000000" w:rsidRPr="00000000">
              <w:rPr>
                <w:sz w:val="16"/>
                <w:szCs w:val="16"/>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2">
            <w:pPr>
              <w:rPr>
                <w:sz w:val="16"/>
                <w:szCs w:val="16"/>
              </w:rPr>
            </w:pPr>
            <w:r w:rsidDel="00000000" w:rsidR="00000000" w:rsidRPr="00000000">
              <w:rPr>
                <w:sz w:val="16"/>
                <w:szCs w:val="16"/>
                <w:rtl w:val="0"/>
              </w:rPr>
              <w:t xml:space="preserve">Deksiso Abdela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3">
            <w:pPr>
              <w:rPr>
                <w:sz w:val="16"/>
                <w:szCs w:val="16"/>
              </w:rPr>
            </w:pPr>
            <w:r w:rsidDel="00000000" w:rsidR="00000000" w:rsidRPr="00000000">
              <w:rPr>
                <w:sz w:val="16"/>
                <w:szCs w:val="16"/>
                <w:rtl w:val="0"/>
              </w:rPr>
              <w:t xml:space="preserve">Public sector/District health office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4">
            <w:pPr>
              <w:rPr>
                <w:sz w:val="16"/>
                <w:szCs w:val="16"/>
              </w:rPr>
            </w:pPr>
            <w:r w:rsidDel="00000000" w:rsidR="00000000" w:rsidRPr="00000000">
              <w:rPr>
                <w:sz w:val="16"/>
                <w:szCs w:val="16"/>
                <w:rtl w:val="0"/>
              </w:rPr>
              <w:t xml:space="preserve">0911095337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5">
            <w:pPr>
              <w:rPr>
                <w:sz w:val="16"/>
                <w:szCs w:val="16"/>
              </w:rPr>
            </w:pPr>
            <w:r w:rsidDel="00000000" w:rsidR="00000000" w:rsidRPr="00000000">
              <w:rPr>
                <w:sz w:val="16"/>
                <w:szCs w:val="16"/>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6">
            <w:pPr>
              <w:rPr>
                <w:sz w:val="16"/>
                <w:szCs w:val="16"/>
              </w:rPr>
            </w:pPr>
            <w:r w:rsidDel="00000000" w:rsidR="00000000" w:rsidRPr="00000000">
              <w:rPr>
                <w:sz w:val="16"/>
                <w:szCs w:val="16"/>
                <w:rtl w:val="0"/>
              </w:rPr>
              <w:t xml:space="preserve">Gemeda Abe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7">
            <w:pPr>
              <w:rPr>
                <w:sz w:val="16"/>
                <w:szCs w:val="16"/>
              </w:rPr>
            </w:pPr>
            <w:r w:rsidDel="00000000" w:rsidR="00000000" w:rsidRPr="00000000">
              <w:rPr>
                <w:sz w:val="16"/>
                <w:szCs w:val="16"/>
                <w:rtl w:val="0"/>
              </w:rPr>
              <w:t xml:space="preserve">Public institution/ district agriculture office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8">
            <w:pPr>
              <w:rPr>
                <w:sz w:val="16"/>
                <w:szCs w:val="16"/>
              </w:rPr>
            </w:pPr>
            <w:r w:rsidDel="00000000" w:rsidR="00000000" w:rsidRPr="00000000">
              <w:rPr>
                <w:sz w:val="16"/>
                <w:szCs w:val="16"/>
                <w:rtl w:val="0"/>
              </w:rPr>
              <w:t xml:space="preserve">0913925108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9">
            <w:pPr>
              <w:rPr>
                <w:sz w:val="16"/>
                <w:szCs w:val="16"/>
              </w:rPr>
            </w:pPr>
            <w:r w:rsidDel="00000000" w:rsidR="00000000" w:rsidRPr="00000000">
              <w:rPr>
                <w:sz w:val="16"/>
                <w:szCs w:val="16"/>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A">
            <w:pPr>
              <w:rPr>
                <w:sz w:val="16"/>
                <w:szCs w:val="16"/>
              </w:rPr>
            </w:pPr>
            <w:r w:rsidDel="00000000" w:rsidR="00000000" w:rsidRPr="00000000">
              <w:rPr>
                <w:sz w:val="16"/>
                <w:szCs w:val="16"/>
                <w:rtl w:val="0"/>
              </w:rPr>
              <w:t xml:space="preserve">Tsedale Demelash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B">
            <w:pPr>
              <w:rPr>
                <w:sz w:val="16"/>
                <w:szCs w:val="16"/>
              </w:rPr>
            </w:pPr>
            <w:r w:rsidDel="00000000" w:rsidR="00000000" w:rsidRPr="00000000">
              <w:rPr>
                <w:sz w:val="16"/>
                <w:szCs w:val="16"/>
                <w:rtl w:val="0"/>
              </w:rPr>
              <w:t xml:space="preserve">Knowledge institute/EIAR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C">
            <w:pPr>
              <w:rPr>
                <w:sz w:val="16"/>
                <w:szCs w:val="16"/>
              </w:rPr>
            </w:pPr>
            <w:r w:rsidDel="00000000" w:rsidR="00000000" w:rsidRPr="00000000">
              <w:rPr>
                <w:sz w:val="16"/>
                <w:szCs w:val="16"/>
                <w:rtl w:val="0"/>
              </w:rPr>
              <w:t xml:space="preserve">0903640290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D">
            <w:pPr>
              <w:rPr>
                <w:sz w:val="16"/>
                <w:szCs w:val="16"/>
              </w:rPr>
            </w:pPr>
            <w:r w:rsidDel="00000000" w:rsidR="00000000" w:rsidRPr="00000000">
              <w:rPr>
                <w:sz w:val="16"/>
                <w:szCs w:val="16"/>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E">
            <w:pPr>
              <w:rPr>
                <w:sz w:val="16"/>
                <w:szCs w:val="16"/>
              </w:rPr>
            </w:pPr>
            <w:r w:rsidDel="00000000" w:rsidR="00000000" w:rsidRPr="00000000">
              <w:rPr>
                <w:sz w:val="16"/>
                <w:szCs w:val="16"/>
                <w:rtl w:val="0"/>
              </w:rPr>
              <w:t xml:space="preserve">Fekadu Berhanu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F">
            <w:pPr>
              <w:rPr>
                <w:sz w:val="16"/>
                <w:szCs w:val="16"/>
              </w:rPr>
            </w:pPr>
            <w:r w:rsidDel="00000000" w:rsidR="00000000" w:rsidRPr="00000000">
              <w:rPr>
                <w:sz w:val="16"/>
                <w:szCs w:val="16"/>
                <w:rtl w:val="0"/>
              </w:rPr>
              <w:t xml:space="preserve">Public institution/ district agriculture office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0">
            <w:pPr>
              <w:rPr>
                <w:sz w:val="16"/>
                <w:szCs w:val="16"/>
              </w:rPr>
            </w:pPr>
            <w:r w:rsidDel="00000000" w:rsidR="00000000" w:rsidRPr="00000000">
              <w:rPr>
                <w:sz w:val="16"/>
                <w:szCs w:val="16"/>
                <w:rtl w:val="0"/>
              </w:rPr>
              <w:t xml:space="preserve">0921361675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1">
            <w:pPr>
              <w:rPr>
                <w:sz w:val="16"/>
                <w:szCs w:val="16"/>
              </w:rPr>
            </w:pPr>
            <w:r w:rsidDel="00000000" w:rsidR="00000000" w:rsidRPr="00000000">
              <w:rPr>
                <w:sz w:val="16"/>
                <w:szCs w:val="16"/>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2">
            <w:pPr>
              <w:rPr>
                <w:sz w:val="16"/>
                <w:szCs w:val="16"/>
              </w:rPr>
            </w:pPr>
            <w:r w:rsidDel="00000000" w:rsidR="00000000" w:rsidRPr="00000000">
              <w:rPr>
                <w:sz w:val="16"/>
                <w:szCs w:val="16"/>
                <w:rtl w:val="0"/>
              </w:rPr>
              <w:t xml:space="preserve">Abebe Getachew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3">
            <w:pPr>
              <w:rPr>
                <w:sz w:val="16"/>
                <w:szCs w:val="16"/>
              </w:rPr>
            </w:pPr>
            <w:r w:rsidDel="00000000" w:rsidR="00000000" w:rsidRPr="00000000">
              <w:rPr>
                <w:sz w:val="16"/>
                <w:szCs w:val="16"/>
                <w:rtl w:val="0"/>
              </w:rPr>
              <w:t xml:space="preserve">Development partner/Meki Catholic Secretariat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4">
            <w:pPr>
              <w:rPr>
                <w:sz w:val="16"/>
                <w:szCs w:val="16"/>
              </w:rPr>
            </w:pPr>
            <w:r w:rsidDel="00000000" w:rsidR="00000000" w:rsidRPr="00000000">
              <w:rPr>
                <w:sz w:val="16"/>
                <w:szCs w:val="16"/>
                <w:rtl w:val="0"/>
              </w:rPr>
              <w:t xml:space="preserve">0912119241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5">
            <w:pPr>
              <w:rPr>
                <w:sz w:val="16"/>
                <w:szCs w:val="16"/>
              </w:rPr>
            </w:pPr>
            <w:r w:rsidDel="00000000" w:rsidR="00000000" w:rsidRPr="00000000">
              <w:rPr>
                <w:sz w:val="16"/>
                <w:szCs w:val="16"/>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6">
            <w:pPr>
              <w:rPr>
                <w:sz w:val="16"/>
                <w:szCs w:val="16"/>
              </w:rPr>
            </w:pPr>
            <w:r w:rsidDel="00000000" w:rsidR="00000000" w:rsidRPr="00000000">
              <w:rPr>
                <w:sz w:val="16"/>
                <w:szCs w:val="16"/>
                <w:rtl w:val="0"/>
              </w:rPr>
              <w:t xml:space="preserve">Endalkachew W/Meskel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7">
            <w:pPr>
              <w:rPr>
                <w:sz w:val="16"/>
                <w:szCs w:val="16"/>
              </w:rPr>
            </w:pPr>
            <w:r w:rsidDel="00000000" w:rsidR="00000000" w:rsidRPr="00000000">
              <w:rPr>
                <w:sz w:val="16"/>
                <w:szCs w:val="16"/>
                <w:rtl w:val="0"/>
              </w:rPr>
              <w:t xml:space="preserve">Development partner/ICRAF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8">
            <w:pPr>
              <w:rPr>
                <w:sz w:val="16"/>
                <w:szCs w:val="16"/>
              </w:rPr>
            </w:pPr>
            <w:r w:rsidDel="00000000" w:rsidR="00000000" w:rsidRPr="00000000">
              <w:rPr>
                <w:sz w:val="16"/>
                <w:szCs w:val="16"/>
                <w:rtl w:val="0"/>
              </w:rPr>
              <w:t xml:space="preserve">0911737318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9">
            <w:pPr>
              <w:rPr>
                <w:sz w:val="16"/>
                <w:szCs w:val="16"/>
              </w:rPr>
            </w:pPr>
            <w:r w:rsidDel="00000000" w:rsidR="00000000" w:rsidRPr="00000000">
              <w:rPr>
                <w:sz w:val="16"/>
                <w:szCs w:val="16"/>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A">
            <w:pPr>
              <w:rPr>
                <w:sz w:val="16"/>
                <w:szCs w:val="16"/>
              </w:rPr>
            </w:pPr>
            <w:r w:rsidDel="00000000" w:rsidR="00000000" w:rsidRPr="00000000">
              <w:rPr>
                <w:sz w:val="16"/>
                <w:szCs w:val="16"/>
                <w:rtl w:val="0"/>
              </w:rPr>
              <w:t xml:space="preserve">Yasin Esmael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B">
            <w:pPr>
              <w:rPr>
                <w:sz w:val="16"/>
                <w:szCs w:val="16"/>
              </w:rPr>
            </w:pPr>
            <w:r w:rsidDel="00000000" w:rsidR="00000000" w:rsidRPr="00000000">
              <w:rPr>
                <w:sz w:val="16"/>
                <w:szCs w:val="16"/>
                <w:rtl w:val="0"/>
              </w:rPr>
              <w:t xml:space="preserve">Knowledge institute/OARI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C">
            <w:pPr>
              <w:rPr>
                <w:sz w:val="16"/>
                <w:szCs w:val="16"/>
              </w:rPr>
            </w:pPr>
            <w:r w:rsidDel="00000000" w:rsidR="00000000" w:rsidRPr="00000000">
              <w:rPr>
                <w:sz w:val="16"/>
                <w:szCs w:val="16"/>
                <w:rtl w:val="0"/>
              </w:rPr>
              <w:t xml:space="preserve">0913635296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D">
            <w:pPr>
              <w:rPr>
                <w:sz w:val="16"/>
                <w:szCs w:val="16"/>
              </w:rPr>
            </w:pPr>
            <w:r w:rsidDel="00000000" w:rsidR="00000000" w:rsidRPr="00000000">
              <w:rPr>
                <w:sz w:val="16"/>
                <w:szCs w:val="16"/>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E">
            <w:pPr>
              <w:rPr>
                <w:sz w:val="16"/>
                <w:szCs w:val="16"/>
              </w:rPr>
            </w:pPr>
            <w:r w:rsidDel="00000000" w:rsidR="00000000" w:rsidRPr="00000000">
              <w:rPr>
                <w:sz w:val="16"/>
                <w:szCs w:val="16"/>
                <w:rtl w:val="0"/>
              </w:rPr>
              <w:t xml:space="preserve">Zeyneba Gelekisa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F">
            <w:pPr>
              <w:rPr>
                <w:sz w:val="16"/>
                <w:szCs w:val="16"/>
              </w:rPr>
            </w:pPr>
            <w:r w:rsidDel="00000000" w:rsidR="00000000" w:rsidRPr="00000000">
              <w:rPr>
                <w:sz w:val="16"/>
                <w:szCs w:val="16"/>
                <w:rtl w:val="0"/>
              </w:rPr>
              <w:t xml:space="preserve">Public institution/ district agriculture office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0">
            <w:pPr>
              <w:rPr>
                <w:sz w:val="16"/>
                <w:szCs w:val="16"/>
              </w:rPr>
            </w:pPr>
            <w:r w:rsidDel="00000000" w:rsidR="00000000" w:rsidRPr="00000000">
              <w:rPr>
                <w:sz w:val="16"/>
                <w:szCs w:val="16"/>
                <w:rtl w:val="0"/>
              </w:rPr>
              <w:t xml:space="preserve">0927255036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1">
            <w:pPr>
              <w:rPr>
                <w:sz w:val="16"/>
                <w:szCs w:val="16"/>
              </w:rPr>
            </w:pPr>
            <w:r w:rsidDel="00000000" w:rsidR="00000000" w:rsidRPr="00000000">
              <w:rPr>
                <w:sz w:val="16"/>
                <w:szCs w:val="16"/>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2">
            <w:pPr>
              <w:rPr>
                <w:sz w:val="16"/>
                <w:szCs w:val="16"/>
              </w:rPr>
            </w:pPr>
            <w:r w:rsidDel="00000000" w:rsidR="00000000" w:rsidRPr="00000000">
              <w:rPr>
                <w:sz w:val="16"/>
                <w:szCs w:val="16"/>
                <w:rtl w:val="0"/>
              </w:rPr>
              <w:t xml:space="preserve">Adam Abdulrahman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3">
            <w:pPr>
              <w:rPr>
                <w:sz w:val="16"/>
                <w:szCs w:val="16"/>
              </w:rPr>
            </w:pPr>
            <w:r w:rsidDel="00000000" w:rsidR="00000000" w:rsidRPr="00000000">
              <w:rPr>
                <w:sz w:val="16"/>
                <w:szCs w:val="16"/>
                <w:rtl w:val="0"/>
              </w:rPr>
              <w:t xml:space="preserve">Private sector/OIPDC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4">
            <w:pPr>
              <w:rPr>
                <w:sz w:val="16"/>
                <w:szCs w:val="16"/>
              </w:rPr>
            </w:pPr>
            <w:r w:rsidDel="00000000" w:rsidR="00000000" w:rsidRPr="00000000">
              <w:rPr>
                <w:sz w:val="16"/>
                <w:szCs w:val="16"/>
                <w:rtl w:val="0"/>
              </w:rPr>
              <w:t xml:space="preserve">0911900383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5">
            <w:pPr>
              <w:rPr>
                <w:sz w:val="16"/>
                <w:szCs w:val="16"/>
              </w:rPr>
            </w:pPr>
            <w:r w:rsidDel="00000000" w:rsidR="00000000" w:rsidRPr="00000000">
              <w:rPr>
                <w:sz w:val="16"/>
                <w:szCs w:val="16"/>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6">
            <w:pPr>
              <w:rPr>
                <w:sz w:val="16"/>
                <w:szCs w:val="16"/>
              </w:rPr>
            </w:pPr>
            <w:r w:rsidDel="00000000" w:rsidR="00000000" w:rsidRPr="00000000">
              <w:rPr>
                <w:sz w:val="16"/>
                <w:szCs w:val="16"/>
                <w:rtl w:val="0"/>
              </w:rPr>
              <w:t xml:space="preserve">Aman Hussien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7">
            <w:pPr>
              <w:rPr>
                <w:sz w:val="16"/>
                <w:szCs w:val="16"/>
              </w:rPr>
            </w:pPr>
            <w:r w:rsidDel="00000000" w:rsidR="00000000" w:rsidRPr="00000000">
              <w:rPr>
                <w:sz w:val="16"/>
                <w:szCs w:val="16"/>
                <w:rtl w:val="0"/>
              </w:rPr>
              <w:t xml:space="preserve">Public institution/LCCA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8">
            <w:pPr>
              <w:rPr>
                <w:sz w:val="16"/>
                <w:szCs w:val="16"/>
              </w:rPr>
            </w:pPr>
            <w:r w:rsidDel="00000000" w:rsidR="00000000" w:rsidRPr="00000000">
              <w:rPr>
                <w:sz w:val="16"/>
                <w:szCs w:val="16"/>
                <w:rtl w:val="0"/>
              </w:rPr>
              <w:t xml:space="preserve">0928221849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9">
            <w:pPr>
              <w:rPr>
                <w:sz w:val="16"/>
                <w:szCs w:val="16"/>
              </w:rPr>
            </w:pPr>
            <w:r w:rsidDel="00000000" w:rsidR="00000000" w:rsidRPr="00000000">
              <w:rPr>
                <w:sz w:val="16"/>
                <w:szCs w:val="16"/>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A">
            <w:pPr>
              <w:rPr>
                <w:sz w:val="16"/>
                <w:szCs w:val="16"/>
              </w:rPr>
            </w:pPr>
            <w:r w:rsidDel="00000000" w:rsidR="00000000" w:rsidRPr="00000000">
              <w:rPr>
                <w:sz w:val="16"/>
                <w:szCs w:val="16"/>
                <w:rtl w:val="0"/>
              </w:rPr>
              <w:t xml:space="preserve">Woyesa Molke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B">
            <w:pPr>
              <w:rPr>
                <w:sz w:val="16"/>
                <w:szCs w:val="16"/>
              </w:rPr>
            </w:pPr>
            <w:r w:rsidDel="00000000" w:rsidR="00000000" w:rsidRPr="00000000">
              <w:rPr>
                <w:sz w:val="16"/>
                <w:szCs w:val="16"/>
                <w:rtl w:val="0"/>
              </w:rPr>
              <w:t xml:space="preserve">Public institution/DRM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C">
            <w:pPr>
              <w:rPr>
                <w:sz w:val="16"/>
                <w:szCs w:val="16"/>
              </w:rPr>
            </w:pPr>
            <w:r w:rsidDel="00000000" w:rsidR="00000000" w:rsidRPr="00000000">
              <w:rPr>
                <w:sz w:val="16"/>
                <w:szCs w:val="16"/>
                <w:rtl w:val="0"/>
              </w:rPr>
              <w:t xml:space="preserve">0913285552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D">
            <w:pPr>
              <w:rPr>
                <w:sz w:val="16"/>
                <w:szCs w:val="16"/>
              </w:rPr>
            </w:pPr>
            <w:r w:rsidDel="00000000" w:rsidR="00000000" w:rsidRPr="00000000">
              <w:rPr>
                <w:sz w:val="16"/>
                <w:szCs w:val="16"/>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E">
            <w:pPr>
              <w:rPr>
                <w:sz w:val="16"/>
                <w:szCs w:val="16"/>
              </w:rPr>
            </w:pPr>
            <w:r w:rsidDel="00000000" w:rsidR="00000000" w:rsidRPr="00000000">
              <w:rPr>
                <w:sz w:val="16"/>
                <w:szCs w:val="16"/>
                <w:rtl w:val="0"/>
              </w:rPr>
              <w:t xml:space="preserve">Girma Adugna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F">
            <w:pPr>
              <w:rPr>
                <w:sz w:val="16"/>
                <w:szCs w:val="16"/>
              </w:rPr>
            </w:pPr>
            <w:r w:rsidDel="00000000" w:rsidR="00000000" w:rsidRPr="00000000">
              <w:rPr>
                <w:sz w:val="16"/>
                <w:szCs w:val="16"/>
                <w:rtl w:val="0"/>
              </w:rPr>
              <w:t xml:space="preserve">Farmer organization/Bora Denbel union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0">
            <w:pPr>
              <w:rPr>
                <w:sz w:val="16"/>
                <w:szCs w:val="16"/>
              </w:rPr>
            </w:pPr>
            <w:r w:rsidDel="00000000" w:rsidR="00000000" w:rsidRPr="00000000">
              <w:rPr>
                <w:sz w:val="16"/>
                <w:szCs w:val="16"/>
                <w:rtl w:val="0"/>
              </w:rPr>
              <w:t xml:space="preserve">0916520120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1">
            <w:pPr>
              <w:rPr>
                <w:sz w:val="16"/>
                <w:szCs w:val="16"/>
              </w:rPr>
            </w:pPr>
            <w:r w:rsidDel="00000000" w:rsidR="00000000" w:rsidRPr="00000000">
              <w:rPr>
                <w:sz w:val="16"/>
                <w:szCs w:val="16"/>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2">
            <w:pPr>
              <w:rPr>
                <w:sz w:val="16"/>
                <w:szCs w:val="16"/>
              </w:rPr>
            </w:pPr>
            <w:r w:rsidDel="00000000" w:rsidR="00000000" w:rsidRPr="00000000">
              <w:rPr>
                <w:sz w:val="16"/>
                <w:szCs w:val="16"/>
                <w:rtl w:val="0"/>
              </w:rPr>
              <w:t xml:space="preserve">Desalegn Regassa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3">
            <w:pPr>
              <w:rPr>
                <w:sz w:val="16"/>
                <w:szCs w:val="16"/>
              </w:rPr>
            </w:pPr>
            <w:r w:rsidDel="00000000" w:rsidR="00000000" w:rsidRPr="00000000">
              <w:rPr>
                <w:sz w:val="16"/>
                <w:szCs w:val="16"/>
                <w:rtl w:val="0"/>
              </w:rPr>
              <w:t xml:space="preserve">Development partner/Wetland International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4">
            <w:pPr>
              <w:rPr>
                <w:sz w:val="16"/>
                <w:szCs w:val="16"/>
              </w:rPr>
            </w:pPr>
            <w:r w:rsidDel="00000000" w:rsidR="00000000" w:rsidRPr="00000000">
              <w:rPr>
                <w:sz w:val="16"/>
                <w:szCs w:val="16"/>
                <w:rtl w:val="0"/>
              </w:rPr>
              <w:t xml:space="preserve">0926148350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5">
            <w:pPr>
              <w:rPr>
                <w:sz w:val="16"/>
                <w:szCs w:val="16"/>
              </w:rPr>
            </w:pPr>
            <w:r w:rsidDel="00000000" w:rsidR="00000000" w:rsidRPr="00000000">
              <w:rPr>
                <w:sz w:val="16"/>
                <w:szCs w:val="16"/>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6">
            <w:pPr>
              <w:rPr>
                <w:sz w:val="16"/>
                <w:szCs w:val="16"/>
              </w:rPr>
            </w:pPr>
            <w:r w:rsidDel="00000000" w:rsidR="00000000" w:rsidRPr="00000000">
              <w:rPr>
                <w:sz w:val="16"/>
                <w:szCs w:val="16"/>
                <w:rtl w:val="0"/>
              </w:rPr>
              <w:t xml:space="preserve">Mesfin Eshete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7">
            <w:pPr>
              <w:rPr>
                <w:sz w:val="16"/>
                <w:szCs w:val="16"/>
              </w:rPr>
            </w:pPr>
            <w:r w:rsidDel="00000000" w:rsidR="00000000" w:rsidRPr="00000000">
              <w:rPr>
                <w:sz w:val="16"/>
                <w:szCs w:val="16"/>
                <w:rtl w:val="0"/>
              </w:rPr>
              <w:t xml:space="preserve">Farmer organization/Lume Adama union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8">
            <w:pPr>
              <w:rPr>
                <w:sz w:val="16"/>
                <w:szCs w:val="16"/>
              </w:rPr>
            </w:pPr>
            <w:r w:rsidDel="00000000" w:rsidR="00000000" w:rsidRPr="00000000">
              <w:rPr>
                <w:sz w:val="16"/>
                <w:szCs w:val="16"/>
                <w:rtl w:val="0"/>
              </w:rPr>
              <w:t xml:space="preserve">0934926672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9">
            <w:pPr>
              <w:rPr>
                <w:sz w:val="16"/>
                <w:szCs w:val="16"/>
              </w:rPr>
            </w:pPr>
            <w:r w:rsidDel="00000000" w:rsidR="00000000" w:rsidRPr="00000000">
              <w:rPr>
                <w:sz w:val="16"/>
                <w:szCs w:val="16"/>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A">
            <w:pPr>
              <w:rPr>
                <w:sz w:val="16"/>
                <w:szCs w:val="16"/>
              </w:rPr>
            </w:pPr>
            <w:r w:rsidDel="00000000" w:rsidR="00000000" w:rsidRPr="00000000">
              <w:rPr>
                <w:sz w:val="16"/>
                <w:szCs w:val="16"/>
                <w:rtl w:val="0"/>
              </w:rPr>
              <w:t xml:space="preserve">Demeke Nigusse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B">
            <w:pPr>
              <w:rPr>
                <w:sz w:val="16"/>
                <w:szCs w:val="16"/>
              </w:rPr>
            </w:pPr>
            <w:r w:rsidDel="00000000" w:rsidR="00000000" w:rsidRPr="00000000">
              <w:rPr>
                <w:sz w:val="16"/>
                <w:szCs w:val="16"/>
                <w:rtl w:val="0"/>
              </w:rPr>
              <w:t xml:space="preserve">Knowledge institute/EIAR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C">
            <w:pPr>
              <w:rPr>
                <w:sz w:val="16"/>
                <w:szCs w:val="16"/>
              </w:rPr>
            </w:pPr>
            <w:r w:rsidDel="00000000" w:rsidR="00000000" w:rsidRPr="00000000">
              <w:rPr>
                <w:sz w:val="16"/>
                <w:szCs w:val="16"/>
                <w:rtl w:val="0"/>
              </w:rPr>
              <w:t xml:space="preserve">0911784063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D">
            <w:pPr>
              <w:rPr>
                <w:sz w:val="16"/>
                <w:szCs w:val="16"/>
              </w:rPr>
            </w:pPr>
            <w:r w:rsidDel="00000000" w:rsidR="00000000" w:rsidRPr="00000000">
              <w:rPr>
                <w:sz w:val="16"/>
                <w:szCs w:val="16"/>
                <w:rtl w:val="0"/>
              </w:rPr>
              <w:t xml:space="preserve">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E">
            <w:pPr>
              <w:rPr>
                <w:sz w:val="16"/>
                <w:szCs w:val="16"/>
              </w:rPr>
            </w:pPr>
            <w:r w:rsidDel="00000000" w:rsidR="00000000" w:rsidRPr="00000000">
              <w:rPr>
                <w:sz w:val="16"/>
                <w:szCs w:val="16"/>
                <w:rtl w:val="0"/>
              </w:rPr>
              <w:t xml:space="preserve">Daniel Gosame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F">
            <w:pPr>
              <w:rPr>
                <w:sz w:val="16"/>
                <w:szCs w:val="16"/>
              </w:rPr>
            </w:pPr>
            <w:r w:rsidDel="00000000" w:rsidR="00000000" w:rsidRPr="00000000">
              <w:rPr>
                <w:sz w:val="16"/>
                <w:szCs w:val="16"/>
                <w:rtl w:val="0"/>
              </w:rPr>
              <w:t xml:space="preserve">Public institution/ district agriculture office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0">
            <w:pPr>
              <w:rPr>
                <w:sz w:val="16"/>
                <w:szCs w:val="16"/>
              </w:rPr>
            </w:pPr>
            <w:r w:rsidDel="00000000" w:rsidR="00000000" w:rsidRPr="00000000">
              <w:rPr>
                <w:sz w:val="16"/>
                <w:szCs w:val="16"/>
                <w:rtl w:val="0"/>
              </w:rPr>
              <w:t xml:space="preserve">0913944390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1">
            <w:pPr>
              <w:rPr>
                <w:sz w:val="16"/>
                <w:szCs w:val="16"/>
              </w:rPr>
            </w:pPr>
            <w:r w:rsidDel="00000000" w:rsidR="00000000" w:rsidRPr="00000000">
              <w:rPr>
                <w:sz w:val="16"/>
                <w:szCs w:val="16"/>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2">
            <w:pPr>
              <w:rPr>
                <w:sz w:val="16"/>
                <w:szCs w:val="16"/>
              </w:rPr>
            </w:pPr>
            <w:r w:rsidDel="00000000" w:rsidR="00000000" w:rsidRPr="00000000">
              <w:rPr>
                <w:sz w:val="16"/>
                <w:szCs w:val="16"/>
                <w:rtl w:val="0"/>
              </w:rPr>
              <w:t xml:space="preserve">Tadesse Hailu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3">
            <w:pPr>
              <w:rPr>
                <w:sz w:val="16"/>
                <w:szCs w:val="16"/>
              </w:rPr>
            </w:pPr>
            <w:r w:rsidDel="00000000" w:rsidR="00000000" w:rsidRPr="00000000">
              <w:rPr>
                <w:sz w:val="16"/>
                <w:szCs w:val="16"/>
                <w:rtl w:val="0"/>
              </w:rPr>
              <w:t xml:space="preserve">Farmer organization /Erer Farmers’ cooperative union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4">
            <w:pPr>
              <w:rPr>
                <w:sz w:val="16"/>
                <w:szCs w:val="16"/>
              </w:rPr>
            </w:pPr>
            <w:r w:rsidDel="00000000" w:rsidR="00000000" w:rsidRPr="00000000">
              <w:rPr>
                <w:sz w:val="16"/>
                <w:szCs w:val="16"/>
                <w:rtl w:val="0"/>
              </w:rPr>
              <w:t xml:space="preserve">0912229060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5">
            <w:pPr>
              <w:rPr>
                <w:sz w:val="16"/>
                <w:szCs w:val="16"/>
              </w:rPr>
            </w:pPr>
            <w:r w:rsidDel="00000000" w:rsidR="00000000" w:rsidRPr="00000000">
              <w:rPr>
                <w:sz w:val="16"/>
                <w:szCs w:val="16"/>
                <w:rtl w:val="0"/>
              </w:rPr>
              <w:t xml:space="preserve">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6">
            <w:pPr>
              <w:rPr>
                <w:sz w:val="16"/>
                <w:szCs w:val="16"/>
              </w:rPr>
            </w:pPr>
            <w:r w:rsidDel="00000000" w:rsidR="00000000" w:rsidRPr="00000000">
              <w:rPr>
                <w:sz w:val="16"/>
                <w:szCs w:val="16"/>
                <w:rtl w:val="0"/>
              </w:rPr>
              <w:t xml:space="preserve">Safayo Jato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7">
            <w:pPr>
              <w:rPr>
                <w:sz w:val="16"/>
                <w:szCs w:val="16"/>
              </w:rPr>
            </w:pPr>
            <w:r w:rsidDel="00000000" w:rsidR="00000000" w:rsidRPr="00000000">
              <w:rPr>
                <w:sz w:val="16"/>
                <w:szCs w:val="16"/>
                <w:rtl w:val="0"/>
              </w:rPr>
              <w:t xml:space="preserve">Public sector/district Agriculture office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B8">
            <w:pPr>
              <w:rPr>
                <w:sz w:val="16"/>
                <w:szCs w:val="16"/>
              </w:rPr>
            </w:pPr>
            <w:r w:rsidDel="00000000" w:rsidR="00000000" w:rsidRPr="00000000">
              <w:rPr>
                <w:sz w:val="16"/>
                <w:szCs w:val="16"/>
                <w:rtl w:val="0"/>
              </w:rPr>
              <w:t xml:space="preserve">0921101017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9">
            <w:pPr>
              <w:rPr>
                <w:sz w:val="16"/>
                <w:szCs w:val="16"/>
              </w:rPr>
            </w:pPr>
            <w:r w:rsidDel="00000000" w:rsidR="00000000" w:rsidRPr="00000000">
              <w:rPr>
                <w:sz w:val="16"/>
                <w:szCs w:val="16"/>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A">
            <w:pPr>
              <w:rPr>
                <w:sz w:val="16"/>
                <w:szCs w:val="16"/>
              </w:rPr>
            </w:pPr>
            <w:r w:rsidDel="00000000" w:rsidR="00000000" w:rsidRPr="00000000">
              <w:rPr>
                <w:sz w:val="16"/>
                <w:szCs w:val="16"/>
                <w:rtl w:val="0"/>
              </w:rPr>
              <w:t xml:space="preserve">Aman Edo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B">
            <w:pPr>
              <w:rPr>
                <w:sz w:val="16"/>
                <w:szCs w:val="16"/>
              </w:rPr>
            </w:pPr>
            <w:r w:rsidDel="00000000" w:rsidR="00000000" w:rsidRPr="00000000">
              <w:rPr>
                <w:sz w:val="16"/>
                <w:szCs w:val="16"/>
                <w:rtl w:val="0"/>
              </w:rPr>
              <w:t xml:space="preserve">Public sector/district Agriculture office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BC">
            <w:pPr>
              <w:rPr>
                <w:sz w:val="16"/>
                <w:szCs w:val="16"/>
              </w:rPr>
            </w:pPr>
            <w:r w:rsidDel="00000000" w:rsidR="00000000" w:rsidRPr="00000000">
              <w:rPr>
                <w:sz w:val="16"/>
                <w:szCs w:val="16"/>
                <w:rtl w:val="0"/>
              </w:rPr>
              <w:t xml:space="preserve">0910399949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D">
            <w:pPr>
              <w:rPr>
                <w:sz w:val="16"/>
                <w:szCs w:val="16"/>
              </w:rPr>
            </w:pPr>
            <w:r w:rsidDel="00000000" w:rsidR="00000000" w:rsidRPr="00000000">
              <w:rPr>
                <w:sz w:val="16"/>
                <w:szCs w:val="16"/>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E">
            <w:pPr>
              <w:rPr>
                <w:sz w:val="16"/>
                <w:szCs w:val="16"/>
              </w:rPr>
            </w:pPr>
            <w:r w:rsidDel="00000000" w:rsidR="00000000" w:rsidRPr="00000000">
              <w:rPr>
                <w:sz w:val="16"/>
                <w:szCs w:val="16"/>
                <w:rtl w:val="0"/>
              </w:rPr>
              <w:t xml:space="preserve">Yilma Teshome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F">
            <w:pPr>
              <w:rPr>
                <w:sz w:val="16"/>
                <w:szCs w:val="16"/>
              </w:rPr>
            </w:pPr>
            <w:r w:rsidDel="00000000" w:rsidR="00000000" w:rsidRPr="00000000">
              <w:rPr>
                <w:sz w:val="16"/>
                <w:szCs w:val="16"/>
                <w:rtl w:val="0"/>
              </w:rPr>
              <w:t xml:space="preserve">Public sector/district Agriculture office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C0">
            <w:pPr>
              <w:rPr>
                <w:sz w:val="16"/>
                <w:szCs w:val="16"/>
              </w:rPr>
            </w:pPr>
            <w:r w:rsidDel="00000000" w:rsidR="00000000" w:rsidRPr="00000000">
              <w:rPr>
                <w:sz w:val="16"/>
                <w:szCs w:val="16"/>
                <w:rtl w:val="0"/>
              </w:rPr>
              <w:t xml:space="preserve">0910420518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1">
            <w:pPr>
              <w:rPr>
                <w:sz w:val="16"/>
                <w:szCs w:val="16"/>
              </w:rPr>
            </w:pPr>
            <w:r w:rsidDel="00000000" w:rsidR="00000000" w:rsidRPr="00000000">
              <w:rPr>
                <w:sz w:val="16"/>
                <w:szCs w:val="16"/>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2">
            <w:pPr>
              <w:rPr>
                <w:sz w:val="16"/>
                <w:szCs w:val="16"/>
              </w:rPr>
            </w:pPr>
            <w:r w:rsidDel="00000000" w:rsidR="00000000" w:rsidRPr="00000000">
              <w:rPr>
                <w:sz w:val="16"/>
                <w:szCs w:val="16"/>
                <w:rtl w:val="0"/>
              </w:rPr>
              <w:t xml:space="preserve">Mengesha Lema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3">
            <w:pPr>
              <w:rPr>
                <w:sz w:val="16"/>
                <w:szCs w:val="16"/>
              </w:rPr>
            </w:pPr>
            <w:r w:rsidDel="00000000" w:rsidR="00000000" w:rsidRPr="00000000">
              <w:rPr>
                <w:sz w:val="16"/>
                <w:szCs w:val="16"/>
                <w:rtl w:val="0"/>
              </w:rPr>
              <w:t xml:space="preserve">Public sector/district Agriculture office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C4">
            <w:pPr>
              <w:rPr>
                <w:sz w:val="16"/>
                <w:szCs w:val="16"/>
              </w:rPr>
            </w:pPr>
            <w:r w:rsidDel="00000000" w:rsidR="00000000" w:rsidRPr="00000000">
              <w:rPr>
                <w:sz w:val="16"/>
                <w:szCs w:val="16"/>
                <w:rtl w:val="0"/>
              </w:rPr>
              <w:t xml:space="preserve">0911988727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5">
            <w:pPr>
              <w:rPr>
                <w:sz w:val="16"/>
                <w:szCs w:val="16"/>
              </w:rPr>
            </w:pPr>
            <w:r w:rsidDel="00000000" w:rsidR="00000000" w:rsidRPr="00000000">
              <w:rPr>
                <w:sz w:val="16"/>
                <w:szCs w:val="16"/>
                <w:rtl w:val="0"/>
              </w:rPr>
              <w:t xml:space="preserve">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6">
            <w:pPr>
              <w:rPr>
                <w:sz w:val="16"/>
                <w:szCs w:val="16"/>
              </w:rPr>
            </w:pPr>
            <w:r w:rsidDel="00000000" w:rsidR="00000000" w:rsidRPr="00000000">
              <w:rPr>
                <w:sz w:val="16"/>
                <w:szCs w:val="16"/>
                <w:rtl w:val="0"/>
              </w:rPr>
              <w:t xml:space="preserve">Gamula Dugassa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7">
            <w:pPr>
              <w:rPr>
                <w:sz w:val="16"/>
                <w:szCs w:val="16"/>
              </w:rPr>
            </w:pPr>
            <w:r w:rsidDel="00000000" w:rsidR="00000000" w:rsidRPr="00000000">
              <w:rPr>
                <w:sz w:val="16"/>
                <w:szCs w:val="16"/>
                <w:rtl w:val="0"/>
              </w:rPr>
              <w:t xml:space="preserve">Public sector/Central Statistics Authority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C8">
            <w:pPr>
              <w:rPr>
                <w:sz w:val="16"/>
                <w:szCs w:val="16"/>
              </w:rPr>
            </w:pPr>
            <w:r w:rsidDel="00000000" w:rsidR="00000000" w:rsidRPr="00000000">
              <w:rPr>
                <w:sz w:val="16"/>
                <w:szCs w:val="16"/>
                <w:rtl w:val="0"/>
              </w:rPr>
              <w:t xml:space="preserve">0917855845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9">
            <w:pPr>
              <w:rPr>
                <w:sz w:val="16"/>
                <w:szCs w:val="16"/>
              </w:rPr>
            </w:pPr>
            <w:r w:rsidDel="00000000" w:rsidR="00000000" w:rsidRPr="00000000">
              <w:rPr>
                <w:sz w:val="16"/>
                <w:szCs w:val="16"/>
                <w:rtl w:val="0"/>
              </w:rPr>
              <w:t xml:space="preserve">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A">
            <w:pPr>
              <w:rPr>
                <w:sz w:val="16"/>
                <w:szCs w:val="16"/>
              </w:rPr>
            </w:pPr>
            <w:r w:rsidDel="00000000" w:rsidR="00000000" w:rsidRPr="00000000">
              <w:rPr>
                <w:sz w:val="16"/>
                <w:szCs w:val="16"/>
                <w:rtl w:val="0"/>
              </w:rPr>
              <w:t xml:space="preserve">Asnake Abera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B">
            <w:pPr>
              <w:rPr>
                <w:sz w:val="16"/>
                <w:szCs w:val="16"/>
              </w:rPr>
            </w:pPr>
            <w:r w:rsidDel="00000000" w:rsidR="00000000" w:rsidRPr="00000000">
              <w:rPr>
                <w:sz w:val="16"/>
                <w:szCs w:val="16"/>
                <w:rtl w:val="0"/>
              </w:rPr>
              <w:t xml:space="preserve">Public sector/OAIP Regulation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CC">
            <w:pPr>
              <w:rPr>
                <w:sz w:val="16"/>
                <w:szCs w:val="16"/>
              </w:rPr>
            </w:pPr>
            <w:r w:rsidDel="00000000" w:rsidR="00000000" w:rsidRPr="00000000">
              <w:rPr>
                <w:sz w:val="16"/>
                <w:szCs w:val="16"/>
                <w:rtl w:val="0"/>
              </w:rPr>
              <w:t xml:space="preserve">0925103794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D">
            <w:pPr>
              <w:rPr>
                <w:sz w:val="16"/>
                <w:szCs w:val="16"/>
              </w:rPr>
            </w:pPr>
            <w:r w:rsidDel="00000000" w:rsidR="00000000" w:rsidRPr="00000000">
              <w:rPr>
                <w:sz w:val="16"/>
                <w:szCs w:val="16"/>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E">
            <w:pPr>
              <w:rPr>
                <w:sz w:val="16"/>
                <w:szCs w:val="16"/>
              </w:rPr>
            </w:pPr>
            <w:r w:rsidDel="00000000" w:rsidR="00000000" w:rsidRPr="00000000">
              <w:rPr>
                <w:sz w:val="16"/>
                <w:szCs w:val="16"/>
                <w:rtl w:val="0"/>
              </w:rPr>
              <w:t xml:space="preserve">Sultan Ahmed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F">
            <w:pPr>
              <w:rPr>
                <w:sz w:val="16"/>
                <w:szCs w:val="16"/>
              </w:rPr>
            </w:pPr>
            <w:r w:rsidDel="00000000" w:rsidR="00000000" w:rsidRPr="00000000">
              <w:rPr>
                <w:sz w:val="16"/>
                <w:szCs w:val="16"/>
                <w:rtl w:val="0"/>
              </w:rPr>
              <w:t xml:space="preserve">Public sector/district Agriculture office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D0">
            <w:pPr>
              <w:rPr>
                <w:sz w:val="16"/>
                <w:szCs w:val="16"/>
              </w:rPr>
            </w:pPr>
            <w:r w:rsidDel="00000000" w:rsidR="00000000" w:rsidRPr="00000000">
              <w:rPr>
                <w:sz w:val="16"/>
                <w:szCs w:val="16"/>
                <w:rtl w:val="0"/>
              </w:rPr>
              <w:t xml:space="preserve">0911382296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1">
            <w:pPr>
              <w:rPr>
                <w:sz w:val="16"/>
                <w:szCs w:val="16"/>
              </w:rPr>
            </w:pPr>
            <w:r w:rsidDel="00000000" w:rsidR="00000000" w:rsidRPr="00000000">
              <w:rPr>
                <w:sz w:val="16"/>
                <w:szCs w:val="16"/>
                <w:rtl w:val="0"/>
              </w:rPr>
              <w:t xml:space="preserve">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2">
            <w:pPr>
              <w:rPr>
                <w:sz w:val="16"/>
                <w:szCs w:val="16"/>
              </w:rPr>
            </w:pPr>
            <w:r w:rsidDel="00000000" w:rsidR="00000000" w:rsidRPr="00000000">
              <w:rPr>
                <w:sz w:val="16"/>
                <w:szCs w:val="16"/>
                <w:rtl w:val="0"/>
              </w:rPr>
              <w:t xml:space="preserve">Takel Nemomsa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3">
            <w:pPr>
              <w:rPr>
                <w:sz w:val="16"/>
                <w:szCs w:val="16"/>
              </w:rPr>
            </w:pPr>
            <w:r w:rsidDel="00000000" w:rsidR="00000000" w:rsidRPr="00000000">
              <w:rPr>
                <w:sz w:val="16"/>
                <w:szCs w:val="16"/>
                <w:rtl w:val="0"/>
              </w:rPr>
              <w:t xml:space="preserve">Development partner/SOS Sahel Ethiopia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D4">
            <w:pPr>
              <w:rPr>
                <w:sz w:val="16"/>
                <w:szCs w:val="16"/>
              </w:rPr>
            </w:pPr>
            <w:r w:rsidDel="00000000" w:rsidR="00000000" w:rsidRPr="00000000">
              <w:rPr>
                <w:sz w:val="16"/>
                <w:szCs w:val="16"/>
                <w:rtl w:val="0"/>
              </w:rPr>
              <w:t xml:space="preserve">0979040399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5">
            <w:pPr>
              <w:rPr>
                <w:sz w:val="16"/>
                <w:szCs w:val="16"/>
              </w:rPr>
            </w:pPr>
            <w:r w:rsidDel="00000000" w:rsidR="00000000" w:rsidRPr="00000000">
              <w:rPr>
                <w:sz w:val="16"/>
                <w:szCs w:val="16"/>
                <w:rtl w:val="0"/>
              </w:rPr>
              <w:t xml:space="preserve">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6">
            <w:pPr>
              <w:rPr>
                <w:sz w:val="16"/>
                <w:szCs w:val="16"/>
              </w:rPr>
            </w:pPr>
            <w:r w:rsidDel="00000000" w:rsidR="00000000" w:rsidRPr="00000000">
              <w:rPr>
                <w:sz w:val="16"/>
                <w:szCs w:val="16"/>
                <w:rtl w:val="0"/>
              </w:rPr>
              <w:t xml:space="preserve">Tilahun Abera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7">
            <w:pPr>
              <w:rPr>
                <w:sz w:val="16"/>
                <w:szCs w:val="16"/>
              </w:rPr>
            </w:pPr>
            <w:r w:rsidDel="00000000" w:rsidR="00000000" w:rsidRPr="00000000">
              <w:rPr>
                <w:sz w:val="16"/>
                <w:szCs w:val="16"/>
                <w:rtl w:val="0"/>
              </w:rPr>
              <w:t xml:space="preserve">Knowledge institute/Batu soil research</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D8">
            <w:pPr>
              <w:rPr>
                <w:sz w:val="16"/>
                <w:szCs w:val="16"/>
              </w:rPr>
            </w:pPr>
            <w:r w:rsidDel="00000000" w:rsidR="00000000" w:rsidRPr="00000000">
              <w:rPr>
                <w:sz w:val="16"/>
                <w:szCs w:val="16"/>
                <w:rtl w:val="0"/>
              </w:rPr>
              <w:t xml:space="preserve">0921096149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9">
            <w:pPr>
              <w:rPr>
                <w:sz w:val="16"/>
                <w:szCs w:val="16"/>
              </w:rPr>
            </w:pPr>
            <w:r w:rsidDel="00000000" w:rsidR="00000000" w:rsidRPr="00000000">
              <w:rPr>
                <w:sz w:val="16"/>
                <w:szCs w:val="16"/>
                <w:rtl w:val="0"/>
              </w:rPr>
              <w:t xml:space="preserve">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A">
            <w:pPr>
              <w:rPr>
                <w:sz w:val="16"/>
                <w:szCs w:val="16"/>
              </w:rPr>
            </w:pPr>
            <w:r w:rsidDel="00000000" w:rsidR="00000000" w:rsidRPr="00000000">
              <w:rPr>
                <w:sz w:val="16"/>
                <w:szCs w:val="16"/>
                <w:rtl w:val="0"/>
              </w:rPr>
              <w:t xml:space="preserve">Zewditu Alemayehu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B">
            <w:pPr>
              <w:rPr>
                <w:sz w:val="16"/>
                <w:szCs w:val="16"/>
              </w:rPr>
            </w:pPr>
            <w:r w:rsidDel="00000000" w:rsidR="00000000" w:rsidRPr="00000000">
              <w:rPr>
                <w:sz w:val="16"/>
                <w:szCs w:val="16"/>
                <w:rtl w:val="0"/>
              </w:rPr>
              <w:t xml:space="preserve">Public sector/district agriculture office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DC">
            <w:pPr>
              <w:rPr>
                <w:sz w:val="16"/>
                <w:szCs w:val="16"/>
              </w:rPr>
            </w:pPr>
            <w:r w:rsidDel="00000000" w:rsidR="00000000" w:rsidRPr="00000000">
              <w:rPr>
                <w:sz w:val="16"/>
                <w:szCs w:val="16"/>
                <w:rtl w:val="0"/>
              </w:rPr>
              <w:t xml:space="preserve">0912125655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D">
            <w:pPr>
              <w:rPr>
                <w:sz w:val="16"/>
                <w:szCs w:val="16"/>
              </w:rPr>
            </w:pPr>
            <w:r w:rsidDel="00000000" w:rsidR="00000000" w:rsidRPr="00000000">
              <w:rPr>
                <w:sz w:val="16"/>
                <w:szCs w:val="16"/>
                <w:rtl w:val="0"/>
              </w:rPr>
              <w:t xml:space="preserve">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E">
            <w:pPr>
              <w:rPr>
                <w:sz w:val="16"/>
                <w:szCs w:val="16"/>
              </w:rPr>
            </w:pPr>
            <w:r w:rsidDel="00000000" w:rsidR="00000000" w:rsidRPr="00000000">
              <w:rPr>
                <w:sz w:val="16"/>
                <w:szCs w:val="16"/>
                <w:rtl w:val="0"/>
              </w:rPr>
              <w:t xml:space="preserve">Asafa Hirpa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F">
            <w:pPr>
              <w:rPr>
                <w:sz w:val="16"/>
                <w:szCs w:val="16"/>
              </w:rPr>
            </w:pPr>
            <w:r w:rsidDel="00000000" w:rsidR="00000000" w:rsidRPr="00000000">
              <w:rPr>
                <w:sz w:val="16"/>
                <w:szCs w:val="16"/>
                <w:rtl w:val="0"/>
              </w:rPr>
              <w:t xml:space="preserve">Public sector/ Sinqe Bank</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E0">
            <w:pPr>
              <w:rPr>
                <w:sz w:val="16"/>
                <w:szCs w:val="16"/>
              </w:rPr>
            </w:pPr>
            <w:r w:rsidDel="00000000" w:rsidR="00000000" w:rsidRPr="00000000">
              <w:rPr>
                <w:sz w:val="16"/>
                <w:szCs w:val="16"/>
                <w:rtl w:val="0"/>
              </w:rPr>
              <w:t xml:space="preserve">0910742807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1">
            <w:pPr>
              <w:rPr>
                <w:sz w:val="16"/>
                <w:szCs w:val="16"/>
              </w:rPr>
            </w:pPr>
            <w:r w:rsidDel="00000000" w:rsidR="00000000" w:rsidRPr="00000000">
              <w:rPr>
                <w:sz w:val="16"/>
                <w:szCs w:val="16"/>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2">
            <w:pPr>
              <w:rPr>
                <w:sz w:val="16"/>
                <w:szCs w:val="16"/>
              </w:rPr>
            </w:pPr>
            <w:r w:rsidDel="00000000" w:rsidR="00000000" w:rsidRPr="00000000">
              <w:rPr>
                <w:sz w:val="16"/>
                <w:szCs w:val="16"/>
                <w:rtl w:val="0"/>
              </w:rPr>
              <w:t xml:space="preserve">Ushoto Woyu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3">
            <w:pPr>
              <w:rPr>
                <w:sz w:val="16"/>
                <w:szCs w:val="16"/>
              </w:rPr>
            </w:pPr>
            <w:r w:rsidDel="00000000" w:rsidR="00000000" w:rsidRPr="00000000">
              <w:rPr>
                <w:sz w:val="16"/>
                <w:szCs w:val="16"/>
                <w:rtl w:val="0"/>
              </w:rPr>
              <w:t xml:space="preserve">Public sector/district agriculture office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E4">
            <w:pPr>
              <w:rPr>
                <w:sz w:val="16"/>
                <w:szCs w:val="16"/>
              </w:rPr>
            </w:pPr>
            <w:r w:rsidDel="00000000" w:rsidR="00000000" w:rsidRPr="00000000">
              <w:rPr>
                <w:sz w:val="16"/>
                <w:szCs w:val="16"/>
                <w:rtl w:val="0"/>
              </w:rPr>
              <w:t xml:space="preserve">0916831560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5">
            <w:pPr>
              <w:rPr>
                <w:sz w:val="16"/>
                <w:szCs w:val="16"/>
              </w:rPr>
            </w:pPr>
            <w:r w:rsidDel="00000000" w:rsidR="00000000" w:rsidRPr="00000000">
              <w:rPr>
                <w:sz w:val="16"/>
                <w:szCs w:val="16"/>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6">
            <w:pPr>
              <w:rPr>
                <w:sz w:val="16"/>
                <w:szCs w:val="16"/>
              </w:rPr>
            </w:pPr>
            <w:r w:rsidDel="00000000" w:rsidR="00000000" w:rsidRPr="00000000">
              <w:rPr>
                <w:sz w:val="16"/>
                <w:szCs w:val="16"/>
                <w:rtl w:val="0"/>
              </w:rPr>
              <w:t xml:space="preserve">Almaz Meseret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7">
            <w:pPr>
              <w:rPr>
                <w:sz w:val="16"/>
                <w:szCs w:val="16"/>
              </w:rPr>
            </w:pPr>
            <w:r w:rsidDel="00000000" w:rsidR="00000000" w:rsidRPr="00000000">
              <w:rPr>
                <w:sz w:val="16"/>
                <w:szCs w:val="16"/>
                <w:rtl w:val="0"/>
              </w:rPr>
              <w:t xml:space="preserve">Knowledge institute/EIAR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E8">
            <w:pPr>
              <w:rPr>
                <w:sz w:val="16"/>
                <w:szCs w:val="16"/>
              </w:rPr>
            </w:pPr>
            <w:r w:rsidDel="00000000" w:rsidR="00000000" w:rsidRPr="00000000">
              <w:rPr>
                <w:color w:val="000000"/>
                <w:sz w:val="16"/>
                <w:szCs w:val="16"/>
                <w:rtl w:val="0"/>
              </w:rPr>
              <w:t xml:space="preserve">0913128513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9">
            <w:pPr>
              <w:rPr>
                <w:sz w:val="16"/>
                <w:szCs w:val="16"/>
              </w:rPr>
            </w:pPr>
            <w:r w:rsidDel="00000000" w:rsidR="00000000" w:rsidRPr="00000000">
              <w:rPr>
                <w:sz w:val="16"/>
                <w:szCs w:val="16"/>
                <w:rtl w:val="0"/>
              </w:rPr>
              <w:t xml:space="preserve">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A">
            <w:pPr>
              <w:rPr>
                <w:sz w:val="16"/>
                <w:szCs w:val="16"/>
              </w:rPr>
            </w:pPr>
            <w:r w:rsidDel="00000000" w:rsidR="00000000" w:rsidRPr="00000000">
              <w:rPr>
                <w:sz w:val="16"/>
                <w:szCs w:val="16"/>
                <w:rtl w:val="0"/>
              </w:rPr>
              <w:t xml:space="preserve">Abonesh Tesfaye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B">
            <w:pPr>
              <w:rPr>
                <w:sz w:val="16"/>
                <w:szCs w:val="16"/>
              </w:rPr>
            </w:pPr>
            <w:r w:rsidDel="00000000" w:rsidR="00000000" w:rsidRPr="00000000">
              <w:rPr>
                <w:sz w:val="16"/>
                <w:szCs w:val="16"/>
                <w:rtl w:val="0"/>
              </w:rPr>
              <w:t xml:space="preserve">Development partner/ILRI</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EC">
            <w:pPr>
              <w:rPr>
                <w:color w:val="000000"/>
                <w:sz w:val="16"/>
                <w:szCs w:val="16"/>
              </w:rPr>
            </w:pPr>
            <w:r w:rsidDel="00000000" w:rsidR="00000000" w:rsidRPr="00000000">
              <w:rPr>
                <w:color w:val="000000"/>
                <w:sz w:val="16"/>
                <w:szCs w:val="16"/>
                <w:rtl w:val="0"/>
              </w:rPr>
              <w:t xml:space="preserve">0920803921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D">
            <w:pPr>
              <w:rPr>
                <w:sz w:val="16"/>
                <w:szCs w:val="16"/>
              </w:rPr>
            </w:pPr>
            <w:r w:rsidDel="00000000" w:rsidR="00000000" w:rsidRPr="00000000">
              <w:rPr>
                <w:sz w:val="16"/>
                <w:szCs w:val="16"/>
                <w:rtl w:val="0"/>
              </w:rPr>
              <w:t xml:space="preserve">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E">
            <w:pPr>
              <w:rPr>
                <w:sz w:val="16"/>
                <w:szCs w:val="16"/>
              </w:rPr>
            </w:pPr>
            <w:r w:rsidDel="00000000" w:rsidR="00000000" w:rsidRPr="00000000">
              <w:rPr>
                <w:sz w:val="16"/>
                <w:szCs w:val="16"/>
                <w:rtl w:val="0"/>
              </w:rPr>
              <w:t xml:space="preserve">Mulatu Ayalneh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F">
            <w:pPr>
              <w:rPr>
                <w:sz w:val="16"/>
                <w:szCs w:val="16"/>
              </w:rPr>
            </w:pPr>
            <w:r w:rsidDel="00000000" w:rsidR="00000000" w:rsidRPr="00000000">
              <w:rPr>
                <w:sz w:val="16"/>
                <w:szCs w:val="16"/>
                <w:rtl w:val="0"/>
              </w:rPr>
              <w:t xml:space="preserve">Development partner/ILRI</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F0">
            <w:pPr>
              <w:rPr>
                <w:color w:val="000000"/>
                <w:sz w:val="16"/>
                <w:szCs w:val="16"/>
              </w:rPr>
            </w:pPr>
            <w:r w:rsidDel="00000000" w:rsidR="00000000" w:rsidRPr="00000000">
              <w:rPr>
                <w:color w:val="000000"/>
                <w:sz w:val="16"/>
                <w:szCs w:val="16"/>
                <w:rtl w:val="0"/>
              </w:rPr>
              <w:t xml:space="preserve">0942409532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1">
            <w:pPr>
              <w:rPr>
                <w:sz w:val="16"/>
                <w:szCs w:val="16"/>
              </w:rPr>
            </w:pPr>
            <w:r w:rsidDel="00000000" w:rsidR="00000000" w:rsidRPr="00000000">
              <w:rPr>
                <w:sz w:val="16"/>
                <w:szCs w:val="16"/>
                <w:rtl w:val="0"/>
              </w:rPr>
              <w:t xml:space="preserve">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2">
            <w:pPr>
              <w:rPr>
                <w:sz w:val="16"/>
                <w:szCs w:val="16"/>
              </w:rPr>
            </w:pPr>
            <w:r w:rsidDel="00000000" w:rsidR="00000000" w:rsidRPr="00000000">
              <w:rPr>
                <w:sz w:val="16"/>
                <w:szCs w:val="16"/>
                <w:rtl w:val="0"/>
              </w:rPr>
              <w:t xml:space="preserve">Gebremedihin Ambaw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3">
            <w:pPr>
              <w:rPr>
                <w:sz w:val="16"/>
                <w:szCs w:val="16"/>
              </w:rPr>
            </w:pPr>
            <w:r w:rsidDel="00000000" w:rsidR="00000000" w:rsidRPr="00000000">
              <w:rPr>
                <w:sz w:val="16"/>
                <w:szCs w:val="16"/>
                <w:rtl w:val="0"/>
              </w:rPr>
              <w:t xml:space="preserve">Development partner/ILRI</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F4">
            <w:pPr>
              <w:rPr>
                <w:color w:val="000000"/>
                <w:sz w:val="16"/>
                <w:szCs w:val="16"/>
              </w:rPr>
            </w:pPr>
            <w:r w:rsidDel="00000000" w:rsidR="00000000" w:rsidRPr="00000000">
              <w:rPr>
                <w:sz w:val="16"/>
                <w:szCs w:val="16"/>
                <w:rtl w:val="0"/>
              </w:rPr>
              <w:t xml:space="preserve">0913173340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5">
            <w:pPr>
              <w:rPr>
                <w:sz w:val="16"/>
                <w:szCs w:val="16"/>
              </w:rPr>
            </w:pPr>
            <w:r w:rsidDel="00000000" w:rsidR="00000000" w:rsidRPr="00000000">
              <w:rPr>
                <w:sz w:val="16"/>
                <w:szCs w:val="16"/>
                <w:rtl w:val="0"/>
              </w:rPr>
              <w:t xml:space="preserve">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6">
            <w:pPr>
              <w:rPr>
                <w:sz w:val="16"/>
                <w:szCs w:val="16"/>
              </w:rPr>
            </w:pPr>
            <w:r w:rsidDel="00000000" w:rsidR="00000000" w:rsidRPr="00000000">
              <w:rPr>
                <w:sz w:val="16"/>
                <w:szCs w:val="16"/>
                <w:rtl w:val="0"/>
              </w:rPr>
              <w:t xml:space="preserve">Brook Mekonnen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7">
            <w:pPr>
              <w:rPr>
                <w:sz w:val="16"/>
                <w:szCs w:val="16"/>
              </w:rPr>
            </w:pPr>
            <w:r w:rsidDel="00000000" w:rsidR="00000000" w:rsidRPr="00000000">
              <w:rPr>
                <w:sz w:val="16"/>
                <w:szCs w:val="16"/>
                <w:rtl w:val="0"/>
              </w:rPr>
              <w:t xml:space="preserve">Development partner /ILRI</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CF8">
            <w:pPr>
              <w:rPr>
                <w:color w:val="000000"/>
                <w:sz w:val="16"/>
                <w:szCs w:val="16"/>
              </w:rPr>
            </w:pPr>
            <w:r w:rsidDel="00000000" w:rsidR="00000000" w:rsidRPr="00000000">
              <w:rPr>
                <w:color w:val="000000"/>
                <w:sz w:val="16"/>
                <w:szCs w:val="16"/>
                <w:rtl w:val="0"/>
              </w:rPr>
              <w:t xml:space="preserve">0967417616</w:t>
            </w:r>
          </w:p>
        </w:tc>
      </w:tr>
    </w:tbl>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spacing w:line="240" w:lineRule="auto"/>
        <w:rPr>
          <w:b w:val="1"/>
          <w:color w:val="000000"/>
          <w:sz w:val="24"/>
          <w:szCs w:val="24"/>
        </w:rPr>
      </w:pPr>
      <w:r w:rsidDel="00000000" w:rsidR="00000000" w:rsidRPr="00000000">
        <w:rPr>
          <w:rtl w:val="0"/>
        </w:rPr>
      </w:r>
    </w:p>
    <w:p w:rsidR="00000000" w:rsidDel="00000000" w:rsidP="00000000" w:rsidRDefault="00000000" w:rsidRPr="00000000" w14:paraId="00000CFC">
      <w:pPr>
        <w:spacing w:line="240" w:lineRule="auto"/>
        <w:rPr/>
      </w:pPr>
      <w:r w:rsidDel="00000000" w:rsidR="00000000" w:rsidRPr="00000000">
        <w:rPr>
          <w:b w:val="1"/>
          <w:color w:val="000000"/>
          <w:sz w:val="24"/>
          <w:szCs w:val="24"/>
          <w:rtl w:val="0"/>
        </w:rPr>
        <w:t xml:space="preserve">List of participants for the sub-national workshop in Basona Warana District</w:t>
      </w:r>
      <w:r w:rsidDel="00000000" w:rsidR="00000000" w:rsidRPr="00000000">
        <w:rPr>
          <w:rtl w:val="0"/>
        </w:rPr>
      </w:r>
    </w:p>
    <w:tbl>
      <w:tblPr>
        <w:tblStyle w:val="Table22"/>
        <w:tblW w:w="9372.0" w:type="dxa"/>
        <w:jc w:val="left"/>
        <w:tblBorders>
          <w:top w:color="70ad47" w:space="0" w:sz="8" w:val="single"/>
          <w:left w:color="70ad47" w:space="0" w:sz="8" w:val="single"/>
          <w:bottom w:color="70ad47" w:space="0" w:sz="8" w:val="single"/>
          <w:right w:color="70ad47" w:space="0" w:sz="8" w:val="single"/>
          <w:insideH w:color="9cc2e5" w:space="0" w:sz="4" w:val="single"/>
          <w:insideV w:color="9cc2e5" w:space="0" w:sz="4" w:val="single"/>
        </w:tblBorders>
        <w:tblLayout w:type="fixed"/>
        <w:tblLook w:val="0400"/>
      </w:tblPr>
      <w:tblGrid>
        <w:gridCol w:w="633"/>
        <w:gridCol w:w="2152"/>
        <w:gridCol w:w="4680"/>
        <w:gridCol w:w="1907"/>
        <w:tblGridChange w:id="0">
          <w:tblGrid>
            <w:gridCol w:w="633"/>
            <w:gridCol w:w="2152"/>
            <w:gridCol w:w="4680"/>
            <w:gridCol w:w="1907"/>
          </w:tblGrid>
        </w:tblGridChange>
      </w:tblGrid>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shd w:fill="92d050" w:val="clear"/>
          </w:tcPr>
          <w:p w:rsidR="00000000" w:rsidDel="00000000" w:rsidP="00000000" w:rsidRDefault="00000000" w:rsidRPr="00000000" w14:paraId="00000CFD">
            <w:pPr>
              <w:rPr>
                <w:sz w:val="16"/>
                <w:szCs w:val="16"/>
              </w:rPr>
            </w:pPr>
            <w:r w:rsidDel="00000000" w:rsidR="00000000" w:rsidRPr="00000000">
              <w:rPr>
                <w:sz w:val="16"/>
                <w:szCs w:val="16"/>
                <w:rtl w:val="0"/>
              </w:rPr>
              <w:t xml:space="preserve">No.</w:t>
            </w:r>
          </w:p>
        </w:tc>
        <w:tc>
          <w:tcPr>
            <w:tcBorders>
              <w:top w:color="000000" w:space="0" w:sz="4" w:val="single"/>
              <w:left w:color="000000" w:space="0" w:sz="4" w:val="single"/>
              <w:bottom w:color="000000" w:space="0" w:sz="4" w:val="single"/>
              <w:right w:color="000000" w:space="0" w:sz="4" w:val="single"/>
            </w:tcBorders>
            <w:shd w:fill="92d050" w:val="clear"/>
          </w:tcPr>
          <w:p w:rsidR="00000000" w:rsidDel="00000000" w:rsidP="00000000" w:rsidRDefault="00000000" w:rsidRPr="00000000" w14:paraId="00000CFE">
            <w:pPr>
              <w:rPr>
                <w:sz w:val="16"/>
                <w:szCs w:val="16"/>
              </w:rPr>
            </w:pPr>
            <w:r w:rsidDel="00000000" w:rsidR="00000000" w:rsidRPr="00000000">
              <w:rPr>
                <w:sz w:val="16"/>
                <w:szCs w:val="16"/>
                <w:rtl w:val="0"/>
              </w:rPr>
              <w:t xml:space="preserve">Name of participant</w:t>
            </w:r>
          </w:p>
        </w:tc>
        <w:tc>
          <w:tcPr>
            <w:tcBorders>
              <w:top w:color="000000" w:space="0" w:sz="4" w:val="single"/>
              <w:left w:color="000000" w:space="0" w:sz="4" w:val="single"/>
              <w:bottom w:color="000000" w:space="0" w:sz="4" w:val="single"/>
              <w:right w:color="000000" w:space="0" w:sz="4" w:val="single"/>
            </w:tcBorders>
            <w:shd w:fill="92d050" w:val="clear"/>
          </w:tcPr>
          <w:p w:rsidR="00000000" w:rsidDel="00000000" w:rsidP="00000000" w:rsidRDefault="00000000" w:rsidRPr="00000000" w14:paraId="00000CFF">
            <w:pPr>
              <w:rPr>
                <w:sz w:val="16"/>
                <w:szCs w:val="16"/>
              </w:rPr>
            </w:pPr>
            <w:r w:rsidDel="00000000" w:rsidR="00000000" w:rsidRPr="00000000">
              <w:rPr>
                <w:sz w:val="16"/>
                <w:szCs w:val="16"/>
                <w:rtl w:val="0"/>
              </w:rPr>
              <w:t xml:space="preserve">Organization</w:t>
            </w:r>
          </w:p>
        </w:tc>
        <w:tc>
          <w:tcPr>
            <w:tcBorders>
              <w:top w:color="000000" w:space="0" w:sz="4" w:val="single"/>
              <w:left w:color="000000" w:space="0" w:sz="4" w:val="single"/>
              <w:bottom w:color="000000" w:space="0" w:sz="4" w:val="single"/>
              <w:right w:color="000000" w:space="0" w:sz="4" w:val="single"/>
            </w:tcBorders>
            <w:shd w:fill="92d050" w:val="clear"/>
          </w:tcPr>
          <w:p w:rsidR="00000000" w:rsidDel="00000000" w:rsidP="00000000" w:rsidRDefault="00000000" w:rsidRPr="00000000" w14:paraId="00000D00">
            <w:pPr>
              <w:rPr>
                <w:sz w:val="16"/>
                <w:szCs w:val="16"/>
              </w:rPr>
            </w:pPr>
            <w:r w:rsidDel="00000000" w:rsidR="00000000" w:rsidRPr="00000000">
              <w:rPr>
                <w:sz w:val="16"/>
                <w:szCs w:val="16"/>
                <w:rtl w:val="0"/>
              </w:rPr>
              <w:t xml:space="preserve">Contact address</w:t>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1">
            <w:pPr>
              <w:rPr>
                <w:sz w:val="16"/>
                <w:szCs w:val="16"/>
              </w:rPr>
            </w:pPr>
            <w:r w:rsidDel="00000000" w:rsidR="00000000" w:rsidRPr="00000000">
              <w:rPr>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2">
            <w:pPr>
              <w:rPr>
                <w:sz w:val="16"/>
                <w:szCs w:val="16"/>
              </w:rPr>
            </w:pPr>
            <w:r w:rsidDel="00000000" w:rsidR="00000000" w:rsidRPr="00000000">
              <w:rPr>
                <w:sz w:val="16"/>
                <w:szCs w:val="16"/>
                <w:rtl w:val="0"/>
              </w:rPr>
              <w:t xml:space="preserve">Anteneh Berhanu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3">
            <w:pPr>
              <w:rPr>
                <w:sz w:val="16"/>
                <w:szCs w:val="16"/>
              </w:rPr>
            </w:pPr>
            <w:r w:rsidDel="00000000" w:rsidR="00000000" w:rsidRPr="00000000">
              <w:rPr>
                <w:sz w:val="16"/>
                <w:szCs w:val="16"/>
                <w:rtl w:val="0"/>
              </w:rPr>
              <w:t xml:space="preserve">Public sector/Sustainable land management program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4">
            <w:pPr>
              <w:jc w:val="right"/>
              <w:rPr>
                <w:sz w:val="16"/>
                <w:szCs w:val="16"/>
              </w:rPr>
            </w:pPr>
            <w:r w:rsidDel="00000000" w:rsidR="00000000" w:rsidRPr="00000000">
              <w:rPr>
                <w:sz w:val="16"/>
                <w:szCs w:val="16"/>
                <w:rtl w:val="0"/>
              </w:rPr>
              <w:t xml:space="preserve">0978791212</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5">
            <w:pPr>
              <w:rPr>
                <w:sz w:val="16"/>
                <w:szCs w:val="16"/>
              </w:rPr>
            </w:pPr>
            <w:r w:rsidDel="00000000" w:rsidR="00000000" w:rsidRPr="00000000">
              <w:rPr>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6">
            <w:pPr>
              <w:rPr>
                <w:sz w:val="16"/>
                <w:szCs w:val="16"/>
              </w:rPr>
            </w:pPr>
            <w:r w:rsidDel="00000000" w:rsidR="00000000" w:rsidRPr="00000000">
              <w:rPr>
                <w:sz w:val="16"/>
                <w:szCs w:val="16"/>
                <w:rtl w:val="0"/>
              </w:rPr>
              <w:t xml:space="preserve">Moges Bizuneh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7">
            <w:pPr>
              <w:rPr>
                <w:sz w:val="16"/>
                <w:szCs w:val="16"/>
              </w:rPr>
            </w:pPr>
            <w:r w:rsidDel="00000000" w:rsidR="00000000" w:rsidRPr="00000000">
              <w:rPr>
                <w:sz w:val="16"/>
                <w:szCs w:val="16"/>
                <w:rtl w:val="0"/>
              </w:rPr>
              <w:t xml:space="preserve">Public sector/district agriculture office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8">
            <w:pPr>
              <w:jc w:val="right"/>
              <w:rPr>
                <w:sz w:val="16"/>
                <w:szCs w:val="16"/>
              </w:rPr>
            </w:pPr>
            <w:r w:rsidDel="00000000" w:rsidR="00000000" w:rsidRPr="00000000">
              <w:rPr>
                <w:sz w:val="16"/>
                <w:szCs w:val="16"/>
                <w:rtl w:val="0"/>
              </w:rPr>
              <w:t xml:space="preserve">0913399714</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9">
            <w:pPr>
              <w:rPr>
                <w:sz w:val="16"/>
                <w:szCs w:val="16"/>
              </w:rPr>
            </w:pPr>
            <w:r w:rsidDel="00000000" w:rsidR="00000000" w:rsidRPr="00000000">
              <w:rPr>
                <w:sz w:val="16"/>
                <w:szCs w:val="16"/>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A">
            <w:pPr>
              <w:rPr>
                <w:sz w:val="16"/>
                <w:szCs w:val="16"/>
              </w:rPr>
            </w:pPr>
            <w:r w:rsidDel="00000000" w:rsidR="00000000" w:rsidRPr="00000000">
              <w:rPr>
                <w:sz w:val="16"/>
                <w:szCs w:val="16"/>
                <w:rtl w:val="0"/>
              </w:rPr>
              <w:t xml:space="preserve">Hailu Terefe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B">
            <w:pPr>
              <w:rPr>
                <w:sz w:val="16"/>
                <w:szCs w:val="16"/>
              </w:rPr>
            </w:pPr>
            <w:r w:rsidDel="00000000" w:rsidR="00000000" w:rsidRPr="00000000">
              <w:rPr>
                <w:sz w:val="16"/>
                <w:szCs w:val="16"/>
                <w:rtl w:val="0"/>
              </w:rPr>
              <w:t xml:space="preserve">Knowledge institute/Debre Berhan University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C">
            <w:pPr>
              <w:jc w:val="right"/>
              <w:rPr>
                <w:sz w:val="16"/>
                <w:szCs w:val="16"/>
              </w:rPr>
            </w:pPr>
            <w:r w:rsidDel="00000000" w:rsidR="00000000" w:rsidRPr="00000000">
              <w:rPr>
                <w:sz w:val="16"/>
                <w:szCs w:val="16"/>
                <w:rtl w:val="0"/>
              </w:rPr>
              <w:t xml:space="preserve">0947369315</w:t>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D">
            <w:pPr>
              <w:rPr>
                <w:sz w:val="16"/>
                <w:szCs w:val="16"/>
              </w:rPr>
            </w:pPr>
            <w:r w:rsidDel="00000000" w:rsidR="00000000" w:rsidRPr="00000000">
              <w:rPr>
                <w:sz w:val="16"/>
                <w:szCs w:val="16"/>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E">
            <w:pPr>
              <w:rPr>
                <w:sz w:val="16"/>
                <w:szCs w:val="16"/>
              </w:rPr>
            </w:pPr>
            <w:r w:rsidDel="00000000" w:rsidR="00000000" w:rsidRPr="00000000">
              <w:rPr>
                <w:sz w:val="16"/>
                <w:szCs w:val="16"/>
                <w:rtl w:val="0"/>
              </w:rPr>
              <w:t xml:space="preserve">Nigusse W/Mariam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F">
            <w:pPr>
              <w:rPr>
                <w:sz w:val="16"/>
                <w:szCs w:val="16"/>
              </w:rPr>
            </w:pPr>
            <w:r w:rsidDel="00000000" w:rsidR="00000000" w:rsidRPr="00000000">
              <w:rPr>
                <w:sz w:val="16"/>
                <w:szCs w:val="16"/>
                <w:rtl w:val="0"/>
              </w:rPr>
              <w:t xml:space="preserve">Public sector/district agricultural office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0">
            <w:pPr>
              <w:jc w:val="right"/>
              <w:rPr>
                <w:sz w:val="16"/>
                <w:szCs w:val="16"/>
              </w:rPr>
            </w:pPr>
            <w:r w:rsidDel="00000000" w:rsidR="00000000" w:rsidRPr="00000000">
              <w:rPr>
                <w:sz w:val="16"/>
                <w:szCs w:val="16"/>
                <w:rtl w:val="0"/>
              </w:rPr>
              <w:t xml:space="preserve">0913790078</w:t>
            </w:r>
          </w:p>
        </w:tc>
      </w:tr>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1">
            <w:pPr>
              <w:rPr>
                <w:sz w:val="16"/>
                <w:szCs w:val="16"/>
              </w:rPr>
            </w:pPr>
            <w:r w:rsidDel="00000000" w:rsidR="00000000" w:rsidRPr="00000000">
              <w:rPr>
                <w:sz w:val="16"/>
                <w:szCs w:val="16"/>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2">
            <w:pPr>
              <w:rPr>
                <w:sz w:val="16"/>
                <w:szCs w:val="16"/>
              </w:rPr>
            </w:pPr>
            <w:r w:rsidDel="00000000" w:rsidR="00000000" w:rsidRPr="00000000">
              <w:rPr>
                <w:sz w:val="16"/>
                <w:szCs w:val="16"/>
                <w:rtl w:val="0"/>
              </w:rPr>
              <w:t xml:space="preserve">Gadissa Oljira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3">
            <w:pPr>
              <w:rPr>
                <w:sz w:val="16"/>
                <w:szCs w:val="16"/>
              </w:rPr>
            </w:pPr>
            <w:r w:rsidDel="00000000" w:rsidR="00000000" w:rsidRPr="00000000">
              <w:rPr>
                <w:sz w:val="16"/>
                <w:szCs w:val="16"/>
                <w:rtl w:val="0"/>
              </w:rPr>
              <w:t xml:space="preserve">Farmer organization/North Shewa zone Cooperatives office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4">
            <w:pPr>
              <w:jc w:val="right"/>
              <w:rPr>
                <w:sz w:val="16"/>
                <w:szCs w:val="16"/>
              </w:rPr>
            </w:pPr>
            <w:r w:rsidDel="00000000" w:rsidR="00000000" w:rsidRPr="00000000">
              <w:rPr>
                <w:sz w:val="16"/>
                <w:szCs w:val="16"/>
                <w:rtl w:val="0"/>
              </w:rPr>
              <w:t xml:space="preserve">0912886510</w:t>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5">
            <w:pPr>
              <w:rPr>
                <w:sz w:val="16"/>
                <w:szCs w:val="16"/>
              </w:rPr>
            </w:pPr>
            <w:r w:rsidDel="00000000" w:rsidR="00000000" w:rsidRPr="00000000">
              <w:rPr>
                <w:sz w:val="16"/>
                <w:szCs w:val="16"/>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6">
            <w:pPr>
              <w:rPr>
                <w:sz w:val="16"/>
                <w:szCs w:val="16"/>
              </w:rPr>
            </w:pPr>
            <w:r w:rsidDel="00000000" w:rsidR="00000000" w:rsidRPr="00000000">
              <w:rPr>
                <w:sz w:val="16"/>
                <w:szCs w:val="16"/>
                <w:rtl w:val="0"/>
              </w:rPr>
              <w:t xml:space="preserve">Shibiru Debele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7">
            <w:pPr>
              <w:rPr>
                <w:sz w:val="16"/>
                <w:szCs w:val="16"/>
              </w:rPr>
            </w:pPr>
            <w:r w:rsidDel="00000000" w:rsidR="00000000" w:rsidRPr="00000000">
              <w:rPr>
                <w:sz w:val="16"/>
                <w:szCs w:val="16"/>
                <w:rtl w:val="0"/>
              </w:rPr>
              <w:t xml:space="preserve">Public sector/district agricultural office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8">
            <w:pPr>
              <w:jc w:val="right"/>
              <w:rPr>
                <w:sz w:val="16"/>
                <w:szCs w:val="16"/>
              </w:rPr>
            </w:pPr>
            <w:r w:rsidDel="00000000" w:rsidR="00000000" w:rsidRPr="00000000">
              <w:rPr>
                <w:sz w:val="16"/>
                <w:szCs w:val="16"/>
                <w:rtl w:val="0"/>
              </w:rPr>
              <w:t xml:space="preserve">0910855988</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9">
            <w:pPr>
              <w:rPr>
                <w:sz w:val="16"/>
                <w:szCs w:val="16"/>
              </w:rPr>
            </w:pPr>
            <w:r w:rsidDel="00000000" w:rsidR="00000000" w:rsidRPr="00000000">
              <w:rPr>
                <w:sz w:val="16"/>
                <w:szCs w:val="16"/>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A">
            <w:pPr>
              <w:rPr>
                <w:sz w:val="16"/>
                <w:szCs w:val="16"/>
              </w:rPr>
            </w:pPr>
            <w:r w:rsidDel="00000000" w:rsidR="00000000" w:rsidRPr="00000000">
              <w:rPr>
                <w:sz w:val="16"/>
                <w:szCs w:val="16"/>
                <w:rtl w:val="0"/>
              </w:rPr>
              <w:t xml:space="preserve">Alemayehu Abera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B">
            <w:pPr>
              <w:rPr>
                <w:sz w:val="16"/>
                <w:szCs w:val="16"/>
              </w:rPr>
            </w:pPr>
            <w:r w:rsidDel="00000000" w:rsidR="00000000" w:rsidRPr="00000000">
              <w:rPr>
                <w:sz w:val="16"/>
                <w:szCs w:val="16"/>
                <w:rtl w:val="0"/>
              </w:rPr>
              <w:t xml:space="preserve">Knowledge institute/Debre Berhan University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C">
            <w:pPr>
              <w:jc w:val="right"/>
              <w:rPr>
                <w:sz w:val="16"/>
                <w:szCs w:val="16"/>
              </w:rPr>
            </w:pPr>
            <w:r w:rsidDel="00000000" w:rsidR="00000000" w:rsidRPr="00000000">
              <w:rPr>
                <w:sz w:val="16"/>
                <w:szCs w:val="16"/>
                <w:rtl w:val="0"/>
              </w:rPr>
              <w:t xml:space="preserve">0925941760</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D">
            <w:pPr>
              <w:rPr>
                <w:sz w:val="16"/>
                <w:szCs w:val="16"/>
              </w:rPr>
            </w:pPr>
            <w:r w:rsidDel="00000000" w:rsidR="00000000" w:rsidRPr="00000000">
              <w:rPr>
                <w:sz w:val="16"/>
                <w:szCs w:val="16"/>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E">
            <w:pPr>
              <w:rPr>
                <w:sz w:val="16"/>
                <w:szCs w:val="16"/>
              </w:rPr>
            </w:pPr>
            <w:r w:rsidDel="00000000" w:rsidR="00000000" w:rsidRPr="00000000">
              <w:rPr>
                <w:sz w:val="16"/>
                <w:szCs w:val="16"/>
                <w:rtl w:val="0"/>
              </w:rPr>
              <w:t xml:space="preserve">Tewulgn Shibabaw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F">
            <w:pPr>
              <w:rPr>
                <w:sz w:val="16"/>
                <w:szCs w:val="16"/>
              </w:rPr>
            </w:pPr>
            <w:r w:rsidDel="00000000" w:rsidR="00000000" w:rsidRPr="00000000">
              <w:rPr>
                <w:sz w:val="16"/>
                <w:szCs w:val="16"/>
                <w:rtl w:val="0"/>
              </w:rPr>
              <w:t xml:space="preserve">Public sector/district agricultural office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0">
            <w:pPr>
              <w:jc w:val="right"/>
              <w:rPr>
                <w:sz w:val="16"/>
                <w:szCs w:val="16"/>
              </w:rPr>
            </w:pPr>
            <w:r w:rsidDel="00000000" w:rsidR="00000000" w:rsidRPr="00000000">
              <w:rPr>
                <w:sz w:val="16"/>
                <w:szCs w:val="16"/>
                <w:rtl w:val="0"/>
              </w:rPr>
              <w:t xml:space="preserve">0918057920</w:t>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1">
            <w:pPr>
              <w:rPr>
                <w:sz w:val="16"/>
                <w:szCs w:val="16"/>
              </w:rPr>
            </w:pPr>
            <w:r w:rsidDel="00000000" w:rsidR="00000000" w:rsidRPr="00000000">
              <w:rPr>
                <w:sz w:val="16"/>
                <w:szCs w:val="16"/>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2">
            <w:pPr>
              <w:rPr>
                <w:sz w:val="16"/>
                <w:szCs w:val="16"/>
              </w:rPr>
            </w:pPr>
            <w:r w:rsidDel="00000000" w:rsidR="00000000" w:rsidRPr="00000000">
              <w:rPr>
                <w:sz w:val="16"/>
                <w:szCs w:val="16"/>
                <w:rtl w:val="0"/>
              </w:rPr>
              <w:t xml:space="preserve">Ermias Betemariam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3">
            <w:pPr>
              <w:rPr>
                <w:sz w:val="16"/>
                <w:szCs w:val="16"/>
              </w:rPr>
            </w:pPr>
            <w:r w:rsidDel="00000000" w:rsidR="00000000" w:rsidRPr="00000000">
              <w:rPr>
                <w:sz w:val="16"/>
                <w:szCs w:val="16"/>
                <w:rtl w:val="0"/>
              </w:rPr>
              <w:t xml:space="preserve">Development partner/ICRAF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4">
            <w:pPr>
              <w:jc w:val="right"/>
              <w:rPr>
                <w:sz w:val="16"/>
                <w:szCs w:val="16"/>
              </w:rPr>
            </w:pPr>
            <w:r w:rsidDel="00000000" w:rsidR="00000000" w:rsidRPr="00000000">
              <w:rPr>
                <w:sz w:val="16"/>
                <w:szCs w:val="16"/>
                <w:rtl w:val="0"/>
              </w:rPr>
              <w:t xml:space="preserve">Kenya</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5">
            <w:pPr>
              <w:rPr>
                <w:sz w:val="16"/>
                <w:szCs w:val="16"/>
              </w:rPr>
            </w:pPr>
            <w:r w:rsidDel="00000000" w:rsidR="00000000" w:rsidRPr="00000000">
              <w:rPr>
                <w:sz w:val="16"/>
                <w:szCs w:val="16"/>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6">
            <w:pPr>
              <w:rPr>
                <w:sz w:val="16"/>
                <w:szCs w:val="16"/>
              </w:rPr>
            </w:pPr>
            <w:r w:rsidDel="00000000" w:rsidR="00000000" w:rsidRPr="00000000">
              <w:rPr>
                <w:sz w:val="16"/>
                <w:szCs w:val="16"/>
                <w:rtl w:val="0"/>
              </w:rPr>
              <w:t xml:space="preserve">Blaise Amony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7">
            <w:pPr>
              <w:rPr>
                <w:sz w:val="16"/>
                <w:szCs w:val="16"/>
              </w:rPr>
            </w:pPr>
            <w:r w:rsidDel="00000000" w:rsidR="00000000" w:rsidRPr="00000000">
              <w:rPr>
                <w:sz w:val="16"/>
                <w:szCs w:val="16"/>
                <w:rtl w:val="0"/>
              </w:rPr>
              <w:t xml:space="preserve">Development partner/ASARECA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8">
            <w:pPr>
              <w:jc w:val="right"/>
              <w:rPr>
                <w:sz w:val="16"/>
                <w:szCs w:val="16"/>
              </w:rPr>
            </w:pPr>
            <w:r w:rsidDel="00000000" w:rsidR="00000000" w:rsidRPr="00000000">
              <w:rPr>
                <w:sz w:val="16"/>
                <w:szCs w:val="16"/>
                <w:rtl w:val="0"/>
              </w:rPr>
              <w:t xml:space="preserve">Uganda</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9">
            <w:pPr>
              <w:rPr>
                <w:sz w:val="16"/>
                <w:szCs w:val="16"/>
              </w:rPr>
            </w:pPr>
            <w:r w:rsidDel="00000000" w:rsidR="00000000" w:rsidRPr="00000000">
              <w:rPr>
                <w:sz w:val="16"/>
                <w:szCs w:val="16"/>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A">
            <w:pPr>
              <w:rPr>
                <w:sz w:val="16"/>
                <w:szCs w:val="16"/>
              </w:rPr>
            </w:pPr>
            <w:r w:rsidDel="00000000" w:rsidR="00000000" w:rsidRPr="00000000">
              <w:rPr>
                <w:sz w:val="16"/>
                <w:szCs w:val="16"/>
                <w:rtl w:val="0"/>
              </w:rPr>
              <w:t xml:space="preserve">Tsegaye Getachew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B">
            <w:pPr>
              <w:rPr>
                <w:sz w:val="16"/>
                <w:szCs w:val="16"/>
              </w:rPr>
            </w:pPr>
            <w:r w:rsidDel="00000000" w:rsidR="00000000" w:rsidRPr="00000000">
              <w:rPr>
                <w:sz w:val="16"/>
                <w:szCs w:val="16"/>
                <w:rtl w:val="0"/>
              </w:rPr>
              <w:t xml:space="preserve">Knowledge institute/Debre Berhan Agricultural Research Centre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C">
            <w:pPr>
              <w:jc w:val="right"/>
              <w:rPr>
                <w:sz w:val="16"/>
                <w:szCs w:val="16"/>
              </w:rPr>
            </w:pPr>
            <w:r w:rsidDel="00000000" w:rsidR="00000000" w:rsidRPr="00000000">
              <w:rPr>
                <w:sz w:val="16"/>
                <w:szCs w:val="16"/>
                <w:rtl w:val="0"/>
              </w:rPr>
              <w:t xml:space="preserve">0921141809</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D">
            <w:pPr>
              <w:rPr>
                <w:sz w:val="16"/>
                <w:szCs w:val="16"/>
              </w:rPr>
            </w:pPr>
            <w:r w:rsidDel="00000000" w:rsidR="00000000" w:rsidRPr="00000000">
              <w:rPr>
                <w:sz w:val="16"/>
                <w:szCs w:val="16"/>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E">
            <w:pPr>
              <w:rPr>
                <w:sz w:val="16"/>
                <w:szCs w:val="16"/>
              </w:rPr>
            </w:pPr>
            <w:r w:rsidDel="00000000" w:rsidR="00000000" w:rsidRPr="00000000">
              <w:rPr>
                <w:sz w:val="16"/>
                <w:szCs w:val="16"/>
                <w:rtl w:val="0"/>
              </w:rPr>
              <w:t xml:space="preserve">Dejene Abera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F">
            <w:pPr>
              <w:rPr>
                <w:sz w:val="16"/>
                <w:szCs w:val="16"/>
              </w:rPr>
            </w:pPr>
            <w:r w:rsidDel="00000000" w:rsidR="00000000" w:rsidRPr="00000000">
              <w:rPr>
                <w:sz w:val="16"/>
                <w:szCs w:val="16"/>
                <w:rtl w:val="0"/>
              </w:rPr>
              <w:t xml:space="preserve">Knowledge institute/EIAR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0">
            <w:pPr>
              <w:jc w:val="right"/>
              <w:rPr>
                <w:sz w:val="16"/>
                <w:szCs w:val="16"/>
              </w:rPr>
            </w:pPr>
            <w:r w:rsidDel="00000000" w:rsidR="00000000" w:rsidRPr="00000000">
              <w:rPr>
                <w:sz w:val="16"/>
                <w:szCs w:val="16"/>
                <w:rtl w:val="0"/>
              </w:rPr>
              <w:t xml:space="preserve">0911861658</w:t>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1">
            <w:pPr>
              <w:rPr>
                <w:sz w:val="16"/>
                <w:szCs w:val="16"/>
              </w:rPr>
            </w:pPr>
            <w:r w:rsidDel="00000000" w:rsidR="00000000" w:rsidRPr="00000000">
              <w:rPr>
                <w:sz w:val="16"/>
                <w:szCs w:val="16"/>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2">
            <w:pPr>
              <w:rPr>
                <w:sz w:val="16"/>
                <w:szCs w:val="16"/>
              </w:rPr>
            </w:pPr>
            <w:r w:rsidDel="00000000" w:rsidR="00000000" w:rsidRPr="00000000">
              <w:rPr>
                <w:sz w:val="16"/>
                <w:szCs w:val="16"/>
                <w:rtl w:val="0"/>
              </w:rPr>
              <w:t xml:space="preserve">Melaku Demelash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3">
            <w:pPr>
              <w:rPr>
                <w:sz w:val="16"/>
                <w:szCs w:val="16"/>
              </w:rPr>
            </w:pPr>
            <w:r w:rsidDel="00000000" w:rsidR="00000000" w:rsidRPr="00000000">
              <w:rPr>
                <w:sz w:val="16"/>
                <w:szCs w:val="16"/>
                <w:rtl w:val="0"/>
              </w:rPr>
              <w:t xml:space="preserve">Knowledge institute/EIAR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4">
            <w:pPr>
              <w:jc w:val="right"/>
              <w:rPr>
                <w:sz w:val="16"/>
                <w:szCs w:val="16"/>
              </w:rPr>
            </w:pPr>
            <w:r w:rsidDel="00000000" w:rsidR="00000000" w:rsidRPr="00000000">
              <w:rPr>
                <w:sz w:val="16"/>
                <w:szCs w:val="16"/>
                <w:rtl w:val="0"/>
              </w:rPr>
              <w:t xml:space="preserve">0925836911</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5">
            <w:pPr>
              <w:rPr>
                <w:sz w:val="16"/>
                <w:szCs w:val="16"/>
              </w:rPr>
            </w:pPr>
            <w:r w:rsidDel="00000000" w:rsidR="00000000" w:rsidRPr="00000000">
              <w:rPr>
                <w:sz w:val="16"/>
                <w:szCs w:val="16"/>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6">
            <w:pPr>
              <w:rPr>
                <w:sz w:val="16"/>
                <w:szCs w:val="16"/>
              </w:rPr>
            </w:pPr>
            <w:r w:rsidDel="00000000" w:rsidR="00000000" w:rsidRPr="00000000">
              <w:rPr>
                <w:sz w:val="16"/>
                <w:szCs w:val="16"/>
                <w:rtl w:val="0"/>
              </w:rPr>
              <w:t xml:space="preserve">Kassu Tadesse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7">
            <w:pPr>
              <w:rPr>
                <w:sz w:val="16"/>
                <w:szCs w:val="16"/>
              </w:rPr>
            </w:pPr>
            <w:r w:rsidDel="00000000" w:rsidR="00000000" w:rsidRPr="00000000">
              <w:rPr>
                <w:sz w:val="16"/>
                <w:szCs w:val="16"/>
                <w:rtl w:val="0"/>
              </w:rPr>
              <w:t xml:space="preserve">Knowledge institute/EIAR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8">
            <w:pPr>
              <w:jc w:val="right"/>
              <w:rPr>
                <w:sz w:val="16"/>
                <w:szCs w:val="16"/>
              </w:rPr>
            </w:pPr>
            <w:r w:rsidDel="00000000" w:rsidR="00000000" w:rsidRPr="00000000">
              <w:rPr>
                <w:sz w:val="16"/>
                <w:szCs w:val="16"/>
                <w:rtl w:val="0"/>
              </w:rPr>
              <w:t xml:space="preserve">0911366068</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9">
            <w:pPr>
              <w:rPr>
                <w:sz w:val="16"/>
                <w:szCs w:val="16"/>
              </w:rPr>
            </w:pPr>
            <w:r w:rsidDel="00000000" w:rsidR="00000000" w:rsidRPr="00000000">
              <w:rPr>
                <w:sz w:val="16"/>
                <w:szCs w:val="16"/>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A">
            <w:pPr>
              <w:rPr>
                <w:sz w:val="16"/>
                <w:szCs w:val="16"/>
              </w:rPr>
            </w:pPr>
            <w:r w:rsidDel="00000000" w:rsidR="00000000" w:rsidRPr="00000000">
              <w:rPr>
                <w:sz w:val="16"/>
                <w:szCs w:val="16"/>
                <w:rtl w:val="0"/>
              </w:rPr>
              <w:t xml:space="preserve">Tesfaye Mebratu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B">
            <w:pPr>
              <w:rPr>
                <w:sz w:val="16"/>
                <w:szCs w:val="16"/>
              </w:rPr>
            </w:pPr>
            <w:r w:rsidDel="00000000" w:rsidR="00000000" w:rsidRPr="00000000">
              <w:rPr>
                <w:sz w:val="16"/>
                <w:szCs w:val="16"/>
                <w:rtl w:val="0"/>
              </w:rPr>
              <w:t xml:space="preserve">Knowledge institute/Debre Berhan University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C">
            <w:pPr>
              <w:jc w:val="right"/>
              <w:rPr>
                <w:sz w:val="16"/>
                <w:szCs w:val="16"/>
              </w:rPr>
            </w:pPr>
            <w:r w:rsidDel="00000000" w:rsidR="00000000" w:rsidRPr="00000000">
              <w:rPr>
                <w:sz w:val="16"/>
                <w:szCs w:val="16"/>
                <w:rtl w:val="0"/>
              </w:rPr>
              <w:t xml:space="preserve">0911312067</w:t>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D">
            <w:pPr>
              <w:rPr>
                <w:sz w:val="16"/>
                <w:szCs w:val="16"/>
              </w:rPr>
            </w:pPr>
            <w:r w:rsidDel="00000000" w:rsidR="00000000" w:rsidRPr="00000000">
              <w:rPr>
                <w:sz w:val="16"/>
                <w:szCs w:val="16"/>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E">
            <w:pPr>
              <w:rPr>
                <w:sz w:val="16"/>
                <w:szCs w:val="16"/>
              </w:rPr>
            </w:pPr>
            <w:r w:rsidDel="00000000" w:rsidR="00000000" w:rsidRPr="00000000">
              <w:rPr>
                <w:sz w:val="16"/>
                <w:szCs w:val="16"/>
                <w:rtl w:val="0"/>
              </w:rPr>
              <w:t xml:space="preserve">W/Mariam Negese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F">
            <w:pPr>
              <w:rPr>
                <w:sz w:val="16"/>
                <w:szCs w:val="16"/>
              </w:rPr>
            </w:pPr>
            <w:r w:rsidDel="00000000" w:rsidR="00000000" w:rsidRPr="00000000">
              <w:rPr>
                <w:sz w:val="16"/>
                <w:szCs w:val="16"/>
                <w:rtl w:val="0"/>
              </w:rPr>
              <w:t xml:space="preserve">Farmer organization/Baso cooperative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0">
            <w:pPr>
              <w:jc w:val="right"/>
              <w:rPr>
                <w:sz w:val="16"/>
                <w:szCs w:val="16"/>
              </w:rPr>
            </w:pPr>
            <w:r w:rsidDel="00000000" w:rsidR="00000000" w:rsidRPr="00000000">
              <w:rPr>
                <w:sz w:val="16"/>
                <w:szCs w:val="16"/>
                <w:rtl w:val="0"/>
              </w:rPr>
              <w:t xml:space="preserve">0910294569</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1">
            <w:pPr>
              <w:rPr>
                <w:sz w:val="16"/>
                <w:szCs w:val="16"/>
              </w:rPr>
            </w:pPr>
            <w:r w:rsidDel="00000000" w:rsidR="00000000" w:rsidRPr="00000000">
              <w:rPr>
                <w:sz w:val="16"/>
                <w:szCs w:val="16"/>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2">
            <w:pPr>
              <w:rPr>
                <w:sz w:val="16"/>
                <w:szCs w:val="16"/>
              </w:rPr>
            </w:pPr>
            <w:r w:rsidDel="00000000" w:rsidR="00000000" w:rsidRPr="00000000">
              <w:rPr>
                <w:sz w:val="16"/>
                <w:szCs w:val="16"/>
                <w:rtl w:val="0"/>
              </w:rPr>
              <w:t xml:space="preserve">Hailu W/Kidan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3">
            <w:pPr>
              <w:rPr>
                <w:sz w:val="16"/>
                <w:szCs w:val="16"/>
              </w:rPr>
            </w:pPr>
            <w:r w:rsidDel="00000000" w:rsidR="00000000" w:rsidRPr="00000000">
              <w:rPr>
                <w:sz w:val="16"/>
                <w:szCs w:val="16"/>
                <w:rtl w:val="0"/>
              </w:rPr>
              <w:t xml:space="preserve">Farmer organization/Baso cooperative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4">
            <w:pPr>
              <w:jc w:val="right"/>
              <w:rPr>
                <w:sz w:val="16"/>
                <w:szCs w:val="16"/>
              </w:rPr>
            </w:pPr>
            <w:r w:rsidDel="00000000" w:rsidR="00000000" w:rsidRPr="00000000">
              <w:rPr>
                <w:sz w:val="16"/>
                <w:szCs w:val="16"/>
                <w:rtl w:val="0"/>
              </w:rPr>
              <w:t xml:space="preserve">0933035634</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5">
            <w:pPr>
              <w:rPr>
                <w:sz w:val="16"/>
                <w:szCs w:val="16"/>
              </w:rPr>
            </w:pPr>
            <w:r w:rsidDel="00000000" w:rsidR="00000000" w:rsidRPr="00000000">
              <w:rPr>
                <w:sz w:val="16"/>
                <w:szCs w:val="16"/>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6">
            <w:pPr>
              <w:rPr>
                <w:sz w:val="16"/>
                <w:szCs w:val="16"/>
              </w:rPr>
            </w:pPr>
            <w:r w:rsidDel="00000000" w:rsidR="00000000" w:rsidRPr="00000000">
              <w:rPr>
                <w:sz w:val="16"/>
                <w:szCs w:val="16"/>
                <w:rtl w:val="0"/>
              </w:rPr>
              <w:t xml:space="preserve">Melese Kiflu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7">
            <w:pPr>
              <w:rPr>
                <w:sz w:val="16"/>
                <w:szCs w:val="16"/>
              </w:rPr>
            </w:pPr>
            <w:r w:rsidDel="00000000" w:rsidR="00000000" w:rsidRPr="00000000">
              <w:rPr>
                <w:sz w:val="16"/>
                <w:szCs w:val="16"/>
                <w:rtl w:val="0"/>
              </w:rPr>
              <w:t xml:space="preserve">Farmer organization/Baso cooperative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8">
            <w:pPr>
              <w:jc w:val="right"/>
              <w:rPr>
                <w:sz w:val="16"/>
                <w:szCs w:val="16"/>
              </w:rPr>
            </w:pPr>
            <w:r w:rsidDel="00000000" w:rsidR="00000000" w:rsidRPr="00000000">
              <w:rPr>
                <w:sz w:val="16"/>
                <w:szCs w:val="16"/>
                <w:rtl w:val="0"/>
              </w:rPr>
              <w:t xml:space="preserve">0922361229</w:t>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9">
            <w:pPr>
              <w:rPr>
                <w:sz w:val="16"/>
                <w:szCs w:val="16"/>
              </w:rPr>
            </w:pPr>
            <w:r w:rsidDel="00000000" w:rsidR="00000000" w:rsidRPr="00000000">
              <w:rPr>
                <w:sz w:val="16"/>
                <w:szCs w:val="16"/>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A">
            <w:pPr>
              <w:rPr>
                <w:sz w:val="16"/>
                <w:szCs w:val="16"/>
              </w:rPr>
            </w:pPr>
            <w:r w:rsidDel="00000000" w:rsidR="00000000" w:rsidRPr="00000000">
              <w:rPr>
                <w:sz w:val="16"/>
                <w:szCs w:val="16"/>
                <w:rtl w:val="0"/>
              </w:rPr>
              <w:t xml:space="preserve">Demessie Asfaw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B">
            <w:pPr>
              <w:rPr>
                <w:sz w:val="16"/>
                <w:szCs w:val="16"/>
              </w:rPr>
            </w:pPr>
            <w:r w:rsidDel="00000000" w:rsidR="00000000" w:rsidRPr="00000000">
              <w:rPr>
                <w:sz w:val="16"/>
                <w:szCs w:val="16"/>
                <w:rtl w:val="0"/>
              </w:rPr>
              <w:t xml:space="preserve">Farmer organization/Baso cooperative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C">
            <w:pPr>
              <w:jc w:val="right"/>
              <w:rPr>
                <w:sz w:val="16"/>
                <w:szCs w:val="16"/>
              </w:rPr>
            </w:pPr>
            <w:r w:rsidDel="00000000" w:rsidR="00000000" w:rsidRPr="00000000">
              <w:rPr>
                <w:sz w:val="16"/>
                <w:szCs w:val="16"/>
                <w:rtl w:val="0"/>
              </w:rPr>
              <w:t xml:space="preserve">0922565041</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D">
            <w:pPr>
              <w:rPr>
                <w:sz w:val="16"/>
                <w:szCs w:val="16"/>
              </w:rPr>
            </w:pPr>
            <w:r w:rsidDel="00000000" w:rsidR="00000000" w:rsidRPr="00000000">
              <w:rPr>
                <w:sz w:val="16"/>
                <w:szCs w:val="16"/>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E">
            <w:pPr>
              <w:rPr>
                <w:sz w:val="16"/>
                <w:szCs w:val="16"/>
              </w:rPr>
            </w:pPr>
            <w:r w:rsidDel="00000000" w:rsidR="00000000" w:rsidRPr="00000000">
              <w:rPr>
                <w:sz w:val="16"/>
                <w:szCs w:val="16"/>
                <w:rtl w:val="0"/>
              </w:rPr>
              <w:t xml:space="preserve">T/Georgis Dagne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F">
            <w:pPr>
              <w:rPr>
                <w:sz w:val="16"/>
                <w:szCs w:val="16"/>
              </w:rPr>
            </w:pPr>
            <w:r w:rsidDel="00000000" w:rsidR="00000000" w:rsidRPr="00000000">
              <w:rPr>
                <w:sz w:val="16"/>
                <w:szCs w:val="16"/>
                <w:rtl w:val="0"/>
              </w:rPr>
              <w:t xml:space="preserve">Farmer organization/Baso cooperative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0">
            <w:pPr>
              <w:jc w:val="right"/>
              <w:rPr>
                <w:sz w:val="16"/>
                <w:szCs w:val="16"/>
              </w:rPr>
            </w:pPr>
            <w:r w:rsidDel="00000000" w:rsidR="00000000" w:rsidRPr="00000000">
              <w:rPr>
                <w:sz w:val="16"/>
                <w:szCs w:val="16"/>
                <w:rtl w:val="0"/>
              </w:rPr>
              <w:t xml:space="preserve">0988736217</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1">
            <w:pPr>
              <w:rPr>
                <w:sz w:val="16"/>
                <w:szCs w:val="16"/>
              </w:rPr>
            </w:pPr>
            <w:r w:rsidDel="00000000" w:rsidR="00000000" w:rsidRPr="00000000">
              <w:rPr>
                <w:sz w:val="16"/>
                <w:szCs w:val="16"/>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2">
            <w:pPr>
              <w:rPr>
                <w:sz w:val="16"/>
                <w:szCs w:val="16"/>
              </w:rPr>
            </w:pPr>
            <w:r w:rsidDel="00000000" w:rsidR="00000000" w:rsidRPr="00000000">
              <w:rPr>
                <w:sz w:val="16"/>
                <w:szCs w:val="16"/>
                <w:rtl w:val="0"/>
              </w:rPr>
              <w:t xml:space="preserve">Musa Hailu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3">
            <w:pPr>
              <w:rPr>
                <w:sz w:val="16"/>
                <w:szCs w:val="16"/>
              </w:rPr>
            </w:pPr>
            <w:r w:rsidDel="00000000" w:rsidR="00000000" w:rsidRPr="00000000">
              <w:rPr>
                <w:sz w:val="16"/>
                <w:szCs w:val="16"/>
                <w:rtl w:val="0"/>
              </w:rPr>
              <w:t xml:space="preserve">Farmer organization/Baso cooperative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4">
            <w:pPr>
              <w:jc w:val="right"/>
              <w:rPr>
                <w:sz w:val="16"/>
                <w:szCs w:val="16"/>
              </w:rPr>
            </w:pPr>
            <w:r w:rsidDel="00000000" w:rsidR="00000000" w:rsidRPr="00000000">
              <w:rPr>
                <w:sz w:val="16"/>
                <w:szCs w:val="16"/>
                <w:rtl w:val="0"/>
              </w:rPr>
              <w:t xml:space="preserve">0942822382</w:t>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5">
            <w:pPr>
              <w:rPr>
                <w:sz w:val="16"/>
                <w:szCs w:val="16"/>
              </w:rPr>
            </w:pPr>
            <w:r w:rsidDel="00000000" w:rsidR="00000000" w:rsidRPr="00000000">
              <w:rPr>
                <w:sz w:val="16"/>
                <w:szCs w:val="16"/>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6">
            <w:pPr>
              <w:rPr>
                <w:sz w:val="16"/>
                <w:szCs w:val="16"/>
              </w:rPr>
            </w:pPr>
            <w:r w:rsidDel="00000000" w:rsidR="00000000" w:rsidRPr="00000000">
              <w:rPr>
                <w:sz w:val="16"/>
                <w:szCs w:val="16"/>
                <w:rtl w:val="0"/>
              </w:rPr>
              <w:t xml:space="preserve">Dereje Asibe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7">
            <w:pPr>
              <w:rPr>
                <w:sz w:val="16"/>
                <w:szCs w:val="16"/>
              </w:rPr>
            </w:pPr>
            <w:r w:rsidDel="00000000" w:rsidR="00000000" w:rsidRPr="00000000">
              <w:rPr>
                <w:sz w:val="16"/>
                <w:szCs w:val="16"/>
                <w:rtl w:val="0"/>
              </w:rPr>
              <w:t xml:space="preserve">Farmer organization/Baso cooperative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8">
            <w:pPr>
              <w:jc w:val="right"/>
              <w:rPr>
                <w:sz w:val="16"/>
                <w:szCs w:val="16"/>
              </w:rPr>
            </w:pPr>
            <w:r w:rsidDel="00000000" w:rsidR="00000000" w:rsidRPr="00000000">
              <w:rPr>
                <w:sz w:val="16"/>
                <w:szCs w:val="16"/>
                <w:rtl w:val="0"/>
              </w:rPr>
              <w:t xml:space="preserve">0985172856</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9">
            <w:pPr>
              <w:rPr>
                <w:sz w:val="16"/>
                <w:szCs w:val="16"/>
              </w:rPr>
            </w:pPr>
            <w:r w:rsidDel="00000000" w:rsidR="00000000" w:rsidRPr="00000000">
              <w:rPr>
                <w:sz w:val="16"/>
                <w:szCs w:val="16"/>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A">
            <w:pPr>
              <w:rPr>
                <w:sz w:val="16"/>
                <w:szCs w:val="16"/>
              </w:rPr>
            </w:pPr>
            <w:r w:rsidDel="00000000" w:rsidR="00000000" w:rsidRPr="00000000">
              <w:rPr>
                <w:sz w:val="16"/>
                <w:szCs w:val="16"/>
                <w:rtl w:val="0"/>
              </w:rPr>
              <w:t xml:space="preserve">G/Amanuel Belay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B">
            <w:pPr>
              <w:rPr>
                <w:sz w:val="16"/>
                <w:szCs w:val="16"/>
              </w:rPr>
            </w:pPr>
            <w:r w:rsidDel="00000000" w:rsidR="00000000" w:rsidRPr="00000000">
              <w:rPr>
                <w:sz w:val="16"/>
                <w:szCs w:val="16"/>
                <w:rtl w:val="0"/>
              </w:rPr>
              <w:t xml:space="preserve">Farmer organization/Baso cooperative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C">
            <w:pPr>
              <w:jc w:val="right"/>
              <w:rPr>
                <w:sz w:val="16"/>
                <w:szCs w:val="16"/>
              </w:rPr>
            </w:pPr>
            <w:r w:rsidDel="00000000" w:rsidR="00000000" w:rsidRPr="00000000">
              <w:rPr>
                <w:sz w:val="16"/>
                <w:szCs w:val="16"/>
                <w:rtl w:val="0"/>
              </w:rPr>
              <w:t xml:space="preserve">0947970946</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D">
            <w:pPr>
              <w:rPr>
                <w:sz w:val="16"/>
                <w:szCs w:val="16"/>
              </w:rPr>
            </w:pPr>
            <w:r w:rsidDel="00000000" w:rsidR="00000000" w:rsidRPr="00000000">
              <w:rPr>
                <w:sz w:val="16"/>
                <w:szCs w:val="16"/>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E">
            <w:pPr>
              <w:rPr>
                <w:sz w:val="16"/>
                <w:szCs w:val="16"/>
              </w:rPr>
            </w:pPr>
            <w:r w:rsidDel="00000000" w:rsidR="00000000" w:rsidRPr="00000000">
              <w:rPr>
                <w:sz w:val="16"/>
                <w:szCs w:val="16"/>
                <w:rtl w:val="0"/>
              </w:rPr>
              <w:t xml:space="preserve">Estifo Fekadu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F">
            <w:pPr>
              <w:rPr>
                <w:sz w:val="16"/>
                <w:szCs w:val="16"/>
              </w:rPr>
            </w:pPr>
            <w:r w:rsidDel="00000000" w:rsidR="00000000" w:rsidRPr="00000000">
              <w:rPr>
                <w:sz w:val="16"/>
                <w:szCs w:val="16"/>
                <w:rtl w:val="0"/>
              </w:rPr>
              <w:t xml:space="preserve">Farmer organization/Baso cooperative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0">
            <w:pPr>
              <w:jc w:val="right"/>
              <w:rPr>
                <w:sz w:val="16"/>
                <w:szCs w:val="16"/>
              </w:rPr>
            </w:pPr>
            <w:r w:rsidDel="00000000" w:rsidR="00000000" w:rsidRPr="00000000">
              <w:rPr>
                <w:sz w:val="16"/>
                <w:szCs w:val="16"/>
                <w:rtl w:val="0"/>
              </w:rPr>
              <w:t xml:space="preserve">0924139279</w:t>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1">
            <w:pPr>
              <w:rPr>
                <w:sz w:val="16"/>
                <w:szCs w:val="16"/>
              </w:rPr>
            </w:pPr>
            <w:r w:rsidDel="00000000" w:rsidR="00000000" w:rsidRPr="00000000">
              <w:rPr>
                <w:sz w:val="16"/>
                <w:szCs w:val="16"/>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2">
            <w:pPr>
              <w:rPr>
                <w:sz w:val="16"/>
                <w:szCs w:val="16"/>
              </w:rPr>
            </w:pPr>
            <w:r w:rsidDel="00000000" w:rsidR="00000000" w:rsidRPr="00000000">
              <w:rPr>
                <w:sz w:val="16"/>
                <w:szCs w:val="16"/>
                <w:rtl w:val="0"/>
              </w:rPr>
              <w:t xml:space="preserve">Zenebe Eshete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3">
            <w:pPr>
              <w:rPr>
                <w:sz w:val="16"/>
                <w:szCs w:val="16"/>
              </w:rPr>
            </w:pPr>
            <w:r w:rsidDel="00000000" w:rsidR="00000000" w:rsidRPr="00000000">
              <w:rPr>
                <w:sz w:val="16"/>
                <w:szCs w:val="16"/>
                <w:rtl w:val="0"/>
              </w:rPr>
              <w:t xml:space="preserve">Farmer organization/Baso cooperative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4">
            <w:pPr>
              <w:jc w:val="right"/>
              <w:rPr>
                <w:sz w:val="16"/>
                <w:szCs w:val="16"/>
              </w:rPr>
            </w:pPr>
            <w:r w:rsidDel="00000000" w:rsidR="00000000" w:rsidRPr="00000000">
              <w:rPr>
                <w:sz w:val="16"/>
                <w:szCs w:val="16"/>
                <w:rtl w:val="0"/>
              </w:rPr>
              <w:t xml:space="preserve">0963206860</w:t>
            </w:r>
          </w:p>
        </w:tc>
      </w:tr>
      <w:tr>
        <w:trPr>
          <w:cantSplit w:val="0"/>
          <w:trHeight w:val="234"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D65">
            <w:pPr>
              <w:rPr>
                <w:sz w:val="16"/>
                <w:szCs w:val="16"/>
              </w:rPr>
            </w:pPr>
            <w:r w:rsidDel="00000000" w:rsidR="00000000" w:rsidRPr="00000000">
              <w:rPr>
                <w:sz w:val="16"/>
                <w:szCs w:val="16"/>
                <w:rtl w:val="0"/>
              </w:rPr>
              <w:t xml:space="preserve">26</w:t>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D66">
            <w:pPr>
              <w:rPr>
                <w:sz w:val="16"/>
                <w:szCs w:val="16"/>
              </w:rPr>
            </w:pPr>
            <w:r w:rsidDel="00000000" w:rsidR="00000000" w:rsidRPr="00000000">
              <w:rPr>
                <w:color w:val="000000"/>
                <w:sz w:val="16"/>
                <w:szCs w:val="16"/>
                <w:rtl w:val="0"/>
              </w:rPr>
              <w:t xml:space="preserve">Genevieve Apio </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D67">
            <w:pPr>
              <w:rPr>
                <w:sz w:val="16"/>
                <w:szCs w:val="16"/>
              </w:rPr>
            </w:pPr>
            <w:r w:rsidDel="00000000" w:rsidR="00000000" w:rsidRPr="00000000">
              <w:rPr>
                <w:color w:val="000000"/>
                <w:sz w:val="16"/>
                <w:szCs w:val="16"/>
                <w:rtl w:val="0"/>
              </w:rPr>
              <w:t xml:space="preserve">Development Partner </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D68">
            <w:pPr>
              <w:jc w:val="right"/>
              <w:rPr>
                <w:sz w:val="16"/>
                <w:szCs w:val="16"/>
              </w:rPr>
            </w:pPr>
            <w:r w:rsidDel="00000000" w:rsidR="00000000" w:rsidRPr="00000000">
              <w:rPr>
                <w:color w:val="000000"/>
                <w:sz w:val="16"/>
                <w:szCs w:val="16"/>
                <w:rtl w:val="0"/>
              </w:rPr>
              <w:t xml:space="preserve">256758862794</w:t>
            </w:r>
            <w:r w:rsidDel="00000000" w:rsidR="00000000" w:rsidRPr="00000000">
              <w:rPr>
                <w:rtl w:val="0"/>
              </w:rPr>
            </w:r>
          </w:p>
        </w:tc>
      </w:tr>
    </w:tbl>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23"/>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7"/>
        <w:gridCol w:w="2168"/>
        <w:gridCol w:w="4670"/>
        <w:gridCol w:w="1890"/>
        <w:tblGridChange w:id="0">
          <w:tblGrid>
            <w:gridCol w:w="627"/>
            <w:gridCol w:w="2168"/>
            <w:gridCol w:w="4670"/>
            <w:gridCol w:w="1890"/>
          </w:tblGrid>
        </w:tblGridChange>
      </w:tblGrid>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A">
            <w:pPr>
              <w:spacing w:after="0" w:line="240" w:lineRule="auto"/>
              <w:rPr>
                <w:color w:val="000000"/>
                <w:sz w:val="16"/>
                <w:szCs w:val="16"/>
              </w:rPr>
            </w:pPr>
            <w:r w:rsidDel="00000000" w:rsidR="00000000" w:rsidRPr="00000000">
              <w:rPr>
                <w:color w:val="000000"/>
                <w:sz w:val="16"/>
                <w:szCs w:val="16"/>
                <w:rtl w:val="0"/>
              </w:rPr>
              <w:t xml:space="preserve">27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6B">
            <w:pPr>
              <w:spacing w:after="0" w:line="240" w:lineRule="auto"/>
              <w:rPr>
                <w:color w:val="000000"/>
                <w:sz w:val="16"/>
                <w:szCs w:val="16"/>
              </w:rPr>
            </w:pPr>
            <w:r w:rsidDel="00000000" w:rsidR="00000000" w:rsidRPr="00000000">
              <w:rPr>
                <w:color w:val="000000"/>
                <w:sz w:val="16"/>
                <w:szCs w:val="16"/>
                <w:rtl w:val="0"/>
              </w:rPr>
              <w:t xml:space="preserve">Abdeta Robi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6C">
            <w:pPr>
              <w:spacing w:after="0" w:line="240" w:lineRule="auto"/>
              <w:rPr>
                <w:color w:val="000000"/>
                <w:sz w:val="16"/>
                <w:szCs w:val="16"/>
              </w:rPr>
            </w:pPr>
            <w:r w:rsidDel="00000000" w:rsidR="00000000" w:rsidRPr="00000000">
              <w:rPr>
                <w:color w:val="000000"/>
                <w:sz w:val="16"/>
                <w:szCs w:val="16"/>
                <w:rtl w:val="0"/>
              </w:rPr>
              <w:t xml:space="preserve">Development partner/IUCN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6D">
            <w:pPr>
              <w:spacing w:after="0" w:line="240" w:lineRule="auto"/>
              <w:jc w:val="right"/>
              <w:rPr>
                <w:color w:val="000000"/>
                <w:sz w:val="16"/>
                <w:szCs w:val="16"/>
              </w:rPr>
            </w:pPr>
            <w:r w:rsidDel="00000000" w:rsidR="00000000" w:rsidRPr="00000000">
              <w:rPr>
                <w:color w:val="000000"/>
                <w:sz w:val="16"/>
                <w:szCs w:val="16"/>
                <w:rtl w:val="0"/>
              </w:rPr>
              <w:t xml:space="preserve">0915700200</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E">
            <w:pPr>
              <w:spacing w:after="0" w:line="240" w:lineRule="auto"/>
              <w:rPr>
                <w:color w:val="000000"/>
                <w:sz w:val="16"/>
                <w:szCs w:val="16"/>
              </w:rPr>
            </w:pPr>
            <w:r w:rsidDel="00000000" w:rsidR="00000000" w:rsidRPr="00000000">
              <w:rPr>
                <w:color w:val="000000"/>
                <w:sz w:val="16"/>
                <w:szCs w:val="16"/>
                <w:rtl w:val="0"/>
              </w:rPr>
              <w:t xml:space="preserve">28</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6F">
            <w:pPr>
              <w:spacing w:after="0" w:line="240" w:lineRule="auto"/>
              <w:rPr>
                <w:color w:val="000000"/>
                <w:sz w:val="16"/>
                <w:szCs w:val="16"/>
              </w:rPr>
            </w:pPr>
            <w:r w:rsidDel="00000000" w:rsidR="00000000" w:rsidRPr="00000000">
              <w:rPr>
                <w:color w:val="000000"/>
                <w:sz w:val="16"/>
                <w:szCs w:val="16"/>
                <w:rtl w:val="0"/>
              </w:rPr>
              <w:t xml:space="preserve">Askale Yigru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70">
            <w:pPr>
              <w:spacing w:after="0" w:line="240" w:lineRule="auto"/>
              <w:rPr>
                <w:color w:val="000000"/>
                <w:sz w:val="16"/>
                <w:szCs w:val="16"/>
              </w:rPr>
            </w:pPr>
            <w:r w:rsidDel="00000000" w:rsidR="00000000" w:rsidRPr="00000000">
              <w:rPr>
                <w:color w:val="000000"/>
                <w:sz w:val="16"/>
                <w:szCs w:val="16"/>
                <w:rtl w:val="0"/>
              </w:rPr>
              <w:t xml:space="preserve">Public/district agriculture office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71">
            <w:pPr>
              <w:spacing w:after="0" w:line="240" w:lineRule="auto"/>
              <w:jc w:val="right"/>
              <w:rPr>
                <w:color w:val="000000"/>
                <w:sz w:val="16"/>
                <w:szCs w:val="16"/>
              </w:rPr>
            </w:pPr>
            <w:r w:rsidDel="00000000" w:rsidR="00000000" w:rsidRPr="00000000">
              <w:rPr>
                <w:color w:val="000000"/>
                <w:sz w:val="16"/>
                <w:szCs w:val="16"/>
                <w:rtl w:val="0"/>
              </w:rPr>
              <w:t xml:space="preserve">0913207190</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72">
            <w:pPr>
              <w:spacing w:after="0" w:line="240" w:lineRule="auto"/>
              <w:rPr>
                <w:color w:val="000000"/>
                <w:sz w:val="16"/>
                <w:szCs w:val="16"/>
              </w:rPr>
            </w:pPr>
            <w:r w:rsidDel="00000000" w:rsidR="00000000" w:rsidRPr="00000000">
              <w:rPr>
                <w:color w:val="000000"/>
                <w:sz w:val="16"/>
                <w:szCs w:val="16"/>
                <w:rtl w:val="0"/>
              </w:rPr>
              <w:t xml:space="preserve">29</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73">
            <w:pPr>
              <w:spacing w:after="0" w:line="240" w:lineRule="auto"/>
              <w:rPr>
                <w:color w:val="000000"/>
                <w:sz w:val="16"/>
                <w:szCs w:val="16"/>
              </w:rPr>
            </w:pPr>
            <w:r w:rsidDel="00000000" w:rsidR="00000000" w:rsidRPr="00000000">
              <w:rPr>
                <w:color w:val="000000"/>
                <w:sz w:val="16"/>
                <w:szCs w:val="16"/>
                <w:rtl w:val="0"/>
              </w:rPr>
              <w:t xml:space="preserve">Yeshewatsehay Hailu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74">
            <w:pPr>
              <w:spacing w:after="0" w:line="240" w:lineRule="auto"/>
              <w:rPr>
                <w:color w:val="000000"/>
                <w:sz w:val="16"/>
                <w:szCs w:val="16"/>
              </w:rPr>
            </w:pPr>
            <w:r w:rsidDel="00000000" w:rsidR="00000000" w:rsidRPr="00000000">
              <w:rPr>
                <w:color w:val="000000"/>
                <w:sz w:val="16"/>
                <w:szCs w:val="16"/>
                <w:rtl w:val="0"/>
              </w:rPr>
              <w:t xml:space="preserve">Public/district agriculture office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75">
            <w:pPr>
              <w:spacing w:after="0" w:line="240" w:lineRule="auto"/>
              <w:jc w:val="right"/>
              <w:rPr>
                <w:color w:val="000000"/>
                <w:sz w:val="16"/>
                <w:szCs w:val="16"/>
              </w:rPr>
            </w:pPr>
            <w:r w:rsidDel="00000000" w:rsidR="00000000" w:rsidRPr="00000000">
              <w:rPr>
                <w:color w:val="000000"/>
                <w:sz w:val="16"/>
                <w:szCs w:val="16"/>
                <w:rtl w:val="0"/>
              </w:rPr>
              <w:t xml:space="preserve">0938482025</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76">
            <w:pPr>
              <w:spacing w:after="0" w:line="240" w:lineRule="auto"/>
              <w:rPr>
                <w:color w:val="000000"/>
                <w:sz w:val="16"/>
                <w:szCs w:val="16"/>
              </w:rPr>
            </w:pPr>
            <w:r w:rsidDel="00000000" w:rsidR="00000000" w:rsidRPr="00000000">
              <w:rPr>
                <w:color w:val="000000"/>
                <w:sz w:val="16"/>
                <w:szCs w:val="16"/>
                <w:rtl w:val="0"/>
              </w:rPr>
              <w:t xml:space="preserve">30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77">
            <w:pPr>
              <w:spacing w:after="0" w:line="240" w:lineRule="auto"/>
              <w:rPr>
                <w:color w:val="000000"/>
                <w:sz w:val="16"/>
                <w:szCs w:val="16"/>
              </w:rPr>
            </w:pPr>
            <w:r w:rsidDel="00000000" w:rsidR="00000000" w:rsidRPr="00000000">
              <w:rPr>
                <w:color w:val="000000"/>
                <w:sz w:val="16"/>
                <w:szCs w:val="16"/>
                <w:rtl w:val="0"/>
              </w:rPr>
              <w:t xml:space="preserve">Tigist Tsegaye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78">
            <w:pPr>
              <w:spacing w:after="0" w:line="240" w:lineRule="auto"/>
              <w:rPr>
                <w:color w:val="000000"/>
                <w:sz w:val="16"/>
                <w:szCs w:val="16"/>
              </w:rPr>
            </w:pPr>
            <w:r w:rsidDel="00000000" w:rsidR="00000000" w:rsidRPr="00000000">
              <w:rPr>
                <w:color w:val="000000"/>
                <w:sz w:val="16"/>
                <w:szCs w:val="16"/>
                <w:rtl w:val="0"/>
              </w:rPr>
              <w:t xml:space="preserve">Knowledge institute/EIAR</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79">
            <w:pPr>
              <w:spacing w:after="0" w:line="240" w:lineRule="auto"/>
              <w:jc w:val="right"/>
              <w:rPr>
                <w:color w:val="000000"/>
                <w:sz w:val="16"/>
                <w:szCs w:val="16"/>
              </w:rPr>
            </w:pPr>
            <w:r w:rsidDel="00000000" w:rsidR="00000000" w:rsidRPr="00000000">
              <w:rPr>
                <w:color w:val="000000"/>
                <w:sz w:val="16"/>
                <w:szCs w:val="16"/>
                <w:rtl w:val="0"/>
              </w:rPr>
              <w:t xml:space="preserve">0911760661</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7A">
            <w:pPr>
              <w:spacing w:after="0" w:line="240" w:lineRule="auto"/>
              <w:rPr>
                <w:color w:val="000000"/>
                <w:sz w:val="16"/>
                <w:szCs w:val="16"/>
              </w:rPr>
            </w:pPr>
            <w:r w:rsidDel="00000000" w:rsidR="00000000" w:rsidRPr="00000000">
              <w:rPr>
                <w:color w:val="000000"/>
                <w:sz w:val="16"/>
                <w:szCs w:val="16"/>
                <w:rtl w:val="0"/>
              </w:rPr>
              <w:t xml:space="preserve">31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7B">
            <w:pPr>
              <w:spacing w:after="0" w:line="240" w:lineRule="auto"/>
              <w:rPr>
                <w:color w:val="000000"/>
                <w:sz w:val="16"/>
                <w:szCs w:val="16"/>
              </w:rPr>
            </w:pPr>
            <w:r w:rsidDel="00000000" w:rsidR="00000000" w:rsidRPr="00000000">
              <w:rPr>
                <w:color w:val="000000"/>
                <w:sz w:val="16"/>
                <w:szCs w:val="16"/>
                <w:rtl w:val="0"/>
              </w:rPr>
              <w:t xml:space="preserve">Habtam Awgachew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7C">
            <w:pPr>
              <w:spacing w:after="0" w:line="240" w:lineRule="auto"/>
              <w:rPr>
                <w:color w:val="000000"/>
                <w:sz w:val="16"/>
                <w:szCs w:val="16"/>
              </w:rPr>
            </w:pPr>
            <w:r w:rsidDel="00000000" w:rsidR="00000000" w:rsidRPr="00000000">
              <w:rPr>
                <w:color w:val="000000"/>
                <w:sz w:val="16"/>
                <w:szCs w:val="16"/>
                <w:rtl w:val="0"/>
              </w:rPr>
              <w:t xml:space="preserve">Farmer Organization /Tinsae Union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7D">
            <w:pPr>
              <w:spacing w:after="0" w:line="240" w:lineRule="auto"/>
              <w:jc w:val="right"/>
              <w:rPr>
                <w:color w:val="000000"/>
                <w:sz w:val="16"/>
                <w:szCs w:val="16"/>
              </w:rPr>
            </w:pPr>
            <w:r w:rsidDel="00000000" w:rsidR="00000000" w:rsidRPr="00000000">
              <w:rPr>
                <w:color w:val="000000"/>
                <w:sz w:val="16"/>
                <w:szCs w:val="16"/>
                <w:rtl w:val="0"/>
              </w:rPr>
              <w:t xml:space="preserve">0915552062</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7E">
            <w:pPr>
              <w:spacing w:after="0" w:line="240" w:lineRule="auto"/>
              <w:rPr>
                <w:color w:val="000000"/>
                <w:sz w:val="16"/>
                <w:szCs w:val="16"/>
              </w:rPr>
            </w:pPr>
            <w:r w:rsidDel="00000000" w:rsidR="00000000" w:rsidRPr="00000000">
              <w:rPr>
                <w:color w:val="000000"/>
                <w:sz w:val="16"/>
                <w:szCs w:val="16"/>
                <w:rtl w:val="0"/>
              </w:rPr>
              <w:t xml:space="preserve">32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7F">
            <w:pPr>
              <w:spacing w:after="0" w:line="240" w:lineRule="auto"/>
              <w:rPr>
                <w:color w:val="000000"/>
                <w:sz w:val="16"/>
                <w:szCs w:val="16"/>
              </w:rPr>
            </w:pPr>
            <w:r w:rsidDel="00000000" w:rsidR="00000000" w:rsidRPr="00000000">
              <w:rPr>
                <w:color w:val="000000"/>
                <w:sz w:val="16"/>
                <w:szCs w:val="16"/>
                <w:rtl w:val="0"/>
              </w:rPr>
              <w:t xml:space="preserve">Girma Taye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80">
            <w:pPr>
              <w:spacing w:after="0" w:line="240" w:lineRule="auto"/>
              <w:rPr>
                <w:color w:val="000000"/>
                <w:sz w:val="16"/>
                <w:szCs w:val="16"/>
              </w:rPr>
            </w:pPr>
            <w:r w:rsidDel="00000000" w:rsidR="00000000" w:rsidRPr="00000000">
              <w:rPr>
                <w:color w:val="000000"/>
                <w:sz w:val="16"/>
                <w:szCs w:val="16"/>
                <w:rtl w:val="0"/>
              </w:rPr>
              <w:t xml:space="preserve">Farmer Organization/Farmer cooperative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81">
            <w:pPr>
              <w:spacing w:after="0" w:line="240" w:lineRule="auto"/>
              <w:jc w:val="right"/>
              <w:rPr>
                <w:color w:val="000000"/>
                <w:sz w:val="16"/>
                <w:szCs w:val="16"/>
              </w:rPr>
            </w:pPr>
            <w:r w:rsidDel="00000000" w:rsidR="00000000" w:rsidRPr="00000000">
              <w:rPr>
                <w:color w:val="000000"/>
                <w:sz w:val="16"/>
                <w:szCs w:val="16"/>
                <w:rtl w:val="0"/>
              </w:rPr>
              <w:t xml:space="preserve">0913043830</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2">
            <w:pPr>
              <w:spacing w:after="0" w:line="240" w:lineRule="auto"/>
              <w:rPr>
                <w:color w:val="000000"/>
                <w:sz w:val="16"/>
                <w:szCs w:val="16"/>
              </w:rPr>
            </w:pPr>
            <w:r w:rsidDel="00000000" w:rsidR="00000000" w:rsidRPr="00000000">
              <w:rPr>
                <w:color w:val="000000"/>
                <w:sz w:val="16"/>
                <w:szCs w:val="16"/>
                <w:rtl w:val="0"/>
              </w:rPr>
              <w:t xml:space="preserve">33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83">
            <w:pPr>
              <w:spacing w:after="0" w:line="240" w:lineRule="auto"/>
              <w:rPr>
                <w:color w:val="000000"/>
                <w:sz w:val="16"/>
                <w:szCs w:val="16"/>
              </w:rPr>
            </w:pPr>
            <w:r w:rsidDel="00000000" w:rsidR="00000000" w:rsidRPr="00000000">
              <w:rPr>
                <w:color w:val="000000"/>
                <w:sz w:val="16"/>
                <w:szCs w:val="16"/>
                <w:rtl w:val="0"/>
              </w:rPr>
              <w:t xml:space="preserve">Gebyehu Abate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84">
            <w:pPr>
              <w:spacing w:after="0" w:line="240" w:lineRule="auto"/>
              <w:rPr>
                <w:color w:val="000000"/>
                <w:sz w:val="16"/>
                <w:szCs w:val="16"/>
              </w:rPr>
            </w:pPr>
            <w:r w:rsidDel="00000000" w:rsidR="00000000" w:rsidRPr="00000000">
              <w:rPr>
                <w:color w:val="000000"/>
                <w:sz w:val="16"/>
                <w:szCs w:val="16"/>
                <w:rtl w:val="0"/>
              </w:rPr>
              <w:t xml:space="preserve">Farmer Organizations/cooperatives</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85">
            <w:pPr>
              <w:spacing w:after="0" w:line="240" w:lineRule="auto"/>
              <w:jc w:val="right"/>
              <w:rPr>
                <w:color w:val="000000"/>
                <w:sz w:val="16"/>
                <w:szCs w:val="16"/>
              </w:rPr>
            </w:pPr>
            <w:r w:rsidDel="00000000" w:rsidR="00000000" w:rsidRPr="00000000">
              <w:rPr>
                <w:color w:val="000000"/>
                <w:sz w:val="16"/>
                <w:szCs w:val="16"/>
                <w:rtl w:val="0"/>
              </w:rPr>
              <w:t xml:space="preserve">0922330030</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6">
            <w:pPr>
              <w:spacing w:after="0" w:line="240" w:lineRule="auto"/>
              <w:rPr>
                <w:color w:val="000000"/>
                <w:sz w:val="16"/>
                <w:szCs w:val="16"/>
              </w:rPr>
            </w:pPr>
            <w:r w:rsidDel="00000000" w:rsidR="00000000" w:rsidRPr="00000000">
              <w:rPr>
                <w:color w:val="000000"/>
                <w:sz w:val="16"/>
                <w:szCs w:val="16"/>
                <w:rtl w:val="0"/>
              </w:rPr>
              <w:t xml:space="preserve">34</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87">
            <w:pPr>
              <w:spacing w:after="0" w:line="240" w:lineRule="auto"/>
              <w:rPr>
                <w:color w:val="000000"/>
                <w:sz w:val="16"/>
                <w:szCs w:val="16"/>
              </w:rPr>
            </w:pPr>
            <w:r w:rsidDel="00000000" w:rsidR="00000000" w:rsidRPr="00000000">
              <w:rPr>
                <w:color w:val="000000"/>
                <w:sz w:val="16"/>
                <w:szCs w:val="16"/>
                <w:rtl w:val="0"/>
              </w:rPr>
              <w:t xml:space="preserve">Dr Kassahun Bekele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88">
            <w:pPr>
              <w:spacing w:after="0" w:line="240" w:lineRule="auto"/>
              <w:rPr>
                <w:color w:val="000000"/>
                <w:sz w:val="16"/>
                <w:szCs w:val="16"/>
              </w:rPr>
            </w:pPr>
            <w:r w:rsidDel="00000000" w:rsidR="00000000" w:rsidRPr="00000000">
              <w:rPr>
                <w:color w:val="000000"/>
                <w:sz w:val="16"/>
                <w:szCs w:val="16"/>
                <w:rtl w:val="0"/>
              </w:rPr>
              <w:t xml:space="preserve">Knowledge Institute/Debre Berhan University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89">
            <w:pPr>
              <w:spacing w:after="0" w:line="240" w:lineRule="auto"/>
              <w:jc w:val="right"/>
              <w:rPr>
                <w:color w:val="000000"/>
                <w:sz w:val="16"/>
                <w:szCs w:val="16"/>
              </w:rPr>
            </w:pPr>
            <w:r w:rsidDel="00000000" w:rsidR="00000000" w:rsidRPr="00000000">
              <w:rPr>
                <w:color w:val="000000"/>
                <w:sz w:val="16"/>
                <w:szCs w:val="16"/>
                <w:rtl w:val="0"/>
              </w:rPr>
              <w:t xml:space="preserve">0917981854</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A">
            <w:pPr>
              <w:spacing w:after="0" w:line="240" w:lineRule="auto"/>
              <w:rPr>
                <w:color w:val="000000"/>
                <w:sz w:val="16"/>
                <w:szCs w:val="16"/>
              </w:rPr>
            </w:pPr>
            <w:r w:rsidDel="00000000" w:rsidR="00000000" w:rsidRPr="00000000">
              <w:rPr>
                <w:color w:val="000000"/>
                <w:sz w:val="16"/>
                <w:szCs w:val="16"/>
                <w:rtl w:val="0"/>
              </w:rPr>
              <w:t xml:space="preserve">35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8B">
            <w:pPr>
              <w:spacing w:after="0" w:line="240" w:lineRule="auto"/>
              <w:rPr>
                <w:color w:val="000000"/>
                <w:sz w:val="16"/>
                <w:szCs w:val="16"/>
              </w:rPr>
            </w:pPr>
            <w:r w:rsidDel="00000000" w:rsidR="00000000" w:rsidRPr="00000000">
              <w:rPr>
                <w:color w:val="000000"/>
                <w:sz w:val="16"/>
                <w:szCs w:val="16"/>
                <w:rtl w:val="0"/>
              </w:rPr>
              <w:t xml:space="preserve">Bezabih Mengesha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8C">
            <w:pPr>
              <w:spacing w:after="0" w:line="240" w:lineRule="auto"/>
              <w:rPr>
                <w:color w:val="000000"/>
                <w:sz w:val="16"/>
                <w:szCs w:val="16"/>
              </w:rPr>
            </w:pPr>
            <w:r w:rsidDel="00000000" w:rsidR="00000000" w:rsidRPr="00000000">
              <w:rPr>
                <w:color w:val="000000"/>
                <w:sz w:val="16"/>
                <w:szCs w:val="16"/>
                <w:rtl w:val="0"/>
              </w:rPr>
              <w:t xml:space="preserve">Farmer Organization/cooperative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8D">
            <w:pPr>
              <w:spacing w:after="0" w:line="240" w:lineRule="auto"/>
              <w:jc w:val="right"/>
              <w:rPr>
                <w:color w:val="000000"/>
                <w:sz w:val="16"/>
                <w:szCs w:val="16"/>
              </w:rPr>
            </w:pPr>
            <w:r w:rsidDel="00000000" w:rsidR="00000000" w:rsidRPr="00000000">
              <w:rPr>
                <w:color w:val="000000"/>
                <w:sz w:val="16"/>
                <w:szCs w:val="16"/>
                <w:rtl w:val="0"/>
              </w:rPr>
              <w:t xml:space="preserve">0922134580</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E">
            <w:pPr>
              <w:spacing w:after="0" w:line="240" w:lineRule="auto"/>
              <w:rPr>
                <w:color w:val="000000"/>
                <w:sz w:val="16"/>
                <w:szCs w:val="16"/>
              </w:rPr>
            </w:pPr>
            <w:r w:rsidDel="00000000" w:rsidR="00000000" w:rsidRPr="00000000">
              <w:rPr>
                <w:color w:val="000000"/>
                <w:sz w:val="16"/>
                <w:szCs w:val="16"/>
                <w:rtl w:val="0"/>
              </w:rPr>
              <w:t xml:space="preserve">36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8F">
            <w:pPr>
              <w:spacing w:after="0" w:line="240" w:lineRule="auto"/>
              <w:rPr>
                <w:color w:val="000000"/>
                <w:sz w:val="16"/>
                <w:szCs w:val="16"/>
              </w:rPr>
            </w:pPr>
            <w:r w:rsidDel="00000000" w:rsidR="00000000" w:rsidRPr="00000000">
              <w:rPr>
                <w:color w:val="000000"/>
                <w:sz w:val="16"/>
                <w:szCs w:val="16"/>
                <w:rtl w:val="0"/>
              </w:rPr>
              <w:t xml:space="preserve">Addis Gebreyes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90">
            <w:pPr>
              <w:spacing w:after="0" w:line="240" w:lineRule="auto"/>
              <w:rPr>
                <w:color w:val="000000"/>
                <w:sz w:val="16"/>
                <w:szCs w:val="16"/>
              </w:rPr>
            </w:pPr>
            <w:r w:rsidDel="00000000" w:rsidR="00000000" w:rsidRPr="00000000">
              <w:rPr>
                <w:color w:val="000000"/>
                <w:sz w:val="16"/>
                <w:szCs w:val="16"/>
                <w:rtl w:val="0"/>
              </w:rPr>
              <w:t xml:space="preserve">Farmer Organization /cooperative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91">
            <w:pPr>
              <w:spacing w:after="0" w:line="240" w:lineRule="auto"/>
              <w:jc w:val="right"/>
              <w:rPr>
                <w:color w:val="000000"/>
                <w:sz w:val="16"/>
                <w:szCs w:val="16"/>
              </w:rPr>
            </w:pPr>
            <w:r w:rsidDel="00000000" w:rsidR="00000000" w:rsidRPr="00000000">
              <w:rPr>
                <w:color w:val="000000"/>
                <w:sz w:val="16"/>
                <w:szCs w:val="16"/>
                <w:rtl w:val="0"/>
              </w:rPr>
              <w:t xml:space="preserve">0920632288</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2">
            <w:pPr>
              <w:spacing w:after="0" w:line="240" w:lineRule="auto"/>
              <w:rPr>
                <w:color w:val="000000"/>
                <w:sz w:val="16"/>
                <w:szCs w:val="16"/>
              </w:rPr>
            </w:pPr>
            <w:r w:rsidDel="00000000" w:rsidR="00000000" w:rsidRPr="00000000">
              <w:rPr>
                <w:color w:val="000000"/>
                <w:sz w:val="16"/>
                <w:szCs w:val="16"/>
                <w:rtl w:val="0"/>
              </w:rPr>
              <w:t xml:space="preserve">37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93">
            <w:pPr>
              <w:spacing w:after="0" w:line="240" w:lineRule="auto"/>
              <w:rPr>
                <w:color w:val="000000"/>
                <w:sz w:val="16"/>
                <w:szCs w:val="16"/>
              </w:rPr>
            </w:pPr>
            <w:r w:rsidDel="00000000" w:rsidR="00000000" w:rsidRPr="00000000">
              <w:rPr>
                <w:color w:val="000000"/>
                <w:sz w:val="16"/>
                <w:szCs w:val="16"/>
                <w:rtl w:val="0"/>
              </w:rPr>
              <w:t xml:space="preserve">Aschalew Siyoum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94">
            <w:pPr>
              <w:spacing w:after="0" w:line="240" w:lineRule="auto"/>
              <w:rPr>
                <w:color w:val="000000"/>
                <w:sz w:val="16"/>
                <w:szCs w:val="16"/>
              </w:rPr>
            </w:pPr>
            <w:r w:rsidDel="00000000" w:rsidR="00000000" w:rsidRPr="00000000">
              <w:rPr>
                <w:color w:val="000000"/>
                <w:sz w:val="16"/>
                <w:szCs w:val="16"/>
                <w:rtl w:val="0"/>
              </w:rPr>
              <w:t xml:space="preserve">Farmer Organization /cooperative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95">
            <w:pPr>
              <w:spacing w:after="0" w:line="240" w:lineRule="auto"/>
              <w:jc w:val="right"/>
              <w:rPr>
                <w:color w:val="000000"/>
                <w:sz w:val="16"/>
                <w:szCs w:val="16"/>
              </w:rPr>
            </w:pPr>
            <w:r w:rsidDel="00000000" w:rsidR="00000000" w:rsidRPr="00000000">
              <w:rPr>
                <w:color w:val="000000"/>
                <w:sz w:val="16"/>
                <w:szCs w:val="16"/>
                <w:rtl w:val="0"/>
              </w:rPr>
              <w:t xml:space="preserve">0995954695</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6">
            <w:pPr>
              <w:spacing w:after="0" w:line="240" w:lineRule="auto"/>
              <w:rPr>
                <w:color w:val="000000"/>
                <w:sz w:val="16"/>
                <w:szCs w:val="16"/>
              </w:rPr>
            </w:pPr>
            <w:r w:rsidDel="00000000" w:rsidR="00000000" w:rsidRPr="00000000">
              <w:rPr>
                <w:color w:val="000000"/>
                <w:sz w:val="16"/>
                <w:szCs w:val="16"/>
                <w:rtl w:val="0"/>
              </w:rPr>
              <w:t xml:space="preserve">38</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97">
            <w:pPr>
              <w:spacing w:after="0" w:line="240" w:lineRule="auto"/>
              <w:rPr>
                <w:color w:val="000000"/>
                <w:sz w:val="16"/>
                <w:szCs w:val="16"/>
              </w:rPr>
            </w:pPr>
            <w:r w:rsidDel="00000000" w:rsidR="00000000" w:rsidRPr="00000000">
              <w:rPr>
                <w:color w:val="000000"/>
                <w:sz w:val="16"/>
                <w:szCs w:val="16"/>
                <w:rtl w:val="0"/>
              </w:rPr>
              <w:t xml:space="preserve">Tekle Muluneh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98">
            <w:pPr>
              <w:spacing w:after="0" w:line="240" w:lineRule="auto"/>
              <w:rPr>
                <w:color w:val="000000"/>
                <w:sz w:val="16"/>
                <w:szCs w:val="16"/>
              </w:rPr>
            </w:pPr>
            <w:r w:rsidDel="00000000" w:rsidR="00000000" w:rsidRPr="00000000">
              <w:rPr>
                <w:color w:val="000000"/>
                <w:sz w:val="16"/>
                <w:szCs w:val="16"/>
                <w:rtl w:val="0"/>
              </w:rPr>
              <w:t xml:space="preserve">Farmer Organization /cooperative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99">
            <w:pPr>
              <w:spacing w:after="0" w:line="240" w:lineRule="auto"/>
              <w:jc w:val="right"/>
              <w:rPr>
                <w:color w:val="000000"/>
                <w:sz w:val="16"/>
                <w:szCs w:val="16"/>
              </w:rPr>
            </w:pPr>
            <w:r w:rsidDel="00000000" w:rsidR="00000000" w:rsidRPr="00000000">
              <w:rPr>
                <w:color w:val="000000"/>
                <w:sz w:val="16"/>
                <w:szCs w:val="16"/>
                <w:rtl w:val="0"/>
              </w:rPr>
              <w:t xml:space="preserve">0913073413</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A">
            <w:pPr>
              <w:spacing w:after="0" w:line="240" w:lineRule="auto"/>
              <w:rPr>
                <w:color w:val="000000"/>
                <w:sz w:val="16"/>
                <w:szCs w:val="16"/>
              </w:rPr>
            </w:pPr>
            <w:r w:rsidDel="00000000" w:rsidR="00000000" w:rsidRPr="00000000">
              <w:rPr>
                <w:color w:val="000000"/>
                <w:sz w:val="16"/>
                <w:szCs w:val="16"/>
                <w:rtl w:val="0"/>
              </w:rPr>
              <w:t xml:space="preserve">39</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9B">
            <w:pPr>
              <w:spacing w:after="0" w:line="240" w:lineRule="auto"/>
              <w:rPr>
                <w:color w:val="000000"/>
                <w:sz w:val="16"/>
                <w:szCs w:val="16"/>
              </w:rPr>
            </w:pPr>
            <w:r w:rsidDel="00000000" w:rsidR="00000000" w:rsidRPr="00000000">
              <w:rPr>
                <w:color w:val="000000"/>
                <w:sz w:val="16"/>
                <w:szCs w:val="16"/>
                <w:rtl w:val="0"/>
              </w:rPr>
              <w:t xml:space="preserve">Bayu Kebede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9C">
            <w:pPr>
              <w:spacing w:after="0" w:line="240" w:lineRule="auto"/>
              <w:rPr>
                <w:color w:val="000000"/>
                <w:sz w:val="16"/>
                <w:szCs w:val="16"/>
              </w:rPr>
            </w:pPr>
            <w:r w:rsidDel="00000000" w:rsidR="00000000" w:rsidRPr="00000000">
              <w:rPr>
                <w:color w:val="000000"/>
                <w:sz w:val="16"/>
                <w:szCs w:val="16"/>
                <w:rtl w:val="0"/>
              </w:rPr>
              <w:t xml:space="preserve">Farmer Organization /cooperative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9D">
            <w:pPr>
              <w:spacing w:after="0" w:line="240" w:lineRule="auto"/>
              <w:jc w:val="right"/>
              <w:rPr>
                <w:color w:val="000000"/>
                <w:sz w:val="16"/>
                <w:szCs w:val="16"/>
              </w:rPr>
            </w:pPr>
            <w:r w:rsidDel="00000000" w:rsidR="00000000" w:rsidRPr="00000000">
              <w:rPr>
                <w:color w:val="000000"/>
                <w:sz w:val="16"/>
                <w:szCs w:val="16"/>
                <w:rtl w:val="0"/>
              </w:rPr>
              <w:t xml:space="preserve">0913049120</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E">
            <w:pPr>
              <w:spacing w:after="0" w:line="240" w:lineRule="auto"/>
              <w:rPr>
                <w:color w:val="000000"/>
                <w:sz w:val="16"/>
                <w:szCs w:val="16"/>
              </w:rPr>
            </w:pPr>
            <w:r w:rsidDel="00000000" w:rsidR="00000000" w:rsidRPr="00000000">
              <w:rPr>
                <w:color w:val="000000"/>
                <w:sz w:val="16"/>
                <w:szCs w:val="16"/>
                <w:rtl w:val="0"/>
              </w:rPr>
              <w:t xml:space="preserve">40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9F">
            <w:pPr>
              <w:spacing w:after="0" w:line="240" w:lineRule="auto"/>
              <w:rPr>
                <w:color w:val="000000"/>
                <w:sz w:val="16"/>
                <w:szCs w:val="16"/>
              </w:rPr>
            </w:pPr>
            <w:r w:rsidDel="00000000" w:rsidR="00000000" w:rsidRPr="00000000">
              <w:rPr>
                <w:color w:val="000000"/>
                <w:sz w:val="16"/>
                <w:szCs w:val="16"/>
                <w:rtl w:val="0"/>
              </w:rPr>
              <w:t xml:space="preserve">Gizaw Tesfaye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A0">
            <w:pPr>
              <w:spacing w:after="0" w:line="240" w:lineRule="auto"/>
              <w:rPr>
                <w:color w:val="000000"/>
                <w:sz w:val="16"/>
                <w:szCs w:val="16"/>
              </w:rPr>
            </w:pPr>
            <w:r w:rsidDel="00000000" w:rsidR="00000000" w:rsidRPr="00000000">
              <w:rPr>
                <w:color w:val="000000"/>
                <w:sz w:val="16"/>
                <w:szCs w:val="16"/>
                <w:rtl w:val="0"/>
              </w:rPr>
              <w:t xml:space="preserve">Knowledge institute/EIAR</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A1">
            <w:pPr>
              <w:spacing w:after="0" w:line="240" w:lineRule="auto"/>
              <w:jc w:val="right"/>
              <w:rPr>
                <w:color w:val="000000"/>
                <w:sz w:val="16"/>
                <w:szCs w:val="16"/>
              </w:rPr>
            </w:pPr>
            <w:r w:rsidDel="00000000" w:rsidR="00000000" w:rsidRPr="00000000">
              <w:rPr>
                <w:color w:val="000000"/>
                <w:sz w:val="16"/>
                <w:szCs w:val="16"/>
                <w:rtl w:val="0"/>
              </w:rPr>
              <w:t xml:space="preserve">0912803173</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2">
            <w:pPr>
              <w:spacing w:after="0" w:line="240" w:lineRule="auto"/>
              <w:rPr>
                <w:color w:val="000000"/>
                <w:sz w:val="16"/>
                <w:szCs w:val="16"/>
              </w:rPr>
            </w:pPr>
            <w:r w:rsidDel="00000000" w:rsidR="00000000" w:rsidRPr="00000000">
              <w:rPr>
                <w:color w:val="000000"/>
                <w:sz w:val="16"/>
                <w:szCs w:val="16"/>
                <w:rtl w:val="0"/>
              </w:rPr>
              <w:t xml:space="preserve">41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A3">
            <w:pPr>
              <w:spacing w:after="0" w:line="240" w:lineRule="auto"/>
              <w:rPr>
                <w:color w:val="000000"/>
                <w:sz w:val="16"/>
                <w:szCs w:val="16"/>
              </w:rPr>
            </w:pPr>
            <w:r w:rsidDel="00000000" w:rsidR="00000000" w:rsidRPr="00000000">
              <w:rPr>
                <w:color w:val="000000"/>
                <w:sz w:val="16"/>
                <w:szCs w:val="16"/>
                <w:rtl w:val="0"/>
              </w:rPr>
              <w:t xml:space="preserve">Kinfe wolde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A4">
            <w:pPr>
              <w:spacing w:after="0" w:line="240" w:lineRule="auto"/>
              <w:rPr>
                <w:color w:val="000000"/>
                <w:sz w:val="16"/>
                <w:szCs w:val="16"/>
              </w:rPr>
            </w:pPr>
            <w:r w:rsidDel="00000000" w:rsidR="00000000" w:rsidRPr="00000000">
              <w:rPr>
                <w:color w:val="000000"/>
                <w:sz w:val="16"/>
                <w:szCs w:val="16"/>
                <w:rtl w:val="0"/>
              </w:rPr>
              <w:t xml:space="preserve">Private/ESS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A5">
            <w:pPr>
              <w:spacing w:after="0" w:line="240" w:lineRule="auto"/>
              <w:jc w:val="right"/>
              <w:rPr>
                <w:color w:val="000000"/>
                <w:sz w:val="16"/>
                <w:szCs w:val="16"/>
              </w:rPr>
            </w:pPr>
            <w:r w:rsidDel="00000000" w:rsidR="00000000" w:rsidRPr="00000000">
              <w:rPr>
                <w:color w:val="000000"/>
                <w:sz w:val="16"/>
                <w:szCs w:val="16"/>
                <w:rtl w:val="0"/>
              </w:rPr>
              <w:t xml:space="preserve">0911098827</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6">
            <w:pPr>
              <w:spacing w:after="0" w:line="240" w:lineRule="auto"/>
              <w:rPr>
                <w:color w:val="000000"/>
                <w:sz w:val="16"/>
                <w:szCs w:val="16"/>
              </w:rPr>
            </w:pPr>
            <w:r w:rsidDel="00000000" w:rsidR="00000000" w:rsidRPr="00000000">
              <w:rPr>
                <w:color w:val="000000"/>
                <w:sz w:val="16"/>
                <w:szCs w:val="16"/>
                <w:rtl w:val="0"/>
              </w:rPr>
              <w:t xml:space="preserve">42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A7">
            <w:pPr>
              <w:spacing w:after="0" w:line="240" w:lineRule="auto"/>
              <w:rPr>
                <w:color w:val="000000"/>
                <w:sz w:val="16"/>
                <w:szCs w:val="16"/>
              </w:rPr>
            </w:pPr>
            <w:r w:rsidDel="00000000" w:rsidR="00000000" w:rsidRPr="00000000">
              <w:rPr>
                <w:color w:val="000000"/>
                <w:sz w:val="16"/>
                <w:szCs w:val="16"/>
                <w:rtl w:val="0"/>
              </w:rPr>
              <w:t xml:space="preserve">Tarekegn Argaw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A8">
            <w:pPr>
              <w:spacing w:after="0" w:line="240" w:lineRule="auto"/>
              <w:rPr>
                <w:color w:val="000000"/>
                <w:sz w:val="16"/>
                <w:szCs w:val="16"/>
              </w:rPr>
            </w:pPr>
            <w:r w:rsidDel="00000000" w:rsidR="00000000" w:rsidRPr="00000000">
              <w:rPr>
                <w:color w:val="000000"/>
                <w:sz w:val="16"/>
                <w:szCs w:val="16"/>
                <w:rtl w:val="0"/>
              </w:rPr>
              <w:t xml:space="preserve">Knowledge Institute /EIAR</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A9">
            <w:pPr>
              <w:spacing w:after="0" w:line="240" w:lineRule="auto"/>
              <w:jc w:val="right"/>
              <w:rPr>
                <w:color w:val="000000"/>
                <w:sz w:val="16"/>
                <w:szCs w:val="16"/>
              </w:rPr>
            </w:pPr>
            <w:r w:rsidDel="00000000" w:rsidR="00000000" w:rsidRPr="00000000">
              <w:rPr>
                <w:color w:val="000000"/>
                <w:sz w:val="16"/>
                <w:szCs w:val="16"/>
                <w:rtl w:val="0"/>
              </w:rPr>
              <w:t xml:space="preserve">0968607900</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A">
            <w:pPr>
              <w:spacing w:after="0" w:line="240" w:lineRule="auto"/>
              <w:rPr>
                <w:color w:val="000000"/>
                <w:sz w:val="16"/>
                <w:szCs w:val="16"/>
              </w:rPr>
            </w:pPr>
            <w:r w:rsidDel="00000000" w:rsidR="00000000" w:rsidRPr="00000000">
              <w:rPr>
                <w:color w:val="000000"/>
                <w:sz w:val="16"/>
                <w:szCs w:val="16"/>
                <w:rtl w:val="0"/>
              </w:rPr>
              <w:t xml:space="preserve">43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AB">
            <w:pPr>
              <w:spacing w:after="0" w:line="240" w:lineRule="auto"/>
              <w:rPr>
                <w:color w:val="000000"/>
                <w:sz w:val="16"/>
                <w:szCs w:val="16"/>
              </w:rPr>
            </w:pPr>
            <w:r w:rsidDel="00000000" w:rsidR="00000000" w:rsidRPr="00000000">
              <w:rPr>
                <w:color w:val="000000"/>
                <w:sz w:val="16"/>
                <w:szCs w:val="16"/>
                <w:rtl w:val="0"/>
              </w:rPr>
              <w:t xml:space="preserve">Tegene Seifu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AC">
            <w:pPr>
              <w:spacing w:after="0" w:line="240" w:lineRule="auto"/>
              <w:rPr>
                <w:color w:val="000000"/>
                <w:sz w:val="16"/>
                <w:szCs w:val="16"/>
              </w:rPr>
            </w:pPr>
            <w:r w:rsidDel="00000000" w:rsidR="00000000" w:rsidRPr="00000000">
              <w:rPr>
                <w:color w:val="000000"/>
                <w:sz w:val="16"/>
                <w:szCs w:val="16"/>
                <w:rtl w:val="0"/>
              </w:rPr>
              <w:t xml:space="preserve">Public/district agriculture office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AD">
            <w:pPr>
              <w:spacing w:after="0" w:line="240" w:lineRule="auto"/>
              <w:jc w:val="right"/>
              <w:rPr>
                <w:color w:val="000000"/>
                <w:sz w:val="16"/>
                <w:szCs w:val="16"/>
              </w:rPr>
            </w:pPr>
            <w:r w:rsidDel="00000000" w:rsidR="00000000" w:rsidRPr="00000000">
              <w:rPr>
                <w:color w:val="000000"/>
                <w:sz w:val="16"/>
                <w:szCs w:val="16"/>
                <w:rtl w:val="0"/>
              </w:rPr>
              <w:t xml:space="preserve">0910359492</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E">
            <w:pPr>
              <w:spacing w:after="0" w:line="240" w:lineRule="auto"/>
              <w:rPr>
                <w:color w:val="000000"/>
                <w:sz w:val="16"/>
                <w:szCs w:val="16"/>
              </w:rPr>
            </w:pPr>
            <w:r w:rsidDel="00000000" w:rsidR="00000000" w:rsidRPr="00000000">
              <w:rPr>
                <w:color w:val="000000"/>
                <w:sz w:val="16"/>
                <w:szCs w:val="16"/>
                <w:rtl w:val="0"/>
              </w:rPr>
              <w:t xml:space="preserve">44</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AF">
            <w:pPr>
              <w:spacing w:after="0" w:line="240" w:lineRule="auto"/>
              <w:rPr>
                <w:color w:val="000000"/>
                <w:sz w:val="16"/>
                <w:szCs w:val="16"/>
              </w:rPr>
            </w:pPr>
            <w:r w:rsidDel="00000000" w:rsidR="00000000" w:rsidRPr="00000000">
              <w:rPr>
                <w:color w:val="000000"/>
                <w:sz w:val="16"/>
                <w:szCs w:val="16"/>
                <w:rtl w:val="0"/>
              </w:rPr>
              <w:t xml:space="preserve">Abera Esheetie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B0">
            <w:pPr>
              <w:spacing w:after="0" w:line="240" w:lineRule="auto"/>
              <w:rPr>
                <w:color w:val="000000"/>
                <w:sz w:val="16"/>
                <w:szCs w:val="16"/>
              </w:rPr>
            </w:pPr>
            <w:r w:rsidDel="00000000" w:rsidR="00000000" w:rsidRPr="00000000">
              <w:rPr>
                <w:color w:val="000000"/>
                <w:sz w:val="16"/>
                <w:szCs w:val="16"/>
                <w:rtl w:val="0"/>
              </w:rPr>
              <w:t xml:space="preserve">Farmer Organization /cooperative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B1">
            <w:pPr>
              <w:spacing w:after="0" w:line="240" w:lineRule="auto"/>
              <w:jc w:val="right"/>
              <w:rPr>
                <w:color w:val="000000"/>
                <w:sz w:val="16"/>
                <w:szCs w:val="16"/>
              </w:rPr>
            </w:pPr>
            <w:r w:rsidDel="00000000" w:rsidR="00000000" w:rsidRPr="00000000">
              <w:rPr>
                <w:color w:val="000000"/>
                <w:sz w:val="16"/>
                <w:szCs w:val="16"/>
                <w:rtl w:val="0"/>
              </w:rPr>
              <w:t xml:space="preserve">0920681029</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2">
            <w:pPr>
              <w:spacing w:after="0" w:line="240" w:lineRule="auto"/>
              <w:rPr>
                <w:color w:val="000000"/>
                <w:sz w:val="16"/>
                <w:szCs w:val="16"/>
              </w:rPr>
            </w:pPr>
            <w:r w:rsidDel="00000000" w:rsidR="00000000" w:rsidRPr="00000000">
              <w:rPr>
                <w:color w:val="000000"/>
                <w:sz w:val="16"/>
                <w:szCs w:val="16"/>
                <w:rtl w:val="0"/>
              </w:rPr>
              <w:t xml:space="preserve">45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B3">
            <w:pPr>
              <w:spacing w:after="0" w:line="240" w:lineRule="auto"/>
              <w:rPr>
                <w:color w:val="000000"/>
                <w:sz w:val="16"/>
                <w:szCs w:val="16"/>
              </w:rPr>
            </w:pPr>
            <w:r w:rsidDel="00000000" w:rsidR="00000000" w:rsidRPr="00000000">
              <w:rPr>
                <w:color w:val="000000"/>
                <w:sz w:val="16"/>
                <w:szCs w:val="16"/>
                <w:rtl w:val="0"/>
              </w:rPr>
              <w:t xml:space="preserve">Kassahun Tefera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B4">
            <w:pPr>
              <w:spacing w:after="0" w:line="240" w:lineRule="auto"/>
              <w:rPr>
                <w:color w:val="000000"/>
                <w:sz w:val="16"/>
                <w:szCs w:val="16"/>
              </w:rPr>
            </w:pPr>
            <w:r w:rsidDel="00000000" w:rsidR="00000000" w:rsidRPr="00000000">
              <w:rPr>
                <w:color w:val="000000"/>
                <w:sz w:val="16"/>
                <w:szCs w:val="16"/>
                <w:rtl w:val="0"/>
              </w:rPr>
              <w:t xml:space="preserve">Farmer Organization /cooperative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B5">
            <w:pPr>
              <w:spacing w:after="0" w:line="240" w:lineRule="auto"/>
              <w:jc w:val="right"/>
              <w:rPr>
                <w:color w:val="000000"/>
                <w:sz w:val="16"/>
                <w:szCs w:val="16"/>
              </w:rPr>
            </w:pPr>
            <w:r w:rsidDel="00000000" w:rsidR="00000000" w:rsidRPr="00000000">
              <w:rPr>
                <w:color w:val="000000"/>
                <w:sz w:val="16"/>
                <w:szCs w:val="16"/>
                <w:rtl w:val="0"/>
              </w:rPr>
              <w:t xml:space="preserve">0910891078</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6">
            <w:pPr>
              <w:spacing w:after="0" w:line="240" w:lineRule="auto"/>
              <w:rPr>
                <w:color w:val="000000"/>
                <w:sz w:val="16"/>
                <w:szCs w:val="16"/>
              </w:rPr>
            </w:pPr>
            <w:r w:rsidDel="00000000" w:rsidR="00000000" w:rsidRPr="00000000">
              <w:rPr>
                <w:color w:val="000000"/>
                <w:sz w:val="16"/>
                <w:szCs w:val="16"/>
                <w:rtl w:val="0"/>
              </w:rPr>
              <w:t xml:space="preserve">46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B7">
            <w:pPr>
              <w:spacing w:after="0" w:line="240" w:lineRule="auto"/>
              <w:rPr>
                <w:color w:val="000000"/>
                <w:sz w:val="16"/>
                <w:szCs w:val="16"/>
              </w:rPr>
            </w:pPr>
            <w:r w:rsidDel="00000000" w:rsidR="00000000" w:rsidRPr="00000000">
              <w:rPr>
                <w:color w:val="000000"/>
                <w:sz w:val="16"/>
                <w:szCs w:val="16"/>
                <w:rtl w:val="0"/>
              </w:rPr>
              <w:t xml:space="preserve">Abebe Beza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B8">
            <w:pPr>
              <w:spacing w:after="0" w:line="240" w:lineRule="auto"/>
              <w:rPr>
                <w:color w:val="000000"/>
                <w:sz w:val="16"/>
                <w:szCs w:val="16"/>
              </w:rPr>
            </w:pPr>
            <w:r w:rsidDel="00000000" w:rsidR="00000000" w:rsidRPr="00000000">
              <w:rPr>
                <w:color w:val="000000"/>
                <w:sz w:val="16"/>
                <w:szCs w:val="16"/>
                <w:rtl w:val="0"/>
              </w:rPr>
              <w:t xml:space="preserve">Farmer Organization /cooperative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B9">
            <w:pPr>
              <w:spacing w:after="0" w:line="240" w:lineRule="auto"/>
              <w:jc w:val="right"/>
              <w:rPr>
                <w:color w:val="000000"/>
                <w:sz w:val="16"/>
                <w:szCs w:val="16"/>
              </w:rPr>
            </w:pPr>
            <w:r w:rsidDel="00000000" w:rsidR="00000000" w:rsidRPr="00000000">
              <w:rPr>
                <w:color w:val="000000"/>
                <w:sz w:val="16"/>
                <w:szCs w:val="16"/>
                <w:rtl w:val="0"/>
              </w:rPr>
              <w:t xml:space="preserve">0910964630</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A">
            <w:pPr>
              <w:spacing w:after="0" w:line="240" w:lineRule="auto"/>
              <w:rPr>
                <w:color w:val="000000"/>
                <w:sz w:val="16"/>
                <w:szCs w:val="16"/>
              </w:rPr>
            </w:pPr>
            <w:r w:rsidDel="00000000" w:rsidR="00000000" w:rsidRPr="00000000">
              <w:rPr>
                <w:color w:val="000000"/>
                <w:sz w:val="16"/>
                <w:szCs w:val="16"/>
                <w:rtl w:val="0"/>
              </w:rPr>
              <w:t xml:space="preserve">47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BB">
            <w:pPr>
              <w:spacing w:after="0" w:line="240" w:lineRule="auto"/>
              <w:rPr>
                <w:color w:val="000000"/>
                <w:sz w:val="16"/>
                <w:szCs w:val="16"/>
              </w:rPr>
            </w:pPr>
            <w:r w:rsidDel="00000000" w:rsidR="00000000" w:rsidRPr="00000000">
              <w:rPr>
                <w:color w:val="000000"/>
                <w:sz w:val="16"/>
                <w:szCs w:val="16"/>
                <w:rtl w:val="0"/>
              </w:rPr>
              <w:t xml:space="preserve">Sasu Tadesse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BC">
            <w:pPr>
              <w:spacing w:after="0" w:line="240" w:lineRule="auto"/>
              <w:rPr>
                <w:color w:val="000000"/>
                <w:sz w:val="16"/>
                <w:szCs w:val="16"/>
              </w:rPr>
            </w:pPr>
            <w:r w:rsidDel="00000000" w:rsidR="00000000" w:rsidRPr="00000000">
              <w:rPr>
                <w:color w:val="000000"/>
                <w:sz w:val="16"/>
                <w:szCs w:val="16"/>
                <w:rtl w:val="0"/>
              </w:rPr>
              <w:t xml:space="preserve">Public/ district agriculture office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BD">
            <w:pPr>
              <w:spacing w:after="0" w:line="240" w:lineRule="auto"/>
              <w:jc w:val="right"/>
              <w:rPr>
                <w:color w:val="000000"/>
                <w:sz w:val="16"/>
                <w:szCs w:val="16"/>
              </w:rPr>
            </w:pPr>
            <w:r w:rsidDel="00000000" w:rsidR="00000000" w:rsidRPr="00000000">
              <w:rPr>
                <w:color w:val="000000"/>
                <w:sz w:val="16"/>
                <w:szCs w:val="16"/>
                <w:rtl w:val="0"/>
              </w:rPr>
              <w:t xml:space="preserve">0910110724</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E">
            <w:pPr>
              <w:spacing w:after="0" w:line="240" w:lineRule="auto"/>
              <w:rPr>
                <w:color w:val="000000"/>
                <w:sz w:val="16"/>
                <w:szCs w:val="16"/>
              </w:rPr>
            </w:pPr>
            <w:r w:rsidDel="00000000" w:rsidR="00000000" w:rsidRPr="00000000">
              <w:rPr>
                <w:color w:val="000000"/>
                <w:sz w:val="16"/>
                <w:szCs w:val="16"/>
                <w:rtl w:val="0"/>
              </w:rPr>
              <w:t xml:space="preserve">48</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BF">
            <w:pPr>
              <w:spacing w:after="0" w:line="240" w:lineRule="auto"/>
              <w:rPr>
                <w:color w:val="000000"/>
                <w:sz w:val="16"/>
                <w:szCs w:val="16"/>
              </w:rPr>
            </w:pPr>
            <w:r w:rsidDel="00000000" w:rsidR="00000000" w:rsidRPr="00000000">
              <w:rPr>
                <w:color w:val="000000"/>
                <w:sz w:val="16"/>
                <w:szCs w:val="16"/>
                <w:rtl w:val="0"/>
              </w:rPr>
              <w:t xml:space="preserve">Mekonnen G8iorgis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C0">
            <w:pPr>
              <w:spacing w:after="0" w:line="240" w:lineRule="auto"/>
              <w:rPr>
                <w:color w:val="000000"/>
                <w:sz w:val="16"/>
                <w:szCs w:val="16"/>
              </w:rPr>
            </w:pPr>
            <w:r w:rsidDel="00000000" w:rsidR="00000000" w:rsidRPr="00000000">
              <w:rPr>
                <w:color w:val="000000"/>
                <w:sz w:val="16"/>
                <w:szCs w:val="16"/>
                <w:rtl w:val="0"/>
              </w:rPr>
              <w:t xml:space="preserve">Farmer Organization/cooperative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C1">
            <w:pPr>
              <w:spacing w:after="0" w:line="240" w:lineRule="auto"/>
              <w:jc w:val="right"/>
              <w:rPr>
                <w:color w:val="000000"/>
                <w:sz w:val="16"/>
                <w:szCs w:val="16"/>
              </w:rPr>
            </w:pPr>
            <w:r w:rsidDel="00000000" w:rsidR="00000000" w:rsidRPr="00000000">
              <w:rPr>
                <w:color w:val="000000"/>
                <w:sz w:val="16"/>
                <w:szCs w:val="16"/>
                <w:rtl w:val="0"/>
              </w:rPr>
              <w:t xml:space="preserve">0911782699</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2">
            <w:pPr>
              <w:spacing w:after="0" w:line="240" w:lineRule="auto"/>
              <w:rPr>
                <w:color w:val="000000"/>
                <w:sz w:val="16"/>
                <w:szCs w:val="16"/>
              </w:rPr>
            </w:pPr>
            <w:r w:rsidDel="00000000" w:rsidR="00000000" w:rsidRPr="00000000">
              <w:rPr>
                <w:color w:val="000000"/>
                <w:sz w:val="16"/>
                <w:szCs w:val="16"/>
                <w:rtl w:val="0"/>
              </w:rPr>
              <w:t xml:space="preserve">49</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C3">
            <w:pPr>
              <w:spacing w:after="0" w:line="240" w:lineRule="auto"/>
              <w:rPr>
                <w:color w:val="000000"/>
                <w:sz w:val="16"/>
                <w:szCs w:val="16"/>
              </w:rPr>
            </w:pPr>
            <w:r w:rsidDel="00000000" w:rsidR="00000000" w:rsidRPr="00000000">
              <w:rPr>
                <w:color w:val="000000"/>
                <w:sz w:val="16"/>
                <w:szCs w:val="16"/>
                <w:rtl w:val="0"/>
              </w:rPr>
              <w:t xml:space="preserve">Letekeyehana Yehualashet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C4">
            <w:pPr>
              <w:spacing w:after="0" w:line="240" w:lineRule="auto"/>
              <w:rPr>
                <w:color w:val="000000"/>
                <w:sz w:val="16"/>
                <w:szCs w:val="16"/>
              </w:rPr>
            </w:pPr>
            <w:r w:rsidDel="00000000" w:rsidR="00000000" w:rsidRPr="00000000">
              <w:rPr>
                <w:color w:val="000000"/>
                <w:sz w:val="16"/>
                <w:szCs w:val="16"/>
                <w:rtl w:val="0"/>
              </w:rPr>
              <w:t xml:space="preserve">Farmer Organization/cooperative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C5">
            <w:pPr>
              <w:spacing w:after="0" w:line="240" w:lineRule="auto"/>
              <w:jc w:val="right"/>
              <w:rPr>
                <w:color w:val="000000"/>
                <w:sz w:val="16"/>
                <w:szCs w:val="16"/>
              </w:rPr>
            </w:pPr>
            <w:r w:rsidDel="00000000" w:rsidR="00000000" w:rsidRPr="00000000">
              <w:rPr>
                <w:color w:val="000000"/>
                <w:sz w:val="16"/>
                <w:szCs w:val="16"/>
                <w:rtl w:val="0"/>
              </w:rPr>
              <w:t xml:space="preserve">0913280875</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6">
            <w:pPr>
              <w:spacing w:after="0" w:line="240" w:lineRule="auto"/>
              <w:rPr>
                <w:color w:val="000000"/>
                <w:sz w:val="16"/>
                <w:szCs w:val="16"/>
              </w:rPr>
            </w:pPr>
            <w:r w:rsidDel="00000000" w:rsidR="00000000" w:rsidRPr="00000000">
              <w:rPr>
                <w:color w:val="000000"/>
                <w:sz w:val="16"/>
                <w:szCs w:val="16"/>
                <w:rtl w:val="0"/>
              </w:rPr>
              <w:t xml:space="preserve">50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C7">
            <w:pPr>
              <w:spacing w:after="0" w:line="240" w:lineRule="auto"/>
              <w:rPr>
                <w:color w:val="000000"/>
                <w:sz w:val="16"/>
                <w:szCs w:val="16"/>
              </w:rPr>
            </w:pPr>
            <w:r w:rsidDel="00000000" w:rsidR="00000000" w:rsidRPr="00000000">
              <w:rPr>
                <w:color w:val="000000"/>
                <w:sz w:val="16"/>
                <w:szCs w:val="16"/>
                <w:rtl w:val="0"/>
              </w:rPr>
              <w:t xml:space="preserve">Yimer Mohamed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C8">
            <w:pPr>
              <w:spacing w:after="0" w:line="240" w:lineRule="auto"/>
              <w:rPr>
                <w:color w:val="000000"/>
                <w:sz w:val="16"/>
                <w:szCs w:val="16"/>
              </w:rPr>
            </w:pPr>
            <w:r w:rsidDel="00000000" w:rsidR="00000000" w:rsidRPr="00000000">
              <w:rPr>
                <w:color w:val="000000"/>
                <w:sz w:val="16"/>
                <w:szCs w:val="16"/>
                <w:rtl w:val="0"/>
              </w:rPr>
              <w:t xml:space="preserve">Public/ District meteorology office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C9">
            <w:pPr>
              <w:spacing w:after="0" w:line="240" w:lineRule="auto"/>
              <w:jc w:val="right"/>
              <w:rPr>
                <w:color w:val="000000"/>
                <w:sz w:val="16"/>
                <w:szCs w:val="16"/>
              </w:rPr>
            </w:pPr>
            <w:r w:rsidDel="00000000" w:rsidR="00000000" w:rsidRPr="00000000">
              <w:rPr>
                <w:color w:val="000000"/>
                <w:sz w:val="16"/>
                <w:szCs w:val="16"/>
                <w:rtl w:val="0"/>
              </w:rPr>
              <w:t xml:space="preserve">0913417279</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A">
            <w:pPr>
              <w:spacing w:after="0" w:line="240" w:lineRule="auto"/>
              <w:rPr>
                <w:color w:val="000000"/>
                <w:sz w:val="16"/>
                <w:szCs w:val="16"/>
              </w:rPr>
            </w:pPr>
            <w:r w:rsidDel="00000000" w:rsidR="00000000" w:rsidRPr="00000000">
              <w:rPr>
                <w:color w:val="000000"/>
                <w:sz w:val="16"/>
                <w:szCs w:val="16"/>
                <w:rtl w:val="0"/>
              </w:rPr>
              <w:t xml:space="preserve">51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CB">
            <w:pPr>
              <w:spacing w:after="0" w:line="240" w:lineRule="auto"/>
              <w:rPr>
                <w:color w:val="000000"/>
                <w:sz w:val="16"/>
                <w:szCs w:val="16"/>
              </w:rPr>
            </w:pPr>
            <w:r w:rsidDel="00000000" w:rsidR="00000000" w:rsidRPr="00000000">
              <w:rPr>
                <w:color w:val="000000"/>
                <w:sz w:val="16"/>
                <w:szCs w:val="16"/>
                <w:rtl w:val="0"/>
              </w:rPr>
              <w:t xml:space="preserve">Tilahun Moges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CC">
            <w:pPr>
              <w:spacing w:after="0" w:line="240" w:lineRule="auto"/>
              <w:rPr>
                <w:color w:val="000000"/>
                <w:sz w:val="16"/>
                <w:szCs w:val="16"/>
              </w:rPr>
            </w:pPr>
            <w:r w:rsidDel="00000000" w:rsidR="00000000" w:rsidRPr="00000000">
              <w:rPr>
                <w:color w:val="000000"/>
                <w:sz w:val="16"/>
                <w:szCs w:val="16"/>
                <w:rtl w:val="0"/>
              </w:rPr>
              <w:t xml:space="preserve">Farmer Organization /cooperative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CD">
            <w:pPr>
              <w:spacing w:after="0" w:line="240" w:lineRule="auto"/>
              <w:jc w:val="right"/>
              <w:rPr>
                <w:color w:val="000000"/>
                <w:sz w:val="16"/>
                <w:szCs w:val="16"/>
              </w:rPr>
            </w:pPr>
            <w:r w:rsidDel="00000000" w:rsidR="00000000" w:rsidRPr="00000000">
              <w:rPr>
                <w:color w:val="000000"/>
                <w:sz w:val="16"/>
                <w:szCs w:val="16"/>
                <w:rtl w:val="0"/>
              </w:rPr>
              <w:t xml:space="preserve">0920631702</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E">
            <w:pPr>
              <w:spacing w:after="0" w:line="240" w:lineRule="auto"/>
              <w:rPr>
                <w:color w:val="000000"/>
                <w:sz w:val="16"/>
                <w:szCs w:val="16"/>
              </w:rPr>
            </w:pPr>
            <w:r w:rsidDel="00000000" w:rsidR="00000000" w:rsidRPr="00000000">
              <w:rPr>
                <w:color w:val="000000"/>
                <w:sz w:val="16"/>
                <w:szCs w:val="16"/>
                <w:rtl w:val="0"/>
              </w:rPr>
              <w:t xml:space="preserve">52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CF">
            <w:pPr>
              <w:spacing w:after="0" w:line="240" w:lineRule="auto"/>
              <w:rPr>
                <w:color w:val="000000"/>
                <w:sz w:val="16"/>
                <w:szCs w:val="16"/>
              </w:rPr>
            </w:pPr>
            <w:r w:rsidDel="00000000" w:rsidR="00000000" w:rsidRPr="00000000">
              <w:rPr>
                <w:color w:val="000000"/>
                <w:sz w:val="16"/>
                <w:szCs w:val="16"/>
                <w:rtl w:val="0"/>
              </w:rPr>
              <w:t xml:space="preserve">Demelash Teshome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D0">
            <w:pPr>
              <w:spacing w:after="0" w:line="240" w:lineRule="auto"/>
              <w:rPr>
                <w:color w:val="000000"/>
                <w:sz w:val="16"/>
                <w:szCs w:val="16"/>
              </w:rPr>
            </w:pPr>
            <w:r w:rsidDel="00000000" w:rsidR="00000000" w:rsidRPr="00000000">
              <w:rPr>
                <w:color w:val="000000"/>
                <w:sz w:val="16"/>
                <w:szCs w:val="16"/>
                <w:rtl w:val="0"/>
              </w:rPr>
              <w:t xml:space="preserve">Farmer Organization /cooperative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D1">
            <w:pPr>
              <w:spacing w:after="0" w:line="240" w:lineRule="auto"/>
              <w:jc w:val="right"/>
              <w:rPr>
                <w:color w:val="000000"/>
                <w:sz w:val="16"/>
                <w:szCs w:val="16"/>
              </w:rPr>
            </w:pPr>
            <w:r w:rsidDel="00000000" w:rsidR="00000000" w:rsidRPr="00000000">
              <w:rPr>
                <w:color w:val="000000"/>
                <w:sz w:val="16"/>
                <w:szCs w:val="16"/>
                <w:rtl w:val="0"/>
              </w:rPr>
              <w:t xml:space="preserve">0923163044</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2">
            <w:pPr>
              <w:spacing w:after="0" w:line="240" w:lineRule="auto"/>
              <w:rPr>
                <w:color w:val="000000"/>
                <w:sz w:val="16"/>
                <w:szCs w:val="16"/>
              </w:rPr>
            </w:pPr>
            <w:r w:rsidDel="00000000" w:rsidR="00000000" w:rsidRPr="00000000">
              <w:rPr>
                <w:color w:val="000000"/>
                <w:sz w:val="16"/>
                <w:szCs w:val="16"/>
                <w:rtl w:val="0"/>
              </w:rPr>
              <w:t xml:space="preserve">53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D3">
            <w:pPr>
              <w:spacing w:after="0" w:line="240" w:lineRule="auto"/>
              <w:rPr>
                <w:color w:val="000000"/>
                <w:sz w:val="16"/>
                <w:szCs w:val="16"/>
              </w:rPr>
            </w:pPr>
            <w:r w:rsidDel="00000000" w:rsidR="00000000" w:rsidRPr="00000000">
              <w:rPr>
                <w:color w:val="000000"/>
                <w:sz w:val="16"/>
                <w:szCs w:val="16"/>
                <w:rtl w:val="0"/>
              </w:rPr>
              <w:t xml:space="preserve">Bayise W/Michael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D4">
            <w:pPr>
              <w:spacing w:after="0" w:line="240" w:lineRule="auto"/>
              <w:rPr>
                <w:color w:val="000000"/>
                <w:sz w:val="16"/>
                <w:szCs w:val="16"/>
              </w:rPr>
            </w:pPr>
            <w:r w:rsidDel="00000000" w:rsidR="00000000" w:rsidRPr="00000000">
              <w:rPr>
                <w:color w:val="000000"/>
                <w:sz w:val="16"/>
                <w:szCs w:val="16"/>
                <w:rtl w:val="0"/>
              </w:rPr>
              <w:t xml:space="preserve">Farmer Organization /cooperative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D5">
            <w:pPr>
              <w:spacing w:after="0" w:line="240" w:lineRule="auto"/>
              <w:jc w:val="right"/>
              <w:rPr>
                <w:color w:val="000000"/>
                <w:sz w:val="16"/>
                <w:szCs w:val="16"/>
              </w:rPr>
            </w:pPr>
            <w:r w:rsidDel="00000000" w:rsidR="00000000" w:rsidRPr="00000000">
              <w:rPr>
                <w:color w:val="000000"/>
                <w:sz w:val="16"/>
                <w:szCs w:val="16"/>
                <w:rtl w:val="0"/>
              </w:rPr>
              <w:t xml:space="preserve">0924001122</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6">
            <w:pPr>
              <w:spacing w:after="0" w:line="240" w:lineRule="auto"/>
              <w:rPr>
                <w:color w:val="000000"/>
                <w:sz w:val="16"/>
                <w:szCs w:val="16"/>
              </w:rPr>
            </w:pPr>
            <w:r w:rsidDel="00000000" w:rsidR="00000000" w:rsidRPr="00000000">
              <w:rPr>
                <w:color w:val="000000"/>
                <w:sz w:val="16"/>
                <w:szCs w:val="16"/>
                <w:rtl w:val="0"/>
              </w:rPr>
              <w:t xml:space="preserve">54</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D7">
            <w:pPr>
              <w:spacing w:after="0" w:line="240" w:lineRule="auto"/>
              <w:rPr>
                <w:color w:val="000000"/>
                <w:sz w:val="16"/>
                <w:szCs w:val="16"/>
              </w:rPr>
            </w:pPr>
            <w:r w:rsidDel="00000000" w:rsidR="00000000" w:rsidRPr="00000000">
              <w:rPr>
                <w:color w:val="000000"/>
                <w:sz w:val="16"/>
                <w:szCs w:val="16"/>
                <w:rtl w:val="0"/>
              </w:rPr>
              <w:t xml:space="preserve">Yohannes Goshu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D8">
            <w:pPr>
              <w:spacing w:after="0" w:line="240" w:lineRule="auto"/>
              <w:rPr>
                <w:color w:val="000000"/>
                <w:sz w:val="16"/>
                <w:szCs w:val="16"/>
              </w:rPr>
            </w:pPr>
            <w:r w:rsidDel="00000000" w:rsidR="00000000" w:rsidRPr="00000000">
              <w:rPr>
                <w:color w:val="000000"/>
                <w:sz w:val="16"/>
                <w:szCs w:val="16"/>
                <w:rtl w:val="0"/>
              </w:rPr>
              <w:t xml:space="preserve">Farmer Organization /cooperative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D9">
            <w:pPr>
              <w:spacing w:after="0" w:line="240" w:lineRule="auto"/>
              <w:jc w:val="right"/>
              <w:rPr>
                <w:color w:val="000000"/>
                <w:sz w:val="16"/>
                <w:szCs w:val="16"/>
              </w:rPr>
            </w:pPr>
            <w:r w:rsidDel="00000000" w:rsidR="00000000" w:rsidRPr="00000000">
              <w:rPr>
                <w:color w:val="000000"/>
                <w:sz w:val="16"/>
                <w:szCs w:val="16"/>
                <w:rtl w:val="0"/>
              </w:rPr>
              <w:t xml:space="preserve">0921205192</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A">
            <w:pPr>
              <w:spacing w:after="0" w:line="240" w:lineRule="auto"/>
              <w:rPr>
                <w:color w:val="000000"/>
                <w:sz w:val="16"/>
                <w:szCs w:val="16"/>
              </w:rPr>
            </w:pPr>
            <w:r w:rsidDel="00000000" w:rsidR="00000000" w:rsidRPr="00000000">
              <w:rPr>
                <w:color w:val="000000"/>
                <w:sz w:val="16"/>
                <w:szCs w:val="16"/>
                <w:rtl w:val="0"/>
              </w:rPr>
              <w:t xml:space="preserve">55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DB">
            <w:pPr>
              <w:spacing w:after="0" w:line="240" w:lineRule="auto"/>
              <w:rPr>
                <w:color w:val="000000"/>
                <w:sz w:val="16"/>
                <w:szCs w:val="16"/>
              </w:rPr>
            </w:pPr>
            <w:r w:rsidDel="00000000" w:rsidR="00000000" w:rsidRPr="00000000">
              <w:rPr>
                <w:color w:val="000000"/>
                <w:sz w:val="16"/>
                <w:szCs w:val="16"/>
                <w:rtl w:val="0"/>
              </w:rPr>
              <w:t xml:space="preserve">Solomon Kabtimer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DC">
            <w:pPr>
              <w:spacing w:after="0" w:line="240" w:lineRule="auto"/>
              <w:rPr>
                <w:color w:val="000000"/>
                <w:sz w:val="16"/>
                <w:szCs w:val="16"/>
              </w:rPr>
            </w:pPr>
            <w:r w:rsidDel="00000000" w:rsidR="00000000" w:rsidRPr="00000000">
              <w:rPr>
                <w:color w:val="000000"/>
                <w:sz w:val="16"/>
                <w:szCs w:val="16"/>
                <w:rtl w:val="0"/>
              </w:rPr>
              <w:t xml:space="preserve">Farmer Organization /cooperative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DD">
            <w:pPr>
              <w:spacing w:after="0" w:line="240" w:lineRule="auto"/>
              <w:jc w:val="right"/>
              <w:rPr>
                <w:color w:val="000000"/>
                <w:sz w:val="16"/>
                <w:szCs w:val="16"/>
              </w:rPr>
            </w:pPr>
            <w:r w:rsidDel="00000000" w:rsidR="00000000" w:rsidRPr="00000000">
              <w:rPr>
                <w:color w:val="000000"/>
                <w:sz w:val="16"/>
                <w:szCs w:val="16"/>
                <w:rtl w:val="0"/>
              </w:rPr>
              <w:t xml:space="preserve">0929276065</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E">
            <w:pPr>
              <w:spacing w:after="0" w:line="240" w:lineRule="auto"/>
              <w:rPr>
                <w:color w:val="000000"/>
                <w:sz w:val="16"/>
                <w:szCs w:val="16"/>
              </w:rPr>
            </w:pPr>
            <w:r w:rsidDel="00000000" w:rsidR="00000000" w:rsidRPr="00000000">
              <w:rPr>
                <w:color w:val="000000"/>
                <w:sz w:val="16"/>
                <w:szCs w:val="16"/>
                <w:rtl w:val="0"/>
              </w:rPr>
              <w:t xml:space="preserve">56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DF">
            <w:pPr>
              <w:spacing w:after="0" w:line="240" w:lineRule="auto"/>
              <w:rPr>
                <w:color w:val="000000"/>
                <w:sz w:val="16"/>
                <w:szCs w:val="16"/>
              </w:rPr>
            </w:pPr>
            <w:r w:rsidDel="00000000" w:rsidR="00000000" w:rsidRPr="00000000">
              <w:rPr>
                <w:color w:val="000000"/>
                <w:sz w:val="16"/>
                <w:szCs w:val="16"/>
                <w:rtl w:val="0"/>
              </w:rPr>
              <w:t xml:space="preserve">Emebt Zeleke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E0">
            <w:pPr>
              <w:spacing w:after="0" w:line="240" w:lineRule="auto"/>
              <w:rPr>
                <w:color w:val="000000"/>
                <w:sz w:val="16"/>
                <w:szCs w:val="16"/>
              </w:rPr>
            </w:pPr>
            <w:r w:rsidDel="00000000" w:rsidR="00000000" w:rsidRPr="00000000">
              <w:rPr>
                <w:color w:val="000000"/>
                <w:sz w:val="16"/>
                <w:szCs w:val="16"/>
                <w:rtl w:val="0"/>
              </w:rPr>
              <w:t xml:space="preserve">Public/district agriculture office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E1">
            <w:pPr>
              <w:spacing w:after="0" w:line="240" w:lineRule="auto"/>
              <w:jc w:val="right"/>
              <w:rPr>
                <w:color w:val="000000"/>
                <w:sz w:val="16"/>
                <w:szCs w:val="16"/>
              </w:rPr>
            </w:pPr>
            <w:r w:rsidDel="00000000" w:rsidR="00000000" w:rsidRPr="00000000">
              <w:rPr>
                <w:color w:val="000000"/>
                <w:sz w:val="16"/>
                <w:szCs w:val="16"/>
                <w:rtl w:val="0"/>
              </w:rPr>
              <w:t xml:space="preserve">0910349940</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2">
            <w:pPr>
              <w:spacing w:after="0" w:line="240" w:lineRule="auto"/>
              <w:rPr>
                <w:color w:val="000000"/>
                <w:sz w:val="16"/>
                <w:szCs w:val="16"/>
              </w:rPr>
            </w:pPr>
            <w:r w:rsidDel="00000000" w:rsidR="00000000" w:rsidRPr="00000000">
              <w:rPr>
                <w:color w:val="000000"/>
                <w:sz w:val="16"/>
                <w:szCs w:val="16"/>
                <w:rtl w:val="0"/>
              </w:rPr>
              <w:t xml:space="preserve">57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E3">
            <w:pPr>
              <w:spacing w:after="0" w:line="240" w:lineRule="auto"/>
              <w:rPr>
                <w:color w:val="000000"/>
                <w:sz w:val="16"/>
                <w:szCs w:val="16"/>
              </w:rPr>
            </w:pPr>
            <w:r w:rsidDel="00000000" w:rsidR="00000000" w:rsidRPr="00000000">
              <w:rPr>
                <w:color w:val="000000"/>
                <w:sz w:val="16"/>
                <w:szCs w:val="16"/>
                <w:rtl w:val="0"/>
              </w:rPr>
              <w:t xml:space="preserve">Tizita Kebede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E4">
            <w:pPr>
              <w:spacing w:after="0" w:line="240" w:lineRule="auto"/>
              <w:rPr>
                <w:color w:val="000000"/>
                <w:sz w:val="16"/>
                <w:szCs w:val="16"/>
              </w:rPr>
            </w:pPr>
            <w:r w:rsidDel="00000000" w:rsidR="00000000" w:rsidRPr="00000000">
              <w:rPr>
                <w:color w:val="000000"/>
                <w:sz w:val="16"/>
                <w:szCs w:val="16"/>
                <w:rtl w:val="0"/>
              </w:rPr>
              <w:t xml:space="preserve">Farmer Organization/cooperative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E5">
            <w:pPr>
              <w:spacing w:after="0" w:line="240" w:lineRule="auto"/>
              <w:jc w:val="right"/>
              <w:rPr>
                <w:color w:val="000000"/>
                <w:sz w:val="16"/>
                <w:szCs w:val="16"/>
              </w:rPr>
            </w:pPr>
            <w:r w:rsidDel="00000000" w:rsidR="00000000" w:rsidRPr="00000000">
              <w:rPr>
                <w:color w:val="000000"/>
                <w:sz w:val="16"/>
                <w:szCs w:val="16"/>
                <w:rtl w:val="0"/>
              </w:rPr>
              <w:t xml:space="preserve">0924749396</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6">
            <w:pPr>
              <w:spacing w:after="0" w:line="240" w:lineRule="auto"/>
              <w:rPr>
                <w:color w:val="000000"/>
                <w:sz w:val="16"/>
                <w:szCs w:val="16"/>
              </w:rPr>
            </w:pPr>
            <w:r w:rsidDel="00000000" w:rsidR="00000000" w:rsidRPr="00000000">
              <w:rPr>
                <w:color w:val="000000"/>
                <w:sz w:val="16"/>
                <w:szCs w:val="16"/>
                <w:rtl w:val="0"/>
              </w:rPr>
              <w:t xml:space="preserve">58</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E7">
            <w:pPr>
              <w:spacing w:after="0" w:line="240" w:lineRule="auto"/>
              <w:rPr>
                <w:color w:val="000000"/>
                <w:sz w:val="16"/>
                <w:szCs w:val="16"/>
              </w:rPr>
            </w:pPr>
            <w:r w:rsidDel="00000000" w:rsidR="00000000" w:rsidRPr="00000000">
              <w:rPr>
                <w:color w:val="000000"/>
                <w:sz w:val="16"/>
                <w:szCs w:val="16"/>
                <w:rtl w:val="0"/>
              </w:rPr>
              <w:t xml:space="preserve">Abebe Getachew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E8">
            <w:pPr>
              <w:spacing w:after="0" w:line="240" w:lineRule="auto"/>
              <w:rPr>
                <w:color w:val="000000"/>
                <w:sz w:val="16"/>
                <w:szCs w:val="16"/>
              </w:rPr>
            </w:pPr>
            <w:r w:rsidDel="00000000" w:rsidR="00000000" w:rsidRPr="00000000">
              <w:rPr>
                <w:color w:val="000000"/>
                <w:sz w:val="16"/>
                <w:szCs w:val="16"/>
                <w:rtl w:val="0"/>
              </w:rPr>
              <w:t xml:space="preserve">Public/district agriculture office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E9">
            <w:pPr>
              <w:spacing w:after="0" w:line="240" w:lineRule="auto"/>
              <w:jc w:val="right"/>
              <w:rPr>
                <w:color w:val="000000"/>
                <w:sz w:val="16"/>
                <w:szCs w:val="16"/>
              </w:rPr>
            </w:pPr>
            <w:r w:rsidDel="00000000" w:rsidR="00000000" w:rsidRPr="00000000">
              <w:rPr>
                <w:color w:val="000000"/>
                <w:sz w:val="16"/>
                <w:szCs w:val="16"/>
                <w:rtl w:val="0"/>
              </w:rPr>
              <w:t xml:space="preserve">0911053281</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A">
            <w:pPr>
              <w:spacing w:after="0" w:line="240" w:lineRule="auto"/>
              <w:rPr>
                <w:color w:val="000000"/>
                <w:sz w:val="16"/>
                <w:szCs w:val="16"/>
              </w:rPr>
            </w:pPr>
            <w:r w:rsidDel="00000000" w:rsidR="00000000" w:rsidRPr="00000000">
              <w:rPr>
                <w:color w:val="000000"/>
                <w:sz w:val="16"/>
                <w:szCs w:val="16"/>
                <w:rtl w:val="0"/>
              </w:rPr>
              <w:t xml:space="preserve">59</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EB">
            <w:pPr>
              <w:spacing w:after="0" w:line="240" w:lineRule="auto"/>
              <w:rPr>
                <w:color w:val="000000"/>
                <w:sz w:val="16"/>
                <w:szCs w:val="16"/>
              </w:rPr>
            </w:pPr>
            <w:r w:rsidDel="00000000" w:rsidR="00000000" w:rsidRPr="00000000">
              <w:rPr>
                <w:color w:val="000000"/>
                <w:sz w:val="16"/>
                <w:szCs w:val="16"/>
                <w:rtl w:val="0"/>
              </w:rPr>
              <w:t xml:space="preserve">Tale Lemma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EC">
            <w:pPr>
              <w:spacing w:after="0" w:line="240" w:lineRule="auto"/>
              <w:rPr>
                <w:color w:val="000000"/>
                <w:sz w:val="16"/>
                <w:szCs w:val="16"/>
              </w:rPr>
            </w:pPr>
            <w:r w:rsidDel="00000000" w:rsidR="00000000" w:rsidRPr="00000000">
              <w:rPr>
                <w:color w:val="000000"/>
                <w:sz w:val="16"/>
                <w:szCs w:val="16"/>
                <w:rtl w:val="0"/>
              </w:rPr>
              <w:t xml:space="preserve">Public/district agriculture office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ED">
            <w:pPr>
              <w:spacing w:after="0" w:line="240" w:lineRule="auto"/>
              <w:jc w:val="right"/>
              <w:rPr>
                <w:color w:val="000000"/>
                <w:sz w:val="16"/>
                <w:szCs w:val="16"/>
              </w:rPr>
            </w:pPr>
            <w:r w:rsidDel="00000000" w:rsidR="00000000" w:rsidRPr="00000000">
              <w:rPr>
                <w:color w:val="000000"/>
                <w:sz w:val="16"/>
                <w:szCs w:val="16"/>
                <w:rtl w:val="0"/>
              </w:rPr>
              <w:t xml:space="preserve">0920803855</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E">
            <w:pPr>
              <w:spacing w:after="0" w:line="240" w:lineRule="auto"/>
              <w:rPr>
                <w:color w:val="000000"/>
                <w:sz w:val="16"/>
                <w:szCs w:val="16"/>
              </w:rPr>
            </w:pPr>
            <w:r w:rsidDel="00000000" w:rsidR="00000000" w:rsidRPr="00000000">
              <w:rPr>
                <w:color w:val="000000"/>
                <w:sz w:val="16"/>
                <w:szCs w:val="16"/>
                <w:rtl w:val="0"/>
              </w:rPr>
              <w:t xml:space="preserve">60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EF">
            <w:pPr>
              <w:spacing w:after="0" w:line="240" w:lineRule="auto"/>
              <w:rPr>
                <w:color w:val="000000"/>
                <w:sz w:val="16"/>
                <w:szCs w:val="16"/>
              </w:rPr>
            </w:pPr>
            <w:r w:rsidDel="00000000" w:rsidR="00000000" w:rsidRPr="00000000">
              <w:rPr>
                <w:color w:val="000000"/>
                <w:sz w:val="16"/>
                <w:szCs w:val="16"/>
                <w:rtl w:val="0"/>
              </w:rPr>
              <w:t xml:space="preserve">Ketsela Gebru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F0">
            <w:pPr>
              <w:spacing w:after="0" w:line="240" w:lineRule="auto"/>
              <w:rPr>
                <w:color w:val="000000"/>
                <w:sz w:val="16"/>
                <w:szCs w:val="16"/>
              </w:rPr>
            </w:pPr>
            <w:r w:rsidDel="00000000" w:rsidR="00000000" w:rsidRPr="00000000">
              <w:rPr>
                <w:color w:val="000000"/>
                <w:sz w:val="16"/>
                <w:szCs w:val="16"/>
                <w:rtl w:val="0"/>
              </w:rPr>
              <w:t xml:space="preserve">Farmer Organization/cooperative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F1">
            <w:pPr>
              <w:spacing w:after="0" w:line="240" w:lineRule="auto"/>
              <w:jc w:val="right"/>
              <w:rPr>
                <w:color w:val="000000"/>
                <w:sz w:val="16"/>
                <w:szCs w:val="16"/>
              </w:rPr>
            </w:pPr>
            <w:r w:rsidDel="00000000" w:rsidR="00000000" w:rsidRPr="00000000">
              <w:rPr>
                <w:color w:val="000000"/>
                <w:sz w:val="16"/>
                <w:szCs w:val="16"/>
                <w:rtl w:val="0"/>
              </w:rPr>
              <w:t xml:space="preserve">0960709178</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2">
            <w:pPr>
              <w:spacing w:after="0" w:line="240" w:lineRule="auto"/>
              <w:rPr>
                <w:color w:val="000000"/>
                <w:sz w:val="16"/>
                <w:szCs w:val="16"/>
              </w:rPr>
            </w:pPr>
            <w:r w:rsidDel="00000000" w:rsidR="00000000" w:rsidRPr="00000000">
              <w:rPr>
                <w:color w:val="000000"/>
                <w:sz w:val="16"/>
                <w:szCs w:val="16"/>
                <w:rtl w:val="0"/>
              </w:rPr>
              <w:t xml:space="preserve">61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F3">
            <w:pPr>
              <w:spacing w:after="0" w:line="240" w:lineRule="auto"/>
              <w:rPr>
                <w:color w:val="000000"/>
                <w:sz w:val="16"/>
                <w:szCs w:val="16"/>
              </w:rPr>
            </w:pPr>
            <w:r w:rsidDel="00000000" w:rsidR="00000000" w:rsidRPr="00000000">
              <w:rPr>
                <w:color w:val="000000"/>
                <w:sz w:val="16"/>
                <w:szCs w:val="16"/>
                <w:rtl w:val="0"/>
              </w:rPr>
              <w:t xml:space="preserve">Zewge Zewdu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F4">
            <w:pPr>
              <w:spacing w:after="0" w:line="240" w:lineRule="auto"/>
              <w:rPr>
                <w:color w:val="000000"/>
                <w:sz w:val="16"/>
                <w:szCs w:val="16"/>
              </w:rPr>
            </w:pPr>
            <w:r w:rsidDel="00000000" w:rsidR="00000000" w:rsidRPr="00000000">
              <w:rPr>
                <w:color w:val="000000"/>
                <w:sz w:val="16"/>
                <w:szCs w:val="16"/>
                <w:rtl w:val="0"/>
              </w:rPr>
              <w:t xml:space="preserve">Farmer Organization /cooperative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F5">
            <w:pPr>
              <w:spacing w:after="0" w:line="240" w:lineRule="auto"/>
              <w:jc w:val="right"/>
              <w:rPr>
                <w:color w:val="000000"/>
                <w:sz w:val="16"/>
                <w:szCs w:val="16"/>
              </w:rPr>
            </w:pPr>
            <w:r w:rsidDel="00000000" w:rsidR="00000000" w:rsidRPr="00000000">
              <w:rPr>
                <w:color w:val="000000"/>
                <w:sz w:val="16"/>
                <w:szCs w:val="16"/>
                <w:rtl w:val="0"/>
              </w:rPr>
              <w:t xml:space="preserve">0912907979</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6">
            <w:pPr>
              <w:spacing w:after="0" w:line="240" w:lineRule="auto"/>
              <w:rPr>
                <w:color w:val="000000"/>
                <w:sz w:val="16"/>
                <w:szCs w:val="16"/>
              </w:rPr>
            </w:pPr>
            <w:r w:rsidDel="00000000" w:rsidR="00000000" w:rsidRPr="00000000">
              <w:rPr>
                <w:color w:val="000000"/>
                <w:sz w:val="16"/>
                <w:szCs w:val="16"/>
                <w:rtl w:val="0"/>
              </w:rPr>
              <w:t xml:space="preserve">62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F7">
            <w:pPr>
              <w:spacing w:after="0" w:line="240" w:lineRule="auto"/>
              <w:rPr>
                <w:color w:val="000000"/>
                <w:sz w:val="16"/>
                <w:szCs w:val="16"/>
              </w:rPr>
            </w:pPr>
            <w:r w:rsidDel="00000000" w:rsidR="00000000" w:rsidRPr="00000000">
              <w:rPr>
                <w:color w:val="000000"/>
                <w:sz w:val="16"/>
                <w:szCs w:val="16"/>
                <w:rtl w:val="0"/>
              </w:rPr>
              <w:t xml:space="preserve">Asgelilew Hulushew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F8">
            <w:pPr>
              <w:spacing w:after="0" w:line="240" w:lineRule="auto"/>
              <w:rPr>
                <w:color w:val="000000"/>
                <w:sz w:val="16"/>
                <w:szCs w:val="16"/>
              </w:rPr>
            </w:pPr>
            <w:r w:rsidDel="00000000" w:rsidR="00000000" w:rsidRPr="00000000">
              <w:rPr>
                <w:color w:val="000000"/>
                <w:sz w:val="16"/>
                <w:szCs w:val="16"/>
                <w:rtl w:val="0"/>
              </w:rPr>
              <w:t xml:space="preserve">Farmer Organization /cooperative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F9">
            <w:pPr>
              <w:spacing w:after="0" w:line="240" w:lineRule="auto"/>
              <w:jc w:val="right"/>
              <w:rPr>
                <w:color w:val="000000"/>
                <w:sz w:val="16"/>
                <w:szCs w:val="16"/>
              </w:rPr>
            </w:pPr>
            <w:r w:rsidDel="00000000" w:rsidR="00000000" w:rsidRPr="00000000">
              <w:rPr>
                <w:color w:val="000000"/>
                <w:sz w:val="16"/>
                <w:szCs w:val="16"/>
                <w:rtl w:val="0"/>
              </w:rPr>
              <w:t xml:space="preserve">0920189465</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A">
            <w:pPr>
              <w:spacing w:after="0" w:line="240" w:lineRule="auto"/>
              <w:rPr>
                <w:color w:val="000000"/>
                <w:sz w:val="16"/>
                <w:szCs w:val="16"/>
              </w:rPr>
            </w:pPr>
            <w:r w:rsidDel="00000000" w:rsidR="00000000" w:rsidRPr="00000000">
              <w:rPr>
                <w:color w:val="000000"/>
                <w:sz w:val="16"/>
                <w:szCs w:val="16"/>
                <w:rtl w:val="0"/>
              </w:rPr>
              <w:t xml:space="preserve">63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FB">
            <w:pPr>
              <w:spacing w:after="0" w:line="240" w:lineRule="auto"/>
              <w:rPr>
                <w:color w:val="000000"/>
                <w:sz w:val="16"/>
                <w:szCs w:val="16"/>
              </w:rPr>
            </w:pPr>
            <w:r w:rsidDel="00000000" w:rsidR="00000000" w:rsidRPr="00000000">
              <w:rPr>
                <w:color w:val="000000"/>
                <w:sz w:val="16"/>
                <w:szCs w:val="16"/>
                <w:rtl w:val="0"/>
              </w:rPr>
              <w:t xml:space="preserve">Kebede G/Amanuel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FC">
            <w:pPr>
              <w:spacing w:after="0" w:line="240" w:lineRule="auto"/>
              <w:rPr>
                <w:color w:val="000000"/>
                <w:sz w:val="16"/>
                <w:szCs w:val="16"/>
              </w:rPr>
            </w:pPr>
            <w:r w:rsidDel="00000000" w:rsidR="00000000" w:rsidRPr="00000000">
              <w:rPr>
                <w:color w:val="000000"/>
                <w:sz w:val="16"/>
                <w:szCs w:val="16"/>
                <w:rtl w:val="0"/>
              </w:rPr>
              <w:t xml:space="preserve">Farmer Organization /cooperative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FD">
            <w:pPr>
              <w:spacing w:after="0" w:line="240" w:lineRule="auto"/>
              <w:jc w:val="right"/>
              <w:rPr>
                <w:color w:val="000000"/>
                <w:sz w:val="16"/>
                <w:szCs w:val="16"/>
              </w:rPr>
            </w:pPr>
            <w:r w:rsidDel="00000000" w:rsidR="00000000" w:rsidRPr="00000000">
              <w:rPr>
                <w:color w:val="000000"/>
                <w:sz w:val="16"/>
                <w:szCs w:val="16"/>
                <w:rtl w:val="0"/>
              </w:rPr>
              <w:t xml:space="preserve">0920060225</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E">
            <w:pPr>
              <w:spacing w:after="0" w:line="240" w:lineRule="auto"/>
              <w:rPr>
                <w:color w:val="000000"/>
                <w:sz w:val="16"/>
                <w:szCs w:val="16"/>
              </w:rPr>
            </w:pPr>
            <w:r w:rsidDel="00000000" w:rsidR="00000000" w:rsidRPr="00000000">
              <w:rPr>
                <w:color w:val="000000"/>
                <w:sz w:val="16"/>
                <w:szCs w:val="16"/>
                <w:rtl w:val="0"/>
              </w:rPr>
              <w:t xml:space="preserve">64</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DFF">
            <w:pPr>
              <w:spacing w:after="0" w:line="240" w:lineRule="auto"/>
              <w:rPr>
                <w:color w:val="000000"/>
                <w:sz w:val="16"/>
                <w:szCs w:val="16"/>
              </w:rPr>
            </w:pPr>
            <w:r w:rsidDel="00000000" w:rsidR="00000000" w:rsidRPr="00000000">
              <w:rPr>
                <w:color w:val="000000"/>
                <w:sz w:val="16"/>
                <w:szCs w:val="16"/>
                <w:rtl w:val="0"/>
              </w:rPr>
              <w:t xml:space="preserve">Gessese Debebe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E00">
            <w:pPr>
              <w:spacing w:after="0" w:line="240" w:lineRule="auto"/>
              <w:rPr>
                <w:color w:val="000000"/>
                <w:sz w:val="16"/>
                <w:szCs w:val="16"/>
              </w:rPr>
            </w:pPr>
            <w:r w:rsidDel="00000000" w:rsidR="00000000" w:rsidRPr="00000000">
              <w:rPr>
                <w:color w:val="000000"/>
                <w:sz w:val="16"/>
                <w:szCs w:val="16"/>
                <w:rtl w:val="0"/>
              </w:rPr>
              <w:t xml:space="preserve">Farmer Organization /cooperative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E01">
            <w:pPr>
              <w:spacing w:after="0" w:line="240" w:lineRule="auto"/>
              <w:jc w:val="right"/>
              <w:rPr>
                <w:color w:val="000000"/>
                <w:sz w:val="16"/>
                <w:szCs w:val="16"/>
              </w:rPr>
            </w:pPr>
            <w:r w:rsidDel="00000000" w:rsidR="00000000" w:rsidRPr="00000000">
              <w:rPr>
                <w:color w:val="000000"/>
                <w:sz w:val="16"/>
                <w:szCs w:val="16"/>
                <w:rtl w:val="0"/>
              </w:rPr>
              <w:t xml:space="preserve">0920314113</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2">
            <w:pPr>
              <w:spacing w:after="0" w:line="240" w:lineRule="auto"/>
              <w:rPr>
                <w:color w:val="000000"/>
                <w:sz w:val="16"/>
                <w:szCs w:val="16"/>
              </w:rPr>
            </w:pPr>
            <w:r w:rsidDel="00000000" w:rsidR="00000000" w:rsidRPr="00000000">
              <w:rPr>
                <w:color w:val="000000"/>
                <w:sz w:val="16"/>
                <w:szCs w:val="16"/>
                <w:rtl w:val="0"/>
              </w:rPr>
              <w:t xml:space="preserve">65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E03">
            <w:pPr>
              <w:spacing w:after="0" w:line="240" w:lineRule="auto"/>
              <w:rPr>
                <w:color w:val="000000"/>
                <w:sz w:val="16"/>
                <w:szCs w:val="16"/>
              </w:rPr>
            </w:pPr>
            <w:r w:rsidDel="00000000" w:rsidR="00000000" w:rsidRPr="00000000">
              <w:rPr>
                <w:color w:val="000000"/>
                <w:sz w:val="16"/>
                <w:szCs w:val="16"/>
                <w:rtl w:val="0"/>
              </w:rPr>
              <w:t xml:space="preserve">Getaneh T/Mariam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E04">
            <w:pPr>
              <w:spacing w:after="0" w:line="240" w:lineRule="auto"/>
              <w:rPr>
                <w:color w:val="000000"/>
                <w:sz w:val="16"/>
                <w:szCs w:val="16"/>
              </w:rPr>
            </w:pPr>
            <w:r w:rsidDel="00000000" w:rsidR="00000000" w:rsidRPr="00000000">
              <w:rPr>
                <w:color w:val="000000"/>
                <w:sz w:val="16"/>
                <w:szCs w:val="16"/>
                <w:rtl w:val="0"/>
              </w:rPr>
              <w:t xml:space="preserve">Public/ district agriculture office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E05">
            <w:pPr>
              <w:spacing w:after="0" w:line="240" w:lineRule="auto"/>
              <w:jc w:val="right"/>
              <w:rPr>
                <w:color w:val="000000"/>
                <w:sz w:val="16"/>
                <w:szCs w:val="16"/>
              </w:rPr>
            </w:pPr>
            <w:r w:rsidDel="00000000" w:rsidR="00000000" w:rsidRPr="00000000">
              <w:rPr>
                <w:color w:val="000000"/>
                <w:sz w:val="16"/>
                <w:szCs w:val="16"/>
                <w:rtl w:val="0"/>
              </w:rPr>
              <w:t xml:space="preserve">0912415661</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6">
            <w:pPr>
              <w:spacing w:after="0" w:line="240" w:lineRule="auto"/>
              <w:rPr>
                <w:color w:val="000000"/>
                <w:sz w:val="16"/>
                <w:szCs w:val="16"/>
              </w:rPr>
            </w:pPr>
            <w:r w:rsidDel="00000000" w:rsidR="00000000" w:rsidRPr="00000000">
              <w:rPr>
                <w:color w:val="000000"/>
                <w:sz w:val="16"/>
                <w:szCs w:val="16"/>
                <w:rtl w:val="0"/>
              </w:rPr>
              <w:t xml:space="preserve">66</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E07">
            <w:pPr>
              <w:spacing w:after="0" w:line="240" w:lineRule="auto"/>
              <w:rPr>
                <w:color w:val="000000"/>
                <w:sz w:val="16"/>
                <w:szCs w:val="16"/>
              </w:rPr>
            </w:pPr>
            <w:r w:rsidDel="00000000" w:rsidR="00000000" w:rsidRPr="00000000">
              <w:rPr>
                <w:color w:val="000000"/>
                <w:sz w:val="16"/>
                <w:szCs w:val="16"/>
                <w:rtl w:val="0"/>
              </w:rPr>
              <w:t xml:space="preserve">Million Tesfaye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E08">
            <w:pPr>
              <w:spacing w:after="0" w:line="240" w:lineRule="auto"/>
              <w:rPr>
                <w:color w:val="000000"/>
                <w:sz w:val="16"/>
                <w:szCs w:val="16"/>
              </w:rPr>
            </w:pPr>
            <w:r w:rsidDel="00000000" w:rsidR="00000000" w:rsidRPr="00000000">
              <w:rPr>
                <w:color w:val="000000"/>
                <w:sz w:val="16"/>
                <w:szCs w:val="16"/>
                <w:rtl w:val="0"/>
              </w:rPr>
              <w:t xml:space="preserve">Farmer Organization /cooperative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E09">
            <w:pPr>
              <w:spacing w:after="0" w:line="240" w:lineRule="auto"/>
              <w:jc w:val="right"/>
              <w:rPr>
                <w:color w:val="000000"/>
                <w:sz w:val="16"/>
                <w:szCs w:val="16"/>
              </w:rPr>
            </w:pPr>
            <w:r w:rsidDel="00000000" w:rsidR="00000000" w:rsidRPr="00000000">
              <w:rPr>
                <w:color w:val="000000"/>
                <w:sz w:val="16"/>
                <w:szCs w:val="16"/>
                <w:rtl w:val="0"/>
              </w:rPr>
              <w:t xml:space="preserve">0910965580</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A">
            <w:pPr>
              <w:spacing w:after="0" w:line="240" w:lineRule="auto"/>
              <w:rPr>
                <w:color w:val="000000"/>
                <w:sz w:val="16"/>
                <w:szCs w:val="16"/>
              </w:rPr>
            </w:pPr>
            <w:r w:rsidDel="00000000" w:rsidR="00000000" w:rsidRPr="00000000">
              <w:rPr>
                <w:color w:val="000000"/>
                <w:sz w:val="16"/>
                <w:szCs w:val="16"/>
                <w:rtl w:val="0"/>
              </w:rPr>
              <w:t xml:space="preserve">67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E0B">
            <w:pPr>
              <w:spacing w:after="0" w:line="240" w:lineRule="auto"/>
              <w:rPr>
                <w:color w:val="000000"/>
                <w:sz w:val="16"/>
                <w:szCs w:val="16"/>
              </w:rPr>
            </w:pPr>
            <w:r w:rsidDel="00000000" w:rsidR="00000000" w:rsidRPr="00000000">
              <w:rPr>
                <w:color w:val="000000"/>
                <w:sz w:val="16"/>
                <w:szCs w:val="16"/>
                <w:rtl w:val="0"/>
              </w:rPr>
              <w:t xml:space="preserve">Estifanos Lemma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E0C">
            <w:pPr>
              <w:spacing w:after="0" w:line="240" w:lineRule="auto"/>
              <w:rPr>
                <w:color w:val="000000"/>
                <w:sz w:val="16"/>
                <w:szCs w:val="16"/>
              </w:rPr>
            </w:pPr>
            <w:r w:rsidDel="00000000" w:rsidR="00000000" w:rsidRPr="00000000">
              <w:rPr>
                <w:color w:val="000000"/>
                <w:sz w:val="16"/>
                <w:szCs w:val="16"/>
                <w:rtl w:val="0"/>
              </w:rPr>
              <w:t xml:space="preserve">Knowledge Institute/Debre Berhan University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E0D">
            <w:pPr>
              <w:spacing w:after="0" w:line="240" w:lineRule="auto"/>
              <w:jc w:val="right"/>
              <w:rPr>
                <w:color w:val="000000"/>
                <w:sz w:val="16"/>
                <w:szCs w:val="16"/>
              </w:rPr>
            </w:pPr>
            <w:r w:rsidDel="00000000" w:rsidR="00000000" w:rsidRPr="00000000">
              <w:rPr>
                <w:color w:val="000000"/>
                <w:sz w:val="16"/>
                <w:szCs w:val="16"/>
                <w:rtl w:val="0"/>
              </w:rPr>
              <w:t xml:space="preserve">0902518095</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E">
            <w:pPr>
              <w:spacing w:after="0" w:line="240" w:lineRule="auto"/>
              <w:rPr>
                <w:color w:val="000000"/>
                <w:sz w:val="16"/>
                <w:szCs w:val="16"/>
              </w:rPr>
            </w:pPr>
            <w:r w:rsidDel="00000000" w:rsidR="00000000" w:rsidRPr="00000000">
              <w:rPr>
                <w:color w:val="000000"/>
                <w:sz w:val="16"/>
                <w:szCs w:val="16"/>
                <w:rtl w:val="0"/>
              </w:rPr>
              <w:t xml:space="preserve">68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F">
            <w:pPr>
              <w:spacing w:after="0" w:line="240" w:lineRule="auto"/>
              <w:rPr>
                <w:color w:val="000000"/>
                <w:sz w:val="16"/>
                <w:szCs w:val="16"/>
              </w:rPr>
            </w:pPr>
            <w:r w:rsidDel="00000000" w:rsidR="00000000" w:rsidRPr="00000000">
              <w:rPr>
                <w:sz w:val="16"/>
                <w:szCs w:val="16"/>
                <w:rtl w:val="0"/>
              </w:rPr>
              <w:t xml:space="preserve">Abonesh Tesfaye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0">
            <w:pPr>
              <w:spacing w:after="0" w:line="240" w:lineRule="auto"/>
              <w:rPr>
                <w:color w:val="000000"/>
                <w:sz w:val="16"/>
                <w:szCs w:val="16"/>
              </w:rPr>
            </w:pPr>
            <w:r w:rsidDel="00000000" w:rsidR="00000000" w:rsidRPr="00000000">
              <w:rPr>
                <w:sz w:val="16"/>
                <w:szCs w:val="16"/>
                <w:rtl w:val="0"/>
              </w:rPr>
              <w:t xml:space="preserve">Development partner/ILRI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E11">
            <w:pPr>
              <w:spacing w:after="0" w:line="240" w:lineRule="auto"/>
              <w:jc w:val="right"/>
              <w:rPr>
                <w:color w:val="000000"/>
                <w:sz w:val="16"/>
                <w:szCs w:val="16"/>
              </w:rPr>
            </w:pPr>
            <w:r w:rsidDel="00000000" w:rsidR="00000000" w:rsidRPr="00000000">
              <w:rPr>
                <w:color w:val="000000"/>
                <w:sz w:val="16"/>
                <w:szCs w:val="16"/>
                <w:rtl w:val="0"/>
              </w:rPr>
              <w:t xml:space="preserve">0920803921</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2">
            <w:pPr>
              <w:spacing w:after="0" w:line="240" w:lineRule="auto"/>
              <w:rPr>
                <w:color w:val="000000"/>
                <w:sz w:val="16"/>
                <w:szCs w:val="16"/>
              </w:rPr>
            </w:pPr>
            <w:r w:rsidDel="00000000" w:rsidR="00000000" w:rsidRPr="00000000">
              <w:rPr>
                <w:color w:val="000000"/>
                <w:sz w:val="16"/>
                <w:szCs w:val="16"/>
                <w:rtl w:val="0"/>
              </w:rPr>
              <w:t xml:space="preserve">69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3">
            <w:pPr>
              <w:spacing w:after="0" w:line="240" w:lineRule="auto"/>
              <w:rPr>
                <w:color w:val="000000"/>
                <w:sz w:val="16"/>
                <w:szCs w:val="16"/>
              </w:rPr>
            </w:pPr>
            <w:r w:rsidDel="00000000" w:rsidR="00000000" w:rsidRPr="00000000">
              <w:rPr>
                <w:sz w:val="16"/>
                <w:szCs w:val="16"/>
                <w:rtl w:val="0"/>
              </w:rPr>
              <w:t xml:space="preserve">Mulatu Ayalneh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4">
            <w:pPr>
              <w:spacing w:after="0" w:line="240" w:lineRule="auto"/>
              <w:rPr>
                <w:color w:val="000000"/>
                <w:sz w:val="16"/>
                <w:szCs w:val="16"/>
              </w:rPr>
            </w:pPr>
            <w:r w:rsidDel="00000000" w:rsidR="00000000" w:rsidRPr="00000000">
              <w:rPr>
                <w:sz w:val="16"/>
                <w:szCs w:val="16"/>
                <w:rtl w:val="0"/>
              </w:rPr>
              <w:t xml:space="preserve">Development partner/ILRI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E15">
            <w:pPr>
              <w:spacing w:after="0" w:line="240" w:lineRule="auto"/>
              <w:jc w:val="right"/>
              <w:rPr>
                <w:color w:val="000000"/>
                <w:sz w:val="16"/>
                <w:szCs w:val="16"/>
              </w:rPr>
            </w:pPr>
            <w:r w:rsidDel="00000000" w:rsidR="00000000" w:rsidRPr="00000000">
              <w:rPr>
                <w:color w:val="000000"/>
                <w:sz w:val="16"/>
                <w:szCs w:val="16"/>
                <w:rtl w:val="0"/>
              </w:rPr>
              <w:t xml:space="preserve">0942409532</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6">
            <w:pPr>
              <w:spacing w:after="0" w:line="240" w:lineRule="auto"/>
              <w:rPr>
                <w:color w:val="000000"/>
                <w:sz w:val="16"/>
                <w:szCs w:val="16"/>
              </w:rPr>
            </w:pPr>
            <w:r w:rsidDel="00000000" w:rsidR="00000000" w:rsidRPr="00000000">
              <w:rPr>
                <w:color w:val="000000"/>
                <w:sz w:val="16"/>
                <w:szCs w:val="16"/>
                <w:rtl w:val="0"/>
              </w:rPr>
              <w:t xml:space="preserve">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7">
            <w:pPr>
              <w:spacing w:after="0" w:line="240" w:lineRule="auto"/>
              <w:rPr>
                <w:color w:val="000000"/>
                <w:sz w:val="16"/>
                <w:szCs w:val="16"/>
              </w:rPr>
            </w:pPr>
            <w:r w:rsidDel="00000000" w:rsidR="00000000" w:rsidRPr="00000000">
              <w:rPr>
                <w:sz w:val="16"/>
                <w:szCs w:val="16"/>
                <w:rtl w:val="0"/>
              </w:rPr>
              <w:t xml:space="preserve">Gebremedihin Ambaw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8">
            <w:pPr>
              <w:spacing w:after="0" w:line="240" w:lineRule="auto"/>
              <w:rPr>
                <w:color w:val="000000"/>
                <w:sz w:val="16"/>
                <w:szCs w:val="16"/>
              </w:rPr>
            </w:pPr>
            <w:r w:rsidDel="00000000" w:rsidR="00000000" w:rsidRPr="00000000">
              <w:rPr>
                <w:sz w:val="16"/>
                <w:szCs w:val="16"/>
                <w:rtl w:val="0"/>
              </w:rPr>
              <w:t xml:space="preserve">Development partner/ILRI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E19">
            <w:pPr>
              <w:spacing w:after="0" w:line="240" w:lineRule="auto"/>
              <w:jc w:val="right"/>
              <w:rPr>
                <w:color w:val="000000"/>
                <w:sz w:val="16"/>
                <w:szCs w:val="16"/>
              </w:rPr>
            </w:pPr>
            <w:r w:rsidDel="00000000" w:rsidR="00000000" w:rsidRPr="00000000">
              <w:rPr>
                <w:sz w:val="16"/>
                <w:szCs w:val="16"/>
                <w:rtl w:val="0"/>
              </w:rPr>
              <w:t xml:space="preserve">0913173340</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A">
            <w:pPr>
              <w:spacing w:after="0" w:line="240" w:lineRule="auto"/>
              <w:rPr>
                <w:color w:val="000000"/>
                <w:sz w:val="16"/>
                <w:szCs w:val="16"/>
              </w:rPr>
            </w:pPr>
            <w:r w:rsidDel="00000000" w:rsidR="00000000" w:rsidRPr="00000000">
              <w:rPr>
                <w:color w:val="000000"/>
                <w:sz w:val="16"/>
                <w:szCs w:val="16"/>
                <w:rtl w:val="0"/>
              </w:rPr>
              <w:t xml:space="preserve">71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B">
            <w:pPr>
              <w:spacing w:after="0" w:line="240" w:lineRule="auto"/>
              <w:rPr>
                <w:color w:val="000000"/>
                <w:sz w:val="16"/>
                <w:szCs w:val="16"/>
              </w:rPr>
            </w:pPr>
            <w:r w:rsidDel="00000000" w:rsidR="00000000" w:rsidRPr="00000000">
              <w:rPr>
                <w:sz w:val="16"/>
                <w:szCs w:val="16"/>
                <w:rtl w:val="0"/>
              </w:rPr>
              <w:t xml:space="preserve">Brook Mekonnen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C">
            <w:pPr>
              <w:spacing w:after="0" w:line="240" w:lineRule="auto"/>
              <w:rPr>
                <w:color w:val="000000"/>
                <w:sz w:val="16"/>
                <w:szCs w:val="16"/>
              </w:rPr>
            </w:pPr>
            <w:r w:rsidDel="00000000" w:rsidR="00000000" w:rsidRPr="00000000">
              <w:rPr>
                <w:sz w:val="16"/>
                <w:szCs w:val="16"/>
                <w:rtl w:val="0"/>
              </w:rPr>
              <w:t xml:space="preserve">Development partner /ILRI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E1D">
            <w:pPr>
              <w:spacing w:after="0" w:line="240" w:lineRule="auto"/>
              <w:jc w:val="right"/>
              <w:rPr>
                <w:color w:val="000000"/>
                <w:sz w:val="16"/>
                <w:szCs w:val="16"/>
              </w:rPr>
            </w:pPr>
            <w:r w:rsidDel="00000000" w:rsidR="00000000" w:rsidRPr="00000000">
              <w:rPr>
                <w:color w:val="000000"/>
                <w:sz w:val="16"/>
                <w:szCs w:val="16"/>
                <w:rtl w:val="0"/>
              </w:rPr>
              <w:t xml:space="preserve">0967417616</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E">
            <w:pPr>
              <w:spacing w:after="0" w:line="240" w:lineRule="auto"/>
              <w:rPr>
                <w:color w:val="000000"/>
                <w:sz w:val="16"/>
                <w:szCs w:val="16"/>
              </w:rPr>
            </w:pPr>
            <w:r w:rsidDel="00000000" w:rsidR="00000000" w:rsidRPr="00000000">
              <w:rPr>
                <w:color w:val="000000"/>
                <w:sz w:val="16"/>
                <w:szCs w:val="16"/>
                <w:rtl w:val="0"/>
              </w:rPr>
              <w:t xml:space="preserve">72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F">
            <w:pPr>
              <w:spacing w:after="0" w:line="240" w:lineRule="auto"/>
              <w:rPr>
                <w:sz w:val="16"/>
                <w:szCs w:val="16"/>
              </w:rPr>
            </w:pPr>
            <w:r w:rsidDel="00000000" w:rsidR="00000000" w:rsidRPr="00000000">
              <w:rPr>
                <w:sz w:val="16"/>
                <w:szCs w:val="16"/>
                <w:rtl w:val="0"/>
              </w:rPr>
              <w:t xml:space="preserve">John Recha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0">
            <w:pPr>
              <w:spacing w:after="0" w:line="240" w:lineRule="auto"/>
              <w:rPr>
                <w:sz w:val="16"/>
                <w:szCs w:val="16"/>
              </w:rPr>
            </w:pPr>
            <w:r w:rsidDel="00000000" w:rsidR="00000000" w:rsidRPr="00000000">
              <w:rPr>
                <w:sz w:val="16"/>
                <w:szCs w:val="16"/>
                <w:rtl w:val="0"/>
              </w:rPr>
              <w:t xml:space="preserve">Development partner/ILRI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1">
            <w:pPr>
              <w:spacing w:after="0" w:line="240" w:lineRule="auto"/>
              <w:jc w:val="right"/>
              <w:rPr>
                <w:color w:val="000000"/>
                <w:sz w:val="16"/>
                <w:szCs w:val="16"/>
              </w:rPr>
            </w:pPr>
            <w:r w:rsidDel="00000000" w:rsidR="00000000" w:rsidRPr="00000000">
              <w:rPr>
                <w:sz w:val="16"/>
                <w:szCs w:val="16"/>
                <w:rtl w:val="0"/>
              </w:rPr>
              <w:t xml:space="preserve">Kenya</w:t>
            </w:r>
            <w:r w:rsidDel="00000000" w:rsidR="00000000" w:rsidRPr="00000000">
              <w:rPr>
                <w:rtl w:val="0"/>
              </w:rPr>
            </w:r>
          </w:p>
        </w:tc>
      </w:tr>
    </w:tbl>
    <w:p w:rsidR="00000000" w:rsidDel="00000000" w:rsidP="00000000" w:rsidRDefault="00000000" w:rsidRPr="00000000" w14:paraId="00000E22">
      <w:pPr>
        <w:spacing w:before="240" w:lineRule="auto"/>
        <w:jc w:val="both"/>
        <w:rPr>
          <w:b w:val="1"/>
          <w:sz w:val="28"/>
          <w:szCs w:val="28"/>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E25">
      <w:pPr>
        <w:spacing w:line="240" w:lineRule="auto"/>
        <w:rPr>
          <w:b w:val="1"/>
          <w:color w:val="000000"/>
          <w:sz w:val="24"/>
          <w:szCs w:val="24"/>
        </w:rPr>
      </w:pPr>
      <w:r w:rsidDel="00000000" w:rsidR="00000000" w:rsidRPr="00000000">
        <w:rPr>
          <w:b w:val="1"/>
          <w:color w:val="000000"/>
          <w:sz w:val="24"/>
          <w:szCs w:val="24"/>
          <w:rtl w:val="0"/>
        </w:rPr>
        <w:t xml:space="preserve">List of participants for the Ethiopia national key informant interview in Addis Ababa</w:t>
      </w:r>
    </w:p>
    <w:tbl>
      <w:tblPr>
        <w:tblStyle w:val="Table24"/>
        <w:tblW w:w="8900.0" w:type="dxa"/>
        <w:jc w:val="left"/>
        <w:tblLayout w:type="fixed"/>
        <w:tblLook w:val="0400"/>
      </w:tblPr>
      <w:tblGrid>
        <w:gridCol w:w="3820"/>
        <w:gridCol w:w="5080"/>
        <w:tblGridChange w:id="0">
          <w:tblGrid>
            <w:gridCol w:w="3820"/>
            <w:gridCol w:w="5080"/>
          </w:tblGrid>
        </w:tblGridChange>
      </w:tblGrid>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E26">
            <w:pPr>
              <w:spacing w:after="0" w:line="240" w:lineRule="auto"/>
              <w:rPr>
                <w:color w:val="000000"/>
              </w:rPr>
            </w:pPr>
            <w:r w:rsidDel="00000000" w:rsidR="00000000" w:rsidRPr="00000000">
              <w:rPr>
                <w:color w:val="000000"/>
                <w:rtl w:val="0"/>
              </w:rPr>
              <w:t xml:space="preserve">LSC - IS Providers </w:t>
            </w:r>
          </w:p>
        </w:tc>
        <w:tc>
          <w:tcPr>
            <w:tcBorders>
              <w:top w:color="000000" w:space="0" w:sz="4" w:val="single"/>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E27">
            <w:pPr>
              <w:spacing w:after="0" w:line="240" w:lineRule="auto"/>
              <w:rPr>
                <w:color w:val="000000"/>
              </w:rPr>
            </w:pPr>
            <w:r w:rsidDel="00000000" w:rsidR="00000000" w:rsidRPr="00000000">
              <w:rPr>
                <w:color w:val="000000"/>
                <w:rtl w:val="0"/>
              </w:rPr>
              <w:t xml:space="preserve">organization</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28">
            <w:pPr>
              <w:spacing w:after="0" w:line="240" w:lineRule="auto"/>
              <w:rPr>
                <w:color w:val="000000"/>
              </w:rPr>
            </w:pPr>
            <w:r w:rsidDel="00000000" w:rsidR="00000000" w:rsidRPr="00000000">
              <w:rPr>
                <w:color w:val="000000"/>
                <w:rtl w:val="0"/>
              </w:rPr>
              <w:t xml:space="preserve">Belete Demisie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29">
            <w:pPr>
              <w:spacing w:after="0" w:line="240" w:lineRule="auto"/>
              <w:rPr>
                <w:color w:val="000000"/>
              </w:rPr>
            </w:pPr>
            <w:r w:rsidDel="00000000" w:rsidR="00000000" w:rsidRPr="00000000">
              <w:rPr>
                <w:color w:val="000000"/>
                <w:rtl w:val="0"/>
              </w:rPr>
              <w:t xml:space="preserve">MAKOBU</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2A">
            <w:pPr>
              <w:spacing w:after="0" w:line="240" w:lineRule="auto"/>
              <w:rPr>
                <w:color w:val="000000"/>
              </w:rPr>
            </w:pPr>
            <w:r w:rsidDel="00000000" w:rsidR="00000000" w:rsidRPr="00000000">
              <w:rPr>
                <w:color w:val="000000"/>
                <w:rtl w:val="0"/>
              </w:rPr>
              <w:t xml:space="preserve">Fayer Waqoya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2B">
            <w:pPr>
              <w:spacing w:after="0" w:line="240" w:lineRule="auto"/>
              <w:rPr>
                <w:color w:val="000000"/>
              </w:rPr>
            </w:pPr>
            <w:r w:rsidDel="00000000" w:rsidR="00000000" w:rsidRPr="00000000">
              <w:rPr>
                <w:color w:val="000000"/>
                <w:rtl w:val="0"/>
              </w:rPr>
              <w:t xml:space="preserve">EIAR</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2C">
            <w:pPr>
              <w:spacing w:after="0" w:line="240" w:lineRule="auto"/>
              <w:rPr/>
            </w:pPr>
            <w:r w:rsidDel="00000000" w:rsidR="00000000" w:rsidRPr="00000000">
              <w:rPr>
                <w:rtl w:val="0"/>
              </w:rPr>
              <w:t xml:space="preserve">Gezahegn Tolosa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2D">
            <w:pPr>
              <w:spacing w:after="0" w:line="240" w:lineRule="auto"/>
              <w:rPr>
                <w:color w:val="000000"/>
              </w:rPr>
            </w:pPr>
            <w:r w:rsidDel="00000000" w:rsidR="00000000" w:rsidRPr="00000000">
              <w:rPr>
                <w:color w:val="000000"/>
                <w:rtl w:val="0"/>
              </w:rPr>
              <w:t xml:space="preserve">EIAR</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2E">
            <w:pPr>
              <w:spacing w:after="0" w:line="240" w:lineRule="auto"/>
              <w:rPr>
                <w:color w:val="000000"/>
              </w:rPr>
            </w:pPr>
            <w:r w:rsidDel="00000000" w:rsidR="00000000" w:rsidRPr="00000000">
              <w:rPr>
                <w:color w:val="000000"/>
                <w:rtl w:val="0"/>
              </w:rPr>
              <w:t xml:space="preserve">Ketema Abdisa Wolde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2F">
            <w:pPr>
              <w:spacing w:after="0" w:line="240" w:lineRule="auto"/>
              <w:rPr>
                <w:color w:val="000000"/>
              </w:rPr>
            </w:pPr>
            <w:r w:rsidDel="00000000" w:rsidR="00000000" w:rsidRPr="00000000">
              <w:rPr>
                <w:color w:val="000000"/>
                <w:rtl w:val="0"/>
              </w:rPr>
              <w:t xml:space="preserve">Oromia Bureau of Agriculture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30">
            <w:pPr>
              <w:spacing w:after="0" w:line="240" w:lineRule="auto"/>
              <w:rPr>
                <w:color w:val="000000"/>
              </w:rPr>
            </w:pPr>
            <w:r w:rsidDel="00000000" w:rsidR="00000000" w:rsidRPr="00000000">
              <w:rPr>
                <w:color w:val="000000"/>
                <w:rtl w:val="0"/>
              </w:rPr>
              <w:t xml:space="preserve">Asaminew Teshome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31">
            <w:pPr>
              <w:spacing w:after="0" w:line="240" w:lineRule="auto"/>
              <w:rPr>
                <w:color w:val="000000"/>
              </w:rPr>
            </w:pPr>
            <w:r w:rsidDel="00000000" w:rsidR="00000000" w:rsidRPr="00000000">
              <w:rPr>
                <w:color w:val="000000"/>
                <w:rtl w:val="0"/>
              </w:rPr>
              <w:t xml:space="preserve">EMI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32">
            <w:pPr>
              <w:spacing w:after="0" w:line="240" w:lineRule="auto"/>
              <w:rPr>
                <w:color w:val="000000"/>
              </w:rPr>
            </w:pPr>
            <w:r w:rsidDel="00000000" w:rsidR="00000000" w:rsidRPr="00000000">
              <w:rPr>
                <w:color w:val="000000"/>
                <w:rtl w:val="0"/>
              </w:rPr>
              <w:t xml:space="preserve">Birru Yitaferu</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33">
            <w:pPr>
              <w:spacing w:after="0" w:line="240" w:lineRule="auto"/>
              <w:rPr>
                <w:color w:val="000000"/>
              </w:rPr>
            </w:pPr>
            <w:r w:rsidDel="00000000" w:rsidR="00000000" w:rsidRPr="00000000">
              <w:rPr>
                <w:color w:val="000000"/>
                <w:rtl w:val="0"/>
              </w:rPr>
              <w:t xml:space="preserve">EIAR</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34">
            <w:pPr>
              <w:spacing w:after="0" w:line="240" w:lineRule="auto"/>
              <w:rPr>
                <w:color w:val="000000"/>
              </w:rPr>
            </w:pPr>
            <w:r w:rsidDel="00000000" w:rsidR="00000000" w:rsidRPr="00000000">
              <w:rPr>
                <w:color w:val="000000"/>
                <w:rtl w:val="0"/>
              </w:rPr>
              <w:t xml:space="preserve">Chimdo Anchala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35">
            <w:pPr>
              <w:spacing w:after="0" w:line="240" w:lineRule="auto"/>
              <w:rPr>
                <w:color w:val="000000"/>
              </w:rPr>
            </w:pPr>
            <w:r w:rsidDel="00000000" w:rsidR="00000000" w:rsidRPr="00000000">
              <w:rPr>
                <w:color w:val="000000"/>
                <w:rtl w:val="0"/>
              </w:rPr>
              <w:t xml:space="preserve">ATI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36">
            <w:pPr>
              <w:spacing w:after="0" w:line="240" w:lineRule="auto"/>
              <w:rPr>
                <w:color w:val="000000"/>
              </w:rPr>
            </w:pPr>
            <w:r w:rsidDel="00000000" w:rsidR="00000000" w:rsidRPr="00000000">
              <w:rPr>
                <w:color w:val="000000"/>
                <w:rtl w:val="0"/>
              </w:rPr>
              <w:t xml:space="preserve">Degefie Tibebe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37">
            <w:pPr>
              <w:spacing w:after="0" w:line="240" w:lineRule="auto"/>
              <w:rPr>
                <w:color w:val="000000"/>
              </w:rPr>
            </w:pPr>
            <w:r w:rsidDel="00000000" w:rsidR="00000000" w:rsidRPr="00000000">
              <w:rPr>
                <w:color w:val="000000"/>
                <w:rtl w:val="0"/>
              </w:rPr>
              <w:t xml:space="preserve">CIAT</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38">
            <w:pPr>
              <w:spacing w:after="0" w:line="240" w:lineRule="auto"/>
              <w:rPr>
                <w:color w:val="000000"/>
              </w:rPr>
            </w:pPr>
            <w:r w:rsidDel="00000000" w:rsidR="00000000" w:rsidRPr="00000000">
              <w:rPr>
                <w:color w:val="000000"/>
                <w:rtl w:val="0"/>
              </w:rPr>
              <w:t xml:space="preserve">Wuletawu Abera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39">
            <w:pPr>
              <w:spacing w:after="0" w:line="240" w:lineRule="auto"/>
              <w:rPr>
                <w:color w:val="000000"/>
              </w:rPr>
            </w:pPr>
            <w:r w:rsidDel="00000000" w:rsidR="00000000" w:rsidRPr="00000000">
              <w:rPr>
                <w:color w:val="000000"/>
                <w:rtl w:val="0"/>
              </w:rPr>
              <w:t xml:space="preserve">CIAT</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3A">
            <w:pPr>
              <w:spacing w:after="0" w:line="240" w:lineRule="auto"/>
              <w:rPr>
                <w:color w:val="000000"/>
              </w:rPr>
            </w:pPr>
            <w:r w:rsidDel="00000000" w:rsidR="00000000" w:rsidRPr="00000000">
              <w:rPr>
                <w:color w:val="000000"/>
                <w:rtl w:val="0"/>
              </w:rPr>
              <w:t xml:space="preserve">Zebene Mikru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3B">
            <w:pPr>
              <w:spacing w:after="0" w:line="240" w:lineRule="auto"/>
              <w:rPr>
                <w:color w:val="000000"/>
              </w:rPr>
            </w:pPr>
            <w:r w:rsidDel="00000000" w:rsidR="00000000" w:rsidRPr="00000000">
              <w:rPr>
                <w:color w:val="000000"/>
                <w:rtl w:val="0"/>
              </w:rPr>
              <w:t xml:space="preserve">MIDROC Investment Group, Agri Cluster </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3C">
            <w:pPr>
              <w:spacing w:after="0" w:line="240" w:lineRule="auto"/>
              <w:rPr/>
            </w:pPr>
            <w:r w:rsidDel="00000000" w:rsidR="00000000" w:rsidRPr="00000000">
              <w:rPr>
                <w:rtl w:val="0"/>
              </w:rPr>
              <w:t xml:space="preserve">Mezgebu Getinet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3D">
            <w:pPr>
              <w:spacing w:after="0" w:line="240" w:lineRule="auto"/>
              <w:rPr>
                <w:color w:val="000000"/>
              </w:rPr>
            </w:pPr>
            <w:r w:rsidDel="00000000" w:rsidR="00000000" w:rsidRPr="00000000">
              <w:rPr>
                <w:color w:val="000000"/>
                <w:rtl w:val="0"/>
              </w:rPr>
              <w:t xml:space="preserve">Stichting Wageningen Research Ethiopia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3E">
            <w:pPr>
              <w:spacing w:after="0" w:line="240" w:lineRule="auto"/>
              <w:rPr>
                <w:color w:val="000000"/>
              </w:rPr>
            </w:pPr>
            <w:r w:rsidDel="00000000" w:rsidR="00000000" w:rsidRPr="00000000">
              <w:rPr>
                <w:color w:val="000000"/>
                <w:rtl w:val="0"/>
              </w:rPr>
              <w:t xml:space="preserve">Endalkachew Wolde-meskel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3F">
            <w:pPr>
              <w:spacing w:after="0" w:line="240" w:lineRule="auto"/>
              <w:rPr>
                <w:color w:val="000000"/>
              </w:rPr>
            </w:pPr>
            <w:r w:rsidDel="00000000" w:rsidR="00000000" w:rsidRPr="00000000">
              <w:rPr>
                <w:color w:val="000000"/>
                <w:rtl w:val="0"/>
              </w:rPr>
              <w:t xml:space="preserve">ICRAF</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40">
            <w:pPr>
              <w:spacing w:after="0" w:line="240" w:lineRule="auto"/>
              <w:rPr>
                <w:color w:val="000000"/>
              </w:rPr>
            </w:pPr>
            <w:r w:rsidDel="00000000" w:rsidR="00000000" w:rsidRPr="00000000">
              <w:rPr>
                <w:color w:val="000000"/>
                <w:rtl w:val="0"/>
              </w:rPr>
              <w:t xml:space="preserve">Ahmed Ebrahim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41">
            <w:pPr>
              <w:spacing w:after="0" w:line="240" w:lineRule="auto"/>
              <w:rPr>
                <w:color w:val="000000"/>
              </w:rPr>
            </w:pPr>
            <w:r w:rsidDel="00000000" w:rsidR="00000000" w:rsidRPr="00000000">
              <w:rPr>
                <w:color w:val="000000"/>
                <w:rtl w:val="0"/>
              </w:rPr>
              <w:t xml:space="preserve">CSA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42">
            <w:pPr>
              <w:spacing w:after="0" w:line="240" w:lineRule="auto"/>
              <w:rPr>
                <w:color w:val="000000"/>
              </w:rPr>
            </w:pPr>
            <w:r w:rsidDel="00000000" w:rsidR="00000000" w:rsidRPr="00000000">
              <w:rPr>
                <w:color w:val="000000"/>
                <w:rtl w:val="0"/>
              </w:rPr>
              <w:t xml:space="preserve">Shimeles Tadesse Zelelew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43">
            <w:pPr>
              <w:spacing w:after="0" w:line="240" w:lineRule="auto"/>
              <w:rPr>
                <w:color w:val="000000"/>
              </w:rPr>
            </w:pPr>
            <w:r w:rsidDel="00000000" w:rsidR="00000000" w:rsidRPr="00000000">
              <w:rPr>
                <w:color w:val="000000"/>
                <w:rtl w:val="0"/>
              </w:rPr>
              <w:t xml:space="preserve">Space Science and Geospatial Institute (SSGI)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44">
            <w:pPr>
              <w:spacing w:after="0" w:line="240" w:lineRule="auto"/>
              <w:rPr>
                <w:color w:val="000000"/>
              </w:rPr>
            </w:pPr>
            <w:r w:rsidDel="00000000" w:rsidR="00000000" w:rsidRPr="00000000">
              <w:rPr>
                <w:color w:val="000000"/>
                <w:rtl w:val="0"/>
              </w:rPr>
              <w:t xml:space="preserve">Tesfaye Fufa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45">
            <w:pPr>
              <w:spacing w:after="0" w:line="240" w:lineRule="auto"/>
              <w:rPr>
                <w:color w:val="000000"/>
              </w:rPr>
            </w:pPr>
            <w:r w:rsidDel="00000000" w:rsidR="00000000" w:rsidRPr="00000000">
              <w:rPr>
                <w:color w:val="000000"/>
                <w:rtl w:val="0"/>
              </w:rPr>
              <w:t xml:space="preserve">SSGI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46">
            <w:pPr>
              <w:spacing w:after="0" w:line="240" w:lineRule="auto"/>
              <w:rPr>
                <w:color w:val="000000"/>
              </w:rPr>
            </w:pPr>
            <w:r w:rsidDel="00000000" w:rsidR="00000000" w:rsidRPr="00000000">
              <w:rPr>
                <w:color w:val="000000"/>
                <w:rtl w:val="0"/>
              </w:rPr>
              <w:t xml:space="preserve">Ziyen Achamyeleh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47">
            <w:pPr>
              <w:spacing w:after="0" w:line="240" w:lineRule="auto"/>
              <w:rPr>
                <w:color w:val="000000"/>
              </w:rPr>
            </w:pPr>
            <w:r w:rsidDel="00000000" w:rsidR="00000000" w:rsidRPr="00000000">
              <w:rPr>
                <w:color w:val="000000"/>
                <w:rtl w:val="0"/>
              </w:rPr>
              <w:t xml:space="preserve">SSGI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E48">
            <w:pPr>
              <w:spacing w:after="0" w:line="240" w:lineRule="auto"/>
              <w:rPr>
                <w:color w:val="000000"/>
              </w:rPr>
            </w:pPr>
            <w:r w:rsidDel="00000000" w:rsidR="00000000" w:rsidRPr="00000000">
              <w:rPr>
                <w:color w:val="000000"/>
                <w:rtl w:val="0"/>
              </w:rPr>
              <w:t xml:space="preserve">LSC - IS Users </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E49">
            <w:pPr>
              <w:spacing w:after="0" w:line="240" w:lineRule="auto"/>
              <w:rPr>
                <w:color w:val="000000"/>
              </w:rPr>
            </w:pPr>
            <w:r w:rsidDel="00000000" w:rsidR="00000000" w:rsidRPr="00000000">
              <w:rPr>
                <w:color w:val="000000"/>
                <w:rtl w:val="0"/>
              </w:rPr>
              <w:t xml:space="preserve"> </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4A">
            <w:pPr>
              <w:spacing w:after="0" w:line="240" w:lineRule="auto"/>
              <w:rPr>
                <w:color w:val="000000"/>
              </w:rPr>
            </w:pPr>
            <w:r w:rsidDel="00000000" w:rsidR="00000000" w:rsidRPr="00000000">
              <w:rPr>
                <w:color w:val="000000"/>
                <w:rtl w:val="0"/>
              </w:rPr>
              <w:t xml:space="preserve">Abraham Endrias Butta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4B">
            <w:pPr>
              <w:spacing w:after="0" w:line="240" w:lineRule="auto"/>
              <w:rPr>
                <w:color w:val="000000"/>
              </w:rPr>
            </w:pPr>
            <w:r w:rsidDel="00000000" w:rsidR="00000000" w:rsidRPr="00000000">
              <w:rPr>
                <w:color w:val="000000"/>
                <w:rtl w:val="0"/>
              </w:rPr>
              <w:t xml:space="preserve">Green Agro Solution PLC</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4C">
            <w:pPr>
              <w:spacing w:after="0" w:line="240" w:lineRule="auto"/>
              <w:rPr>
                <w:color w:val="000000"/>
              </w:rPr>
            </w:pPr>
            <w:r w:rsidDel="00000000" w:rsidR="00000000" w:rsidRPr="00000000">
              <w:rPr>
                <w:color w:val="000000"/>
                <w:rtl w:val="0"/>
              </w:rPr>
              <w:t xml:space="preserve">Abiy Fantaye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4D">
            <w:pPr>
              <w:spacing w:after="0" w:line="240" w:lineRule="auto"/>
              <w:rPr>
                <w:color w:val="000000"/>
              </w:rPr>
            </w:pPr>
            <w:r w:rsidDel="00000000" w:rsidR="00000000" w:rsidRPr="00000000">
              <w:rPr>
                <w:color w:val="000000"/>
                <w:rtl w:val="0"/>
              </w:rPr>
              <w:t xml:space="preserve">ELFORA Agro-Industry PLC</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4E">
            <w:pPr>
              <w:spacing w:after="0" w:line="240" w:lineRule="auto"/>
              <w:rPr>
                <w:color w:val="000000"/>
              </w:rPr>
            </w:pPr>
            <w:r w:rsidDel="00000000" w:rsidR="00000000" w:rsidRPr="00000000">
              <w:rPr>
                <w:color w:val="000000"/>
                <w:rtl w:val="0"/>
              </w:rPr>
              <w:t xml:space="preserve">Melese Liyhe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4F">
            <w:pPr>
              <w:spacing w:after="0" w:line="240" w:lineRule="auto"/>
              <w:rPr>
                <w:color w:val="000000"/>
              </w:rPr>
            </w:pPr>
            <w:r w:rsidDel="00000000" w:rsidR="00000000" w:rsidRPr="00000000">
              <w:rPr>
                <w:color w:val="000000"/>
                <w:rtl w:val="0"/>
              </w:rPr>
              <w:t xml:space="preserve">Sasakawa Africa Association</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50">
            <w:pPr>
              <w:spacing w:after="0" w:line="240" w:lineRule="auto"/>
              <w:rPr>
                <w:color w:val="000000"/>
              </w:rPr>
            </w:pPr>
            <w:r w:rsidDel="00000000" w:rsidR="00000000" w:rsidRPr="00000000">
              <w:rPr>
                <w:color w:val="000000"/>
                <w:rtl w:val="0"/>
              </w:rPr>
              <w:t xml:space="preserve">Solomon Zegeye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51">
            <w:pPr>
              <w:spacing w:after="0" w:line="240" w:lineRule="auto"/>
              <w:rPr>
                <w:color w:val="000000"/>
              </w:rPr>
            </w:pPr>
            <w:r w:rsidDel="00000000" w:rsidR="00000000" w:rsidRPr="00000000">
              <w:rPr>
                <w:color w:val="000000"/>
                <w:rtl w:val="0"/>
              </w:rPr>
              <w:t xml:space="preserve">Nyala Insurance Share Company</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52">
            <w:pPr>
              <w:spacing w:after="0" w:line="240" w:lineRule="auto"/>
              <w:rPr>
                <w:color w:val="000000"/>
              </w:rPr>
            </w:pPr>
            <w:r w:rsidDel="00000000" w:rsidR="00000000" w:rsidRPr="00000000">
              <w:rPr>
                <w:color w:val="000000"/>
                <w:rtl w:val="0"/>
              </w:rPr>
              <w:t xml:space="preserve">Demeke Nigussie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53">
            <w:pPr>
              <w:spacing w:after="0" w:line="240" w:lineRule="auto"/>
              <w:rPr>
                <w:color w:val="000000"/>
              </w:rPr>
            </w:pPr>
            <w:r w:rsidDel="00000000" w:rsidR="00000000" w:rsidRPr="00000000">
              <w:rPr>
                <w:color w:val="000000"/>
                <w:rtl w:val="0"/>
              </w:rPr>
              <w:t xml:space="preserve">EIAR</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54">
            <w:pPr>
              <w:spacing w:after="0" w:line="240" w:lineRule="auto"/>
              <w:rPr>
                <w:color w:val="000000"/>
              </w:rPr>
            </w:pPr>
            <w:r w:rsidDel="00000000" w:rsidR="00000000" w:rsidRPr="00000000">
              <w:rPr>
                <w:color w:val="000000"/>
                <w:rtl w:val="0"/>
              </w:rPr>
              <w:t xml:space="preserve">Asaminew Teshome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55">
            <w:pPr>
              <w:spacing w:after="0" w:line="240" w:lineRule="auto"/>
              <w:rPr>
                <w:color w:val="000000"/>
              </w:rPr>
            </w:pPr>
            <w:r w:rsidDel="00000000" w:rsidR="00000000" w:rsidRPr="00000000">
              <w:rPr>
                <w:color w:val="000000"/>
                <w:rtl w:val="0"/>
              </w:rPr>
              <w:t xml:space="preserve">EMI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56">
            <w:pPr>
              <w:spacing w:after="0" w:line="240" w:lineRule="auto"/>
              <w:rPr>
                <w:color w:val="000000"/>
              </w:rPr>
            </w:pPr>
            <w:r w:rsidDel="00000000" w:rsidR="00000000" w:rsidRPr="00000000">
              <w:rPr>
                <w:color w:val="000000"/>
                <w:rtl w:val="0"/>
              </w:rPr>
              <w:t xml:space="preserve">Degefie Tibebe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57">
            <w:pPr>
              <w:spacing w:after="0" w:line="240" w:lineRule="auto"/>
              <w:rPr>
                <w:color w:val="000000"/>
              </w:rPr>
            </w:pPr>
            <w:r w:rsidDel="00000000" w:rsidR="00000000" w:rsidRPr="00000000">
              <w:rPr>
                <w:color w:val="000000"/>
                <w:rtl w:val="0"/>
              </w:rPr>
              <w:t xml:space="preserve">CIAT</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58">
            <w:pPr>
              <w:spacing w:after="0" w:line="240" w:lineRule="auto"/>
              <w:rPr>
                <w:color w:val="000000"/>
              </w:rPr>
            </w:pPr>
            <w:r w:rsidDel="00000000" w:rsidR="00000000" w:rsidRPr="00000000">
              <w:rPr>
                <w:color w:val="000000"/>
                <w:rtl w:val="0"/>
              </w:rPr>
              <w:t xml:space="preserve">Wuletawu Abera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59">
            <w:pPr>
              <w:spacing w:after="0" w:line="240" w:lineRule="auto"/>
              <w:rPr>
                <w:color w:val="000000"/>
              </w:rPr>
            </w:pPr>
            <w:r w:rsidDel="00000000" w:rsidR="00000000" w:rsidRPr="00000000">
              <w:rPr>
                <w:color w:val="000000"/>
                <w:rtl w:val="0"/>
              </w:rPr>
              <w:t xml:space="preserve">CIAT</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5A">
            <w:pPr>
              <w:spacing w:after="0" w:line="240" w:lineRule="auto"/>
              <w:rPr>
                <w:color w:val="000000"/>
              </w:rPr>
            </w:pPr>
            <w:r w:rsidDel="00000000" w:rsidR="00000000" w:rsidRPr="00000000">
              <w:rPr>
                <w:color w:val="000000"/>
                <w:rtl w:val="0"/>
              </w:rPr>
              <w:t xml:space="preserve">Zebene Mikru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5B">
            <w:pPr>
              <w:spacing w:after="0" w:line="240" w:lineRule="auto"/>
              <w:rPr>
                <w:color w:val="000000"/>
              </w:rPr>
            </w:pPr>
            <w:r w:rsidDel="00000000" w:rsidR="00000000" w:rsidRPr="00000000">
              <w:rPr>
                <w:color w:val="000000"/>
                <w:rtl w:val="0"/>
              </w:rPr>
              <w:t xml:space="preserve">MIDROC Investment Group, Agri Cluster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5C">
            <w:pPr>
              <w:spacing w:after="0" w:line="240" w:lineRule="auto"/>
              <w:rPr>
                <w:color w:val="000000"/>
              </w:rPr>
            </w:pPr>
            <w:r w:rsidDel="00000000" w:rsidR="00000000" w:rsidRPr="00000000">
              <w:rPr>
                <w:color w:val="000000"/>
                <w:rtl w:val="0"/>
              </w:rPr>
              <w:t xml:space="preserve">Feyera Merga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5D">
            <w:pPr>
              <w:spacing w:after="0" w:line="240" w:lineRule="auto"/>
              <w:rPr>
                <w:color w:val="000000"/>
              </w:rPr>
            </w:pPr>
            <w:r w:rsidDel="00000000" w:rsidR="00000000" w:rsidRPr="00000000">
              <w:rPr>
                <w:color w:val="000000"/>
                <w:rtl w:val="0"/>
              </w:rPr>
              <w:t xml:space="preserve">Alliance of Bioversity International and CIAT</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5E">
            <w:pPr>
              <w:spacing w:after="0" w:line="240" w:lineRule="auto"/>
              <w:rPr>
                <w:color w:val="000000"/>
              </w:rPr>
            </w:pPr>
            <w:r w:rsidDel="00000000" w:rsidR="00000000" w:rsidRPr="00000000">
              <w:rPr>
                <w:color w:val="000000"/>
                <w:rtl w:val="0"/>
              </w:rPr>
              <w:t xml:space="preserve">Meron Mekonnen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5F">
            <w:pPr>
              <w:spacing w:after="0" w:line="240" w:lineRule="auto"/>
              <w:rPr>
                <w:color w:val="000000"/>
              </w:rPr>
            </w:pPr>
            <w:r w:rsidDel="00000000" w:rsidR="00000000" w:rsidRPr="00000000">
              <w:rPr>
                <w:color w:val="000000"/>
                <w:rtl w:val="0"/>
              </w:rPr>
              <w:t xml:space="preserve">MAKOBU</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60">
            <w:pPr>
              <w:spacing w:after="0" w:line="240" w:lineRule="auto"/>
              <w:rPr>
                <w:color w:val="000000"/>
              </w:rPr>
            </w:pPr>
            <w:r w:rsidDel="00000000" w:rsidR="00000000" w:rsidRPr="00000000">
              <w:rPr>
                <w:color w:val="000000"/>
                <w:rtl w:val="0"/>
              </w:rPr>
              <w:t xml:space="preserve">Tilahun Dandesa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61">
            <w:pPr>
              <w:spacing w:after="0" w:line="240" w:lineRule="auto"/>
              <w:rPr>
                <w:color w:val="000000"/>
              </w:rPr>
            </w:pPr>
            <w:r w:rsidDel="00000000" w:rsidR="00000000" w:rsidRPr="00000000">
              <w:rPr>
                <w:color w:val="000000"/>
                <w:rtl w:val="0"/>
              </w:rPr>
              <w:t xml:space="preserve">Oromia Buearue of agriculture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62">
            <w:pPr>
              <w:spacing w:after="0" w:line="240" w:lineRule="auto"/>
              <w:rPr>
                <w:color w:val="000000"/>
              </w:rPr>
            </w:pPr>
            <w:r w:rsidDel="00000000" w:rsidR="00000000" w:rsidRPr="00000000">
              <w:rPr>
                <w:color w:val="000000"/>
                <w:rtl w:val="0"/>
              </w:rPr>
              <w:t xml:space="preserve">Tsegaye Demsis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63">
            <w:pPr>
              <w:spacing w:after="0" w:line="240" w:lineRule="auto"/>
              <w:rPr>
                <w:color w:val="000000"/>
              </w:rPr>
            </w:pPr>
            <w:r w:rsidDel="00000000" w:rsidR="00000000" w:rsidRPr="00000000">
              <w:rPr>
                <w:color w:val="000000"/>
                <w:rtl w:val="0"/>
              </w:rPr>
              <w:t xml:space="preserve">EIAR</w:t>
            </w:r>
          </w:p>
        </w:tc>
      </w:tr>
    </w:tbl>
    <w:p w:rsidR="00000000" w:rsidDel="00000000" w:rsidP="00000000" w:rsidRDefault="00000000" w:rsidRPr="00000000" w14:paraId="00000E64">
      <w:pPr>
        <w:spacing w:after="160" w:line="259" w:lineRule="auto"/>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65">
      <w:pPr>
        <w:spacing w:line="240" w:lineRule="auto"/>
        <w:rPr>
          <w:b w:val="1"/>
          <w:color w:val="000000"/>
          <w:sz w:val="24"/>
          <w:szCs w:val="24"/>
        </w:rPr>
      </w:pPr>
      <w:r w:rsidDel="00000000" w:rsidR="00000000" w:rsidRPr="00000000">
        <w:rPr>
          <w:b w:val="1"/>
          <w:color w:val="000000"/>
          <w:sz w:val="24"/>
          <w:szCs w:val="24"/>
          <w:rtl w:val="0"/>
        </w:rPr>
        <w:t xml:space="preserve">List of participants for the sub-national key informant interview in Adami Tulu Jido Kombolcha District</w:t>
      </w:r>
    </w:p>
    <w:tbl>
      <w:tblPr>
        <w:tblStyle w:val="Table25"/>
        <w:tblW w:w="8900.0" w:type="dxa"/>
        <w:jc w:val="left"/>
        <w:tblLayout w:type="fixed"/>
        <w:tblLook w:val="0400"/>
      </w:tblPr>
      <w:tblGrid>
        <w:gridCol w:w="3820"/>
        <w:gridCol w:w="5080"/>
        <w:tblGridChange w:id="0">
          <w:tblGrid>
            <w:gridCol w:w="3820"/>
            <w:gridCol w:w="5080"/>
          </w:tblGrid>
        </w:tblGridChange>
      </w:tblGrid>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E66">
            <w:pPr>
              <w:spacing w:after="0" w:line="240" w:lineRule="auto"/>
              <w:rPr>
                <w:color w:val="000000"/>
              </w:rPr>
            </w:pPr>
            <w:r w:rsidDel="00000000" w:rsidR="00000000" w:rsidRPr="00000000">
              <w:rPr>
                <w:color w:val="000000"/>
                <w:rtl w:val="0"/>
              </w:rPr>
              <w:t xml:space="preserve">LSC - IS Providers </w:t>
            </w:r>
          </w:p>
        </w:tc>
        <w:tc>
          <w:tcPr>
            <w:tcBorders>
              <w:top w:color="000000" w:space="0" w:sz="4" w:val="single"/>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E67">
            <w:pPr>
              <w:spacing w:after="0" w:line="240" w:lineRule="auto"/>
              <w:rPr>
                <w:color w:val="000000"/>
              </w:rPr>
            </w:pPr>
            <w:r w:rsidDel="00000000" w:rsidR="00000000" w:rsidRPr="00000000">
              <w:rPr>
                <w:color w:val="000000"/>
                <w:rtl w:val="0"/>
              </w:rPr>
              <w:t xml:space="preserve">organization</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68">
            <w:pPr>
              <w:spacing w:after="0" w:line="240" w:lineRule="auto"/>
              <w:rPr>
                <w:color w:val="000000"/>
              </w:rPr>
            </w:pPr>
            <w:r w:rsidDel="00000000" w:rsidR="00000000" w:rsidRPr="00000000">
              <w:rPr>
                <w:color w:val="000000"/>
                <w:rtl w:val="0"/>
              </w:rPr>
              <w:t xml:space="preserve">Belete Demisie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69">
            <w:pPr>
              <w:spacing w:after="0" w:line="240" w:lineRule="auto"/>
              <w:rPr>
                <w:color w:val="000000"/>
              </w:rPr>
            </w:pPr>
            <w:r w:rsidDel="00000000" w:rsidR="00000000" w:rsidRPr="00000000">
              <w:rPr>
                <w:color w:val="000000"/>
                <w:rtl w:val="0"/>
              </w:rPr>
              <w:t xml:space="preserve">MAKOBU</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6A">
            <w:pPr>
              <w:spacing w:after="0" w:line="240" w:lineRule="auto"/>
              <w:rPr>
                <w:color w:val="000000"/>
              </w:rPr>
            </w:pPr>
            <w:r w:rsidDel="00000000" w:rsidR="00000000" w:rsidRPr="00000000">
              <w:rPr>
                <w:color w:val="000000"/>
                <w:rtl w:val="0"/>
              </w:rPr>
              <w:t xml:space="preserve">Fayer Waqoya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6B">
            <w:pPr>
              <w:spacing w:after="0" w:line="240" w:lineRule="auto"/>
              <w:rPr>
                <w:color w:val="000000"/>
              </w:rPr>
            </w:pPr>
            <w:r w:rsidDel="00000000" w:rsidR="00000000" w:rsidRPr="00000000">
              <w:rPr>
                <w:color w:val="000000"/>
                <w:rtl w:val="0"/>
              </w:rPr>
              <w:t xml:space="preserve">EIAR</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6C">
            <w:pPr>
              <w:spacing w:after="0" w:line="240" w:lineRule="auto"/>
              <w:rPr/>
            </w:pPr>
            <w:r w:rsidDel="00000000" w:rsidR="00000000" w:rsidRPr="00000000">
              <w:rPr>
                <w:rtl w:val="0"/>
              </w:rPr>
              <w:t xml:space="preserve">Gezahegn Tolosa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6D">
            <w:pPr>
              <w:spacing w:after="0" w:line="240" w:lineRule="auto"/>
              <w:rPr>
                <w:color w:val="000000"/>
              </w:rPr>
            </w:pPr>
            <w:r w:rsidDel="00000000" w:rsidR="00000000" w:rsidRPr="00000000">
              <w:rPr>
                <w:color w:val="000000"/>
                <w:rtl w:val="0"/>
              </w:rPr>
              <w:t xml:space="preserve">EIAR</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6E">
            <w:pPr>
              <w:spacing w:after="0" w:line="240" w:lineRule="auto"/>
              <w:rPr>
                <w:color w:val="000000"/>
              </w:rPr>
            </w:pPr>
            <w:r w:rsidDel="00000000" w:rsidR="00000000" w:rsidRPr="00000000">
              <w:rPr>
                <w:color w:val="000000"/>
                <w:rtl w:val="0"/>
              </w:rPr>
              <w:t xml:space="preserve">Ketema Abdisa Wolde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6F">
            <w:pPr>
              <w:spacing w:after="0" w:line="240" w:lineRule="auto"/>
              <w:rPr>
                <w:color w:val="000000"/>
              </w:rPr>
            </w:pPr>
            <w:r w:rsidDel="00000000" w:rsidR="00000000" w:rsidRPr="00000000">
              <w:rPr>
                <w:color w:val="000000"/>
                <w:rtl w:val="0"/>
              </w:rPr>
              <w:t xml:space="preserve">Oromia Bureau of Agriculture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70">
            <w:pPr>
              <w:spacing w:after="0" w:line="240" w:lineRule="auto"/>
              <w:rPr>
                <w:color w:val="000000"/>
              </w:rPr>
            </w:pPr>
            <w:r w:rsidDel="00000000" w:rsidR="00000000" w:rsidRPr="00000000">
              <w:rPr>
                <w:color w:val="000000"/>
                <w:rtl w:val="0"/>
              </w:rPr>
              <w:t xml:space="preserve">Asaminew Teshome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71">
            <w:pPr>
              <w:spacing w:after="0" w:line="240" w:lineRule="auto"/>
              <w:rPr>
                <w:color w:val="000000"/>
              </w:rPr>
            </w:pPr>
            <w:r w:rsidDel="00000000" w:rsidR="00000000" w:rsidRPr="00000000">
              <w:rPr>
                <w:color w:val="000000"/>
                <w:rtl w:val="0"/>
              </w:rPr>
              <w:t xml:space="preserve">EMI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72">
            <w:pPr>
              <w:spacing w:after="0" w:line="240" w:lineRule="auto"/>
              <w:rPr>
                <w:color w:val="000000"/>
              </w:rPr>
            </w:pPr>
            <w:r w:rsidDel="00000000" w:rsidR="00000000" w:rsidRPr="00000000">
              <w:rPr>
                <w:color w:val="000000"/>
                <w:rtl w:val="0"/>
              </w:rPr>
              <w:t xml:space="preserve">Birru Yitaferu</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73">
            <w:pPr>
              <w:spacing w:after="0" w:line="240" w:lineRule="auto"/>
              <w:rPr>
                <w:color w:val="000000"/>
              </w:rPr>
            </w:pPr>
            <w:r w:rsidDel="00000000" w:rsidR="00000000" w:rsidRPr="00000000">
              <w:rPr>
                <w:color w:val="000000"/>
                <w:rtl w:val="0"/>
              </w:rPr>
              <w:t xml:space="preserve">EIAR</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74">
            <w:pPr>
              <w:spacing w:after="0" w:line="240" w:lineRule="auto"/>
              <w:rPr>
                <w:color w:val="000000"/>
              </w:rPr>
            </w:pPr>
            <w:r w:rsidDel="00000000" w:rsidR="00000000" w:rsidRPr="00000000">
              <w:rPr>
                <w:color w:val="000000"/>
                <w:rtl w:val="0"/>
              </w:rPr>
              <w:t xml:space="preserve">Chimdo Anchala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75">
            <w:pPr>
              <w:spacing w:after="0" w:line="240" w:lineRule="auto"/>
              <w:rPr>
                <w:color w:val="000000"/>
              </w:rPr>
            </w:pPr>
            <w:r w:rsidDel="00000000" w:rsidR="00000000" w:rsidRPr="00000000">
              <w:rPr>
                <w:color w:val="000000"/>
                <w:rtl w:val="0"/>
              </w:rPr>
              <w:t xml:space="preserve">ATI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76">
            <w:pPr>
              <w:spacing w:after="0" w:line="240" w:lineRule="auto"/>
              <w:rPr>
                <w:color w:val="000000"/>
              </w:rPr>
            </w:pPr>
            <w:r w:rsidDel="00000000" w:rsidR="00000000" w:rsidRPr="00000000">
              <w:rPr>
                <w:color w:val="000000"/>
                <w:rtl w:val="0"/>
              </w:rPr>
              <w:t xml:space="preserve">Degefie Tibebe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77">
            <w:pPr>
              <w:spacing w:after="0" w:line="240" w:lineRule="auto"/>
              <w:rPr>
                <w:color w:val="000000"/>
              </w:rPr>
            </w:pPr>
            <w:r w:rsidDel="00000000" w:rsidR="00000000" w:rsidRPr="00000000">
              <w:rPr>
                <w:color w:val="000000"/>
                <w:rtl w:val="0"/>
              </w:rPr>
              <w:t xml:space="preserve">CIAT</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78">
            <w:pPr>
              <w:spacing w:after="0" w:line="240" w:lineRule="auto"/>
              <w:rPr>
                <w:color w:val="000000"/>
              </w:rPr>
            </w:pPr>
            <w:r w:rsidDel="00000000" w:rsidR="00000000" w:rsidRPr="00000000">
              <w:rPr>
                <w:color w:val="000000"/>
                <w:rtl w:val="0"/>
              </w:rPr>
              <w:t xml:space="preserve">Wuletawu Abera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79">
            <w:pPr>
              <w:spacing w:after="0" w:line="240" w:lineRule="auto"/>
              <w:rPr>
                <w:color w:val="000000"/>
              </w:rPr>
            </w:pPr>
            <w:r w:rsidDel="00000000" w:rsidR="00000000" w:rsidRPr="00000000">
              <w:rPr>
                <w:color w:val="000000"/>
                <w:rtl w:val="0"/>
              </w:rPr>
              <w:t xml:space="preserve">CIAT</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7A">
            <w:pPr>
              <w:spacing w:after="0" w:line="240" w:lineRule="auto"/>
              <w:rPr>
                <w:color w:val="000000"/>
              </w:rPr>
            </w:pPr>
            <w:r w:rsidDel="00000000" w:rsidR="00000000" w:rsidRPr="00000000">
              <w:rPr>
                <w:color w:val="000000"/>
                <w:rtl w:val="0"/>
              </w:rPr>
              <w:t xml:space="preserve">Zebene Mikru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7B">
            <w:pPr>
              <w:spacing w:after="0" w:line="240" w:lineRule="auto"/>
              <w:rPr>
                <w:color w:val="000000"/>
              </w:rPr>
            </w:pPr>
            <w:r w:rsidDel="00000000" w:rsidR="00000000" w:rsidRPr="00000000">
              <w:rPr>
                <w:color w:val="000000"/>
                <w:rtl w:val="0"/>
              </w:rPr>
              <w:t xml:space="preserve">MIDROC Investment Group, Agri Cluster </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7C">
            <w:pPr>
              <w:spacing w:after="0" w:line="240" w:lineRule="auto"/>
              <w:rPr/>
            </w:pPr>
            <w:r w:rsidDel="00000000" w:rsidR="00000000" w:rsidRPr="00000000">
              <w:rPr>
                <w:rtl w:val="0"/>
              </w:rPr>
              <w:t xml:space="preserve">Mezgebu Getinet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7D">
            <w:pPr>
              <w:spacing w:after="0" w:line="240" w:lineRule="auto"/>
              <w:rPr>
                <w:color w:val="000000"/>
              </w:rPr>
            </w:pPr>
            <w:r w:rsidDel="00000000" w:rsidR="00000000" w:rsidRPr="00000000">
              <w:rPr>
                <w:color w:val="000000"/>
                <w:rtl w:val="0"/>
              </w:rPr>
              <w:t xml:space="preserve">Stichting Wageningen Research Ethiopia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7E">
            <w:pPr>
              <w:spacing w:after="0" w:line="240" w:lineRule="auto"/>
              <w:rPr>
                <w:color w:val="000000"/>
              </w:rPr>
            </w:pPr>
            <w:r w:rsidDel="00000000" w:rsidR="00000000" w:rsidRPr="00000000">
              <w:rPr>
                <w:color w:val="000000"/>
                <w:rtl w:val="0"/>
              </w:rPr>
              <w:t xml:space="preserve">Endalkachew Wolde-meskel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7F">
            <w:pPr>
              <w:spacing w:after="0" w:line="240" w:lineRule="auto"/>
              <w:rPr>
                <w:color w:val="000000"/>
              </w:rPr>
            </w:pPr>
            <w:r w:rsidDel="00000000" w:rsidR="00000000" w:rsidRPr="00000000">
              <w:rPr>
                <w:color w:val="000000"/>
                <w:rtl w:val="0"/>
              </w:rPr>
              <w:t xml:space="preserve">ICRAF</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80">
            <w:pPr>
              <w:spacing w:after="0" w:line="240" w:lineRule="auto"/>
              <w:rPr>
                <w:color w:val="000000"/>
              </w:rPr>
            </w:pPr>
            <w:r w:rsidDel="00000000" w:rsidR="00000000" w:rsidRPr="00000000">
              <w:rPr>
                <w:color w:val="000000"/>
                <w:rtl w:val="0"/>
              </w:rPr>
              <w:t xml:space="preserve">Ahmed Ebrahim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81">
            <w:pPr>
              <w:spacing w:after="0" w:line="240" w:lineRule="auto"/>
              <w:rPr>
                <w:color w:val="000000"/>
              </w:rPr>
            </w:pPr>
            <w:r w:rsidDel="00000000" w:rsidR="00000000" w:rsidRPr="00000000">
              <w:rPr>
                <w:color w:val="000000"/>
                <w:rtl w:val="0"/>
              </w:rPr>
              <w:t xml:space="preserve">CSA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82">
            <w:pPr>
              <w:spacing w:after="0" w:line="240" w:lineRule="auto"/>
              <w:rPr>
                <w:color w:val="000000"/>
              </w:rPr>
            </w:pPr>
            <w:r w:rsidDel="00000000" w:rsidR="00000000" w:rsidRPr="00000000">
              <w:rPr>
                <w:color w:val="000000"/>
                <w:rtl w:val="0"/>
              </w:rPr>
              <w:t xml:space="preserve">Shimeles Tadesse Zelelew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83">
            <w:pPr>
              <w:spacing w:after="0" w:line="240" w:lineRule="auto"/>
              <w:rPr>
                <w:color w:val="000000"/>
              </w:rPr>
            </w:pPr>
            <w:r w:rsidDel="00000000" w:rsidR="00000000" w:rsidRPr="00000000">
              <w:rPr>
                <w:color w:val="000000"/>
                <w:rtl w:val="0"/>
              </w:rPr>
              <w:t xml:space="preserve">Space Science and Geospatial Institute (SSGI)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84">
            <w:pPr>
              <w:spacing w:after="0" w:line="240" w:lineRule="auto"/>
              <w:rPr>
                <w:color w:val="000000"/>
              </w:rPr>
            </w:pPr>
            <w:r w:rsidDel="00000000" w:rsidR="00000000" w:rsidRPr="00000000">
              <w:rPr>
                <w:color w:val="000000"/>
                <w:rtl w:val="0"/>
              </w:rPr>
              <w:t xml:space="preserve">Tesfaye Fufa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85">
            <w:pPr>
              <w:spacing w:after="0" w:line="240" w:lineRule="auto"/>
              <w:rPr>
                <w:color w:val="000000"/>
              </w:rPr>
            </w:pPr>
            <w:r w:rsidDel="00000000" w:rsidR="00000000" w:rsidRPr="00000000">
              <w:rPr>
                <w:color w:val="000000"/>
                <w:rtl w:val="0"/>
              </w:rPr>
              <w:t xml:space="preserve">SSGI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86">
            <w:pPr>
              <w:spacing w:after="0" w:line="240" w:lineRule="auto"/>
              <w:rPr>
                <w:color w:val="000000"/>
              </w:rPr>
            </w:pPr>
            <w:r w:rsidDel="00000000" w:rsidR="00000000" w:rsidRPr="00000000">
              <w:rPr>
                <w:color w:val="000000"/>
                <w:rtl w:val="0"/>
              </w:rPr>
              <w:t xml:space="preserve">Ziyen Achamyeleh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87">
            <w:pPr>
              <w:spacing w:after="0" w:line="240" w:lineRule="auto"/>
              <w:rPr>
                <w:color w:val="000000"/>
              </w:rPr>
            </w:pPr>
            <w:r w:rsidDel="00000000" w:rsidR="00000000" w:rsidRPr="00000000">
              <w:rPr>
                <w:color w:val="000000"/>
                <w:rtl w:val="0"/>
              </w:rPr>
              <w:t xml:space="preserve">SSGI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E88">
            <w:pPr>
              <w:spacing w:after="0" w:line="240" w:lineRule="auto"/>
              <w:rPr>
                <w:color w:val="000000"/>
              </w:rPr>
            </w:pPr>
            <w:r w:rsidDel="00000000" w:rsidR="00000000" w:rsidRPr="00000000">
              <w:rPr>
                <w:color w:val="000000"/>
                <w:rtl w:val="0"/>
              </w:rPr>
              <w:t xml:space="preserve">LSC - IS  Users  </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E89">
            <w:pPr>
              <w:spacing w:after="0" w:line="240" w:lineRule="auto"/>
              <w:rPr>
                <w:color w:val="000000"/>
              </w:rPr>
            </w:pPr>
            <w:r w:rsidDel="00000000" w:rsidR="00000000" w:rsidRPr="00000000">
              <w:rPr>
                <w:color w:val="000000"/>
                <w:rtl w:val="0"/>
              </w:rPr>
              <w:t xml:space="preserve"> </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8A">
            <w:pPr>
              <w:spacing w:after="0" w:line="240" w:lineRule="auto"/>
              <w:rPr>
                <w:color w:val="000000"/>
              </w:rPr>
            </w:pPr>
            <w:r w:rsidDel="00000000" w:rsidR="00000000" w:rsidRPr="00000000">
              <w:rPr>
                <w:color w:val="000000"/>
                <w:rtl w:val="0"/>
              </w:rPr>
              <w:t xml:space="preserve">Abraham Endrias Butta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8B">
            <w:pPr>
              <w:spacing w:after="0" w:line="240" w:lineRule="auto"/>
              <w:rPr>
                <w:color w:val="000000"/>
              </w:rPr>
            </w:pPr>
            <w:r w:rsidDel="00000000" w:rsidR="00000000" w:rsidRPr="00000000">
              <w:rPr>
                <w:color w:val="000000"/>
                <w:rtl w:val="0"/>
              </w:rPr>
              <w:t xml:space="preserve">Green Agro Solution PLC</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8C">
            <w:pPr>
              <w:spacing w:after="0" w:line="240" w:lineRule="auto"/>
              <w:rPr>
                <w:color w:val="000000"/>
              </w:rPr>
            </w:pPr>
            <w:r w:rsidDel="00000000" w:rsidR="00000000" w:rsidRPr="00000000">
              <w:rPr>
                <w:color w:val="000000"/>
                <w:rtl w:val="0"/>
              </w:rPr>
              <w:t xml:space="preserve">Abiy Fantaye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8D">
            <w:pPr>
              <w:spacing w:after="0" w:line="240" w:lineRule="auto"/>
              <w:rPr>
                <w:color w:val="000000"/>
              </w:rPr>
            </w:pPr>
            <w:r w:rsidDel="00000000" w:rsidR="00000000" w:rsidRPr="00000000">
              <w:rPr>
                <w:color w:val="000000"/>
                <w:rtl w:val="0"/>
              </w:rPr>
              <w:t xml:space="preserve">ELFORA Agro-Industry PLC</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8E">
            <w:pPr>
              <w:spacing w:after="0" w:line="240" w:lineRule="auto"/>
              <w:rPr>
                <w:color w:val="000000"/>
              </w:rPr>
            </w:pPr>
            <w:r w:rsidDel="00000000" w:rsidR="00000000" w:rsidRPr="00000000">
              <w:rPr>
                <w:color w:val="000000"/>
                <w:rtl w:val="0"/>
              </w:rPr>
              <w:t xml:space="preserve">Melese Liyhe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8F">
            <w:pPr>
              <w:spacing w:after="0" w:line="240" w:lineRule="auto"/>
              <w:rPr>
                <w:color w:val="000000"/>
              </w:rPr>
            </w:pPr>
            <w:r w:rsidDel="00000000" w:rsidR="00000000" w:rsidRPr="00000000">
              <w:rPr>
                <w:color w:val="000000"/>
                <w:rtl w:val="0"/>
              </w:rPr>
              <w:t xml:space="preserve">Sasakawa Africa Association</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90">
            <w:pPr>
              <w:spacing w:after="0" w:line="240" w:lineRule="auto"/>
              <w:rPr>
                <w:color w:val="000000"/>
              </w:rPr>
            </w:pPr>
            <w:r w:rsidDel="00000000" w:rsidR="00000000" w:rsidRPr="00000000">
              <w:rPr>
                <w:color w:val="000000"/>
                <w:rtl w:val="0"/>
              </w:rPr>
              <w:t xml:space="preserve">Solomon Zegeye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91">
            <w:pPr>
              <w:spacing w:after="0" w:line="240" w:lineRule="auto"/>
              <w:rPr>
                <w:color w:val="000000"/>
              </w:rPr>
            </w:pPr>
            <w:r w:rsidDel="00000000" w:rsidR="00000000" w:rsidRPr="00000000">
              <w:rPr>
                <w:color w:val="000000"/>
                <w:rtl w:val="0"/>
              </w:rPr>
              <w:t xml:space="preserve">Nyala Insurance Share Company</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92">
            <w:pPr>
              <w:spacing w:after="0" w:line="240" w:lineRule="auto"/>
              <w:rPr>
                <w:color w:val="000000"/>
              </w:rPr>
            </w:pPr>
            <w:r w:rsidDel="00000000" w:rsidR="00000000" w:rsidRPr="00000000">
              <w:rPr>
                <w:color w:val="000000"/>
                <w:rtl w:val="0"/>
              </w:rPr>
              <w:t xml:space="preserve">Demeke Nigussie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93">
            <w:pPr>
              <w:spacing w:after="0" w:line="240" w:lineRule="auto"/>
              <w:rPr>
                <w:color w:val="000000"/>
              </w:rPr>
            </w:pPr>
            <w:r w:rsidDel="00000000" w:rsidR="00000000" w:rsidRPr="00000000">
              <w:rPr>
                <w:color w:val="000000"/>
                <w:rtl w:val="0"/>
              </w:rPr>
              <w:t xml:space="preserve">EIAR</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94">
            <w:pPr>
              <w:spacing w:after="0" w:line="240" w:lineRule="auto"/>
              <w:rPr>
                <w:color w:val="000000"/>
              </w:rPr>
            </w:pPr>
            <w:r w:rsidDel="00000000" w:rsidR="00000000" w:rsidRPr="00000000">
              <w:rPr>
                <w:color w:val="000000"/>
                <w:rtl w:val="0"/>
              </w:rPr>
              <w:t xml:space="preserve">Asaminew Teshome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95">
            <w:pPr>
              <w:spacing w:after="0" w:line="240" w:lineRule="auto"/>
              <w:rPr>
                <w:color w:val="000000"/>
              </w:rPr>
            </w:pPr>
            <w:r w:rsidDel="00000000" w:rsidR="00000000" w:rsidRPr="00000000">
              <w:rPr>
                <w:color w:val="000000"/>
                <w:rtl w:val="0"/>
              </w:rPr>
              <w:t xml:space="preserve">EMI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96">
            <w:pPr>
              <w:spacing w:after="0" w:line="240" w:lineRule="auto"/>
              <w:rPr>
                <w:color w:val="000000"/>
              </w:rPr>
            </w:pPr>
            <w:r w:rsidDel="00000000" w:rsidR="00000000" w:rsidRPr="00000000">
              <w:rPr>
                <w:color w:val="000000"/>
                <w:rtl w:val="0"/>
              </w:rPr>
              <w:t xml:space="preserve">Degefie Tibebe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97">
            <w:pPr>
              <w:spacing w:after="0" w:line="240" w:lineRule="auto"/>
              <w:rPr>
                <w:color w:val="000000"/>
              </w:rPr>
            </w:pPr>
            <w:r w:rsidDel="00000000" w:rsidR="00000000" w:rsidRPr="00000000">
              <w:rPr>
                <w:color w:val="000000"/>
                <w:rtl w:val="0"/>
              </w:rPr>
              <w:t xml:space="preserve">CIAT</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98">
            <w:pPr>
              <w:spacing w:after="0" w:line="240" w:lineRule="auto"/>
              <w:rPr>
                <w:color w:val="000000"/>
              </w:rPr>
            </w:pPr>
            <w:r w:rsidDel="00000000" w:rsidR="00000000" w:rsidRPr="00000000">
              <w:rPr>
                <w:color w:val="000000"/>
                <w:rtl w:val="0"/>
              </w:rPr>
              <w:t xml:space="preserve">Wuletawu Abera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99">
            <w:pPr>
              <w:spacing w:after="0" w:line="240" w:lineRule="auto"/>
              <w:rPr>
                <w:color w:val="000000"/>
              </w:rPr>
            </w:pPr>
            <w:r w:rsidDel="00000000" w:rsidR="00000000" w:rsidRPr="00000000">
              <w:rPr>
                <w:color w:val="000000"/>
                <w:rtl w:val="0"/>
              </w:rPr>
              <w:t xml:space="preserve">CIAT</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9A">
            <w:pPr>
              <w:spacing w:after="0" w:line="240" w:lineRule="auto"/>
              <w:rPr>
                <w:color w:val="000000"/>
              </w:rPr>
            </w:pPr>
            <w:r w:rsidDel="00000000" w:rsidR="00000000" w:rsidRPr="00000000">
              <w:rPr>
                <w:color w:val="000000"/>
                <w:rtl w:val="0"/>
              </w:rPr>
              <w:t xml:space="preserve">Zebene Mikru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9B">
            <w:pPr>
              <w:spacing w:after="0" w:line="240" w:lineRule="auto"/>
              <w:rPr>
                <w:color w:val="000000"/>
              </w:rPr>
            </w:pPr>
            <w:r w:rsidDel="00000000" w:rsidR="00000000" w:rsidRPr="00000000">
              <w:rPr>
                <w:color w:val="000000"/>
                <w:rtl w:val="0"/>
              </w:rPr>
              <w:t xml:space="preserve">MIDROC Investment Group, Agri Cluster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9C">
            <w:pPr>
              <w:spacing w:after="0" w:line="240" w:lineRule="auto"/>
              <w:rPr>
                <w:color w:val="000000"/>
              </w:rPr>
            </w:pPr>
            <w:r w:rsidDel="00000000" w:rsidR="00000000" w:rsidRPr="00000000">
              <w:rPr>
                <w:color w:val="000000"/>
                <w:rtl w:val="0"/>
              </w:rPr>
              <w:t xml:space="preserve">Feyera Merga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9D">
            <w:pPr>
              <w:spacing w:after="0" w:line="240" w:lineRule="auto"/>
              <w:rPr>
                <w:color w:val="000000"/>
              </w:rPr>
            </w:pPr>
            <w:r w:rsidDel="00000000" w:rsidR="00000000" w:rsidRPr="00000000">
              <w:rPr>
                <w:color w:val="000000"/>
                <w:rtl w:val="0"/>
              </w:rPr>
              <w:t xml:space="preserve">Alliance of Bioversity International and CIAT</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9E">
            <w:pPr>
              <w:spacing w:after="0" w:line="240" w:lineRule="auto"/>
              <w:rPr>
                <w:color w:val="000000"/>
              </w:rPr>
            </w:pPr>
            <w:r w:rsidDel="00000000" w:rsidR="00000000" w:rsidRPr="00000000">
              <w:rPr>
                <w:color w:val="000000"/>
                <w:rtl w:val="0"/>
              </w:rPr>
              <w:t xml:space="preserve">Meron Mekonnen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9F">
            <w:pPr>
              <w:spacing w:after="0" w:line="240" w:lineRule="auto"/>
              <w:rPr>
                <w:color w:val="000000"/>
              </w:rPr>
            </w:pPr>
            <w:r w:rsidDel="00000000" w:rsidR="00000000" w:rsidRPr="00000000">
              <w:rPr>
                <w:color w:val="000000"/>
                <w:rtl w:val="0"/>
              </w:rPr>
              <w:t xml:space="preserve">MAKOBU</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A0">
            <w:pPr>
              <w:spacing w:after="0" w:line="240" w:lineRule="auto"/>
              <w:rPr>
                <w:color w:val="000000"/>
              </w:rPr>
            </w:pPr>
            <w:r w:rsidDel="00000000" w:rsidR="00000000" w:rsidRPr="00000000">
              <w:rPr>
                <w:color w:val="000000"/>
                <w:rtl w:val="0"/>
              </w:rPr>
              <w:t xml:space="preserve">Tilahun Dandesa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A1">
            <w:pPr>
              <w:spacing w:after="0" w:line="240" w:lineRule="auto"/>
              <w:rPr>
                <w:color w:val="000000"/>
              </w:rPr>
            </w:pPr>
            <w:r w:rsidDel="00000000" w:rsidR="00000000" w:rsidRPr="00000000">
              <w:rPr>
                <w:color w:val="000000"/>
                <w:rtl w:val="0"/>
              </w:rPr>
              <w:t xml:space="preserve">Oromia Buearue of agriculture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A2">
            <w:pPr>
              <w:spacing w:after="0" w:line="240" w:lineRule="auto"/>
              <w:rPr>
                <w:color w:val="000000"/>
              </w:rPr>
            </w:pPr>
            <w:r w:rsidDel="00000000" w:rsidR="00000000" w:rsidRPr="00000000">
              <w:rPr>
                <w:color w:val="000000"/>
                <w:rtl w:val="0"/>
              </w:rPr>
              <w:t xml:space="preserve">Tsegaye Demsis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A3">
            <w:pPr>
              <w:spacing w:after="0" w:line="240" w:lineRule="auto"/>
              <w:rPr>
                <w:color w:val="000000"/>
              </w:rPr>
            </w:pPr>
            <w:r w:rsidDel="00000000" w:rsidR="00000000" w:rsidRPr="00000000">
              <w:rPr>
                <w:color w:val="000000"/>
                <w:rtl w:val="0"/>
              </w:rPr>
              <w:t xml:space="preserve">EIAR</w:t>
            </w:r>
          </w:p>
        </w:tc>
      </w:tr>
    </w:tbl>
    <w:p w:rsidR="00000000" w:rsidDel="00000000" w:rsidP="00000000" w:rsidRDefault="00000000" w:rsidRPr="00000000" w14:paraId="00000EA4">
      <w:pPr>
        <w:spacing w:line="240" w:lineRule="auto"/>
        <w:rPr>
          <w:color w:val="000000"/>
          <w:sz w:val="24"/>
          <w:szCs w:val="24"/>
        </w:rPr>
      </w:pPr>
      <w:r w:rsidDel="00000000" w:rsidR="00000000" w:rsidRPr="00000000">
        <w:rPr>
          <w:rtl w:val="0"/>
        </w:rPr>
      </w:r>
    </w:p>
    <w:p w:rsidR="00000000" w:rsidDel="00000000" w:rsidP="00000000" w:rsidRDefault="00000000" w:rsidRPr="00000000" w14:paraId="00000EA5">
      <w:pPr>
        <w:spacing w:after="160" w:line="259" w:lineRule="auto"/>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A6">
      <w:pPr>
        <w:spacing w:line="240" w:lineRule="auto"/>
        <w:rPr/>
      </w:pPr>
      <w:r w:rsidDel="00000000" w:rsidR="00000000" w:rsidRPr="00000000">
        <w:rPr>
          <w:b w:val="1"/>
          <w:color w:val="000000"/>
          <w:sz w:val="24"/>
          <w:szCs w:val="24"/>
          <w:rtl w:val="0"/>
        </w:rPr>
        <w:t xml:space="preserve">List of participants for the sub-national key informant interview in Basona Werana District</w:t>
      </w:r>
      <w:r w:rsidDel="00000000" w:rsidR="00000000" w:rsidRPr="00000000">
        <w:rPr>
          <w:rtl w:val="0"/>
        </w:rPr>
      </w:r>
    </w:p>
    <w:tbl>
      <w:tblPr>
        <w:tblStyle w:val="Table26"/>
        <w:tblW w:w="9260.0" w:type="dxa"/>
        <w:jc w:val="left"/>
        <w:tblLayout w:type="fixed"/>
        <w:tblLook w:val="0400"/>
      </w:tblPr>
      <w:tblGrid>
        <w:gridCol w:w="3840"/>
        <w:gridCol w:w="5420"/>
        <w:tblGridChange w:id="0">
          <w:tblGrid>
            <w:gridCol w:w="3840"/>
            <w:gridCol w:w="5420"/>
          </w:tblGrid>
        </w:tblGridChange>
      </w:tblGrid>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EA7">
            <w:pPr>
              <w:spacing w:after="0" w:line="240" w:lineRule="auto"/>
              <w:rPr>
                <w:color w:val="000000"/>
              </w:rPr>
            </w:pPr>
            <w:r w:rsidDel="00000000" w:rsidR="00000000" w:rsidRPr="00000000">
              <w:rPr>
                <w:color w:val="000000"/>
                <w:rtl w:val="0"/>
              </w:rPr>
              <w:t xml:space="preserve">LSC - IS Providers</w:t>
            </w:r>
          </w:p>
        </w:tc>
        <w:tc>
          <w:tcPr>
            <w:tcBorders>
              <w:top w:color="000000" w:space="0" w:sz="4" w:val="single"/>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EA8">
            <w:pPr>
              <w:spacing w:after="0" w:line="240" w:lineRule="auto"/>
              <w:rPr>
                <w:color w:val="000000"/>
              </w:rPr>
            </w:pPr>
            <w:r w:rsidDel="00000000" w:rsidR="00000000" w:rsidRPr="00000000">
              <w:rPr>
                <w:color w:val="000000"/>
                <w:rtl w:val="0"/>
              </w:rPr>
              <w:t xml:space="preserve">Organization</w:t>
            </w:r>
          </w:p>
        </w:tc>
      </w:tr>
      <w:tr>
        <w:trPr>
          <w:cantSplit w:val="0"/>
          <w:trHeight w:val="3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A9">
            <w:pPr>
              <w:spacing w:after="0" w:line="240" w:lineRule="auto"/>
              <w:rPr>
                <w:color w:val="000000"/>
              </w:rPr>
            </w:pPr>
            <w:r w:rsidDel="00000000" w:rsidR="00000000" w:rsidRPr="00000000">
              <w:rPr>
                <w:color w:val="000000"/>
                <w:rtl w:val="0"/>
              </w:rPr>
              <w:t xml:space="preserve">Kefyalew Taye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AA">
            <w:pPr>
              <w:spacing w:after="0" w:line="240" w:lineRule="auto"/>
              <w:rPr>
                <w:color w:val="000000"/>
              </w:rPr>
            </w:pPr>
            <w:r w:rsidDel="00000000" w:rsidR="00000000" w:rsidRPr="00000000">
              <w:rPr>
                <w:color w:val="000000"/>
                <w:rtl w:val="0"/>
              </w:rPr>
              <w:t xml:space="preserve">Debre Birhan Agricultural Research Center (DBARC)</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AB">
            <w:pPr>
              <w:spacing w:after="0" w:line="240" w:lineRule="auto"/>
              <w:rPr>
                <w:color w:val="000000"/>
              </w:rPr>
            </w:pPr>
            <w:r w:rsidDel="00000000" w:rsidR="00000000" w:rsidRPr="00000000">
              <w:rPr>
                <w:color w:val="000000"/>
                <w:rtl w:val="0"/>
              </w:rPr>
              <w:t xml:space="preserve">Abebe Getachew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AC">
            <w:pPr>
              <w:spacing w:after="0" w:line="240" w:lineRule="auto"/>
              <w:rPr>
                <w:color w:val="000000"/>
              </w:rPr>
            </w:pPr>
            <w:r w:rsidDel="00000000" w:rsidR="00000000" w:rsidRPr="00000000">
              <w:rPr>
                <w:color w:val="000000"/>
                <w:rtl w:val="0"/>
              </w:rPr>
              <w:t xml:space="preserve">N.Shewa Agri office</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AD">
            <w:pPr>
              <w:spacing w:after="0" w:line="240" w:lineRule="auto"/>
              <w:rPr>
                <w:color w:val="000000"/>
              </w:rPr>
            </w:pPr>
            <w:r w:rsidDel="00000000" w:rsidR="00000000" w:rsidRPr="00000000">
              <w:rPr>
                <w:color w:val="000000"/>
                <w:rtl w:val="0"/>
              </w:rPr>
              <w:t xml:space="preserve">Anteneh Birhanu</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AE">
            <w:pPr>
              <w:spacing w:after="0" w:line="240" w:lineRule="auto"/>
              <w:rPr>
                <w:color w:val="000000"/>
              </w:rPr>
            </w:pPr>
            <w:r w:rsidDel="00000000" w:rsidR="00000000" w:rsidRPr="00000000">
              <w:rPr>
                <w:color w:val="000000"/>
                <w:rtl w:val="0"/>
              </w:rPr>
              <w:t xml:space="preserve">Bosona Werana district office of agriculture</w:t>
            </w:r>
          </w:p>
        </w:tc>
      </w:tr>
      <w:tr>
        <w:trPr>
          <w:cantSplit w:val="0"/>
          <w:trHeight w:val="34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AF">
            <w:pPr>
              <w:spacing w:after="0" w:line="240" w:lineRule="auto"/>
              <w:rPr>
                <w:color w:val="000000"/>
              </w:rPr>
            </w:pPr>
            <w:r w:rsidDel="00000000" w:rsidR="00000000" w:rsidRPr="00000000">
              <w:rPr>
                <w:color w:val="000000"/>
                <w:rtl w:val="0"/>
              </w:rPr>
              <w:t xml:space="preserve">Alemayehu Abera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B0">
            <w:pPr>
              <w:spacing w:after="0" w:line="240" w:lineRule="auto"/>
              <w:rPr>
                <w:color w:val="000000"/>
              </w:rPr>
            </w:pPr>
            <w:r w:rsidDel="00000000" w:rsidR="00000000" w:rsidRPr="00000000">
              <w:rPr>
                <w:color w:val="000000"/>
                <w:rtl w:val="0"/>
              </w:rPr>
              <w:t xml:space="preserve">Debre Birhan University</w:t>
            </w:r>
          </w:p>
        </w:tc>
      </w:tr>
      <w:tr>
        <w:trPr>
          <w:cantSplit w:val="0"/>
          <w:trHeight w:val="3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B1">
            <w:pPr>
              <w:spacing w:after="0" w:line="240" w:lineRule="auto"/>
              <w:rPr>
                <w:color w:val="000000"/>
              </w:rPr>
            </w:pPr>
            <w:r w:rsidDel="00000000" w:rsidR="00000000" w:rsidRPr="00000000">
              <w:rPr>
                <w:color w:val="000000"/>
                <w:rtl w:val="0"/>
              </w:rPr>
              <w:t xml:space="preserve">Abebe Chirotawe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B2">
            <w:pPr>
              <w:spacing w:after="0" w:line="240" w:lineRule="auto"/>
              <w:rPr>
                <w:color w:val="000000"/>
              </w:rPr>
            </w:pPr>
            <w:r w:rsidDel="00000000" w:rsidR="00000000" w:rsidRPr="00000000">
              <w:rPr>
                <w:color w:val="000000"/>
                <w:rtl w:val="0"/>
              </w:rPr>
              <w:t xml:space="preserve">Basona Werana district land administration</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B3">
            <w:pPr>
              <w:spacing w:after="0" w:line="240" w:lineRule="auto"/>
              <w:rPr>
                <w:color w:val="000000"/>
              </w:rPr>
            </w:pPr>
            <w:r w:rsidDel="00000000" w:rsidR="00000000" w:rsidRPr="00000000">
              <w:rPr>
                <w:color w:val="000000"/>
                <w:rtl w:val="0"/>
              </w:rPr>
              <w:t xml:space="preserve">Tilahun Getachew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B4">
            <w:pPr>
              <w:spacing w:after="0" w:line="240" w:lineRule="auto"/>
              <w:rPr>
                <w:color w:val="000000"/>
              </w:rPr>
            </w:pPr>
            <w:r w:rsidDel="00000000" w:rsidR="00000000" w:rsidRPr="00000000">
              <w:rPr>
                <w:color w:val="000000"/>
                <w:rtl w:val="0"/>
              </w:rPr>
              <w:t xml:space="preserve">Debre Birhan Agricultural Research Center(DBARC)</w:t>
            </w:r>
          </w:p>
        </w:tc>
      </w:tr>
      <w:tr>
        <w:trPr>
          <w:cantSplit w:val="0"/>
          <w:trHeight w:val="33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B5">
            <w:pPr>
              <w:spacing w:after="0" w:line="240" w:lineRule="auto"/>
              <w:rPr>
                <w:color w:val="000000"/>
              </w:rPr>
            </w:pPr>
            <w:r w:rsidDel="00000000" w:rsidR="00000000" w:rsidRPr="00000000">
              <w:rPr>
                <w:color w:val="000000"/>
                <w:rtl w:val="0"/>
              </w:rPr>
              <w:t xml:space="preserve">Tesfaye Mebrate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B6">
            <w:pPr>
              <w:spacing w:after="0" w:line="240" w:lineRule="auto"/>
              <w:rPr>
                <w:color w:val="000000"/>
              </w:rPr>
            </w:pPr>
            <w:r w:rsidDel="00000000" w:rsidR="00000000" w:rsidRPr="00000000">
              <w:rPr>
                <w:color w:val="000000"/>
                <w:rtl w:val="0"/>
              </w:rPr>
              <w:t xml:space="preserve">Debre Birhan University</w:t>
            </w:r>
          </w:p>
        </w:tc>
      </w:tr>
      <w:tr>
        <w:trPr>
          <w:cantSplit w:val="0"/>
          <w:trHeight w:val="3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B7">
            <w:pPr>
              <w:spacing w:after="0" w:line="240" w:lineRule="auto"/>
              <w:rPr>
                <w:color w:val="000000"/>
              </w:rPr>
            </w:pPr>
            <w:r w:rsidDel="00000000" w:rsidR="00000000" w:rsidRPr="00000000">
              <w:rPr>
                <w:color w:val="000000"/>
                <w:rtl w:val="0"/>
              </w:rPr>
              <w:t xml:space="preserve">Tsegaye Getachew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EB8">
            <w:pPr>
              <w:spacing w:after="0" w:line="240" w:lineRule="auto"/>
              <w:rPr>
                <w:color w:val="000000"/>
              </w:rPr>
            </w:pPr>
            <w:r w:rsidDel="00000000" w:rsidR="00000000" w:rsidRPr="00000000">
              <w:rPr>
                <w:color w:val="000000"/>
                <w:rtl w:val="0"/>
              </w:rPr>
              <w:t xml:space="preserve">Debre Birhan Agricultural Research Center (DBARC)</w:t>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B9">
            <w:pPr>
              <w:spacing w:after="0" w:line="240" w:lineRule="auto"/>
              <w:rPr>
                <w:color w:val="000000"/>
              </w:rPr>
            </w:pPr>
            <w:r w:rsidDel="00000000" w:rsidR="00000000" w:rsidRPr="00000000">
              <w:rPr>
                <w:color w:val="000000"/>
                <w:rtl w:val="0"/>
              </w:rPr>
              <w:t xml:space="preserve">Emebet Zeleke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BA">
            <w:pPr>
              <w:spacing w:after="0" w:line="240" w:lineRule="auto"/>
              <w:rPr>
                <w:color w:val="000000"/>
              </w:rPr>
            </w:pPr>
            <w:r w:rsidDel="00000000" w:rsidR="00000000" w:rsidRPr="00000000">
              <w:rPr>
                <w:color w:val="000000"/>
                <w:rtl w:val="0"/>
              </w:rPr>
              <w:t xml:space="preserve">Zone agriculture office</w:t>
            </w:r>
          </w:p>
        </w:tc>
      </w:tr>
      <w:tr>
        <w:trPr>
          <w:cantSplit w:val="0"/>
          <w:trHeight w:val="34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BB">
            <w:pPr>
              <w:spacing w:after="0" w:line="240" w:lineRule="auto"/>
              <w:rPr>
                <w:color w:val="000000"/>
              </w:rPr>
            </w:pPr>
            <w:r w:rsidDel="00000000" w:rsidR="00000000" w:rsidRPr="00000000">
              <w:rPr>
                <w:color w:val="000000"/>
                <w:rtl w:val="0"/>
              </w:rPr>
              <w:t xml:space="preserve">Getaneh T/Mariam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BC">
            <w:pPr>
              <w:spacing w:after="0" w:line="240" w:lineRule="auto"/>
              <w:rPr>
                <w:color w:val="000000"/>
              </w:rPr>
            </w:pPr>
            <w:r w:rsidDel="00000000" w:rsidR="00000000" w:rsidRPr="00000000">
              <w:rPr>
                <w:color w:val="000000"/>
                <w:rtl w:val="0"/>
              </w:rPr>
              <w:t xml:space="preserve">Zone agriculture office</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BD">
            <w:pPr>
              <w:spacing w:after="0" w:line="240" w:lineRule="auto"/>
              <w:rPr>
                <w:color w:val="000000"/>
              </w:rPr>
            </w:pPr>
            <w:r w:rsidDel="00000000" w:rsidR="00000000" w:rsidRPr="00000000">
              <w:rPr>
                <w:color w:val="000000"/>
                <w:rtl w:val="0"/>
              </w:rPr>
              <w:t xml:space="preserve">Kinfe Wolde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BE">
            <w:pPr>
              <w:spacing w:after="0" w:line="240" w:lineRule="auto"/>
              <w:rPr>
                <w:color w:val="000000"/>
              </w:rPr>
            </w:pPr>
            <w:r w:rsidDel="00000000" w:rsidR="00000000" w:rsidRPr="00000000">
              <w:rPr>
                <w:color w:val="000000"/>
                <w:rtl w:val="0"/>
              </w:rPr>
              <w:t xml:space="preserve">CSA</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BF">
            <w:pPr>
              <w:spacing w:after="0" w:line="240" w:lineRule="auto"/>
              <w:rPr>
                <w:color w:val="000000"/>
              </w:rPr>
            </w:pPr>
            <w:r w:rsidDel="00000000" w:rsidR="00000000" w:rsidRPr="00000000">
              <w:rPr>
                <w:color w:val="000000"/>
                <w:rtl w:val="0"/>
              </w:rPr>
              <w:t xml:space="preserve">Tegene Seifu</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C0">
            <w:pPr>
              <w:spacing w:after="0" w:line="240" w:lineRule="auto"/>
              <w:rPr>
                <w:color w:val="000000"/>
              </w:rPr>
            </w:pPr>
            <w:r w:rsidDel="00000000" w:rsidR="00000000" w:rsidRPr="00000000">
              <w:rPr>
                <w:color w:val="000000"/>
                <w:rtl w:val="0"/>
              </w:rPr>
              <w:t xml:space="preserve">Baso AGP (Agricultural Growth Program)</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C1">
            <w:pPr>
              <w:spacing w:after="0" w:line="240" w:lineRule="auto"/>
              <w:rPr>
                <w:color w:val="000000"/>
              </w:rPr>
            </w:pPr>
            <w:r w:rsidDel="00000000" w:rsidR="00000000" w:rsidRPr="00000000">
              <w:rPr>
                <w:color w:val="000000"/>
                <w:rtl w:val="0"/>
              </w:rPr>
              <w:t xml:space="preserve">Temesgen Alene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C2">
            <w:pPr>
              <w:spacing w:after="0" w:line="240" w:lineRule="auto"/>
              <w:rPr>
                <w:color w:val="000000"/>
              </w:rPr>
            </w:pPr>
            <w:r w:rsidDel="00000000" w:rsidR="00000000" w:rsidRPr="00000000">
              <w:rPr>
                <w:color w:val="000000"/>
                <w:rtl w:val="0"/>
              </w:rPr>
              <w:t xml:space="preserve">ILRI/Africa RISING</w:t>
            </w:r>
          </w:p>
        </w:tc>
      </w:tr>
      <w:tr>
        <w:trPr>
          <w:cantSplit w:val="0"/>
          <w:trHeight w:val="34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C3">
            <w:pPr>
              <w:spacing w:after="0" w:line="240" w:lineRule="auto"/>
              <w:rPr>
                <w:color w:val="000000"/>
              </w:rPr>
            </w:pPr>
            <w:r w:rsidDel="00000000" w:rsidR="00000000" w:rsidRPr="00000000">
              <w:rPr>
                <w:color w:val="000000"/>
                <w:rtl w:val="0"/>
              </w:rPr>
              <w:t xml:space="preserve">Estifanos Lemma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C4">
            <w:pPr>
              <w:spacing w:after="0" w:line="240" w:lineRule="auto"/>
              <w:rPr>
                <w:color w:val="000000"/>
              </w:rPr>
            </w:pPr>
            <w:r w:rsidDel="00000000" w:rsidR="00000000" w:rsidRPr="00000000">
              <w:rPr>
                <w:color w:val="000000"/>
                <w:rtl w:val="0"/>
              </w:rPr>
              <w:t xml:space="preserve">Debre Berhan University </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C5">
            <w:pPr>
              <w:spacing w:after="0" w:line="240" w:lineRule="auto"/>
              <w:rPr>
                <w:color w:val="000000"/>
              </w:rPr>
            </w:pPr>
            <w:r w:rsidDel="00000000" w:rsidR="00000000" w:rsidRPr="00000000">
              <w:rPr>
                <w:color w:val="000000"/>
                <w:rtl w:val="0"/>
              </w:rPr>
              <w:t xml:space="preserve">Gebeyehu Abebe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C6">
            <w:pPr>
              <w:spacing w:after="0" w:line="240" w:lineRule="auto"/>
              <w:rPr>
                <w:color w:val="000000"/>
              </w:rPr>
            </w:pPr>
            <w:r w:rsidDel="00000000" w:rsidR="00000000" w:rsidRPr="00000000">
              <w:rPr>
                <w:color w:val="000000"/>
                <w:rtl w:val="0"/>
              </w:rPr>
              <w:t xml:space="preserve">Chimbre dual purpose farmers’ cooperative</w:t>
            </w:r>
          </w:p>
        </w:tc>
      </w:tr>
      <w:tr>
        <w:trPr>
          <w:cantSplit w:val="0"/>
          <w:trHeight w:val="316" w:hRule="atLeast"/>
          <w:tblHeader w:val="0"/>
        </w:trPr>
        <w:tc>
          <w:tcPr>
            <w:tcBorders>
              <w:top w:color="000000" w:space="0" w:sz="0" w:val="nil"/>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EC7">
            <w:pPr>
              <w:spacing w:after="0" w:line="240" w:lineRule="auto"/>
              <w:rPr>
                <w:color w:val="000000"/>
              </w:rPr>
            </w:pPr>
            <w:r w:rsidDel="00000000" w:rsidR="00000000" w:rsidRPr="00000000">
              <w:rPr>
                <w:color w:val="000000"/>
                <w:rtl w:val="0"/>
              </w:rPr>
              <w:t xml:space="preserve">LSC - IS  Users  </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EC8">
            <w:pPr>
              <w:spacing w:after="0" w:line="240" w:lineRule="auto"/>
              <w:rPr>
                <w:color w:val="000000"/>
              </w:rPr>
            </w:pPr>
            <w:r w:rsidDel="00000000" w:rsidR="00000000" w:rsidRPr="00000000">
              <w:rPr>
                <w:color w:val="000000"/>
                <w:rtl w:val="0"/>
              </w:rPr>
              <w:t xml:space="preserve"> </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C9">
            <w:pPr>
              <w:spacing w:after="0" w:line="240" w:lineRule="auto"/>
              <w:rPr>
                <w:color w:val="000000"/>
              </w:rPr>
            </w:pPr>
            <w:r w:rsidDel="00000000" w:rsidR="00000000" w:rsidRPr="00000000">
              <w:rPr>
                <w:color w:val="000000"/>
                <w:rtl w:val="0"/>
              </w:rPr>
              <w:t xml:space="preserve"> Askale Yifru</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CA">
            <w:pPr>
              <w:spacing w:after="0" w:line="240" w:lineRule="auto"/>
              <w:rPr>
                <w:color w:val="000000"/>
              </w:rPr>
            </w:pPr>
            <w:r w:rsidDel="00000000" w:rsidR="00000000" w:rsidRPr="00000000">
              <w:rPr>
                <w:color w:val="000000"/>
                <w:rtl w:val="0"/>
              </w:rPr>
              <w:t xml:space="preserve">Horti &amp; irrigation team leader</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CB">
            <w:pPr>
              <w:spacing w:after="0" w:line="240" w:lineRule="auto"/>
              <w:rPr>
                <w:color w:val="000000"/>
              </w:rPr>
            </w:pPr>
            <w:r w:rsidDel="00000000" w:rsidR="00000000" w:rsidRPr="00000000">
              <w:rPr>
                <w:color w:val="000000"/>
                <w:rtl w:val="0"/>
              </w:rPr>
              <w:t xml:space="preserve">Gadissa Oljira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CC">
            <w:pPr>
              <w:spacing w:after="0" w:line="240" w:lineRule="auto"/>
              <w:rPr>
                <w:color w:val="000000"/>
              </w:rPr>
            </w:pPr>
            <w:r w:rsidDel="00000000" w:rsidR="00000000" w:rsidRPr="00000000">
              <w:rPr>
                <w:color w:val="000000"/>
                <w:rtl w:val="0"/>
              </w:rPr>
              <w:t xml:space="preserve">N.shewa coop &amp; marketing team</w:t>
            </w:r>
          </w:p>
        </w:tc>
      </w:tr>
      <w:tr>
        <w:trPr>
          <w:cantSplit w:val="0"/>
          <w:trHeight w:val="34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CD">
            <w:pPr>
              <w:spacing w:after="0" w:line="240" w:lineRule="auto"/>
              <w:rPr>
                <w:color w:val="000000"/>
              </w:rPr>
            </w:pPr>
            <w:r w:rsidDel="00000000" w:rsidR="00000000" w:rsidRPr="00000000">
              <w:rPr>
                <w:color w:val="000000"/>
                <w:rtl w:val="0"/>
              </w:rPr>
              <w:t xml:space="preserve">Sasu Tadesse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CE">
            <w:pPr>
              <w:spacing w:after="0" w:line="240" w:lineRule="auto"/>
              <w:rPr>
                <w:color w:val="000000"/>
              </w:rPr>
            </w:pPr>
            <w:r w:rsidDel="00000000" w:rsidR="00000000" w:rsidRPr="00000000">
              <w:rPr>
                <w:color w:val="000000"/>
                <w:rtl w:val="0"/>
              </w:rPr>
              <w:t xml:space="preserve">Bassona Worana district agriculture office</w:t>
            </w:r>
          </w:p>
        </w:tc>
      </w:tr>
      <w:tr>
        <w:trPr>
          <w:cantSplit w:val="0"/>
          <w:trHeight w:val="3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CF">
            <w:pPr>
              <w:spacing w:after="0" w:line="240" w:lineRule="auto"/>
              <w:rPr>
                <w:color w:val="000000"/>
              </w:rPr>
            </w:pPr>
            <w:r w:rsidDel="00000000" w:rsidR="00000000" w:rsidRPr="00000000">
              <w:rPr>
                <w:color w:val="000000"/>
                <w:rtl w:val="0"/>
              </w:rPr>
              <w:t xml:space="preserve">Shibire Debebe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D0">
            <w:pPr>
              <w:spacing w:after="0" w:line="240" w:lineRule="auto"/>
              <w:rPr>
                <w:color w:val="000000"/>
              </w:rPr>
            </w:pPr>
            <w:r w:rsidDel="00000000" w:rsidR="00000000" w:rsidRPr="00000000">
              <w:rPr>
                <w:color w:val="000000"/>
                <w:rtl w:val="0"/>
              </w:rPr>
              <w:t xml:space="preserve">N.Shewa Agri office</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D1">
            <w:pPr>
              <w:spacing w:after="0" w:line="240" w:lineRule="auto"/>
              <w:rPr>
                <w:color w:val="000000"/>
              </w:rPr>
            </w:pPr>
            <w:r w:rsidDel="00000000" w:rsidR="00000000" w:rsidRPr="00000000">
              <w:rPr>
                <w:color w:val="000000"/>
                <w:rtl w:val="0"/>
              </w:rPr>
              <w:t xml:space="preserve"> Kasahun Bekele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D2">
            <w:pPr>
              <w:spacing w:after="0" w:line="240" w:lineRule="auto"/>
              <w:rPr>
                <w:color w:val="000000"/>
              </w:rPr>
            </w:pPr>
            <w:r w:rsidDel="00000000" w:rsidR="00000000" w:rsidRPr="00000000">
              <w:rPr>
                <w:color w:val="000000"/>
                <w:rtl w:val="0"/>
              </w:rPr>
              <w:t xml:space="preserve">Debre Berhan University</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D3">
            <w:pPr>
              <w:spacing w:after="0" w:line="240" w:lineRule="auto"/>
              <w:rPr>
                <w:color w:val="000000"/>
              </w:rPr>
            </w:pPr>
            <w:r w:rsidDel="00000000" w:rsidR="00000000" w:rsidRPr="00000000">
              <w:rPr>
                <w:color w:val="000000"/>
                <w:rtl w:val="0"/>
              </w:rPr>
              <w:t xml:space="preserve">Belay Girma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D4">
            <w:pPr>
              <w:spacing w:after="0" w:line="240" w:lineRule="auto"/>
              <w:rPr>
                <w:color w:val="000000"/>
              </w:rPr>
            </w:pPr>
            <w:r w:rsidDel="00000000" w:rsidR="00000000" w:rsidRPr="00000000">
              <w:rPr>
                <w:color w:val="000000"/>
                <w:rtl w:val="0"/>
              </w:rPr>
              <w:t xml:space="preserve">N.Shewa Agri office</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D5">
            <w:pPr>
              <w:spacing w:after="0" w:line="240" w:lineRule="auto"/>
              <w:rPr>
                <w:color w:val="000000"/>
              </w:rPr>
            </w:pPr>
            <w:r w:rsidDel="00000000" w:rsidR="00000000" w:rsidRPr="00000000">
              <w:rPr>
                <w:color w:val="000000"/>
                <w:rtl w:val="0"/>
              </w:rPr>
              <w:t xml:space="preserve">Gebeyehu Abata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D6">
            <w:pPr>
              <w:spacing w:after="0" w:line="240" w:lineRule="auto"/>
              <w:rPr>
                <w:color w:val="000000"/>
              </w:rPr>
            </w:pPr>
            <w:r w:rsidDel="00000000" w:rsidR="00000000" w:rsidRPr="00000000">
              <w:rPr>
                <w:color w:val="000000"/>
                <w:rtl w:val="0"/>
              </w:rPr>
              <w:t xml:space="preserve"> farmers cooperative</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D7">
            <w:pPr>
              <w:spacing w:after="0" w:line="240" w:lineRule="auto"/>
              <w:rPr>
                <w:color w:val="000000"/>
              </w:rPr>
            </w:pPr>
            <w:r w:rsidDel="00000000" w:rsidR="00000000" w:rsidRPr="00000000">
              <w:rPr>
                <w:color w:val="000000"/>
                <w:rtl w:val="0"/>
              </w:rPr>
              <w:t xml:space="preserve">Tekele Muluneh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D8">
            <w:pPr>
              <w:spacing w:after="0" w:line="240" w:lineRule="auto"/>
              <w:rPr>
                <w:color w:val="000000"/>
              </w:rPr>
            </w:pPr>
            <w:r w:rsidDel="00000000" w:rsidR="00000000" w:rsidRPr="00000000">
              <w:rPr>
                <w:color w:val="000000"/>
                <w:rtl w:val="0"/>
              </w:rPr>
              <w:t xml:space="preserve">North Shewa zone cooperative office </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D9">
            <w:pPr>
              <w:spacing w:after="0" w:line="240" w:lineRule="auto"/>
              <w:rPr>
                <w:color w:val="000000"/>
              </w:rPr>
            </w:pPr>
            <w:r w:rsidDel="00000000" w:rsidR="00000000" w:rsidRPr="00000000">
              <w:rPr>
                <w:color w:val="000000"/>
                <w:rtl w:val="0"/>
              </w:rPr>
              <w:t xml:space="preserve">Yeshewatsehy Hailu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DA">
            <w:pPr>
              <w:spacing w:after="0" w:line="240" w:lineRule="auto"/>
              <w:rPr>
                <w:color w:val="000000"/>
              </w:rPr>
            </w:pPr>
            <w:r w:rsidDel="00000000" w:rsidR="00000000" w:rsidRPr="00000000">
              <w:rPr>
                <w:color w:val="000000"/>
                <w:rtl w:val="0"/>
              </w:rPr>
              <w:t xml:space="preserve">Basona Werana Agriculture Office  </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DB">
            <w:pPr>
              <w:spacing w:after="0" w:line="240" w:lineRule="auto"/>
              <w:rPr>
                <w:color w:val="000000"/>
              </w:rPr>
            </w:pPr>
            <w:r w:rsidDel="00000000" w:rsidR="00000000" w:rsidRPr="00000000">
              <w:rPr>
                <w:color w:val="000000"/>
                <w:rtl w:val="0"/>
              </w:rPr>
              <w:t xml:space="preserve">Moges Bizuneh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DC">
            <w:pPr>
              <w:spacing w:after="0" w:line="240" w:lineRule="auto"/>
              <w:rPr>
                <w:color w:val="000000"/>
              </w:rPr>
            </w:pPr>
            <w:r w:rsidDel="00000000" w:rsidR="00000000" w:rsidRPr="00000000">
              <w:rPr>
                <w:color w:val="000000"/>
                <w:rtl w:val="0"/>
              </w:rPr>
              <w:t xml:space="preserve">Basona Werana Agriculture Office  </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DD">
            <w:pPr>
              <w:spacing w:after="0" w:line="240" w:lineRule="auto"/>
              <w:rPr>
                <w:color w:val="000000"/>
              </w:rPr>
            </w:pPr>
            <w:r w:rsidDel="00000000" w:rsidR="00000000" w:rsidRPr="00000000">
              <w:rPr>
                <w:color w:val="000000"/>
                <w:rtl w:val="0"/>
              </w:rPr>
              <w:t xml:space="preserve">Tewulgn Shibabaw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DE">
            <w:pPr>
              <w:spacing w:after="0" w:line="240" w:lineRule="auto"/>
              <w:rPr>
                <w:color w:val="000000"/>
              </w:rPr>
            </w:pPr>
            <w:r w:rsidDel="00000000" w:rsidR="00000000" w:rsidRPr="00000000">
              <w:rPr>
                <w:color w:val="000000"/>
                <w:rtl w:val="0"/>
              </w:rPr>
              <w:t xml:space="preserve">North Sewa Agriculture Office  </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DF">
            <w:pPr>
              <w:spacing w:after="0" w:line="240" w:lineRule="auto"/>
              <w:rPr>
                <w:color w:val="000000"/>
              </w:rPr>
            </w:pPr>
            <w:r w:rsidDel="00000000" w:rsidR="00000000" w:rsidRPr="00000000">
              <w:rPr>
                <w:color w:val="000000"/>
                <w:rtl w:val="0"/>
              </w:rPr>
              <w:t xml:space="preserve">Negesse W/Mariam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E0">
            <w:pPr>
              <w:spacing w:after="0" w:line="240" w:lineRule="auto"/>
              <w:rPr>
                <w:color w:val="000000"/>
              </w:rPr>
            </w:pPr>
            <w:r w:rsidDel="00000000" w:rsidR="00000000" w:rsidRPr="00000000">
              <w:rPr>
                <w:color w:val="000000"/>
                <w:rtl w:val="0"/>
              </w:rPr>
              <w:t xml:space="preserve">Basona Werana Agriculture Office </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E1">
            <w:pPr>
              <w:spacing w:after="0" w:line="240" w:lineRule="auto"/>
              <w:rPr>
                <w:color w:val="000000"/>
              </w:rPr>
            </w:pPr>
            <w:r w:rsidDel="00000000" w:rsidR="00000000" w:rsidRPr="00000000">
              <w:rPr>
                <w:color w:val="000000"/>
                <w:rtl w:val="0"/>
              </w:rPr>
              <w:t xml:space="preserve">Getachew Demissie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E2">
            <w:pPr>
              <w:spacing w:after="0" w:line="240" w:lineRule="auto"/>
              <w:rPr>
                <w:color w:val="000000"/>
              </w:rPr>
            </w:pPr>
            <w:r w:rsidDel="00000000" w:rsidR="00000000" w:rsidRPr="00000000">
              <w:rPr>
                <w:color w:val="000000"/>
                <w:rtl w:val="0"/>
              </w:rPr>
              <w:t xml:space="preserve">CALM project</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E3">
            <w:pPr>
              <w:spacing w:after="0" w:line="240" w:lineRule="auto"/>
              <w:rPr>
                <w:color w:val="000000"/>
              </w:rPr>
            </w:pPr>
            <w:r w:rsidDel="00000000" w:rsidR="00000000" w:rsidRPr="00000000">
              <w:rPr>
                <w:color w:val="000000"/>
                <w:rtl w:val="0"/>
              </w:rPr>
              <w:t xml:space="preserve">Estifanos Lemma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E4">
            <w:pPr>
              <w:spacing w:after="0" w:line="240" w:lineRule="auto"/>
              <w:rPr>
                <w:color w:val="000000"/>
              </w:rPr>
            </w:pPr>
            <w:r w:rsidDel="00000000" w:rsidR="00000000" w:rsidRPr="00000000">
              <w:rPr>
                <w:color w:val="000000"/>
                <w:rtl w:val="0"/>
              </w:rPr>
              <w:t xml:space="preserve">Debre Berhan University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EE5">
            <w:pPr>
              <w:spacing w:after="0" w:line="240" w:lineRule="auto"/>
              <w:rPr>
                <w:color w:val="000000"/>
              </w:rPr>
            </w:pPr>
            <w:r w:rsidDel="00000000" w:rsidR="00000000" w:rsidRPr="00000000">
              <w:rPr>
                <w:color w:val="000000"/>
                <w:rtl w:val="0"/>
              </w:rPr>
              <w:t xml:space="preserve">Tesfaye Mebrate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EE6">
            <w:pPr>
              <w:spacing w:after="0" w:line="240" w:lineRule="auto"/>
              <w:rPr>
                <w:color w:val="000000"/>
              </w:rPr>
            </w:pPr>
            <w:r w:rsidDel="00000000" w:rsidR="00000000" w:rsidRPr="00000000">
              <w:rPr>
                <w:color w:val="000000"/>
                <w:rtl w:val="0"/>
              </w:rPr>
              <w:t xml:space="preserve">Debre Birhan University(DBU)</w:t>
            </w:r>
          </w:p>
        </w:tc>
      </w:tr>
    </w:tbl>
    <w:p w:rsidR="00000000" w:rsidDel="00000000" w:rsidP="00000000" w:rsidRDefault="00000000" w:rsidRPr="00000000" w14:paraId="00000EE7">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EE8">
      <w:pPr>
        <w:spacing w:after="0" w:line="240" w:lineRule="auto"/>
        <w:rPr/>
      </w:pPr>
      <w:r w:rsidDel="00000000" w:rsidR="00000000" w:rsidRPr="00000000">
        <w:rPr>
          <w:rtl w:val="0"/>
        </w:rPr>
      </w:r>
    </w:p>
    <w:p w:rsidR="00000000" w:rsidDel="00000000" w:rsidP="00000000" w:rsidRDefault="00000000" w:rsidRPr="00000000" w14:paraId="00000EE9">
      <w:pPr>
        <w:spacing w:after="0" w:line="240" w:lineRule="auto"/>
        <w:rPr/>
      </w:pPr>
      <w:r w:rsidDel="00000000" w:rsidR="00000000" w:rsidRPr="00000000">
        <w:rPr>
          <w:rtl w:val="0"/>
        </w:rPr>
      </w:r>
    </w:p>
    <w:p w:rsidR="00000000" w:rsidDel="00000000" w:rsidP="00000000" w:rsidRDefault="00000000" w:rsidRPr="00000000" w14:paraId="00000EEA">
      <w:pPr>
        <w:spacing w:after="0" w:line="240" w:lineRule="auto"/>
        <w:rPr/>
      </w:pPr>
      <w:r w:rsidDel="00000000" w:rsidR="00000000" w:rsidRPr="00000000">
        <w:rPr>
          <w:rtl w:val="0"/>
        </w:rPr>
      </w:r>
    </w:p>
    <w:sectPr>
      <w:type w:val="nextPage"/>
      <w:pgSz w:h="16838" w:w="11906" w:orient="portrait"/>
      <w:pgMar w:bottom="1282" w:top="1411" w:left="1411" w:right="1411" w:header="562" w:footer="562"/>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rman Snel" w:id="11" w:date="2023-06-22T12:56:52Z">
    <w:sdt>
      <w:sdtPr>
        <w:tag w:val="goog_rdk_630"/>
      </w:sdtPr>
      <w:sdtContent>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29"/>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w:t>
                </w:r>
              </w:ins>
            </w:sdtContent>
          </w:sdt>
        </w:p>
      </w:sdtContent>
    </w:sdt>
  </w:comment>
  <w:comment w:author="Herman Snel" w:id="41" w:date="2023-06-23T12:33:42Z">
    <w:sdt>
      <w:sdtPr>
        <w:tag w:val="goog_rdk_632"/>
      </w:sdtPr>
      <w:sdtContent>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31"/>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and amend everywhere, it is not Leresha but Lersha --&gt; https://www.lersha.com/</w:t>
                </w:r>
              </w:ins>
            </w:sdtContent>
          </w:sdt>
        </w:p>
      </w:sdtContent>
    </w:sdt>
  </w:comment>
  <w:comment w:author="Herman Snel" w:id="42" w:date="2023-06-23T12:34:54Z">
    <w:sdt>
      <w:sdtPr>
        <w:tag w:val="goog_rdk_634"/>
      </w:sdtPr>
      <w:sdtContent>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33"/>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central element that needs to come back in synthesis and recommendations!</w:t>
                </w:r>
              </w:ins>
            </w:sdtContent>
          </w:sdt>
        </w:p>
      </w:sdtContent>
    </w:sdt>
  </w:comment>
  <w:comment w:author="Herman Snel" w:id="22" w:date="2023-06-22T14:17:29Z">
    <w:sdt>
      <w:sdtPr>
        <w:tag w:val="goog_rdk_636"/>
      </w:sdtPr>
      <w:sdtContent>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35"/>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clustered with data timeliness into operational limitations</w:t>
                </w:r>
              </w:ins>
            </w:sdtContent>
          </w:sdt>
        </w:p>
      </w:sdtContent>
    </w:sdt>
  </w:comment>
  <w:comment w:author="Herman Snel" w:id="38" w:date="2023-06-23T07:45:05Z">
    <w:sdt>
      <w:sdtPr>
        <w:tag w:val="goog_rdk_638"/>
      </w:sdtPr>
      <w:sdtContent>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37"/>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available, online, digital, central repository? Please elaborate</w:t>
                </w:r>
              </w:ins>
            </w:sdtContent>
          </w:sdt>
        </w:p>
      </w:sdtContent>
    </w:sdt>
  </w:comment>
  <w:comment w:author="Herman Snel" w:id="37" w:date="2023-06-23T07:43:57Z">
    <w:sdt>
      <w:sdtPr>
        <w:tag w:val="goog_rdk_640"/>
      </w:sdtPr>
      <w:sdtContent>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39"/>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get better links for these success stories from the EIAR website please!</w:t>
                </w:r>
              </w:ins>
            </w:sdtContent>
          </w:sdt>
        </w:p>
      </w:sdtContent>
    </w:sdt>
  </w:comment>
  <w:comment w:author="Herman Snel" w:id="39" w:date="2023-06-23T07:45:55Z">
    <w:sdt>
      <w:sdtPr>
        <w:tag w:val="goog_rdk_642"/>
      </w:sdtPr>
      <w:sdtContent>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41"/>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project? Please elaborate this acronym is not self explanatory !</w:t>
                </w:r>
              </w:ins>
            </w:sdtContent>
          </w:sdt>
        </w:p>
      </w:sdtContent>
    </w:sdt>
  </w:comment>
  <w:comment w:author="Herman Snel" w:id="35" w:date="2023-06-23T07:42:13Z">
    <w:sdt>
      <w:sdtPr>
        <w:tag w:val="goog_rdk_644"/>
      </w:sdtPr>
      <w:sdtContent>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43"/>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who, for what?</w:t>
                </w:r>
              </w:ins>
            </w:sdtContent>
          </w:sdt>
        </w:p>
      </w:sdtContent>
    </w:sdt>
  </w:comment>
  <w:comment w:author="Herman Snel" w:id="32" w:date="2023-06-23T07:40:58Z">
    <w:sdt>
      <w:sdtPr>
        <w:tag w:val="goog_rdk_646"/>
      </w:sdtPr>
      <w:sdtContent>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45"/>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contradicts the statement at the beginning of this subchapter</w:t>
                </w:r>
              </w:ins>
            </w:sdtContent>
          </w:sdt>
        </w:p>
      </w:sdtContent>
    </w:sdt>
  </w:comment>
  <w:comment w:author="Herman Snel" w:id="40" w:date="2023-06-23T12:21:06Z">
    <w:sdt>
      <w:sdtPr>
        <w:tag w:val="goog_rdk_648"/>
      </w:sdtPr>
      <w:sdtContent>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47"/>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find and add these websites we refer to?</w:t>
                </w:r>
              </w:ins>
            </w:sdtContent>
          </w:sdt>
        </w:p>
      </w:sdtContent>
    </w:sdt>
  </w:comment>
  <w:comment w:author="Herman Snel" w:id="30" w:date="2023-06-23T07:38:51Z">
    <w:sdt>
      <w:sdtPr>
        <w:tag w:val="goog_rdk_650"/>
      </w:sdtPr>
      <w:sdtContent>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49"/>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elaborate, this contradicts much of what has been already said in previous parts of this document! What type of LSC data is standardized and where is it centrally available?</w:t>
                </w:r>
              </w:ins>
            </w:sdtContent>
          </w:sdt>
        </w:p>
      </w:sdtContent>
    </w:sdt>
  </w:comment>
  <w:comment w:author="Herman Snel" w:id="36" w:date="2023-06-23T07:43:00Z">
    <w:sdt>
      <w:sdtPr>
        <w:tag w:val="goog_rdk_652"/>
      </w:sdtPr>
      <w:sdtContent>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51"/>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but in the narrative paragraph above it is mentioned that one can access data by downloading from a digital platform, please check to remove contradictions</w:t>
                </w:r>
              </w:ins>
            </w:sdtContent>
          </w:sdt>
        </w:p>
      </w:sdtContent>
    </w:sdt>
  </w:comment>
  <w:comment w:author="Herman Snel" w:id="19" w:date="2023-06-22T14:13:20Z">
    <w:sdt>
      <w:sdtPr>
        <w:tag w:val="goog_rdk_654"/>
      </w:sdtPr>
      <w:sdtContent>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53"/>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this more specific! It is impossible to generate recommendations on the basis of these type of sentences! What you are saying is that LSC data is always  there, sometimes partially and sometimes not at all....please be more concrete, perhaps what type of data is not always accessible or when ....</w:t>
                </w:r>
              </w:ins>
            </w:sdtContent>
          </w:sdt>
        </w:p>
      </w:sdtContent>
    </w:sdt>
  </w:comment>
  <w:comment w:author="Herman Snel" w:id="16" w:date="2023-06-22T14:08:18Z">
    <w:sdt>
      <w:sdtPr>
        <w:tag w:val="goog_rdk_656"/>
      </w:sdtPr>
      <w:sdtContent>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55"/>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district level here? please add</w:t>
                </w:r>
              </w:ins>
            </w:sdtContent>
          </w:sdt>
        </w:p>
      </w:sdtContent>
    </w:sdt>
  </w:comment>
  <w:comment w:author="Herman Snel" w:id="20" w:date="2023-06-22T14:17:01Z">
    <w:sdt>
      <w:sdtPr>
        <w:tag w:val="goog_rdk_658"/>
      </w:sdtPr>
      <w:sdtContent>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57"/>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be clustered with data quality issues?</w:t>
                </w:r>
              </w:ins>
            </w:sdtContent>
          </w:sdt>
        </w:p>
      </w:sdtContent>
    </w:sdt>
  </w:comment>
  <w:comment w:author="Herman Snel" w:id="18" w:date="2023-06-22T14:06:55Z">
    <w:sdt>
      <w:sdtPr>
        <w:tag w:val="goog_rdk_660"/>
      </w:sdtPr>
      <w:sdtContent>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59"/>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below list is not only referring to data gaps. Can we perhaps refer to challenges in terms of data provision, data availability and data accessibility?</w:t>
                </w:r>
              </w:ins>
            </w:sdtContent>
          </w:sdt>
        </w:p>
      </w:sdtContent>
    </w:sdt>
    <w:sdt>
      <w:sdtPr>
        <w:tag w:val="goog_rdk_662"/>
      </w:sdtPr>
      <w:sdtContent>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61"/>
            </w:sdtPr>
            <w:sdtContent>
              <w:ins w:author="Herman Snel" w:id="67" w:date="2023-06-22T08:58:43Z">
                <w:r w:rsidDel="00000000" w:rsidR="00000000" w:rsidRPr="00000000">
                  <w:rPr>
                    <w:rtl w:val="0"/>
                  </w:rPr>
                </w:r>
              </w:ins>
            </w:sdtContent>
          </w:sdt>
        </w:p>
      </w:sdtContent>
    </w:sdt>
    <w:sdt>
      <w:sdtPr>
        <w:tag w:val="goog_rdk_664"/>
      </w:sdtPr>
      <w:sdtContent>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63"/>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cluster the bullets for challenges in sub headings, for example:</w:t>
                </w:r>
              </w:ins>
            </w:sdtContent>
          </w:sdt>
        </w:p>
      </w:sdtContent>
    </w:sdt>
    <w:sdt>
      <w:sdtPr>
        <w:tag w:val="goog_rdk_666"/>
      </w:sdtPr>
      <w:sdtContent>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65"/>
            </w:sdtPr>
            <w:sdtContent>
              <w:ins w:author="Herman Snel" w:id="67" w:date="2023-06-22T08:58:43Z">
                <w:r w:rsidDel="00000000" w:rsidR="00000000" w:rsidRPr="00000000">
                  <w:rPr>
                    <w:rtl w:val="0"/>
                  </w:rPr>
                </w:r>
              </w:ins>
            </w:sdtContent>
          </w:sdt>
        </w:p>
      </w:sdtContent>
    </w:sdt>
    <w:sdt>
      <w:sdtPr>
        <w:tag w:val="goog_rdk_668"/>
      </w:sdtPr>
      <w:sdtContent>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67"/>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gaps (specifying on LSC data)</w:t>
                </w:r>
              </w:ins>
            </w:sdtContent>
          </w:sdt>
        </w:p>
      </w:sdtContent>
    </w:sdt>
    <w:sdt>
      <w:sdtPr>
        <w:tag w:val="goog_rdk_670"/>
      </w:sdtPr>
      <w:sdtContent>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69"/>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skills and HR gaps (specifying national and district level)</w:t>
                </w:r>
              </w:ins>
            </w:sdtContent>
          </w:sdt>
        </w:p>
      </w:sdtContent>
    </w:sdt>
    <w:sdt>
      <w:sdtPr>
        <w:tag w:val="goog_rdk_672"/>
      </w:sdtPr>
      <w:sdtContent>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71"/>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-Institutional and operational challenges</w:t>
                </w:r>
              </w:ins>
            </w:sdtContent>
          </w:sdt>
        </w:p>
      </w:sdtContent>
    </w:sdt>
    <w:sdt>
      <w:sdtPr>
        <w:tag w:val="goog_rdk_674"/>
      </w:sdtPr>
      <w:sdtContent>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73"/>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t>
                </w:r>
              </w:ins>
            </w:sdtContent>
          </w:sdt>
        </w:p>
      </w:sdtContent>
    </w:sdt>
  </w:comment>
  <w:comment w:author="Thaisa van der Woude" w:id="45" w:date="2023-06-21T15:16:07Z">
    <w:sdt>
      <w:sdtPr>
        <w:tag w:val="goog_rdk_676"/>
      </w:sdtPr>
      <w:sdtContent>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75"/>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nice these summary tables are. Could we add them to all reports? Also from Rwanda and Kenya?</w:t>
                </w:r>
              </w:ins>
            </w:sdtContent>
          </w:sdt>
        </w:p>
      </w:sdtContent>
    </w:sdt>
  </w:comment>
  <w:comment w:author="Herman Snel" w:id="14" w:date="2023-06-22T13:54:05Z">
    <w:sdt>
      <w:sdtPr>
        <w:tag w:val="goog_rdk_678"/>
      </w:sdtPr>
      <w:sdtContent>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77"/>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mention of application of data usage at national and district level?  Please add in table as per suggestions above</w:t>
                </w:r>
              </w:ins>
            </w:sdtContent>
          </w:sdt>
        </w:p>
      </w:sdtContent>
    </w:sdt>
  </w:comment>
  <w:comment w:author="Herman Snel" w:id="13" w:date="2023-06-22T13:52:28Z">
    <w:sdt>
      <w:sdtPr>
        <w:tag w:val="goog_rdk_680"/>
      </w:sdtPr>
      <w:sdtContent>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79"/>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correct, please check and verify with your expert knowledge!</w:t>
                </w:r>
              </w:ins>
            </w:sdtContent>
          </w:sdt>
        </w:p>
      </w:sdtContent>
    </w:sdt>
  </w:comment>
  <w:comment w:author="Herman Snel" w:id="12" w:date="2023-06-22T13:35:10Z">
    <w:sdt>
      <w:sdtPr>
        <w:tag w:val="goog_rdk_682"/>
      </w:sdtPr>
      <w:sdtContent>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81"/>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if this is correct? This is concluded based on my interpretation of the below information.</w:t>
                </w:r>
              </w:ins>
            </w:sdtContent>
          </w:sdt>
        </w:p>
      </w:sdtContent>
    </w:sdt>
  </w:comment>
  <w:comment w:author="Herman Snel" w:id="15" w:date="2023-06-22T13:58:48Z">
    <w:sdt>
      <w:sdtPr>
        <w:tag w:val="goog_rdk_684"/>
      </w:sdtPr>
      <w:sdtContent>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83"/>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Proceed as suggested above: add short descriptive and analytic paragraph below heading and then summarize stakeholders and type of use, function in table format</w:t>
                </w:r>
              </w:ins>
            </w:sdtContent>
          </w:sdt>
        </w:p>
      </w:sdtContent>
    </w:sdt>
  </w:comment>
  <w:comment w:author="Herman Snel" w:id="1" w:date="2023-06-22T08:44:50Z">
    <w:sdt>
      <w:sdtPr>
        <w:tag w:val="goog_rdk_686"/>
      </w:sdtPr>
      <w:sdtContent>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85"/>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 occurrence, risk? please elaborate</w:t>
                </w:r>
              </w:ins>
            </w:sdtContent>
          </w:sdt>
        </w:p>
      </w:sdtContent>
    </w:sdt>
  </w:comment>
  <w:comment w:author="Herman Snel" w:id="4" w:date="2023-06-22T08:44:50Z">
    <w:sdt>
      <w:sdtPr>
        <w:tag w:val="goog_rdk_688"/>
      </w:sdtPr>
      <w:sdtContent>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87"/>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 occurrence, risk? please elaborate</w:t>
                </w:r>
              </w:ins>
            </w:sdtContent>
          </w:sdt>
        </w:p>
      </w:sdtContent>
    </w:sdt>
  </w:comment>
  <w:comment w:author="Herman Snel" w:id="2" w:date="2023-06-22T08:44:09Z">
    <w:sdt>
      <w:sdtPr>
        <w:tag w:val="goog_rdk_690"/>
      </w:sdtPr>
      <w:sdtContent>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89"/>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still unpack this a bit? What type of water data? Rivers, hydrology, watershed, etc?</w:t>
                </w:r>
              </w:ins>
            </w:sdtContent>
          </w:sdt>
        </w:p>
      </w:sdtContent>
    </w:sdt>
  </w:comment>
  <w:comment w:author="Herman Snel" w:id="5" w:date="2023-06-22T08:44:09Z">
    <w:sdt>
      <w:sdtPr>
        <w:tag w:val="goog_rdk_692"/>
      </w:sdtPr>
      <w:sdtContent>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91"/>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still unpack this a bit? What type of water data? Rivers, hydrology, watershed, etc?</w:t>
                </w:r>
              </w:ins>
            </w:sdtContent>
          </w:sdt>
        </w:p>
      </w:sdtContent>
    </w:sdt>
  </w:comment>
  <w:comment w:author="Herman Snel" w:id="44" w:date="2023-06-23T13:10:28Z">
    <w:sdt>
      <w:sdtPr>
        <w:tag w:val="goog_rdk_694"/>
      </w:sdtPr>
      <w:sdtContent>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93"/>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correct? Please check!!</w:t>
                </w:r>
              </w:ins>
            </w:sdtContent>
          </w:sdt>
        </w:p>
      </w:sdtContent>
    </w:sdt>
  </w:comment>
  <w:comment w:author="Herman Snel" w:id="29" w:date="2023-06-23T07:26:01Z">
    <w:sdt>
      <w:sdtPr>
        <w:tag w:val="goog_rdk_696"/>
      </w:sdtPr>
      <w:sdtContent>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95"/>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missing some extra insights here...why are they successful? because they use LSC data? please if possible elaborate with one more sentence</w:t>
                </w:r>
              </w:ins>
            </w:sdtContent>
          </w:sdt>
        </w:p>
      </w:sdtContent>
    </w:sdt>
  </w:comment>
  <w:comment w:author="Herman Snel" w:id="7" w:date="2023-06-22T12:17:04Z">
    <w:sdt>
      <w:sdtPr>
        <w:tag w:val="goog_rdk_698"/>
      </w:sdtPr>
      <w:sdtContent>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97"/>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WP3 and WP4 - would be great if you can help identify elements that you feel need to be strengthened in terms of data processing capacities - both centrally (EIAR and at district level - BoA, regulator authority)</w:t>
                </w:r>
              </w:ins>
            </w:sdtContent>
          </w:sdt>
        </w:p>
      </w:sdtContent>
    </w:sdt>
  </w:comment>
  <w:comment w:author="Herman Snel" w:id="24" w:date="2023-06-22T14:32:40Z">
    <w:sdt>
      <w:sdtPr>
        <w:tag w:val="goog_rdk_700"/>
      </w:sdtPr>
      <w:sdtContent>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699"/>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specify as it now it seems contradicting. Could we say something like: There is conductive policy in terms of data sharing but it is not being applied and implementing to full extent.  The policy currently misses operational guidelines and procedures regarding data quality assurance and standardization protocols. Please check and verify if this assumption is correct</w:t>
                </w:r>
              </w:ins>
            </w:sdtContent>
          </w:sdt>
        </w:p>
      </w:sdtContent>
    </w:sdt>
  </w:comment>
  <w:comment w:author="Herman Snel" w:id="8" w:date="2023-06-22T12:17:32Z">
    <w:sdt>
      <w:sdtPr>
        <w:tag w:val="goog_rdk_702"/>
      </w:sdtPr>
      <w:sdtContent>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01"/>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boxes everywhere to make this more legible for reader please</w:t>
                </w:r>
              </w:ins>
            </w:sdtContent>
          </w:sdt>
        </w:p>
      </w:sdtContent>
    </w:sdt>
  </w:comment>
  <w:comment w:author="Herman Snel" w:id="9" w:date="2023-06-22T12:17:32Z">
    <w:sdt>
      <w:sdtPr>
        <w:tag w:val="goog_rdk_704"/>
      </w:sdtPr>
      <w:sdtContent>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03"/>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boxes everywhere to make this more legible for reader please</w:t>
                </w:r>
              </w:ins>
            </w:sdtContent>
          </w:sdt>
        </w:p>
      </w:sdtContent>
    </w:sdt>
  </w:comment>
  <w:comment w:author="Herman Snel" w:id="10" w:date="2023-06-22T12:17:32Z">
    <w:sdt>
      <w:sdtPr>
        <w:tag w:val="goog_rdk_706"/>
      </w:sdtPr>
      <w:sdtContent>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05"/>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boxes everywhere to make this more legible for reader please</w:t>
                </w:r>
              </w:ins>
            </w:sdtContent>
          </w:sdt>
        </w:p>
      </w:sdtContent>
    </w:sdt>
  </w:comment>
  <w:comment w:author="Herman Snel" w:id="27" w:date="2023-06-22T14:36:31Z">
    <w:sdt>
      <w:sdtPr>
        <w:tag w:val="goog_rdk_708"/>
      </w:sdtPr>
      <w:sdtContent>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07"/>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below to data challenges in my opinion</w:t>
                </w:r>
              </w:ins>
            </w:sdtContent>
          </w:sdt>
        </w:p>
      </w:sdtContent>
    </w:sdt>
  </w:comment>
  <w:comment w:author="Herman Snel" w:id="25" w:date="2023-06-22T14:35:17Z">
    <w:sdt>
      <w:sdtPr>
        <w:tag w:val="goog_rdk_710"/>
      </w:sdtPr>
      <w:sdtContent>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09"/>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quality is repeated in data challenges.....data access is mentioned in heading below --&gt; data accessibility</w:t>
                </w:r>
              </w:ins>
            </w:sdtContent>
          </w:sdt>
        </w:p>
      </w:sdtContent>
    </w:sdt>
  </w:comment>
  <w:comment w:author="Herman Snel" w:id="26" w:date="2023-06-22T14:35:37Z">
    <w:sdt>
      <w:sdtPr>
        <w:tag w:val="goog_rdk_712"/>
      </w:sdtPr>
      <w:sdtContent>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11"/>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missing, non existent? please clarify</w:t>
                </w:r>
              </w:ins>
            </w:sdtContent>
          </w:sdt>
        </w:p>
      </w:sdtContent>
    </w:sdt>
  </w:comment>
  <w:comment w:author="Herman Snel" w:id="0" w:date="2023-06-22T09:04:51Z">
    <w:sdt>
      <w:sdtPr>
        <w:tag w:val="goog_rdk_714"/>
      </w:sdtPr>
      <w:sdtContent>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13"/>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we have land, soil and climate data. Do we have all crop and agronomic data? yield response is one part but is there data/ information on crop agronomy, growth, water requirements, fertilizer requirements, production characteristics etc?</w:t>
                </w:r>
              </w:ins>
            </w:sdtContent>
          </w:sdt>
        </w:p>
      </w:sdtContent>
    </w:sdt>
  </w:comment>
  <w:comment w:author="Herman Snel" w:id="3" w:date="2023-06-22T09:04:51Z">
    <w:sdt>
      <w:sdtPr>
        <w:tag w:val="goog_rdk_716"/>
      </w:sdtPr>
      <w:sdtContent>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15"/>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we have land, soil and climate data. Do we have all crop and agronomic data? yield response is one part but is there data/ information on crop agronomy, growth, water requirements, fertilizer requirements, production characteristics etc?</w:t>
                </w:r>
              </w:ins>
            </w:sdtContent>
          </w:sdt>
        </w:p>
      </w:sdtContent>
    </w:sdt>
  </w:comment>
  <w:comment w:author="Herman Snel" w:id="31" w:date="2023-06-25T21:28:14Z">
    <w:sdt>
      <w:sdtPr>
        <w:tag w:val="goog_rdk_718"/>
      </w:sdtPr>
      <w:sdtContent>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17"/>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details about: data availability and storage: is this data is stored in a central repository where it can be accessed by any stakeholder??</w:t>
                </w:r>
              </w:ins>
            </w:sdtContent>
          </w:sdt>
        </w:p>
      </w:sdtContent>
    </w:sdt>
  </w:comment>
  <w:comment w:author="Herman Snel" w:id="17" w:date="2023-06-25T21:28:36Z">
    <w:sdt>
      <w:sdtPr>
        <w:tag w:val="goog_rdk_720"/>
      </w:sdtPr>
      <w:sdtContent>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19"/>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adjust, this is simply too generic and not saying anything ..."it is available, partially available or unavailable"?</w:t>
                </w:r>
              </w:ins>
            </w:sdtContent>
          </w:sdt>
        </w:p>
      </w:sdtContent>
    </w:sdt>
  </w:comment>
  <w:comment w:author="Herman Snel" w:id="23" w:date="2023-06-22T14:26:11Z">
    <w:sdt>
      <w:sdtPr>
        <w:tag w:val="goog_rdk_722"/>
      </w:sdtPr>
      <w:sdtContent>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21"/>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elaborate - it is not clear now. Is this that there are no institutionalized processes, procedures, regulations or what ?</w:t>
                </w:r>
              </w:ins>
            </w:sdtContent>
          </w:sdt>
        </w:p>
      </w:sdtContent>
    </w:sdt>
  </w:comment>
  <w:comment w:author="Herman Snel" w:id="33" w:date="2023-06-25T21:28:10Z">
    <w:sdt>
      <w:sdtPr>
        <w:tag w:val="goog_rdk_724"/>
      </w:sdtPr>
      <w:sdtContent>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23"/>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digital platform? are there any of these platforms operating in Ethipia?</w:t>
                </w:r>
              </w:ins>
            </w:sdtContent>
          </w:sdt>
        </w:p>
      </w:sdtContent>
    </w:sdt>
  </w:comment>
  <w:comment w:author="Herman Snel" w:id="34" w:date="2023-06-25T21:28:12Z">
    <w:sdt>
      <w:sdtPr>
        <w:tag w:val="goog_rdk_726"/>
      </w:sdtPr>
      <w:sdtContent>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25"/>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what level, for whom, for what???</w:t>
                </w:r>
              </w:ins>
            </w:sdtContent>
          </w:sdt>
        </w:p>
      </w:sdtContent>
    </w:sdt>
  </w:comment>
  <w:comment w:author="Herman Snel" w:id="43" w:date="2023-06-23T13:06:17Z">
    <w:sdt>
      <w:sdtPr>
        <w:tag w:val="goog_rdk_728"/>
      </w:sdtPr>
      <w:sdtContent>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27"/>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missing policies on data sharing, protocols for data processing quality control, storage at all level of data providers and users. </w:t>
                </w:r>
              </w:ins>
            </w:sdtContent>
          </w:sdt>
        </w:p>
      </w:sdtContent>
    </w:sdt>
    <w:sdt>
      <w:sdtPr>
        <w:tag w:val="goog_rdk_730"/>
      </w:sdtPr>
      <w:sdtContent>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29"/>
            </w:sdtPr>
            <w:sdtContent>
              <w:ins w:author="Herman Snel" w:id="67" w:date="2023-06-22T08:58:43Z">
                <w:r w:rsidDel="00000000" w:rsidR="00000000" w:rsidRPr="00000000">
                  <w:rPr>
                    <w:rtl w:val="0"/>
                  </w:rPr>
                </w:r>
              </w:ins>
            </w:sdtContent>
          </w:sdt>
        </w:p>
      </w:sdtContent>
    </w:sdt>
    <w:sdt>
      <w:sdtPr>
        <w:tag w:val="goog_rdk_732"/>
      </w:sdtPr>
      <w:sdtContent>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31"/>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missing resources and financing to update and maintain the LSC hub and keep real time information available. </w:t>
                </w:r>
              </w:ins>
            </w:sdtContent>
          </w:sdt>
        </w:p>
      </w:sdtContent>
    </w:sdt>
    <w:sdt>
      <w:sdtPr>
        <w:tag w:val="goog_rdk_734"/>
      </w:sdtPr>
      <w:sdtContent>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33"/>
            </w:sdtPr>
            <w:sdtContent>
              <w:ins w:author="Herman Snel" w:id="67" w:date="2023-06-22T08:58:43Z">
                <w:r w:rsidDel="00000000" w:rsidR="00000000" w:rsidRPr="00000000">
                  <w:rPr>
                    <w:rtl w:val="0"/>
                  </w:rPr>
                </w:r>
              </w:ins>
            </w:sdtContent>
          </w:sdt>
        </w:p>
      </w:sdtContent>
    </w:sdt>
    <w:sdt>
      <w:sdtPr>
        <w:tag w:val="goog_rdk_736"/>
      </w:sdtPr>
      <w:sdtContent>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35"/>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missing a specific focus on district level capacity strengthening for data users and decision makers at different levels (offices of agriculture, cooperative unions, farmer organizations, agricultural research centers, universities and knowledge institutes, development partners etc.</w:t>
                </w:r>
              </w:ins>
            </w:sdtContent>
          </w:sdt>
        </w:p>
      </w:sdtContent>
    </w:sdt>
    <w:sdt>
      <w:sdtPr>
        <w:tag w:val="goog_rdk_738"/>
      </w:sdtPr>
      <w:sdtContent>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37"/>
            </w:sdtPr>
            <w:sdtContent>
              <w:ins w:author="Herman Snel" w:id="67" w:date="2023-06-22T08:58:43Z">
                <w:r w:rsidDel="00000000" w:rsidR="00000000" w:rsidRPr="00000000">
                  <w:rPr>
                    <w:rtl w:val="0"/>
                  </w:rPr>
                </w:r>
              </w:ins>
            </w:sdtContent>
          </w:sdt>
        </w:p>
      </w:sdtContent>
    </w:sdt>
    <w:sdt>
      <w:sdtPr>
        <w:tag w:val="goog_rdk_740"/>
      </w:sdtPr>
      <w:sdtContent>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39"/>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missing a piece on data quality and data availability</w:t>
                </w:r>
              </w:ins>
            </w:sdtContent>
          </w:sdt>
        </w:p>
      </w:sdtContent>
    </w:sdt>
    <w:sdt>
      <w:sdtPr>
        <w:tag w:val="goog_rdk_742"/>
      </w:sdtPr>
      <w:sdtContent>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41"/>
            </w:sdtPr>
            <w:sdtContent>
              <w:ins w:author="Herman Snel" w:id="67" w:date="2023-06-22T08:58:43Z">
                <w:r w:rsidDel="00000000" w:rsidR="00000000" w:rsidRPr="00000000">
                  <w:rPr>
                    <w:rtl w:val="0"/>
                  </w:rPr>
                </w:r>
              </w:ins>
            </w:sdtContent>
          </w:sdt>
        </w:p>
      </w:sdtContent>
    </w:sdt>
    <w:sdt>
      <w:sdtPr>
        <w:tag w:val="goog_rdk_744"/>
      </w:sdtPr>
      <w:sdtContent>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43"/>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access to Land , Soil and Crop data or is one or the other data sets less available, less updated etc??</w:t>
                </w:r>
              </w:ins>
            </w:sdtContent>
          </w:sdt>
        </w:p>
      </w:sdtContent>
    </w:sdt>
  </w:comment>
  <w:comment w:author="Herman Snel" w:id="6" w:date="2023-06-22T09:47:54Z">
    <w:sdt>
      <w:sdtPr>
        <w:tag w:val="goog_rdk_746"/>
      </w:sdtPr>
      <w:sdtContent>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45"/>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to create table with info like example above</w:t>
                </w:r>
              </w:ins>
            </w:sdtContent>
          </w:sdt>
        </w:p>
      </w:sdtContent>
    </w:sdt>
  </w:comment>
  <w:comment w:author="Herman Snel" w:id="28" w:date="2023-06-22T14:34:29Z">
    <w:sdt>
      <w:sdtPr>
        <w:tag w:val="goog_rdk_748"/>
      </w:sdtPr>
      <w:sdtContent>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47"/>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repetition with point above</w:t>
                </w:r>
              </w:ins>
            </w:sdtContent>
          </w:sdt>
        </w:p>
      </w:sdtContent>
    </w:sdt>
  </w:comment>
  <w:comment w:author="Herman Snel" w:id="21" w:date="2023-06-22T14:18:12Z">
    <w:sdt>
      <w:sdtPr>
        <w:tag w:val="goog_rdk_750"/>
      </w:sdtPr>
      <w:sdtContent>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Herman Snel" w:id="67" w:date="2023-06-22T08:58:43Z"/>
              <w:rFonts w:ascii="Arial" w:cs="Arial" w:eastAsia="Arial" w:hAnsi="Arial"/>
              <w:b w:val="0"/>
              <w:i w:val="0"/>
              <w:smallCaps w:val="0"/>
              <w:strike w:val="0"/>
              <w:color w:val="000000"/>
              <w:sz w:val="22"/>
              <w:szCs w:val="22"/>
              <w:u w:val="none"/>
              <w:shd w:fill="auto" w:val="clear"/>
              <w:vertAlign w:val="baseline"/>
            </w:rPr>
          </w:pPr>
          <w:sdt>
            <w:sdtPr>
              <w:tag w:val="goog_rdk_749"/>
            </w:sdtPr>
            <w:sdtContent>
              <w:ins w:author="Herman Snel" w:id="67" w:date="2023-06-22T08:58: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 into data gaps together with quality, unstandardized, accuracy and resolution</w:t>
                </w:r>
              </w:ins>
            </w:sdtContent>
          </w:sdt>
        </w:p>
      </w:sdtContent>
    </w:sdt>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EED" w15:done="0"/>
  <w15:commentEx w15:paraId="00000EEE" w15:done="0"/>
  <w15:commentEx w15:paraId="00000EEF" w15:done="0"/>
  <w15:commentEx w15:paraId="00000EF0" w15:done="0"/>
  <w15:commentEx w15:paraId="00000EF1" w15:done="0"/>
  <w15:commentEx w15:paraId="00000EF2" w15:done="0"/>
  <w15:commentEx w15:paraId="00000EF3" w15:done="0"/>
  <w15:commentEx w15:paraId="00000EF4" w15:done="0"/>
  <w15:commentEx w15:paraId="00000EF5" w15:done="0"/>
  <w15:commentEx w15:paraId="00000EF6" w15:done="0"/>
  <w15:commentEx w15:paraId="00000EF7" w15:done="0"/>
  <w15:commentEx w15:paraId="00000EF8" w15:done="0"/>
  <w15:commentEx w15:paraId="00000EF9" w15:done="0"/>
  <w15:commentEx w15:paraId="00000EFA" w15:done="0"/>
  <w15:commentEx w15:paraId="00000EFB" w15:done="0"/>
  <w15:commentEx w15:paraId="00000F03" w15:done="0"/>
  <w15:commentEx w15:paraId="00000F04" w15:done="0"/>
  <w15:commentEx w15:paraId="00000F05" w15:done="0"/>
  <w15:commentEx w15:paraId="00000F06" w15:done="0"/>
  <w15:commentEx w15:paraId="00000F07" w15:done="0"/>
  <w15:commentEx w15:paraId="00000F08" w15:done="0"/>
  <w15:commentEx w15:paraId="00000F09" w15:done="0"/>
  <w15:commentEx w15:paraId="00000F0A" w15:done="0"/>
  <w15:commentEx w15:paraId="00000F0B" w15:done="0"/>
  <w15:commentEx w15:paraId="00000F0C" w15:done="0"/>
  <w15:commentEx w15:paraId="00000F0D" w15:done="0"/>
  <w15:commentEx w15:paraId="00000F0E" w15:done="0"/>
  <w15:commentEx w15:paraId="00000F0F" w15:done="0"/>
  <w15:commentEx w15:paraId="00000F10" w15:done="0"/>
  <w15:commentEx w15:paraId="00000F11" w15:done="0"/>
  <w15:commentEx w15:paraId="00000F12" w15:done="0"/>
  <w15:commentEx w15:paraId="00000F13" w15:done="0"/>
  <w15:commentEx w15:paraId="00000F14" w15:done="0"/>
  <w15:commentEx w15:paraId="00000F15" w15:done="0"/>
  <w15:commentEx w15:paraId="00000F16" w15:done="0"/>
  <w15:commentEx w15:paraId="00000F17" w15:done="0"/>
  <w15:commentEx w15:paraId="00000F18" w15:done="0"/>
  <w15:commentEx w15:paraId="00000F19" w15:done="0"/>
  <w15:commentEx w15:paraId="00000F1A" w15:done="0"/>
  <w15:commentEx w15:paraId="00000F1B" w15:done="0"/>
  <w15:commentEx w15:paraId="00000F1C" w15:done="0"/>
  <w15:commentEx w15:paraId="00000F1D" w15:done="0"/>
  <w15:commentEx w15:paraId="00000F26" w15:done="0"/>
  <w15:commentEx w15:paraId="00000F27" w15:done="0"/>
  <w15:commentEx w15:paraId="00000F28" w15:done="0"/>
  <w15:commentEx w15:paraId="00000F2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Georgia"/>
  <w:font w:name="Arial"/>
  <w:font w:name="Times New Roman"/>
  <w:font w:name="Courier New"/>
  <w:font w:name="Eina 02 BoldItalic"/>
  <w:font w:name="Noto Sans Symbols">
    <w:embedRegular w:fontKey="{00000000-0000-0000-0000-000000000000}" r:id="rId1" w:subsetted="0"/>
    <w:embedBold w:fontKey="{00000000-0000-0000-0000-000000000000}" r:id="rId2" w:subsetted="0"/>
  </w:font>
  <w:font w:name="Eina 02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sdt>
      <w:sdtPr>
        <w:tag w:val="goog_rdk_628"/>
      </w:sdtPr>
      <w:sdtContent>
        <w:p w:rsidR="00000000" w:rsidDel="00000000" w:rsidP="00000000" w:rsidRDefault="00000000" w:rsidRPr="00000000" w14:paraId="00000EEC">
          <w:pPr>
            <w:spacing w:after="0" w:line="240" w:lineRule="auto"/>
            <w:rPr>
              <w:ins w:author="Herman Snel" w:id="67" w:date="2023-06-22T08:58:43Z"/>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Style w:val="FootnoteReference"/>
              <w:vertAlign w:val="superscript"/>
            </w:rPr>
            <w:footnoteRef/>
          </w:r>
          <w:sdt>
            <w:sdtPr>
              <w:tag w:val="goog_rdk_627"/>
            </w:sdtPr>
            <w:sdtContent>
              <w:ins w:author="Herman Snel" w:id="67" w:date="2023-06-22T08:58:43Z">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w:t>
                </w:r>
                <w:r w:rsidDel="00000000" w:rsidR="00000000" w:rsidRPr="00000000">
                  <w:fldChar w:fldCharType="begin"/>
                </w:r>
                <w:r w:rsidDel="00000000" w:rsidR="00000000" w:rsidRPr="00000000">
                  <w:instrText xml:space="preserve">HYPERLINK "https://datahub.moa.gov.et/about"</w:instrText>
                </w:r>
                <w:r w:rsidDel="00000000" w:rsidR="00000000" w:rsidRPr="00000000">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Ag DataHub - Ethiopia (moa.gov.et)</w:t>
                </w:r>
                <w:r w:rsidDel="00000000" w:rsidR="00000000" w:rsidRPr="00000000">
                  <w:fldChar w:fldCharType="end"/>
                </w:r>
                <w:r w:rsidDel="00000000" w:rsidR="00000000" w:rsidRPr="00000000">
                  <w:rPr>
                    <w:rtl w:val="0"/>
                  </w:rPr>
                </w:r>
              </w:ins>
            </w:sdtContent>
          </w:sdt>
        </w:p>
      </w:sdtContent>
    </w:sdt>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3"/>
      <w:numFmt w:val="decimal"/>
      <w:lvlText w:val="%1"/>
      <w:lvlJc w:val="left"/>
      <w:pPr>
        <w:ind w:left="435" w:hanging="435"/>
      </w:pPr>
      <w:rPr/>
    </w:lvl>
    <w:lvl w:ilvl="1">
      <w:start w:val="2"/>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4">
    <w:lvl w:ilvl="0">
      <w:start w:val="3"/>
      <w:numFmt w:val="decimal"/>
      <w:lvlText w:val="%1"/>
      <w:lvlJc w:val="left"/>
      <w:pPr>
        <w:ind w:left="435" w:hanging="435"/>
      </w:pPr>
      <w:rPr/>
    </w:lvl>
    <w:lvl w:ilvl="1">
      <w:start w:val="1"/>
      <w:numFmt w:val="decimal"/>
      <w:lvlText w:val="%1.%2"/>
      <w:lvlJc w:val="left"/>
      <w:pPr>
        <w:ind w:left="435" w:hanging="435"/>
      </w:pPr>
      <w:rPr/>
    </w:lvl>
    <w:lvl w:ilvl="2">
      <w:start w:val="4"/>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5">
    <w:lvl w:ilvl="0">
      <w:start w:val="5"/>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6">
    <w:lvl w:ilvl="0">
      <w:start w:val="4"/>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6"/>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10"/>
        <w:szCs w:val="1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2"/>
      <w:numFmt w:val="decimal"/>
      <w:lvlText w:val="%1."/>
      <w:lvlJc w:val="left"/>
      <w:pPr>
        <w:ind w:left="1080" w:hanging="360"/>
      </w:pPr>
      <w:rPr/>
    </w:lvl>
    <w:lvl w:ilvl="1">
      <w:start w:val="1"/>
      <w:numFmt w:val="decimal"/>
      <w:lvlText w:val="%1.%2"/>
      <w:lvlJc w:val="left"/>
      <w:pPr>
        <w:ind w:left="1095" w:hanging="375"/>
      </w:pPr>
      <w:rPr/>
    </w:lvl>
    <w:lvl w:ilvl="2">
      <w:start w:val="1"/>
      <w:numFmt w:val="decimal"/>
      <w:lvlText w:val="%1.%2.%3"/>
      <w:lvlJc w:val="left"/>
      <w:pPr>
        <w:ind w:left="1440" w:hanging="720"/>
      </w:pPr>
      <w:rPr/>
    </w:lvl>
    <w:lvl w:ilvl="3">
      <w:start w:val="1"/>
      <w:numFmt w:val="decimal"/>
      <w:lvlText w:val="%1.%2.%3.%4"/>
      <w:lvlJc w:val="left"/>
      <w:pPr>
        <w:ind w:left="1800" w:hanging="1080"/>
      </w:pPr>
      <w:rPr/>
    </w:lvl>
    <w:lvl w:ilvl="4">
      <w:start w:val="1"/>
      <w:numFmt w:val="decimal"/>
      <w:lvlText w:val="%1.%2.%3.%4.%5"/>
      <w:lvlJc w:val="left"/>
      <w:pPr>
        <w:ind w:left="1800" w:hanging="1080"/>
      </w:pPr>
      <w:rPr/>
    </w:lvl>
    <w:lvl w:ilvl="5">
      <w:start w:val="1"/>
      <w:numFmt w:val="decimal"/>
      <w:lvlText w:val="%1.%2.%3.%4.%5.%6"/>
      <w:lvlJc w:val="left"/>
      <w:pPr>
        <w:ind w:left="2160" w:hanging="1440"/>
      </w:pPr>
      <w:rPr/>
    </w:lvl>
    <w:lvl w:ilvl="6">
      <w:start w:val="1"/>
      <w:numFmt w:val="decimal"/>
      <w:lvlText w:val="%1.%2.%3.%4.%5.%6.%7"/>
      <w:lvlJc w:val="left"/>
      <w:pPr>
        <w:ind w:left="2160" w:hanging="1440"/>
      </w:pPr>
      <w:rPr/>
    </w:lvl>
    <w:lvl w:ilvl="7">
      <w:start w:val="1"/>
      <w:numFmt w:val="decimal"/>
      <w:lvlText w:val="%1.%2.%3.%4.%5.%6.%7.%8"/>
      <w:lvlJc w:val="left"/>
      <w:pPr>
        <w:ind w:left="2520" w:hanging="1800"/>
      </w:pPr>
      <w:rPr/>
    </w:lvl>
    <w:lvl w:ilvl="8">
      <w:start w:val="1"/>
      <w:numFmt w:val="decimal"/>
      <w:lvlText w:val="%1.%2.%3.%4.%5.%6.%7.%8.%9"/>
      <w:lvlJc w:val="left"/>
      <w:pPr>
        <w:ind w:left="2880" w:hanging="2160"/>
      </w:pPr>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7">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6">
    <w:lvl w:ilvl="0">
      <w:start w:val="1"/>
      <w:numFmt w:val="lowerRoman"/>
      <w:lvlText w:val="%1."/>
      <w:lvlJc w:val="right"/>
      <w:pPr>
        <w:ind w:left="3600" w:hanging="360"/>
      </w:pPr>
      <w:rPr/>
    </w:lvl>
    <w:lvl w:ilvl="1">
      <w:start w:val="1"/>
      <w:numFmt w:val="lowerLetter"/>
      <w:lvlText w:val="%2."/>
      <w:lvlJc w:val="left"/>
      <w:pPr>
        <w:ind w:left="4320" w:hanging="360"/>
      </w:pPr>
      <w:rPr/>
    </w:lvl>
    <w:lvl w:ilvl="2">
      <w:start w:val="1"/>
      <w:numFmt w:val="lowerRoman"/>
      <w:lvlText w:val="%3."/>
      <w:lvlJc w:val="right"/>
      <w:pPr>
        <w:ind w:left="5040" w:hanging="180"/>
      </w:pPr>
      <w:rPr/>
    </w:lvl>
    <w:lvl w:ilvl="3">
      <w:start w:val="1"/>
      <w:numFmt w:val="decimal"/>
      <w:lvlText w:val="%4."/>
      <w:lvlJc w:val="left"/>
      <w:pPr>
        <w:ind w:left="5760" w:hanging="360"/>
      </w:pPr>
      <w:rPr/>
    </w:lvl>
    <w:lvl w:ilvl="4">
      <w:start w:val="1"/>
      <w:numFmt w:val="lowerLetter"/>
      <w:lvlText w:val="%5."/>
      <w:lvlJc w:val="left"/>
      <w:pPr>
        <w:ind w:left="6480" w:hanging="360"/>
      </w:pPr>
      <w:rPr/>
    </w:lvl>
    <w:lvl w:ilvl="5">
      <w:start w:val="1"/>
      <w:numFmt w:val="lowerRoman"/>
      <w:lvlText w:val="%6."/>
      <w:lvlJc w:val="right"/>
      <w:pPr>
        <w:ind w:left="7200" w:hanging="180"/>
      </w:pPr>
      <w:rPr/>
    </w:lvl>
    <w:lvl w:ilvl="6">
      <w:start w:val="1"/>
      <w:numFmt w:val="decimal"/>
      <w:lvlText w:val="%7."/>
      <w:lvlJc w:val="left"/>
      <w:pPr>
        <w:ind w:left="7920" w:hanging="360"/>
      </w:pPr>
      <w:rPr/>
    </w:lvl>
    <w:lvl w:ilvl="7">
      <w:start w:val="1"/>
      <w:numFmt w:val="lowerLetter"/>
      <w:lvlText w:val="%8."/>
      <w:lvlJc w:val="left"/>
      <w:pPr>
        <w:ind w:left="8640" w:hanging="360"/>
      </w:pPr>
      <w:rPr/>
    </w:lvl>
    <w:lvl w:ilvl="8">
      <w:start w:val="1"/>
      <w:numFmt w:val="lowerRoman"/>
      <w:lvlText w:val="%9."/>
      <w:lvlJc w:val="right"/>
      <w:pPr>
        <w:ind w:left="9360" w:hanging="180"/>
      </w:pPr>
      <w:rPr/>
    </w:lvl>
  </w:abstractNum>
  <w:abstractNum w:abstractNumId="87">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9">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9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1">
    <w:lvl w:ilvl="0">
      <w:start w:val="1"/>
      <w:numFmt w:val="decimal"/>
      <w:lvlText w:val="%1."/>
      <w:lvlJc w:val="left"/>
      <w:pPr>
        <w:ind w:left="739" w:hanging="359.99999999999994"/>
      </w:pPr>
      <w:rPr/>
    </w:lvl>
    <w:lvl w:ilvl="1">
      <w:start w:val="1"/>
      <w:numFmt w:val="decimal"/>
      <w:lvlText w:val="%1.%2."/>
      <w:lvlJc w:val="left"/>
      <w:pPr>
        <w:ind w:left="1099" w:hanging="720"/>
      </w:pPr>
      <w:rPr/>
    </w:lvl>
    <w:lvl w:ilvl="2">
      <w:start w:val="1"/>
      <w:numFmt w:val="decimal"/>
      <w:lvlText w:val="%1.%2.%3."/>
      <w:lvlJc w:val="left"/>
      <w:pPr>
        <w:ind w:left="1099" w:hanging="720"/>
      </w:pPr>
      <w:rPr/>
    </w:lvl>
    <w:lvl w:ilvl="3">
      <w:start w:val="1"/>
      <w:numFmt w:val="decimal"/>
      <w:lvlText w:val="%1.%2.%3.%4."/>
      <w:lvlJc w:val="left"/>
      <w:pPr>
        <w:ind w:left="1459" w:hanging="1080"/>
      </w:pPr>
      <w:rPr/>
    </w:lvl>
    <w:lvl w:ilvl="4">
      <w:start w:val="1"/>
      <w:numFmt w:val="decimal"/>
      <w:lvlText w:val="%1.%2.%3.%4.%5."/>
      <w:lvlJc w:val="left"/>
      <w:pPr>
        <w:ind w:left="1459" w:hanging="1080"/>
      </w:pPr>
      <w:rPr/>
    </w:lvl>
    <w:lvl w:ilvl="5">
      <w:start w:val="1"/>
      <w:numFmt w:val="decimal"/>
      <w:lvlText w:val="%1.%2.%3.%4.%5.%6."/>
      <w:lvlJc w:val="left"/>
      <w:pPr>
        <w:ind w:left="1819" w:hanging="1440"/>
      </w:pPr>
      <w:rPr/>
    </w:lvl>
    <w:lvl w:ilvl="6">
      <w:start w:val="1"/>
      <w:numFmt w:val="decimal"/>
      <w:lvlText w:val="%1.%2.%3.%4.%5.%6.%7."/>
      <w:lvlJc w:val="left"/>
      <w:pPr>
        <w:ind w:left="2179" w:hanging="1800"/>
      </w:pPr>
      <w:rPr/>
    </w:lvl>
    <w:lvl w:ilvl="7">
      <w:start w:val="1"/>
      <w:numFmt w:val="decimal"/>
      <w:lvlText w:val="%1.%2.%3.%4.%5.%6.%7.%8."/>
      <w:lvlJc w:val="left"/>
      <w:pPr>
        <w:ind w:left="2179" w:hanging="1800"/>
      </w:pPr>
      <w:rPr/>
    </w:lvl>
    <w:lvl w:ilvl="8">
      <w:start w:val="1"/>
      <w:numFmt w:val="decimal"/>
      <w:lvlText w:val="%1.%2.%3.%4.%5.%6.%7.%8.%9."/>
      <w:lvlJc w:val="left"/>
      <w:pPr>
        <w:ind w:left="2539" w:hanging="2160"/>
      </w:pPr>
      <w:rPr/>
    </w:lvl>
  </w:abstractNum>
  <w:abstractNum w:abstractNumId="9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7">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7">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6">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7">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6">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6">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137">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1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1">
    <w:lvl w:ilvl="0">
      <w:start w:val="1"/>
      <w:numFmt w:val="decimal"/>
      <w:lvlText w:val="%1)"/>
      <w:lvlJc w:val="left"/>
      <w:pPr>
        <w:ind w:left="720" w:hanging="360"/>
      </w:pPr>
      <w:rPr>
        <w:rFonts w:ascii="Calibri" w:cs="Calibri" w:eastAsia="Calibri" w:hAnsi="Calibri"/>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3">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1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color w:val="3c3c3c"/>
        <w:sz w:val="18"/>
        <w:szCs w:val="18"/>
        <w:lang w:val="en_GB"/>
      </w:rPr>
    </w:rPrDefault>
    <w:pPrDefault>
      <w:pPr>
        <w:spacing w:after="120" w:line="30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480" w:lineRule="auto"/>
      <w:ind w:left="432" w:hanging="432"/>
    </w:pPr>
    <w:rPr>
      <w:rFonts w:ascii="Eina 02 Bold" w:cs="Eina 02 Bold" w:eastAsia="Eina 02 Bold" w:hAnsi="Eina 02 Bold"/>
      <w:b w:val="1"/>
      <w:color w:val="538135"/>
      <w:sz w:val="36"/>
      <w:szCs w:val="36"/>
    </w:rPr>
  </w:style>
  <w:style w:type="paragraph" w:styleId="Heading2">
    <w:name w:val="heading 2"/>
    <w:basedOn w:val="Normal"/>
    <w:next w:val="Normal"/>
    <w:pPr>
      <w:keepNext w:val="1"/>
      <w:keepLines w:val="1"/>
      <w:spacing w:after="260" w:before="260" w:line="520" w:lineRule="auto"/>
      <w:ind w:left="576" w:hanging="576"/>
    </w:pPr>
    <w:rPr>
      <w:rFonts w:ascii="Eina 02 Bold" w:cs="Eina 02 Bold" w:eastAsia="Eina 02 Bold" w:hAnsi="Eina 02 Bold"/>
      <w:b w:val="1"/>
      <w:color w:val="5c2e00"/>
      <w:sz w:val="28"/>
      <w:szCs w:val="28"/>
    </w:rPr>
  </w:style>
  <w:style w:type="paragraph" w:styleId="Heading3">
    <w:name w:val="heading 3"/>
    <w:basedOn w:val="Normal"/>
    <w:next w:val="Normal"/>
    <w:pPr>
      <w:keepNext w:val="1"/>
      <w:keepLines w:val="1"/>
      <w:spacing w:after="0" w:before="260" w:line="520" w:lineRule="auto"/>
      <w:ind w:left="720" w:hanging="720"/>
    </w:pPr>
    <w:rPr>
      <w:rFonts w:ascii="Eina 02 Bold" w:cs="Eina 02 Bold" w:eastAsia="Eina 02 Bold" w:hAnsi="Eina 02 Bold"/>
      <w:b w:val="1"/>
      <w:color w:val="be5843"/>
      <w:sz w:val="22"/>
      <w:szCs w:val="22"/>
    </w:rPr>
  </w:style>
  <w:style w:type="paragraph" w:styleId="Heading4">
    <w:name w:val="heading 4"/>
    <w:basedOn w:val="Normal"/>
    <w:next w:val="Normal"/>
    <w:pPr>
      <w:keepNext w:val="1"/>
      <w:keepLines w:val="1"/>
      <w:spacing w:after="0" w:before="260" w:line="260" w:lineRule="auto"/>
      <w:ind w:left="864" w:hanging="864"/>
    </w:pPr>
    <w:rPr>
      <w:rFonts w:ascii="Eina 02 BoldItalic" w:cs="Eina 02 BoldItalic" w:eastAsia="Eina 02 BoldItalic" w:hAnsi="Eina 02 BoldItalic"/>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jc w:val="center"/>
    </w:pPr>
    <w:rPr>
      <w:b w:val="1"/>
      <w:color w:val="d26949"/>
      <w:sz w:val="44"/>
      <w:szCs w:val="44"/>
    </w:rPr>
  </w:style>
  <w:style w:type="paragraph" w:styleId="Normal" w:default="1">
    <w:name w:val="Normal"/>
    <w:aliases w:val="DeSIRA Normal"/>
    <w:qFormat w:val="1"/>
    <w:rsid w:val="00D85B92"/>
    <w:pPr>
      <w:spacing w:after="120" w:line="302" w:lineRule="auto"/>
    </w:pPr>
    <w:rPr>
      <w:rFonts w:ascii="Verdana" w:hAnsi="Verdana"/>
      <w:color w:val="3c3c3c"/>
      <w:sz w:val="18"/>
      <w:szCs w:val="17"/>
      <w:lang w:val="en-GB"/>
    </w:rPr>
  </w:style>
  <w:style w:type="paragraph" w:styleId="Heading1">
    <w:name w:val="heading 1"/>
    <w:aliases w:val="DeSIRA Heading 1"/>
    <w:basedOn w:val="Normal"/>
    <w:next w:val="Normal"/>
    <w:link w:val="Heading1Char"/>
    <w:uiPriority w:val="9"/>
    <w:qFormat w:val="1"/>
    <w:rsid w:val="00D85B92"/>
    <w:pPr>
      <w:keepNext w:val="1"/>
      <w:keepLines w:val="1"/>
      <w:numPr>
        <w:numId w:val="9"/>
      </w:numPr>
      <w:spacing w:after="240" w:before="480" w:line="480" w:lineRule="exact"/>
      <w:outlineLvl w:val="0"/>
    </w:pPr>
    <w:rPr>
      <w:rFonts w:ascii="Eina 02 Bold" w:hAnsi="Eina 02 Bold" w:cstheme="majorBidi" w:eastAsiaTheme="majorEastAsia"/>
      <w:b w:val="1"/>
      <w:color w:val="538135" w:themeColor="accent6" w:themeShade="0000BF"/>
      <w:sz w:val="36"/>
      <w:szCs w:val="36"/>
    </w:rPr>
  </w:style>
  <w:style w:type="paragraph" w:styleId="Heading2">
    <w:name w:val="heading 2"/>
    <w:aliases w:val="DeSIRA Heading 2"/>
    <w:basedOn w:val="Normal"/>
    <w:next w:val="Normal"/>
    <w:link w:val="Heading2Char"/>
    <w:uiPriority w:val="9"/>
    <w:unhideWhenUsed w:val="1"/>
    <w:qFormat w:val="1"/>
    <w:rsid w:val="00D85B92"/>
    <w:pPr>
      <w:keepNext w:val="1"/>
      <w:keepLines w:val="1"/>
      <w:numPr>
        <w:ilvl w:val="1"/>
        <w:numId w:val="9"/>
      </w:numPr>
      <w:spacing w:after="260" w:before="260" w:line="520" w:lineRule="exact"/>
      <w:outlineLvl w:val="1"/>
    </w:pPr>
    <w:rPr>
      <w:rFonts w:ascii="Eina 02 Bold" w:hAnsi="Eina 02 Bold" w:cstheme="majorBidi" w:eastAsiaTheme="majorEastAsia"/>
      <w:b w:val="1"/>
      <w:color w:val="5c2e00"/>
      <w:sz w:val="28"/>
      <w:szCs w:val="28"/>
      <w:lang w:val="nl-NL"/>
    </w:rPr>
  </w:style>
  <w:style w:type="paragraph" w:styleId="Heading3">
    <w:name w:val="heading 3"/>
    <w:aliases w:val="DeSIRA Heading 3"/>
    <w:basedOn w:val="Normal"/>
    <w:next w:val="Normal"/>
    <w:link w:val="Heading3Char"/>
    <w:uiPriority w:val="9"/>
    <w:unhideWhenUsed w:val="1"/>
    <w:qFormat w:val="1"/>
    <w:rsid w:val="00D85B92"/>
    <w:pPr>
      <w:keepNext w:val="1"/>
      <w:keepLines w:val="1"/>
      <w:numPr>
        <w:ilvl w:val="2"/>
        <w:numId w:val="9"/>
      </w:numPr>
      <w:spacing w:after="0" w:before="260" w:line="520" w:lineRule="exact"/>
      <w:outlineLvl w:val="2"/>
    </w:pPr>
    <w:rPr>
      <w:rFonts w:ascii="Eina 02 Bold" w:hAnsi="Eina 02 Bold" w:cstheme="majorBidi" w:eastAsiaTheme="majorEastAsia"/>
      <w:b w:val="1"/>
      <w:color w:val="be5843"/>
      <w:sz w:val="22"/>
      <w:szCs w:val="22"/>
      <w:lang w:val="nl-NL"/>
    </w:rPr>
  </w:style>
  <w:style w:type="paragraph" w:styleId="Heading4">
    <w:name w:val="heading 4"/>
    <w:basedOn w:val="Normal"/>
    <w:next w:val="Normal"/>
    <w:link w:val="Heading4Char"/>
    <w:uiPriority w:val="9"/>
    <w:unhideWhenUsed w:val="1"/>
    <w:qFormat w:val="1"/>
    <w:rsid w:val="00D85B92"/>
    <w:pPr>
      <w:keepNext w:val="1"/>
      <w:keepLines w:val="1"/>
      <w:numPr>
        <w:ilvl w:val="3"/>
        <w:numId w:val="9"/>
      </w:numPr>
      <w:spacing w:after="0" w:before="260" w:line="260" w:lineRule="exact"/>
      <w:outlineLvl w:val="3"/>
    </w:pPr>
    <w:rPr>
      <w:rFonts w:ascii="Eina 02 BoldItalic" w:hAnsi="Eina 02 BoldItalic" w:cstheme="majorBidi" w:eastAsiaTheme="majorEastAsia"/>
      <w:i w:val="1"/>
      <w:iCs w:val="1"/>
      <w:color w:val="2f5496" w:themeColor="accent1" w:themeShade="0000BF"/>
      <w:lang w:val="nl-NL"/>
    </w:rPr>
  </w:style>
  <w:style w:type="paragraph" w:styleId="Heading5">
    <w:name w:val="heading 5"/>
    <w:basedOn w:val="Normal"/>
    <w:next w:val="Normal"/>
    <w:link w:val="Heading5Char"/>
    <w:uiPriority w:val="9"/>
    <w:semiHidden w:val="1"/>
    <w:unhideWhenUsed w:val="1"/>
    <w:qFormat w:val="1"/>
    <w:rsid w:val="00D85B92"/>
    <w:pPr>
      <w:keepNext w:val="1"/>
      <w:keepLines w:val="1"/>
      <w:numPr>
        <w:ilvl w:val="4"/>
        <w:numId w:val="9"/>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D85B92"/>
    <w:pPr>
      <w:keepNext w:val="1"/>
      <w:keepLines w:val="1"/>
      <w:numPr>
        <w:ilvl w:val="5"/>
        <w:numId w:val="9"/>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D85B92"/>
    <w:pPr>
      <w:keepNext w:val="1"/>
      <w:keepLines w:val="1"/>
      <w:numPr>
        <w:ilvl w:val="6"/>
        <w:numId w:val="9"/>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D85B92"/>
    <w:pPr>
      <w:keepNext w:val="1"/>
      <w:keepLines w:val="1"/>
      <w:numPr>
        <w:ilvl w:val="7"/>
        <w:numId w:val="9"/>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D85B92"/>
    <w:pPr>
      <w:keepNext w:val="1"/>
      <w:keepLines w:val="1"/>
      <w:numPr>
        <w:ilvl w:val="8"/>
        <w:numId w:val="9"/>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DeSIRA Heading 1 Char"/>
    <w:basedOn w:val="DefaultParagraphFont"/>
    <w:link w:val="Heading1"/>
    <w:uiPriority w:val="9"/>
    <w:rsid w:val="00D85B92"/>
    <w:rPr>
      <w:rFonts w:ascii="Eina 02 Bold" w:hAnsi="Eina 02 Bold" w:cstheme="majorBidi" w:eastAsiaTheme="majorEastAsia"/>
      <w:b w:val="1"/>
      <w:color w:val="538135" w:themeColor="accent6" w:themeShade="0000BF"/>
      <w:sz w:val="36"/>
      <w:szCs w:val="36"/>
      <w:lang w:val="en-GB"/>
    </w:rPr>
  </w:style>
  <w:style w:type="character" w:styleId="Heading2Char" w:customStyle="1">
    <w:name w:val="Heading 2 Char"/>
    <w:aliases w:val="DeSIRA Heading 2 Char"/>
    <w:basedOn w:val="DefaultParagraphFont"/>
    <w:link w:val="Heading2"/>
    <w:uiPriority w:val="9"/>
    <w:rsid w:val="00D85B92"/>
    <w:rPr>
      <w:rFonts w:ascii="Eina 02 Bold" w:hAnsi="Eina 02 Bold" w:cstheme="majorBidi" w:eastAsiaTheme="majorEastAsia"/>
      <w:b w:val="1"/>
      <w:color w:val="5c2e00"/>
      <w:sz w:val="28"/>
      <w:szCs w:val="28"/>
      <w:lang w:val="nl-NL"/>
    </w:rPr>
  </w:style>
  <w:style w:type="character" w:styleId="Heading3Char" w:customStyle="1">
    <w:name w:val="Heading 3 Char"/>
    <w:aliases w:val="DeSIRA Heading 3 Char"/>
    <w:basedOn w:val="DefaultParagraphFont"/>
    <w:link w:val="Heading3"/>
    <w:uiPriority w:val="9"/>
    <w:rsid w:val="00D85B92"/>
    <w:rPr>
      <w:rFonts w:ascii="Eina 02 Bold" w:hAnsi="Eina 02 Bold" w:cstheme="majorBidi" w:eastAsiaTheme="majorEastAsia"/>
      <w:b w:val="1"/>
      <w:color w:val="be5843"/>
      <w:lang w:val="nl-NL"/>
    </w:rPr>
  </w:style>
  <w:style w:type="character" w:styleId="Heading4Char" w:customStyle="1">
    <w:name w:val="Heading 4 Char"/>
    <w:basedOn w:val="DefaultParagraphFont"/>
    <w:link w:val="Heading4"/>
    <w:uiPriority w:val="9"/>
    <w:rsid w:val="00D85B92"/>
    <w:rPr>
      <w:rFonts w:ascii="Eina 02 BoldItalic" w:hAnsi="Eina 02 BoldItalic" w:cstheme="majorBidi" w:eastAsiaTheme="majorEastAsia"/>
      <w:i w:val="1"/>
      <w:iCs w:val="1"/>
      <w:color w:val="2f5496" w:themeColor="accent1" w:themeShade="0000BF"/>
      <w:sz w:val="18"/>
      <w:szCs w:val="17"/>
      <w:lang w:val="nl-NL"/>
    </w:rPr>
  </w:style>
  <w:style w:type="character" w:styleId="Heading5Char" w:customStyle="1">
    <w:name w:val="Heading 5 Char"/>
    <w:basedOn w:val="DefaultParagraphFont"/>
    <w:link w:val="Heading5"/>
    <w:uiPriority w:val="9"/>
    <w:semiHidden w:val="1"/>
    <w:rsid w:val="00D85B92"/>
    <w:rPr>
      <w:rFonts w:asciiTheme="majorHAnsi" w:cstheme="majorBidi" w:eastAsiaTheme="majorEastAsia" w:hAnsiTheme="majorHAnsi"/>
      <w:color w:val="2f5496" w:themeColor="accent1" w:themeShade="0000BF"/>
      <w:sz w:val="18"/>
      <w:szCs w:val="17"/>
      <w:lang w:val="en-GB"/>
    </w:rPr>
  </w:style>
  <w:style w:type="character" w:styleId="Heading6Char" w:customStyle="1">
    <w:name w:val="Heading 6 Char"/>
    <w:basedOn w:val="DefaultParagraphFont"/>
    <w:link w:val="Heading6"/>
    <w:uiPriority w:val="9"/>
    <w:semiHidden w:val="1"/>
    <w:rsid w:val="00D85B92"/>
    <w:rPr>
      <w:rFonts w:asciiTheme="majorHAnsi" w:cstheme="majorBidi" w:eastAsiaTheme="majorEastAsia" w:hAnsiTheme="majorHAnsi"/>
      <w:color w:val="1f3763" w:themeColor="accent1" w:themeShade="00007F"/>
      <w:sz w:val="18"/>
      <w:szCs w:val="17"/>
      <w:lang w:val="en-GB"/>
    </w:rPr>
  </w:style>
  <w:style w:type="character" w:styleId="Heading7Char" w:customStyle="1">
    <w:name w:val="Heading 7 Char"/>
    <w:basedOn w:val="DefaultParagraphFont"/>
    <w:link w:val="Heading7"/>
    <w:uiPriority w:val="9"/>
    <w:semiHidden w:val="1"/>
    <w:rsid w:val="00D85B92"/>
    <w:rPr>
      <w:rFonts w:asciiTheme="majorHAnsi" w:cstheme="majorBidi" w:eastAsiaTheme="majorEastAsia" w:hAnsiTheme="majorHAnsi"/>
      <w:i w:val="1"/>
      <w:iCs w:val="1"/>
      <w:color w:val="1f3763" w:themeColor="accent1" w:themeShade="00007F"/>
      <w:sz w:val="18"/>
      <w:szCs w:val="17"/>
      <w:lang w:val="en-GB"/>
    </w:rPr>
  </w:style>
  <w:style w:type="character" w:styleId="Heading8Char" w:customStyle="1">
    <w:name w:val="Heading 8 Char"/>
    <w:basedOn w:val="DefaultParagraphFont"/>
    <w:link w:val="Heading8"/>
    <w:uiPriority w:val="9"/>
    <w:semiHidden w:val="1"/>
    <w:rsid w:val="00D85B92"/>
    <w:rPr>
      <w:rFonts w:asciiTheme="majorHAnsi" w:cstheme="majorBidi" w:eastAsiaTheme="majorEastAsia" w:hAnsiTheme="majorHAnsi"/>
      <w:color w:val="272727" w:themeColor="text1" w:themeTint="0000D8"/>
      <w:sz w:val="21"/>
      <w:szCs w:val="21"/>
      <w:lang w:val="en-GB"/>
    </w:rPr>
  </w:style>
  <w:style w:type="character" w:styleId="Heading9Char" w:customStyle="1">
    <w:name w:val="Heading 9 Char"/>
    <w:basedOn w:val="DefaultParagraphFont"/>
    <w:link w:val="Heading9"/>
    <w:uiPriority w:val="9"/>
    <w:semiHidden w:val="1"/>
    <w:rsid w:val="00D85B92"/>
    <w:rPr>
      <w:rFonts w:asciiTheme="majorHAnsi" w:cstheme="majorBidi" w:eastAsiaTheme="majorEastAsia" w:hAnsiTheme="majorHAnsi"/>
      <w:i w:val="1"/>
      <w:iCs w:val="1"/>
      <w:color w:val="272727" w:themeColor="text1" w:themeTint="0000D8"/>
      <w:sz w:val="21"/>
      <w:szCs w:val="21"/>
      <w:lang w:val="en-GB"/>
    </w:rPr>
  </w:style>
  <w:style w:type="paragraph" w:styleId="Header">
    <w:name w:val="header"/>
    <w:basedOn w:val="Normal"/>
    <w:link w:val="HeaderChar"/>
    <w:uiPriority w:val="99"/>
    <w:unhideWhenUsed w:val="1"/>
    <w:rsid w:val="00D85B92"/>
    <w:pPr>
      <w:tabs>
        <w:tab w:val="center" w:pos="4536"/>
        <w:tab w:val="right" w:pos="9072"/>
      </w:tabs>
      <w:spacing w:after="0" w:line="240" w:lineRule="auto"/>
    </w:pPr>
  </w:style>
  <w:style w:type="character" w:styleId="HeaderChar" w:customStyle="1">
    <w:name w:val="Header Char"/>
    <w:basedOn w:val="DefaultParagraphFont"/>
    <w:link w:val="Header"/>
    <w:uiPriority w:val="99"/>
    <w:rsid w:val="00D85B92"/>
    <w:rPr>
      <w:rFonts w:ascii="Verdana" w:hAnsi="Verdana"/>
      <w:color w:val="3c3c3c"/>
      <w:sz w:val="18"/>
      <w:szCs w:val="17"/>
      <w:lang w:val="en-GB"/>
    </w:rPr>
  </w:style>
  <w:style w:type="paragraph" w:styleId="Footer">
    <w:name w:val="footer"/>
    <w:aliases w:val="Voettekst links"/>
    <w:basedOn w:val="Normal"/>
    <w:link w:val="FooterChar"/>
    <w:uiPriority w:val="99"/>
    <w:unhideWhenUsed w:val="1"/>
    <w:rsid w:val="00D85B92"/>
    <w:pPr>
      <w:tabs>
        <w:tab w:val="center" w:pos="4536"/>
        <w:tab w:val="right" w:pos="9072"/>
      </w:tabs>
      <w:spacing w:after="0" w:line="240" w:lineRule="auto"/>
    </w:pPr>
  </w:style>
  <w:style w:type="character" w:styleId="FooterChar" w:customStyle="1">
    <w:name w:val="Footer Char"/>
    <w:aliases w:val="Voettekst links Char"/>
    <w:basedOn w:val="DefaultParagraphFont"/>
    <w:link w:val="Footer"/>
    <w:uiPriority w:val="99"/>
    <w:rsid w:val="00D85B92"/>
    <w:rPr>
      <w:rFonts w:ascii="Verdana" w:hAnsi="Verdana"/>
      <w:color w:val="3c3c3c"/>
      <w:sz w:val="18"/>
      <w:szCs w:val="17"/>
      <w:lang w:val="en-GB"/>
    </w:rPr>
  </w:style>
  <w:style w:type="table" w:styleId="TableGrid">
    <w:name w:val="Table Grid"/>
    <w:aliases w:val="Kadertabel"/>
    <w:basedOn w:val="TableNormal"/>
    <w:uiPriority w:val="39"/>
    <w:rsid w:val="00D85B92"/>
    <w:pPr>
      <w:spacing w:after="0" w:line="240" w:lineRule="auto"/>
    </w:pPr>
    <w:rPr>
      <w:rFonts w:ascii="Verdana" w:hAnsi="Verdana"/>
      <w:sz w:val="17"/>
      <w:szCs w:val="17"/>
      <w:lang w:val="nl-N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D85B92"/>
    <w:rPr>
      <w:color w:val="538135"/>
      <w:u w:val="single"/>
    </w:rPr>
  </w:style>
  <w:style w:type="paragraph" w:styleId="TableofFigures">
    <w:name w:val="table of figures"/>
    <w:basedOn w:val="Normal"/>
    <w:next w:val="Normal"/>
    <w:uiPriority w:val="99"/>
    <w:unhideWhenUsed w:val="1"/>
    <w:rsid w:val="00D85B92"/>
    <w:pPr>
      <w:spacing w:after="0"/>
    </w:pPr>
  </w:style>
  <w:style w:type="paragraph" w:styleId="TOCHeading">
    <w:name w:val="TOC Heading"/>
    <w:aliases w:val="S4A TOC Heading"/>
    <w:basedOn w:val="Heading1"/>
    <w:next w:val="Normal"/>
    <w:uiPriority w:val="39"/>
    <w:unhideWhenUsed w:val="1"/>
    <w:qFormat w:val="1"/>
    <w:rsid w:val="00D85B92"/>
    <w:pPr>
      <w:spacing w:line="259" w:lineRule="auto"/>
      <w:outlineLvl w:val="9"/>
    </w:pPr>
    <w:rPr>
      <w:bCs w:val="1"/>
      <w:color w:val="4c2600"/>
      <w:lang w:val="en-US"/>
    </w:rPr>
  </w:style>
  <w:style w:type="paragraph" w:styleId="TOC1">
    <w:name w:val="toc 1"/>
    <w:basedOn w:val="Normal"/>
    <w:next w:val="Normal"/>
    <w:autoRedefine w:val="1"/>
    <w:uiPriority w:val="39"/>
    <w:unhideWhenUsed w:val="1"/>
    <w:rsid w:val="00D85B92"/>
    <w:pPr>
      <w:tabs>
        <w:tab w:val="right" w:leader="dot" w:pos="9072"/>
      </w:tabs>
      <w:spacing w:after="100"/>
    </w:pPr>
    <w:rPr>
      <w:noProof w:val="1"/>
      <w:color w:val="5c2e00"/>
      <w:lang w:val="en-US"/>
    </w:rPr>
  </w:style>
  <w:style w:type="paragraph" w:styleId="TOC2">
    <w:name w:val="toc 2"/>
    <w:basedOn w:val="Normal"/>
    <w:next w:val="Normal"/>
    <w:autoRedefine w:val="1"/>
    <w:uiPriority w:val="39"/>
    <w:unhideWhenUsed w:val="1"/>
    <w:rsid w:val="00D85B92"/>
    <w:pPr>
      <w:tabs>
        <w:tab w:val="right" w:leader="dot" w:pos="9072"/>
      </w:tabs>
      <w:spacing w:after="100"/>
      <w:ind w:left="170"/>
    </w:pPr>
  </w:style>
  <w:style w:type="paragraph" w:styleId="TOC3">
    <w:name w:val="toc 3"/>
    <w:basedOn w:val="Normal"/>
    <w:next w:val="Normal"/>
    <w:autoRedefine w:val="1"/>
    <w:uiPriority w:val="39"/>
    <w:unhideWhenUsed w:val="1"/>
    <w:rsid w:val="00D85B92"/>
    <w:pPr>
      <w:tabs>
        <w:tab w:val="right" w:leader="dot" w:pos="9072"/>
      </w:tabs>
      <w:spacing w:after="100"/>
      <w:ind w:left="340"/>
    </w:pPr>
  </w:style>
  <w:style w:type="paragraph" w:styleId="NormalWeb">
    <w:name w:val="Normal (Web)"/>
    <w:basedOn w:val="Normal"/>
    <w:uiPriority w:val="99"/>
    <w:rsid w:val="00D85B92"/>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CommentReference">
    <w:name w:val="annotation reference"/>
    <w:basedOn w:val="DefaultParagraphFont"/>
    <w:uiPriority w:val="99"/>
    <w:semiHidden w:val="1"/>
    <w:unhideWhenUsed w:val="1"/>
    <w:rsid w:val="00D85B92"/>
    <w:rPr>
      <w:sz w:val="16"/>
      <w:szCs w:val="16"/>
    </w:rPr>
  </w:style>
  <w:style w:type="paragraph" w:styleId="CommentText">
    <w:name w:val="annotation text"/>
    <w:basedOn w:val="Normal"/>
    <w:link w:val="CommentTextChar"/>
    <w:uiPriority w:val="99"/>
    <w:unhideWhenUsed w:val="1"/>
    <w:rsid w:val="00D85B92"/>
    <w:pPr>
      <w:spacing w:line="240" w:lineRule="auto"/>
    </w:pPr>
    <w:rPr>
      <w:sz w:val="20"/>
      <w:szCs w:val="20"/>
    </w:rPr>
  </w:style>
  <w:style w:type="character" w:styleId="CommentTextChar" w:customStyle="1">
    <w:name w:val="Comment Text Char"/>
    <w:basedOn w:val="DefaultParagraphFont"/>
    <w:link w:val="CommentText"/>
    <w:uiPriority w:val="99"/>
    <w:rsid w:val="00D85B92"/>
    <w:rPr>
      <w:rFonts w:ascii="Verdana" w:hAnsi="Verdana"/>
      <w:color w:val="3c3c3c"/>
      <w:sz w:val="20"/>
      <w:szCs w:val="20"/>
      <w:lang w:val="en-GB"/>
    </w:rPr>
  </w:style>
  <w:style w:type="paragraph" w:styleId="CommentSubject">
    <w:name w:val="annotation subject"/>
    <w:basedOn w:val="CommentText"/>
    <w:next w:val="CommentText"/>
    <w:link w:val="CommentSubjectChar"/>
    <w:uiPriority w:val="99"/>
    <w:semiHidden w:val="1"/>
    <w:rsid w:val="00D85B92"/>
    <w:rPr>
      <w:b w:val="1"/>
      <w:bCs w:val="1"/>
    </w:rPr>
  </w:style>
  <w:style w:type="character" w:styleId="CommentSubjectChar" w:customStyle="1">
    <w:name w:val="Comment Subject Char"/>
    <w:basedOn w:val="CommentTextChar"/>
    <w:link w:val="CommentSubject"/>
    <w:uiPriority w:val="99"/>
    <w:semiHidden w:val="1"/>
    <w:rsid w:val="00D85B92"/>
    <w:rPr>
      <w:rFonts w:ascii="Verdana" w:hAnsi="Verdana"/>
      <w:b w:val="1"/>
      <w:bCs w:val="1"/>
      <w:color w:val="3c3c3c"/>
      <w:sz w:val="20"/>
      <w:szCs w:val="20"/>
      <w:lang w:val="en-GB"/>
    </w:rPr>
  </w:style>
  <w:style w:type="character" w:styleId="PlaceholderText">
    <w:name w:val="Placeholder Text"/>
    <w:basedOn w:val="DefaultParagraphFont"/>
    <w:uiPriority w:val="99"/>
    <w:semiHidden w:val="1"/>
    <w:rsid w:val="00D85B92"/>
    <w:rPr>
      <w:color w:val="808080"/>
    </w:rPr>
  </w:style>
  <w:style w:type="table" w:styleId="PlainTable2">
    <w:name w:val="Plain Table 2"/>
    <w:basedOn w:val="TableNormal"/>
    <w:uiPriority w:val="42"/>
    <w:rsid w:val="00D85B92"/>
    <w:pPr>
      <w:spacing w:after="0" w:line="240" w:lineRule="auto"/>
    </w:pPr>
    <w:rPr>
      <w:rFonts w:ascii="Verdana" w:hAnsi="Verdana"/>
      <w:sz w:val="17"/>
      <w:szCs w:val="17"/>
      <w:lang w:val="nl-NL"/>
    </w:r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FootnoteText">
    <w:name w:val="footnote text"/>
    <w:basedOn w:val="Normal"/>
    <w:link w:val="FootnoteTextChar"/>
    <w:uiPriority w:val="99"/>
    <w:semiHidden w:val="1"/>
    <w:unhideWhenUsed w:val="1"/>
    <w:rsid w:val="00D85B92"/>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D85B92"/>
    <w:rPr>
      <w:rFonts w:ascii="Verdana" w:hAnsi="Verdana"/>
      <w:color w:val="3c3c3c"/>
      <w:sz w:val="20"/>
      <w:szCs w:val="20"/>
      <w:lang w:val="en-GB"/>
    </w:rPr>
  </w:style>
  <w:style w:type="character" w:styleId="FootnoteReference">
    <w:name w:val="footnote reference"/>
    <w:basedOn w:val="DefaultParagraphFont"/>
    <w:uiPriority w:val="99"/>
    <w:semiHidden w:val="1"/>
    <w:unhideWhenUsed w:val="1"/>
    <w:rsid w:val="00D85B92"/>
    <w:rPr>
      <w:vertAlign w:val="superscript"/>
    </w:rPr>
  </w:style>
  <w:style w:type="paragraph" w:styleId="Caption">
    <w:name w:val="caption"/>
    <w:aliases w:val="Captions,Didascalia foto,Didascalia Carattere1,Didascalia Carattere Carattere,Didascalia Carattere1 Carattere1 Carattere,Didascalia Carattere Carattere Carattere1 Carattere,Didascalia Carattere1 Carattere Carattere Carattere"/>
    <w:basedOn w:val="Normal"/>
    <w:next w:val="Normal"/>
    <w:link w:val="CaptionChar"/>
    <w:uiPriority w:val="35"/>
    <w:unhideWhenUsed w:val="1"/>
    <w:qFormat w:val="1"/>
    <w:rsid w:val="00D85B92"/>
    <w:pPr>
      <w:spacing w:before="120" w:line="240" w:lineRule="auto"/>
      <w:ind w:left="1134" w:hanging="1134"/>
    </w:pPr>
    <w:rPr>
      <w:i w:val="1"/>
      <w:iCs w:val="1"/>
      <w:color w:val="be5843"/>
      <w:szCs w:val="18"/>
    </w:rPr>
  </w:style>
  <w:style w:type="character" w:styleId="FollowedHyperlink">
    <w:name w:val="FollowedHyperlink"/>
    <w:basedOn w:val="DefaultParagraphFont"/>
    <w:uiPriority w:val="99"/>
    <w:semiHidden w:val="1"/>
    <w:unhideWhenUsed w:val="1"/>
    <w:rsid w:val="00D85B92"/>
    <w:rPr>
      <w:color w:val="954f72" w:themeColor="followedHyperlink"/>
      <w:u w:val="single"/>
    </w:rPr>
  </w:style>
  <w:style w:type="paragraph" w:styleId="Revision">
    <w:name w:val="Revision"/>
    <w:hidden w:val="1"/>
    <w:uiPriority w:val="99"/>
    <w:semiHidden w:val="1"/>
    <w:rsid w:val="00D85B92"/>
    <w:pPr>
      <w:spacing w:after="0" w:line="240" w:lineRule="auto"/>
    </w:pPr>
    <w:rPr>
      <w:rFonts w:ascii="Verdana" w:hAnsi="Verdana"/>
      <w:sz w:val="18"/>
      <w:szCs w:val="17"/>
      <w:lang w:val="nl-NL"/>
    </w:rPr>
  </w:style>
  <w:style w:type="table" w:styleId="TableGrid1" w:customStyle="1">
    <w:name w:val="Table Grid1"/>
    <w:basedOn w:val="TableNormal"/>
    <w:next w:val="TableGrid"/>
    <w:uiPriority w:val="39"/>
    <w:rsid w:val="00D85B92"/>
    <w:pPr>
      <w:spacing w:after="0" w:line="240" w:lineRule="auto"/>
    </w:pPr>
    <w:rPr>
      <w:rFonts w:ascii="Times New Roman" w:cs="Times New Roman" w:eastAsia="Times New Roman" w:hAnsi="Times New Roman"/>
      <w:sz w:val="20"/>
      <w:szCs w:val="20"/>
      <w:lang w:eastAsia="en-GB"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
    <w:name w:val="Body Text Indent"/>
    <w:basedOn w:val="Normal"/>
    <w:link w:val="BodyTextIndentChar"/>
    <w:uiPriority w:val="99"/>
    <w:semiHidden w:val="1"/>
    <w:rsid w:val="00D85B92"/>
    <w:pPr>
      <w:spacing w:line="240" w:lineRule="auto"/>
      <w:ind w:left="283"/>
    </w:pPr>
    <w:rPr>
      <w:rFonts w:ascii="Times New Roman" w:cs="Times New Roman" w:hAnsi="Times New Roman"/>
      <w:sz w:val="20"/>
      <w:szCs w:val="20"/>
      <w:lang w:eastAsia="nl-NL"/>
    </w:rPr>
  </w:style>
  <w:style w:type="character" w:styleId="BodyTextIndentChar" w:customStyle="1">
    <w:name w:val="Body Text Indent Char"/>
    <w:basedOn w:val="DefaultParagraphFont"/>
    <w:link w:val="BodyTextIndent"/>
    <w:uiPriority w:val="99"/>
    <w:semiHidden w:val="1"/>
    <w:rsid w:val="00D85B92"/>
    <w:rPr>
      <w:rFonts w:ascii="Times New Roman" w:cs="Times New Roman" w:hAnsi="Times New Roman"/>
      <w:color w:val="3c3c3c"/>
      <w:sz w:val="20"/>
      <w:szCs w:val="20"/>
      <w:lang w:eastAsia="nl-NL" w:val="en-GB"/>
    </w:rPr>
  </w:style>
  <w:style w:type="character" w:styleId="UnresolvedMention">
    <w:name w:val="Unresolved Mention"/>
    <w:basedOn w:val="DefaultParagraphFont"/>
    <w:uiPriority w:val="99"/>
    <w:semiHidden w:val="1"/>
    <w:rsid w:val="00D85B92"/>
    <w:rPr>
      <w:color w:val="605e5c"/>
      <w:shd w:color="auto" w:fill="e1dfdd" w:val="clear"/>
    </w:rPr>
  </w:style>
  <w:style w:type="table" w:styleId="Tabelstijl" w:customStyle="1">
    <w:name w:val="Tabelstijl"/>
    <w:basedOn w:val="TableNormal"/>
    <w:uiPriority w:val="99"/>
    <w:rsid w:val="00D85B92"/>
    <w:pPr>
      <w:spacing w:after="0" w:line="240" w:lineRule="exact"/>
      <w:ind w:left="57" w:right="57"/>
    </w:pPr>
    <w:rPr>
      <w:rFonts w:ascii="Verdana" w:hAnsi="Verdana"/>
      <w:sz w:val="14"/>
      <w:szCs w:val="17"/>
      <w:lang w:val="nl-NL"/>
    </w:rPr>
    <w:tblPr>
      <w:tblBorders>
        <w:bottom w:color="auto" w:space="0" w:sz="4" w:val="single"/>
        <w:insideH w:color="auto" w:space="0" w:sz="4" w:val="single"/>
      </w:tblBorders>
      <w:tblCellMar>
        <w:left w:w="0.0" w:type="dxa"/>
        <w:right w:w="0.0" w:type="dxa"/>
      </w:tblCellMar>
    </w:tblPr>
    <w:tblStylePr w:type="firstRow">
      <w:pPr>
        <w:wordWrap w:val="1"/>
        <w:spacing w:line="220" w:lineRule="exact"/>
        <w:ind w:left="57" w:right="57" w:leftChars="0" w:rightChars="0"/>
      </w:pPr>
      <w:rPr>
        <w:rFonts w:ascii="Verdana" w:hAnsi="Verdana"/>
        <w:b w:val="1"/>
        <w:color w:val="auto"/>
        <w:sz w:val="14"/>
      </w:rPr>
      <w:tblPr/>
      <w:tcPr>
        <w:tcBorders>
          <w:top w:color="auto" w:space="0" w:sz="4" w:val="single"/>
        </w:tcBorders>
      </w:tcPr>
    </w:tblStylePr>
    <w:tblStylePr w:type="nwCell">
      <w:pPr>
        <w:wordWrap w:val="1"/>
        <w:spacing w:line="220" w:lineRule="exact"/>
        <w:ind w:left="57" w:right="57" w:leftChars="0" w:rightChars="0"/>
      </w:pPr>
      <w:rPr>
        <w:rFonts w:ascii="Verdana" w:hAnsi="Verdana"/>
        <w:b w:val="1"/>
        <w:color w:val="auto"/>
        <w:sz w:val="14"/>
      </w:rPr>
    </w:tblStylePr>
  </w:style>
  <w:style w:type="numbering" w:styleId="LijstBullets" w:customStyle="1">
    <w:name w:val="Lijst Bullets"/>
    <w:uiPriority w:val="99"/>
    <w:rsid w:val="00D85B92"/>
    <w:pPr>
      <w:numPr>
        <w:numId w:val="1"/>
      </w:numPr>
    </w:pPr>
  </w:style>
  <w:style w:type="paragraph" w:styleId="Opsomming1" w:customStyle="1">
    <w:name w:val="Opsomming 1"/>
    <w:basedOn w:val="Normal"/>
    <w:qFormat w:val="1"/>
    <w:rsid w:val="00D85B92"/>
    <w:pPr>
      <w:numPr>
        <w:numId w:val="4"/>
      </w:numPr>
      <w:spacing w:after="0" w:line="260" w:lineRule="exact"/>
      <w:ind w:left="284" w:hanging="284"/>
      <w:contextualSpacing w:val="1"/>
    </w:pPr>
  </w:style>
  <w:style w:type="paragraph" w:styleId="Opsomming2" w:customStyle="1">
    <w:name w:val="Opsomming 2"/>
    <w:basedOn w:val="Normal"/>
    <w:qFormat w:val="1"/>
    <w:rsid w:val="00D85B92"/>
    <w:pPr>
      <w:numPr>
        <w:numId w:val="5"/>
      </w:numPr>
      <w:spacing w:after="0" w:line="260" w:lineRule="exact"/>
      <w:ind w:left="568" w:hanging="284"/>
      <w:contextualSpacing w:val="1"/>
    </w:pPr>
  </w:style>
  <w:style w:type="paragraph" w:styleId="Opsomming3" w:customStyle="1">
    <w:name w:val="Opsomming 3"/>
    <w:basedOn w:val="Normal"/>
    <w:qFormat w:val="1"/>
    <w:rsid w:val="00D85B92"/>
    <w:pPr>
      <w:numPr>
        <w:numId w:val="6"/>
      </w:numPr>
      <w:spacing w:after="0" w:line="260" w:lineRule="exact"/>
      <w:ind w:left="851" w:hanging="284"/>
      <w:contextualSpacing w:val="1"/>
    </w:pPr>
  </w:style>
  <w:style w:type="paragraph" w:styleId="Opsomming123" w:customStyle="1">
    <w:name w:val="Opsomming 123"/>
    <w:basedOn w:val="Normal"/>
    <w:qFormat w:val="1"/>
    <w:rsid w:val="00D85B92"/>
    <w:pPr>
      <w:numPr>
        <w:numId w:val="2"/>
      </w:numPr>
      <w:spacing w:after="0" w:line="260" w:lineRule="exact"/>
      <w:ind w:left="284" w:hanging="284"/>
      <w:contextualSpacing w:val="1"/>
    </w:pPr>
  </w:style>
  <w:style w:type="paragraph" w:styleId="Opsommingabc" w:customStyle="1">
    <w:name w:val="Opsomming abc"/>
    <w:basedOn w:val="Normal"/>
    <w:qFormat w:val="1"/>
    <w:rsid w:val="00D85B92"/>
    <w:pPr>
      <w:numPr>
        <w:numId w:val="3"/>
      </w:numPr>
      <w:spacing w:after="0" w:line="260" w:lineRule="exact"/>
      <w:ind w:left="284" w:hanging="284"/>
      <w:contextualSpacing w:val="1"/>
    </w:pPr>
  </w:style>
  <w:style w:type="paragraph" w:styleId="Title">
    <w:name w:val="Title"/>
    <w:basedOn w:val="Normal"/>
    <w:next w:val="Normal"/>
    <w:link w:val="TitleChar"/>
    <w:uiPriority w:val="1"/>
    <w:qFormat w:val="1"/>
    <w:rsid w:val="00D85B92"/>
    <w:pPr>
      <w:jc w:val="center"/>
    </w:pPr>
    <w:rPr>
      <w:b w:val="1"/>
      <w:bCs w:val="1"/>
      <w:color w:val="d26949"/>
      <w:sz w:val="44"/>
      <w:szCs w:val="44"/>
    </w:rPr>
  </w:style>
  <w:style w:type="character" w:styleId="TitleChar" w:customStyle="1">
    <w:name w:val="Title Char"/>
    <w:basedOn w:val="DefaultParagraphFont"/>
    <w:link w:val="Title"/>
    <w:uiPriority w:val="1"/>
    <w:rsid w:val="00D85B92"/>
    <w:rPr>
      <w:rFonts w:ascii="Verdana" w:hAnsi="Verdana"/>
      <w:b w:val="1"/>
      <w:bCs w:val="1"/>
      <w:color w:val="d26949"/>
      <w:sz w:val="44"/>
      <w:szCs w:val="44"/>
      <w:lang w:val="en-GB"/>
    </w:rPr>
  </w:style>
  <w:style w:type="table" w:styleId="LSCHubsTable" w:customStyle="1">
    <w:name w:val="LSC_Hubs_Table"/>
    <w:basedOn w:val="TableNormal"/>
    <w:uiPriority w:val="99"/>
    <w:rsid w:val="00D85B92"/>
    <w:pPr>
      <w:spacing w:after="40" w:before="40" w:line="240" w:lineRule="auto"/>
      <w:ind w:left="57" w:right="57"/>
    </w:pPr>
    <w:rPr>
      <w:rFonts w:ascii="Verdana" w:hAnsi="Verdana"/>
      <w:color w:val="3c3c3c"/>
      <w:sz w:val="18"/>
      <w:szCs w:val="17"/>
      <w:lang w:val="nl-NL"/>
    </w:rPr>
    <w:tblPr>
      <w:tblBorders>
        <w:top w:color="be5843" w:space="0" w:sz="4" w:val="single"/>
        <w:left w:color="be5843" w:space="0" w:sz="4" w:val="single"/>
        <w:bottom w:color="be5843" w:space="0" w:sz="4" w:val="single"/>
        <w:right w:color="be5843" w:space="0" w:sz="4" w:val="single"/>
        <w:insideH w:color="be5843" w:space="0" w:sz="4" w:val="single"/>
        <w:insideV w:color="be5843" w:space="0" w:sz="4" w:val="single"/>
      </w:tblBorders>
      <w:tblCellMar>
        <w:left w:w="0.0" w:type="dxa"/>
        <w:right w:w="0.0" w:type="dxa"/>
      </w:tblCellMar>
    </w:tblPr>
  </w:style>
  <w:style w:type="paragraph" w:styleId="Institution" w:customStyle="1">
    <w:name w:val="Institution"/>
    <w:basedOn w:val="Normal"/>
    <w:qFormat w:val="1"/>
    <w:rsid w:val="00D85B92"/>
    <w:pPr>
      <w:spacing w:after="0"/>
    </w:pPr>
    <w:rPr>
      <w:sz w:val="16"/>
      <w:szCs w:val="16"/>
    </w:rPr>
  </w:style>
  <w:style w:type="table" w:styleId="LSCHubsColoredBox" w:customStyle="1">
    <w:name w:val="LSC_Hubs_Colored Box"/>
    <w:basedOn w:val="TableNormal"/>
    <w:uiPriority w:val="99"/>
    <w:rsid w:val="00D85B92"/>
    <w:pPr>
      <w:spacing w:after="0" w:line="240" w:lineRule="auto"/>
    </w:pPr>
    <w:rPr>
      <w:rFonts w:ascii="Verdana" w:hAnsi="Verdana"/>
      <w:sz w:val="17"/>
      <w:szCs w:val="17"/>
      <w:lang w:val="nl-NL"/>
    </w:rPr>
    <w:tblPr>
      <w:tblBorders>
        <w:top w:color="be5843" w:space="0" w:sz="4" w:val="single"/>
        <w:left w:color="be5843" w:space="0" w:sz="4" w:val="single"/>
        <w:bottom w:color="be5843" w:space="0" w:sz="4" w:val="single"/>
        <w:right w:color="be5843" w:space="0" w:sz="4" w:val="single"/>
      </w:tblBorders>
    </w:tblPr>
  </w:style>
  <w:style w:type="paragraph" w:styleId="Bodytextbox" w:customStyle="1">
    <w:name w:val="Body text box"/>
    <w:basedOn w:val="Normal"/>
    <w:qFormat w:val="1"/>
    <w:rsid w:val="00D85B92"/>
    <w:pPr>
      <w:spacing w:before="120" w:line="240" w:lineRule="auto"/>
    </w:pPr>
  </w:style>
  <w:style w:type="character" w:styleId="Bijschriftnummer" w:customStyle="1">
    <w:name w:val="Bijschrift nummer"/>
    <w:basedOn w:val="DefaultParagraphFont"/>
    <w:uiPriority w:val="1"/>
    <w:qFormat w:val="1"/>
    <w:rsid w:val="00D85B92"/>
    <w:rPr>
      <w:b w:val="1"/>
      <w:bCs w:val="1"/>
      <w:color w:val="d26949"/>
    </w:rPr>
  </w:style>
  <w:style w:type="paragraph" w:styleId="Colophonstandaard" w:customStyle="1">
    <w:name w:val="Colophon standaard"/>
    <w:basedOn w:val="Normal"/>
    <w:qFormat w:val="1"/>
    <w:rsid w:val="00D85B92"/>
    <w:pPr>
      <w:spacing w:after="0" w:line="260" w:lineRule="exact"/>
    </w:pPr>
    <w:rPr>
      <w:color w:val="auto"/>
      <w:sz w:val="17"/>
    </w:rPr>
  </w:style>
  <w:style w:type="paragraph" w:styleId="Figuurstijl" w:customStyle="1">
    <w:name w:val="Figuurstijl"/>
    <w:basedOn w:val="Normal"/>
    <w:qFormat w:val="1"/>
    <w:rsid w:val="00D85B92"/>
    <w:pPr>
      <w:spacing w:after="0" w:line="240" w:lineRule="auto"/>
    </w:pPr>
    <w:rPr>
      <w:noProof w:val="1"/>
      <w:color w:val="auto"/>
      <w:sz w:val="17"/>
      <w:lang w:eastAsia="nl-NL"/>
    </w:rPr>
  </w:style>
  <w:style w:type="paragraph" w:styleId="ListParagraph">
    <w:name w:val="List Paragraph"/>
    <w:aliases w:val="Titre1,DeSIRA List Paragraph,Bullet list"/>
    <w:basedOn w:val="Normal"/>
    <w:link w:val="ListParagraphChar"/>
    <w:uiPriority w:val="34"/>
    <w:qFormat w:val="1"/>
    <w:rsid w:val="00D85B92"/>
    <w:pPr>
      <w:spacing w:after="0" w:line="260" w:lineRule="exact"/>
      <w:ind w:left="720"/>
      <w:contextualSpacing w:val="1"/>
    </w:pPr>
    <w:rPr>
      <w:color w:val="auto"/>
      <w:sz w:val="17"/>
    </w:rPr>
  </w:style>
  <w:style w:type="character" w:styleId="ListParagraphChar" w:customStyle="1">
    <w:name w:val="List Paragraph Char"/>
    <w:aliases w:val="Titre1 Char,DeSIRA List Paragraph Char,Bullet list Char"/>
    <w:link w:val="ListParagraph"/>
    <w:uiPriority w:val="34"/>
    <w:locked w:val="1"/>
    <w:rsid w:val="00D85B92"/>
    <w:rPr>
      <w:rFonts w:ascii="Verdana" w:hAnsi="Verdana"/>
      <w:sz w:val="17"/>
      <w:szCs w:val="17"/>
      <w:lang w:val="en-GB"/>
    </w:rPr>
  </w:style>
  <w:style w:type="character" w:styleId="PageNumber">
    <w:name w:val="page number"/>
    <w:rsid w:val="00D85B92"/>
    <w:rPr>
      <w:sz w:val="20"/>
      <w:szCs w:val="20"/>
    </w:rPr>
  </w:style>
  <w:style w:type="paragraph" w:styleId="BodyText">
    <w:name w:val="Body Text"/>
    <w:basedOn w:val="Normal"/>
    <w:link w:val="BodyTextChar"/>
    <w:uiPriority w:val="1"/>
    <w:qFormat w:val="1"/>
    <w:rsid w:val="00D85B92"/>
  </w:style>
  <w:style w:type="character" w:styleId="BodyTextChar" w:customStyle="1">
    <w:name w:val="Body Text Char"/>
    <w:basedOn w:val="DefaultParagraphFont"/>
    <w:link w:val="BodyText"/>
    <w:uiPriority w:val="1"/>
    <w:rsid w:val="00D85B92"/>
    <w:rPr>
      <w:rFonts w:ascii="Verdana" w:hAnsi="Verdana"/>
      <w:color w:val="3c3c3c"/>
      <w:sz w:val="18"/>
      <w:szCs w:val="17"/>
      <w:lang w:val="en-GB"/>
    </w:rPr>
  </w:style>
  <w:style w:type="paragraph" w:styleId="NoSpacing">
    <w:name w:val="No Spacing"/>
    <w:uiPriority w:val="1"/>
    <w:qFormat w:val="1"/>
    <w:rsid w:val="00D85B92"/>
    <w:pPr>
      <w:spacing w:after="0" w:line="240" w:lineRule="auto"/>
    </w:pPr>
    <w:rPr>
      <w:lang w:val="en-GB"/>
    </w:rPr>
  </w:style>
  <w:style w:type="table" w:styleId="GridTable6Colorful-Accent5">
    <w:name w:val="Grid Table 6 Colorful Accent 5"/>
    <w:basedOn w:val="TableNormal"/>
    <w:uiPriority w:val="51"/>
    <w:rsid w:val="00D85B92"/>
    <w:pPr>
      <w:widowControl w:val="0"/>
      <w:autoSpaceDE w:val="0"/>
      <w:autoSpaceDN w:val="0"/>
      <w:spacing w:after="0" w:line="240" w:lineRule="auto"/>
    </w:pPr>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mf-jss703" w:customStyle="1">
    <w:name w:val="mf-jss703"/>
    <w:basedOn w:val="DefaultParagraphFont"/>
    <w:rsid w:val="00D85B92"/>
  </w:style>
  <w:style w:type="table" w:styleId="2" w:customStyle="1">
    <w:name w:val="2"/>
    <w:basedOn w:val="TableNormal"/>
    <w:rsid w:val="00D85B92"/>
    <w:pPr>
      <w:spacing w:after="0" w:line="240" w:lineRule="auto"/>
    </w:pPr>
    <w:rPr>
      <w:rFonts w:ascii="Calibri" w:cs="Calibri" w:eastAsia="Calibri" w:hAnsi="Calibri"/>
      <w:lang w:eastAsia="en-GB" w:val="en-GB"/>
    </w:rPr>
    <w:tblPr>
      <w:tblStyleRowBandSize w:val="1"/>
      <w:tblStyleColBandSize w:val="1"/>
    </w:tblPr>
  </w:style>
  <w:style w:type="character" w:styleId="CaptionChar" w:customStyle="1">
    <w:name w:val="Caption Char"/>
    <w:aliases w:val="Captions Char,Didascalia foto Char,Didascalia Carattere1 Char,Didascalia Carattere Carattere Char,Didascalia Carattere1 Carattere1 Carattere Char,Didascalia Carattere Carattere Carattere1 Carattere Char"/>
    <w:link w:val="Caption"/>
    <w:uiPriority w:val="35"/>
    <w:rsid w:val="00D85B92"/>
    <w:rPr>
      <w:rFonts w:ascii="Verdana" w:hAnsi="Verdana"/>
      <w:i w:val="1"/>
      <w:iCs w:val="1"/>
      <w:color w:val="be5843"/>
      <w:sz w:val="18"/>
      <w:szCs w:val="18"/>
      <w:lang w:val="en-GB"/>
    </w:rPr>
  </w:style>
  <w:style w:type="paragraph" w:styleId="Default" w:customStyle="1">
    <w:name w:val="Default"/>
    <w:rsid w:val="00D85B92"/>
    <w:pPr>
      <w:autoSpaceDE w:val="0"/>
      <w:autoSpaceDN w:val="0"/>
      <w:adjustRightInd w:val="0"/>
      <w:spacing w:after="0" w:line="240" w:lineRule="auto"/>
    </w:pPr>
    <w:rPr>
      <w:rFonts w:ascii="Calibri" w:cs="Calibri" w:hAnsi="Calibri"/>
      <w:color w:val="000000"/>
      <w:sz w:val="24"/>
      <w:szCs w:val="24"/>
    </w:rPr>
  </w:style>
  <w:style w:type="table" w:styleId="TableGridLight1" w:customStyle="1">
    <w:name w:val="Table Grid Light1"/>
    <w:basedOn w:val="TableNormal"/>
    <w:uiPriority w:val="40"/>
    <w:rsid w:val="00D85B92"/>
    <w:pPr>
      <w:spacing w:after="0" w:line="240" w:lineRule="auto"/>
    </w:pPr>
    <w:rPr>
      <w:rFonts w:eastAsiaTheme="minorEastAsia"/>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Grid0" w:customStyle="1">
    <w:name w:val="TableGrid"/>
    <w:rsid w:val="00D85B92"/>
    <w:pPr>
      <w:spacing w:after="0" w:line="240" w:lineRule="auto"/>
    </w:pPr>
    <w:rPr>
      <w:rFonts w:eastAsiaTheme="minorEastAsia"/>
    </w:rPr>
    <w:tblPr>
      <w:tblCellMar>
        <w:top w:w="0.0" w:type="dxa"/>
        <w:left w:w="0.0" w:type="dxa"/>
        <w:bottom w:w="0.0" w:type="dxa"/>
        <w:right w:w="0.0" w:type="dxa"/>
      </w:tblCellMar>
    </w:tblPr>
  </w:style>
  <w:style w:type="character" w:styleId="object" w:customStyle="1">
    <w:name w:val="object"/>
    <w:basedOn w:val="DefaultParagraphFont"/>
    <w:rsid w:val="00D85B92"/>
  </w:style>
  <w:style w:type="paragraph" w:styleId="BalloonText">
    <w:name w:val="Balloon Text"/>
    <w:basedOn w:val="Normal"/>
    <w:link w:val="BalloonTextChar"/>
    <w:uiPriority w:val="99"/>
    <w:semiHidden w:val="1"/>
    <w:unhideWhenUsed w:val="1"/>
    <w:rsid w:val="00D85B92"/>
    <w:pPr>
      <w:spacing w:after="0" w:line="240" w:lineRule="auto"/>
    </w:pPr>
    <w:rPr>
      <w:rFonts w:ascii="Tahoma" w:cs="Tahoma" w:hAnsi="Tahoma"/>
      <w:color w:val="auto"/>
      <w:sz w:val="16"/>
      <w:szCs w:val="16"/>
      <w:lang w:val="en-US"/>
    </w:rPr>
  </w:style>
  <w:style w:type="character" w:styleId="BalloonTextChar" w:customStyle="1">
    <w:name w:val="Balloon Text Char"/>
    <w:basedOn w:val="DefaultParagraphFont"/>
    <w:link w:val="BalloonText"/>
    <w:uiPriority w:val="99"/>
    <w:semiHidden w:val="1"/>
    <w:rsid w:val="00D85B92"/>
    <w:rPr>
      <w:rFonts w:ascii="Tahoma" w:cs="Tahoma" w:hAnsi="Tahoma"/>
      <w:sz w:val="16"/>
      <w:szCs w:val="16"/>
    </w:rPr>
  </w:style>
  <w:style w:type="table" w:styleId="TableGrid2" w:customStyle="1">
    <w:name w:val="Table Grid2"/>
    <w:basedOn w:val="TableNormal"/>
    <w:next w:val="TableGrid"/>
    <w:uiPriority w:val="39"/>
    <w:rsid w:val="00D85B92"/>
    <w:pPr>
      <w:widowControl w:val="0"/>
      <w:autoSpaceDE w:val="0"/>
      <w:autoSpaceDN w:val="0"/>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customStyle="1">
    <w:name w:val="Table Grid3"/>
    <w:basedOn w:val="TableNormal"/>
    <w:next w:val="TableGrid"/>
    <w:uiPriority w:val="39"/>
    <w:rsid w:val="00D85B92"/>
    <w:pPr>
      <w:widowControl w:val="0"/>
      <w:autoSpaceDE w:val="0"/>
      <w:autoSpaceDN w:val="0"/>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Paragraph" w:customStyle="1">
    <w:name w:val="Table Paragraph"/>
    <w:basedOn w:val="Normal"/>
    <w:uiPriority w:val="1"/>
    <w:qFormat w:val="1"/>
    <w:rsid w:val="00D85B92"/>
    <w:pPr>
      <w:widowControl w:val="0"/>
      <w:autoSpaceDE w:val="0"/>
      <w:autoSpaceDN w:val="0"/>
      <w:spacing w:after="0" w:line="240" w:lineRule="auto"/>
    </w:pPr>
    <w:rPr>
      <w:rFonts w:cs="Verdana" w:eastAsia="Verdana"/>
      <w:color w:val="auto"/>
      <w:sz w:val="22"/>
      <w:szCs w:val="22"/>
      <w:lang w:val="en-US"/>
    </w:rPr>
  </w:style>
  <w:style w:type="table" w:styleId="GridTable4-Accent5">
    <w:name w:val="Grid Table 4 Accent 5"/>
    <w:basedOn w:val="TableNormal"/>
    <w:uiPriority w:val="49"/>
    <w:rsid w:val="00D85B92"/>
    <w:pPr>
      <w:spacing w:after="0" w:line="240" w:lineRule="auto"/>
    </w:pPr>
    <w:rPr>
      <w:rFonts w:ascii="Calibri" w:cs="Calibri" w:eastAsia="Calibri" w:hAnsi="Calibri"/>
      <w:lang w:eastAsia="en-GB" w:val="en-GB"/>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GridTable7Colorful-Accent51" w:customStyle="1">
    <w:name w:val="Grid Table 7 Colorful - Accent 51"/>
    <w:basedOn w:val="TableNormal"/>
    <w:next w:val="GridTable7Colorful-Accent5"/>
    <w:uiPriority w:val="52"/>
    <w:rsid w:val="00D85B92"/>
    <w:pPr>
      <w:spacing w:after="0" w:line="240" w:lineRule="auto"/>
    </w:pPr>
    <w:rPr>
      <w:rFonts w:ascii="Verdana" w:hAnsi="Verdana"/>
      <w:color w:val="2e74b5"/>
      <w:sz w:val="17"/>
      <w:szCs w:val="17"/>
      <w:lang w:val="nl-NL"/>
    </w:rPr>
    <w:tblPr>
      <w:tblStyleRowBandSize w:val="1"/>
      <w:tblStyleColBandSize w:val="1"/>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deeaf6" w:val="clear"/>
      </w:tcPr>
    </w:tblStylePr>
    <w:tblStylePr w:type="band1Horz">
      <w:tblPr/>
      <w:tcPr>
        <w:shd w:color="auto" w:fill="deeaf6" w:val="clear"/>
      </w:tcPr>
    </w:tblStylePr>
    <w:tblStylePr w:type="neCell">
      <w:tblPr/>
      <w:tcPr>
        <w:tcBorders>
          <w:bottom w:color="9cc2e5" w:space="0" w:sz="4" w:val="single"/>
        </w:tcBorders>
      </w:tcPr>
    </w:tblStylePr>
    <w:tblStylePr w:type="nwCell">
      <w:tblPr/>
      <w:tcPr>
        <w:tcBorders>
          <w:bottom w:color="9cc2e5" w:space="0" w:sz="4" w:val="single"/>
        </w:tcBorders>
      </w:tcPr>
    </w:tblStylePr>
    <w:tblStylePr w:type="seCell">
      <w:tblPr/>
      <w:tcPr>
        <w:tcBorders>
          <w:top w:color="9cc2e5" w:space="0" w:sz="4" w:val="single"/>
        </w:tcBorders>
      </w:tcPr>
    </w:tblStylePr>
    <w:tblStylePr w:type="swCell">
      <w:tblPr/>
      <w:tcPr>
        <w:tcBorders>
          <w:top w:color="9cc2e5" w:space="0" w:sz="4" w:val="single"/>
        </w:tcBorders>
      </w:tcPr>
    </w:tblStylePr>
  </w:style>
  <w:style w:type="table" w:styleId="GridTable7Colorful-Accent5">
    <w:name w:val="Grid Table 7 Colorful Accent 5"/>
    <w:basedOn w:val="TableNormal"/>
    <w:uiPriority w:val="52"/>
    <w:rsid w:val="00D85B92"/>
    <w:pPr>
      <w:widowControl w:val="0"/>
      <w:autoSpaceDE w:val="0"/>
      <w:autoSpaceDN w:val="0"/>
      <w:spacing w:after="0" w:line="240" w:lineRule="auto"/>
    </w:pPr>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GridTable6Colorful-Accent51" w:customStyle="1">
    <w:name w:val="Grid Table 6 Colorful - Accent 51"/>
    <w:basedOn w:val="TableNormal"/>
    <w:next w:val="GridTable6Colorful-Accent5"/>
    <w:uiPriority w:val="51"/>
    <w:rsid w:val="00D85B92"/>
    <w:pPr>
      <w:spacing w:after="0" w:line="240" w:lineRule="auto"/>
    </w:pPr>
    <w:rPr>
      <w:rFonts w:ascii="Verdana" w:hAnsi="Verdana"/>
      <w:color w:val="2e74b5"/>
      <w:sz w:val="17"/>
      <w:szCs w:val="17"/>
      <w:lang w:val="nl-NL"/>
    </w:rPr>
    <w:tblPr>
      <w:tblStyleRowBandSize w:val="1"/>
      <w:tblStyleColBandSize w:val="1"/>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val="1"/>
        <w:bCs w:val="1"/>
      </w:rPr>
      <w:tblPr/>
      <w:tcPr>
        <w:tcBorders>
          <w:bottom w:color="9cc2e5" w:space="0" w:sz="12" w:val="single"/>
        </w:tcBorders>
      </w:tcPr>
    </w:tblStylePr>
    <w:tblStylePr w:type="lastRow">
      <w:rPr>
        <w:b w:val="1"/>
        <w:bCs w:val="1"/>
      </w:rPr>
      <w:tblPr/>
      <w:tcPr>
        <w:tcBorders>
          <w:top w:color="9cc2e5" w:space="0" w:sz="4" w:val="double"/>
        </w:tcBorders>
      </w:tcPr>
    </w:tblStylePr>
    <w:tblStylePr w:type="firstCol">
      <w:rPr>
        <w:b w:val="1"/>
        <w:bCs w:val="1"/>
      </w:rPr>
    </w:tblStylePr>
    <w:tblStylePr w:type="lastCol">
      <w:rPr>
        <w:b w:val="1"/>
        <w:bCs w:val="1"/>
      </w:rPr>
    </w:tblStylePr>
    <w:tblStylePr w:type="band1Vert">
      <w:tblPr/>
      <w:tcPr>
        <w:shd w:color="auto" w:fill="deeaf6" w:val="clear"/>
      </w:tcPr>
    </w:tblStylePr>
    <w:tblStylePr w:type="band1Horz">
      <w:tblPr/>
      <w:tcPr>
        <w:shd w:color="auto" w:fill="deeaf6" w:val="clear"/>
      </w:tcPr>
    </w:tblStylePr>
  </w:style>
  <w:style w:type="table" w:styleId="GridTable6Colorful-Accent52" w:customStyle="1">
    <w:name w:val="Grid Table 6 Colorful - Accent 52"/>
    <w:basedOn w:val="TableNormal"/>
    <w:next w:val="GridTable6Colorful-Accent5"/>
    <w:uiPriority w:val="51"/>
    <w:rsid w:val="00D85B92"/>
    <w:pPr>
      <w:spacing w:after="0" w:line="240" w:lineRule="auto"/>
    </w:pPr>
    <w:rPr>
      <w:rFonts w:ascii="Verdana" w:hAnsi="Verdana"/>
      <w:color w:val="2e74b5"/>
      <w:sz w:val="17"/>
      <w:szCs w:val="17"/>
      <w:lang w:val="nl-NL"/>
    </w:rPr>
    <w:tblPr>
      <w:tblStyleRowBandSize w:val="1"/>
      <w:tblStyleColBandSize w:val="1"/>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val="1"/>
        <w:bCs w:val="1"/>
      </w:rPr>
      <w:tblPr/>
      <w:tcPr>
        <w:tcBorders>
          <w:bottom w:color="9cc2e5" w:space="0" w:sz="12" w:val="single"/>
        </w:tcBorders>
      </w:tcPr>
    </w:tblStylePr>
    <w:tblStylePr w:type="lastRow">
      <w:rPr>
        <w:b w:val="1"/>
        <w:bCs w:val="1"/>
      </w:rPr>
      <w:tblPr/>
      <w:tcPr>
        <w:tcBorders>
          <w:top w:color="9cc2e5" w:space="0" w:sz="4" w:val="double"/>
        </w:tcBorders>
      </w:tcPr>
    </w:tblStylePr>
    <w:tblStylePr w:type="firstCol">
      <w:rPr>
        <w:b w:val="1"/>
        <w:bCs w:val="1"/>
      </w:rPr>
    </w:tblStylePr>
    <w:tblStylePr w:type="lastCol">
      <w:rPr>
        <w:b w:val="1"/>
        <w:bCs w:val="1"/>
      </w:rPr>
    </w:tblStylePr>
    <w:tblStylePr w:type="band1Vert">
      <w:tblPr/>
      <w:tcPr>
        <w:shd w:color="auto" w:fill="deeaf6" w:val="clear"/>
      </w:tcPr>
    </w:tblStylePr>
    <w:tblStylePr w:type="band1Horz">
      <w:tblPr/>
      <w:tcPr>
        <w:shd w:color="auto" w:fill="deeaf6" w:val="clear"/>
      </w:tcPr>
    </w:tblStylePr>
  </w:style>
  <w:style w:type="table" w:styleId="GridTable6Colorful-Accent53" w:customStyle="1">
    <w:name w:val="Grid Table 6 Colorful - Accent 53"/>
    <w:basedOn w:val="TableNormal"/>
    <w:next w:val="GridTable6Colorful-Accent5"/>
    <w:uiPriority w:val="51"/>
    <w:rsid w:val="00D85B92"/>
    <w:pPr>
      <w:spacing w:after="0" w:line="240" w:lineRule="auto"/>
    </w:pPr>
    <w:rPr>
      <w:rFonts w:ascii="Verdana" w:hAnsi="Verdana"/>
      <w:color w:val="2e74b5"/>
      <w:sz w:val="17"/>
      <w:szCs w:val="17"/>
      <w:lang w:val="nl-NL"/>
    </w:rPr>
    <w:tblPr>
      <w:tblStyleRowBandSize w:val="1"/>
      <w:tblStyleColBandSize w:val="1"/>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val="1"/>
        <w:bCs w:val="1"/>
      </w:rPr>
      <w:tblPr/>
      <w:tcPr>
        <w:tcBorders>
          <w:bottom w:color="9cc2e5" w:space="0" w:sz="12" w:val="single"/>
        </w:tcBorders>
      </w:tcPr>
    </w:tblStylePr>
    <w:tblStylePr w:type="lastRow">
      <w:rPr>
        <w:b w:val="1"/>
        <w:bCs w:val="1"/>
      </w:rPr>
      <w:tblPr/>
      <w:tcPr>
        <w:tcBorders>
          <w:top w:color="9cc2e5" w:space="0" w:sz="4" w:val="double"/>
        </w:tcBorders>
      </w:tcPr>
    </w:tblStylePr>
    <w:tblStylePr w:type="firstCol">
      <w:rPr>
        <w:b w:val="1"/>
        <w:bCs w:val="1"/>
      </w:rPr>
    </w:tblStylePr>
    <w:tblStylePr w:type="lastCol">
      <w:rPr>
        <w:b w:val="1"/>
        <w:bCs w:val="1"/>
      </w:rPr>
    </w:tblStylePr>
    <w:tblStylePr w:type="band1Vert">
      <w:tblPr/>
      <w:tcPr>
        <w:shd w:color="auto" w:fill="deeaf6" w:val="clear"/>
      </w:tcPr>
    </w:tblStylePr>
    <w:tblStylePr w:type="band1Horz">
      <w:tblPr/>
      <w:tcPr>
        <w:shd w:color="auto" w:fill="deeaf6" w:val="clear"/>
      </w:tcPr>
    </w:tblStylePr>
  </w:style>
  <w:style w:type="table" w:styleId="GridTable5Dark-Accent51" w:customStyle="1">
    <w:name w:val="Grid Table 5 Dark - Accent 51"/>
    <w:basedOn w:val="TableNormal"/>
    <w:next w:val="GridTable5Dark-Accent5"/>
    <w:uiPriority w:val="50"/>
    <w:rsid w:val="00D85B92"/>
    <w:pPr>
      <w:spacing w:after="0" w:line="240" w:lineRule="auto"/>
    </w:pPr>
    <w:rPr>
      <w:rFonts w:ascii="Verdana" w:hAnsi="Verdana"/>
      <w:sz w:val="17"/>
      <w:szCs w:val="17"/>
      <w:lang w:val="nl-NL"/>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deeaf6" w:val="clear"/>
    </w:tcPr>
    <w:tblStylePr w:type="firstRow">
      <w:rPr>
        <w:b w:val="1"/>
        <w:bCs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bCs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bCs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bCs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6ee" w:val="clear"/>
      </w:tcPr>
    </w:tblStylePr>
    <w:tblStylePr w:type="band1Horz">
      <w:tblPr/>
      <w:tcPr>
        <w:shd w:color="auto" w:fill="bdd6ee" w:val="clear"/>
      </w:tcPr>
    </w:tblStylePr>
  </w:style>
  <w:style w:type="table" w:styleId="GridTable5Dark-Accent5">
    <w:name w:val="Grid Table 5 Dark Accent 5"/>
    <w:basedOn w:val="TableNormal"/>
    <w:uiPriority w:val="50"/>
    <w:rsid w:val="00D85B92"/>
    <w:pPr>
      <w:widowControl w:val="0"/>
      <w:autoSpaceDE w:val="0"/>
      <w:autoSpaceDN w:val="0"/>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table" w:styleId="1" w:customStyle="1">
    <w:name w:val="1"/>
    <w:basedOn w:val="TableNormal"/>
    <w:rsid w:val="00D85B92"/>
    <w:pPr>
      <w:spacing w:after="0" w:line="240" w:lineRule="auto"/>
    </w:pPr>
    <w:rPr>
      <w:rFonts w:ascii="Calibri" w:cs="Calibri" w:eastAsia="Calibri" w:hAnsi="Calibri"/>
      <w:lang w:eastAsia="en-GB" w:val="en-GB"/>
    </w:rPr>
    <w:tblPr>
      <w:tblStyleRowBandSize w:val="1"/>
      <w:tblStyleColBandSize w:val="1"/>
    </w:tblPr>
  </w:style>
  <w:style w:type="character" w:styleId="Emphasis">
    <w:name w:val="Emphasis"/>
    <w:basedOn w:val="DefaultParagraphFont"/>
    <w:uiPriority w:val="20"/>
    <w:qFormat w:val="1"/>
    <w:rsid w:val="00D85B92"/>
    <w:rPr>
      <w:i w:val="1"/>
      <w:iCs w:val="1"/>
    </w:rPr>
  </w:style>
  <w:style w:type="character" w:styleId="Strong">
    <w:name w:val="Strong"/>
    <w:basedOn w:val="DefaultParagraphFont"/>
    <w:uiPriority w:val="22"/>
    <w:qFormat w:val="1"/>
    <w:rsid w:val="00D85B92"/>
    <w:rPr>
      <w:b w:val="1"/>
      <w:bCs w:val="1"/>
    </w:rPr>
  </w:style>
  <w:style w:type="character" w:styleId="UnresolvedMention1" w:customStyle="1">
    <w:name w:val="Unresolved Mention1"/>
    <w:basedOn w:val="DefaultParagraphFont"/>
    <w:uiPriority w:val="99"/>
    <w:semiHidden w:val="1"/>
    <w:unhideWhenUsed w:val="1"/>
    <w:rsid w:val="00D85B92"/>
    <w:rPr>
      <w:color w:val="605e5c"/>
      <w:shd w:color="auto" w:fill="e1dfdd" w:val="clear"/>
    </w:rPr>
  </w:style>
  <w:style w:type="paragraph" w:styleId="paragraph" w:customStyle="1">
    <w:name w:val="paragraph"/>
    <w:basedOn w:val="Normal"/>
    <w:rsid w:val="00D85B92"/>
    <w:pPr>
      <w:spacing w:after="100" w:afterAutospacing="1" w:before="100" w:beforeAutospacing="1" w:line="240" w:lineRule="auto"/>
    </w:pPr>
    <w:rPr>
      <w:rFonts w:ascii="Times New Roman" w:cs="Times New Roman" w:eastAsia="Times New Roman" w:hAnsi="Times New Roman"/>
      <w:color w:val="auto"/>
      <w:sz w:val="24"/>
      <w:szCs w:val="24"/>
      <w:lang w:val="en-US"/>
    </w:rPr>
  </w:style>
  <w:style w:type="character" w:styleId="normaltextrun" w:customStyle="1">
    <w:name w:val="normaltextrun"/>
    <w:basedOn w:val="DefaultParagraphFont"/>
    <w:rsid w:val="00D85B92"/>
  </w:style>
  <w:style w:type="character" w:styleId="eop" w:customStyle="1">
    <w:name w:val="eop"/>
    <w:basedOn w:val="DefaultParagraphFont"/>
    <w:rsid w:val="00D85B92"/>
  </w:style>
  <w:style w:type="table" w:styleId="GridTable4-Accent51" w:customStyle="1">
    <w:name w:val="Grid Table 4 - Accent 51"/>
    <w:basedOn w:val="TableNormal"/>
    <w:uiPriority w:val="49"/>
    <w:rsid w:val="00D85B92"/>
    <w:pPr>
      <w:spacing w:after="0" w:line="240" w:lineRule="auto"/>
    </w:pPr>
    <w:rPr>
      <w:rFonts w:ascii="Calibri" w:cs="Calibri" w:eastAsia="Calibri" w:hAnsi="Calibri"/>
      <w:lang w:eastAsia="en-GB" w:val="en-GB"/>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mf-jss669" w:customStyle="1">
    <w:name w:val="mf-jss669"/>
    <w:basedOn w:val="DefaultParagraphFont"/>
    <w:rsid w:val="00D85B92"/>
  </w:style>
  <w:style w:type="table" w:styleId="GridTable6Colorful-Accent54" w:customStyle="1">
    <w:name w:val="Grid Table 6 Colorful - Accent 54"/>
    <w:basedOn w:val="TableNormal"/>
    <w:next w:val="GridTable6Colorful-Accent5"/>
    <w:uiPriority w:val="51"/>
    <w:rsid w:val="00D85B92"/>
    <w:pPr>
      <w:spacing w:after="0" w:line="240" w:lineRule="auto"/>
    </w:pPr>
    <w:rPr>
      <w:rFonts w:ascii="Verdana" w:hAnsi="Verdana"/>
      <w:color w:val="2e74b5"/>
      <w:sz w:val="17"/>
      <w:szCs w:val="17"/>
      <w:lang w:val="nl-NL"/>
    </w:rPr>
    <w:tblPr>
      <w:tblStyleRowBandSize w:val="1"/>
      <w:tblStyleColBandSize w:val="1"/>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val="1"/>
        <w:bCs w:val="1"/>
      </w:rPr>
      <w:tblPr/>
      <w:tcPr>
        <w:tcBorders>
          <w:bottom w:color="9cc2e5" w:space="0" w:sz="12" w:val="single"/>
        </w:tcBorders>
      </w:tcPr>
    </w:tblStylePr>
    <w:tblStylePr w:type="lastRow">
      <w:rPr>
        <w:b w:val="1"/>
        <w:bCs w:val="1"/>
      </w:rPr>
      <w:tblPr/>
      <w:tcPr>
        <w:tcBorders>
          <w:top w:color="9cc2e5" w:space="0" w:sz="4" w:val="double"/>
        </w:tcBorders>
      </w:tcPr>
    </w:tblStylePr>
    <w:tblStylePr w:type="firstCol">
      <w:rPr>
        <w:b w:val="1"/>
        <w:bCs w:val="1"/>
      </w:rPr>
    </w:tblStylePr>
    <w:tblStylePr w:type="lastCol">
      <w:rPr>
        <w:b w:val="1"/>
        <w:bCs w:val="1"/>
      </w:rPr>
    </w:tblStylePr>
    <w:tblStylePr w:type="band1Vert">
      <w:tblPr/>
      <w:tcPr>
        <w:shd w:color="auto" w:fill="deeaf6" w:val="clear"/>
      </w:tcPr>
    </w:tblStylePr>
    <w:tblStylePr w:type="band1Horz">
      <w:tblPr/>
      <w:tcPr>
        <w:shd w:color="auto" w:fill="deeaf6" w:val="clear"/>
      </w:tcPr>
    </w:tblStylePr>
  </w:style>
  <w:style w:type="table" w:styleId="LightList-Accent6">
    <w:name w:val="Light List Accent 6"/>
    <w:basedOn w:val="TableNormal"/>
    <w:uiPriority w:val="61"/>
    <w:rsid w:val="00D85B92"/>
    <w:pPr>
      <w:spacing w:after="0" w:line="240" w:lineRule="auto"/>
    </w:pPr>
    <w:tblPr>
      <w:tblStyleRowBandSize w:val="1"/>
      <w:tblStyleColBandSize w:val="1"/>
      <w:tblBorders>
        <w:top w:color="70ad47" w:space="0" w:sz="8" w:themeColor="accent6" w:val="single"/>
        <w:left w:color="70ad47" w:space="0" w:sz="8" w:themeColor="accent6" w:val="single"/>
        <w:bottom w:color="70ad47" w:space="0" w:sz="8" w:themeColor="accent6" w:val="single"/>
        <w:right w:color="70ad47" w:space="0" w:sz="8" w:themeColor="accent6" w:val="single"/>
      </w:tblBorders>
    </w:tblPr>
    <w:tblStylePr w:type="firstRow">
      <w:pPr>
        <w:spacing w:after="0" w:before="0" w:line="240" w:lineRule="auto"/>
      </w:pPr>
      <w:rPr>
        <w:b w:val="1"/>
        <w:bCs w:val="1"/>
        <w:color w:val="ffffff" w:themeColor="background1"/>
      </w:rPr>
      <w:tblPr/>
      <w:tcPr>
        <w:shd w:color="auto" w:fill="70ad47" w:themeFill="accent6" w:val="clear"/>
      </w:tcPr>
    </w:tblStylePr>
    <w:tblStylePr w:type="lastRow">
      <w:pPr>
        <w:spacing w:after="0" w:before="0" w:line="240" w:lineRule="auto"/>
      </w:pPr>
      <w:rPr>
        <w:b w:val="1"/>
        <w:bCs w:val="1"/>
      </w:rPr>
      <w:tblPr/>
      <w:tcPr>
        <w:tcBorders>
          <w:top w:color="70ad47" w:space="0" w:sz="6" w:themeColor="accent6" w:val="double"/>
          <w:left w:color="70ad47" w:space="0" w:sz="8" w:themeColor="accent6" w:val="single"/>
          <w:bottom w:color="70ad47" w:space="0" w:sz="8" w:themeColor="accent6" w:val="single"/>
          <w:right w:color="70ad47" w:space="0" w:sz="8" w:themeColor="accent6" w:val="single"/>
        </w:tcBorders>
      </w:tcPr>
    </w:tblStylePr>
    <w:tblStylePr w:type="firstCol">
      <w:rPr>
        <w:b w:val="1"/>
        <w:bCs w:val="1"/>
      </w:rPr>
    </w:tblStylePr>
    <w:tblStylePr w:type="lastCol">
      <w:rPr>
        <w:b w:val="1"/>
        <w:bCs w:val="1"/>
      </w:rPr>
    </w:tblStylePr>
    <w:tblStylePr w:type="band1Vert">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tblStylePr w:type="band1Horz">
      <w:tblPr/>
      <w:tcPr>
        <w:tcBorders>
          <w:top w:color="70ad47" w:space="0" w:sz="8" w:themeColor="accent6" w:val="single"/>
          <w:left w:color="70ad47" w:space="0" w:sz="8" w:themeColor="accent6" w:val="single"/>
          <w:bottom w:color="70ad47" w:space="0" w:sz="8" w:themeColor="accent6" w:val="single"/>
          <w:right w:color="70ad47" w:space="0" w:sz="8" w:themeColor="accent6" w:val="single"/>
        </w:tcBorders>
      </w:tcPr>
    </w:tblStylePr>
  </w:style>
  <w:style w:type="character" w:styleId="hgkelc" w:customStyle="1">
    <w:name w:val="hgkelc"/>
    <w:basedOn w:val="DefaultParagraphFont"/>
    <w:rsid w:val="00D85B92"/>
  </w:style>
  <w:style w:type="character" w:styleId="markedcontent" w:customStyle="1">
    <w:name w:val="markedcontent"/>
    <w:basedOn w:val="DefaultParagraphFont"/>
    <w:rsid w:val="00D85B9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pPr>
      <w:widowControl w:val="0"/>
      <w:spacing w:after="0" w:before="40" w:line="240" w:lineRule="auto"/>
      <w:ind w:left="57" w:right="57"/>
    </w:pPr>
    <w:rPr>
      <w:rFonts w:ascii="Verdana" w:cs="Verdana" w:eastAsia="Verdana" w:hAnsi="Verdana"/>
      <w:color w:val="2e74b5"/>
      <w:sz w:val="17"/>
      <w:szCs w:val="17"/>
    </w:rPr>
    <w:tblPr>
      <w:tblStyleRowBandSize w:val="1"/>
      <w:tblStyleColBandSize w:val="1"/>
      <w:tblCellMar>
        <w:top w:w="0.0" w:type="dxa"/>
        <w:left w:w="115.0" w:type="dxa"/>
        <w:bottom w:w="0.0" w:type="dxa"/>
        <w:right w:w="115.0" w:type="dxa"/>
      </w:tblCellMar>
    </w:tblPr>
    <w:tcPr>
      <w:shd w:fill="deebf6" w:val="clear"/>
    </w:tcPr>
  </w:style>
  <w:style w:type="table" w:styleId="Table8">
    <w:basedOn w:val="TableNormal"/>
    <w:pPr>
      <w:widowControl w:val="0"/>
      <w:spacing w:after="0" w:before="40" w:line="240" w:lineRule="auto"/>
      <w:ind w:left="57" w:right="57"/>
    </w:pPr>
    <w:rPr>
      <w:rFonts w:ascii="Verdana" w:cs="Verdana" w:eastAsia="Verdana" w:hAnsi="Verdana"/>
      <w:color w:val="2e74b5"/>
      <w:sz w:val="17"/>
      <w:szCs w:val="17"/>
    </w:rPr>
    <w:tblPr>
      <w:tblStyleRowBandSize w:val="1"/>
      <w:tblStyleColBandSize w:val="1"/>
      <w:tblCellMar>
        <w:top w:w="0.0" w:type="dxa"/>
        <w:left w:w="115.0" w:type="dxa"/>
        <w:bottom w:w="0.0" w:type="dxa"/>
        <w:right w:w="115.0" w:type="dxa"/>
      </w:tblCellMar>
    </w:tblPr>
    <w:tcPr>
      <w:shd w:fill="deebf6" w:val="clear"/>
    </w:tcPr>
  </w:style>
  <w:style w:type="table" w:styleId="Table9">
    <w:basedOn w:val="TableNormal"/>
    <w:pPr>
      <w:widowControl w:val="0"/>
      <w:spacing w:after="0" w:before="40" w:line="240" w:lineRule="auto"/>
      <w:ind w:left="57" w:right="57"/>
    </w:pPr>
    <w:rPr>
      <w:rFonts w:ascii="Verdana" w:cs="Verdana" w:eastAsia="Verdana" w:hAnsi="Verdana"/>
      <w:color w:val="2e74b5"/>
      <w:sz w:val="17"/>
      <w:szCs w:val="17"/>
    </w:rPr>
    <w:tblPr>
      <w:tblStyleRowBandSize w:val="1"/>
      <w:tblStyleColBandSize w:val="1"/>
      <w:tblCellMar>
        <w:top w:w="0.0" w:type="dxa"/>
        <w:left w:w="115.0" w:type="dxa"/>
        <w:bottom w:w="0.0" w:type="dxa"/>
        <w:right w:w="115.0" w:type="dxa"/>
      </w:tblCellMar>
    </w:tblPr>
    <w:tcPr>
      <w:shd w:fill="deebf6" w:val="clear"/>
    </w:tcPr>
  </w:style>
  <w:style w:type="table" w:styleId="Table10">
    <w:basedOn w:val="TableNormal"/>
    <w:pPr>
      <w:widowControl w:val="0"/>
      <w:spacing w:after="0" w:before="40" w:line="240" w:lineRule="auto"/>
      <w:ind w:left="57" w:right="57"/>
    </w:pPr>
    <w:rPr>
      <w:rFonts w:ascii="Verdana" w:cs="Verdana" w:eastAsia="Verdana" w:hAnsi="Verdana"/>
      <w:color w:val="2e74b5"/>
      <w:sz w:val="17"/>
      <w:szCs w:val="17"/>
    </w:rPr>
    <w:tblPr>
      <w:tblStyleRowBandSize w:val="1"/>
      <w:tblStyleColBandSize w:val="1"/>
      <w:tblCellMar>
        <w:top w:w="0.0" w:type="dxa"/>
        <w:left w:w="115.0" w:type="dxa"/>
        <w:bottom w:w="0.0" w:type="dxa"/>
        <w:right w:w="115.0" w:type="dxa"/>
      </w:tblCellMar>
    </w:tblPr>
    <w:tcPr>
      <w:shd w:fill="deebf6" w:val="clear"/>
    </w:tcPr>
  </w:style>
  <w:style w:type="table" w:styleId="Table11">
    <w:basedOn w:val="TableNormal"/>
    <w:pPr>
      <w:widowControl w:val="0"/>
      <w:spacing w:after="0" w:before="40" w:line="240" w:lineRule="auto"/>
      <w:ind w:left="57" w:right="57"/>
    </w:pPr>
    <w:rPr>
      <w:rFonts w:ascii="Verdana" w:cs="Verdana" w:eastAsia="Verdana" w:hAnsi="Verdana"/>
      <w:color w:val="2e74b5"/>
      <w:sz w:val="17"/>
      <w:szCs w:val="17"/>
    </w:rPr>
    <w:tblPr>
      <w:tblStyleRowBandSize w:val="1"/>
      <w:tblStyleColBandSize w:val="1"/>
      <w:tblCellMar>
        <w:top w:w="0.0" w:type="dxa"/>
        <w:left w:w="115.0" w:type="dxa"/>
        <w:bottom w:w="0.0" w:type="dxa"/>
        <w:right w:w="115.0" w:type="dxa"/>
      </w:tblCellMar>
    </w:tblPr>
    <w:tcPr>
      <w:shd w:fill="deebf6" w:val="clear"/>
    </w:tcPr>
  </w:style>
  <w:style w:type="table" w:styleId="Table12">
    <w:basedOn w:val="TableNormal"/>
    <w:pPr>
      <w:widowControl w:val="0"/>
      <w:spacing w:after="0" w:before="40" w:line="240" w:lineRule="auto"/>
      <w:ind w:left="57" w:right="57"/>
    </w:pPr>
    <w:rPr>
      <w:rFonts w:ascii="Verdana" w:cs="Verdana" w:eastAsia="Verdana" w:hAnsi="Verdana"/>
      <w:color w:val="2e74b5"/>
      <w:sz w:val="17"/>
      <w:szCs w:val="17"/>
    </w:rPr>
    <w:tblPr>
      <w:tblStyleRowBandSize w:val="1"/>
      <w:tblStyleColBandSize w:val="1"/>
      <w:tblCellMar>
        <w:top w:w="0.0" w:type="dxa"/>
        <w:left w:w="115.0" w:type="dxa"/>
        <w:bottom w:w="0.0" w:type="dxa"/>
        <w:right w:w="115.0" w:type="dxa"/>
      </w:tblCellMar>
    </w:tblPr>
    <w:tcPr>
      <w:shd w:fill="deebf6" w:val="clear"/>
    </w:tcPr>
  </w:style>
  <w:style w:type="table" w:styleId="Table13">
    <w:basedOn w:val="TableNormal"/>
    <w:pPr>
      <w:widowControl w:val="0"/>
      <w:spacing w:after="0" w:before="40" w:line="240" w:lineRule="auto"/>
      <w:ind w:left="57" w:right="57"/>
    </w:pPr>
    <w:rPr>
      <w:rFonts w:ascii="Verdana" w:cs="Verdana" w:eastAsia="Verdana" w:hAnsi="Verdana"/>
      <w:color w:val="2e74b5"/>
      <w:sz w:val="17"/>
      <w:szCs w:val="17"/>
    </w:rPr>
    <w:tblPr>
      <w:tblStyleRowBandSize w:val="1"/>
      <w:tblStyleColBandSize w:val="1"/>
      <w:tblCellMar>
        <w:top w:w="0.0" w:type="dxa"/>
        <w:left w:w="115.0" w:type="dxa"/>
        <w:bottom w:w="0.0" w:type="dxa"/>
        <w:right w:w="115.0" w:type="dxa"/>
      </w:tblCellMar>
    </w:tblPr>
    <w:tcPr>
      <w:shd w:fill="deebf6" w:val="clear"/>
    </w:tcPr>
  </w:style>
  <w:style w:type="table" w:styleId="Table14">
    <w:basedOn w:val="TableNormal"/>
    <w:pPr>
      <w:widowControl w:val="0"/>
      <w:spacing w:after="0" w:before="40" w:line="240" w:lineRule="auto"/>
      <w:ind w:left="57" w:right="57"/>
    </w:pPr>
    <w:rPr>
      <w:rFonts w:ascii="Verdana" w:cs="Verdana" w:eastAsia="Verdana" w:hAnsi="Verdana"/>
      <w:color w:val="2e74b5"/>
      <w:sz w:val="17"/>
      <w:szCs w:val="17"/>
    </w:rPr>
    <w:tblPr>
      <w:tblStyleRowBandSize w:val="1"/>
      <w:tblStyleColBandSize w:val="1"/>
      <w:tblCellMar>
        <w:top w:w="0.0" w:type="dxa"/>
        <w:left w:w="115.0" w:type="dxa"/>
        <w:bottom w:w="0.0" w:type="dxa"/>
        <w:right w:w="115.0" w:type="dxa"/>
      </w:tblCellMar>
    </w:tblPr>
    <w:tcPr>
      <w:shd w:fill="deebf6" w:val="clear"/>
    </w:tcPr>
  </w:style>
  <w:style w:type="table" w:styleId="Table15">
    <w:basedOn w:val="TableNormal"/>
    <w:pPr>
      <w:widowControl w:val="0"/>
      <w:spacing w:after="0" w:before="40" w:line="240" w:lineRule="auto"/>
      <w:ind w:left="57" w:right="57"/>
    </w:pPr>
    <w:rPr>
      <w:rFonts w:ascii="Verdana" w:cs="Verdana" w:eastAsia="Verdana" w:hAnsi="Verdana"/>
      <w:color w:val="2e74b5"/>
      <w:sz w:val="17"/>
      <w:szCs w:val="17"/>
    </w:rPr>
    <w:tblPr>
      <w:tblStyleRowBandSize w:val="1"/>
      <w:tblStyleColBandSize w:val="1"/>
      <w:tblCellMar>
        <w:top w:w="0.0" w:type="dxa"/>
        <w:left w:w="115.0" w:type="dxa"/>
        <w:bottom w:w="0.0" w:type="dxa"/>
        <w:right w:w="115.0" w:type="dxa"/>
      </w:tblCellMar>
    </w:tblPr>
    <w:tcPr>
      <w:shd w:fill="deebf6" w:val="clear"/>
    </w:tcPr>
  </w:style>
  <w:style w:type="table" w:styleId="Table16">
    <w:basedOn w:val="TableNormal"/>
    <w:pPr>
      <w:widowControl w:val="0"/>
      <w:spacing w:after="0" w:before="40" w:line="240" w:lineRule="auto"/>
      <w:ind w:left="57" w:right="57"/>
    </w:pPr>
    <w:rPr>
      <w:rFonts w:ascii="Verdana" w:cs="Verdana" w:eastAsia="Verdana" w:hAnsi="Verdana"/>
      <w:color w:val="2e74b5"/>
      <w:sz w:val="17"/>
      <w:szCs w:val="17"/>
    </w:rPr>
    <w:tblPr>
      <w:tblStyleRowBandSize w:val="1"/>
      <w:tblStyleColBandSize w:val="1"/>
      <w:tblCellMar>
        <w:top w:w="0.0" w:type="dxa"/>
        <w:left w:w="115.0" w:type="dxa"/>
        <w:bottom w:w="0.0" w:type="dxa"/>
        <w:right w:w="115.0" w:type="dxa"/>
      </w:tblCellMar>
    </w:tblPr>
    <w:tcPr>
      <w:shd w:fill="deebf6" w:val="clear"/>
    </w:tcPr>
  </w:style>
  <w:style w:type="table" w:styleId="Table17">
    <w:basedOn w:val="TableNormal"/>
    <w:pPr>
      <w:widowControl w:val="0"/>
      <w:spacing w:after="0" w:before="40" w:line="240" w:lineRule="auto"/>
      <w:ind w:left="57" w:right="57"/>
    </w:pPr>
    <w:rPr>
      <w:rFonts w:ascii="Verdana" w:cs="Verdana" w:eastAsia="Verdana" w:hAnsi="Verdana"/>
      <w:color w:val="2e74b5"/>
      <w:sz w:val="17"/>
      <w:szCs w:val="17"/>
    </w:rPr>
    <w:tblPr>
      <w:tblStyleRowBandSize w:val="1"/>
      <w:tblStyleColBandSize w:val="1"/>
      <w:tblCellMar>
        <w:top w:w="0.0" w:type="dxa"/>
        <w:left w:w="115.0" w:type="dxa"/>
        <w:bottom w:w="0.0" w:type="dxa"/>
        <w:right w:w="115.0" w:type="dxa"/>
      </w:tblCellMar>
    </w:tblPr>
    <w:tcPr>
      <w:shd w:fill="deebf6" w:val="clear"/>
    </w:tcPr>
  </w:style>
  <w:style w:type="table" w:styleId="Table18">
    <w:basedOn w:val="TableNormal"/>
    <w:pPr>
      <w:widowControl w:val="0"/>
      <w:spacing w:after="0" w:before="40" w:line="240" w:lineRule="auto"/>
      <w:ind w:left="57" w:right="57"/>
    </w:pPr>
    <w:rPr>
      <w:rFonts w:ascii="Verdana" w:cs="Verdana" w:eastAsia="Verdana" w:hAnsi="Verdana"/>
      <w:color w:val="2e74b5"/>
      <w:sz w:val="17"/>
      <w:szCs w:val="17"/>
    </w:rPr>
    <w:tblPr>
      <w:tblStyleRowBandSize w:val="1"/>
      <w:tblStyleColBandSize w:val="1"/>
      <w:tblCellMar>
        <w:top w:w="0.0" w:type="dxa"/>
        <w:left w:w="115.0" w:type="dxa"/>
        <w:bottom w:w="0.0" w:type="dxa"/>
        <w:right w:w="115.0" w:type="dxa"/>
      </w:tblCellMar>
    </w:tblPr>
    <w:tcPr>
      <w:shd w:fill="deebf6" w:val="clear"/>
    </w:tcPr>
  </w:style>
  <w:style w:type="table" w:styleId="Table19">
    <w:basedOn w:val="TableNormal"/>
    <w:pPr>
      <w:widowControl w:val="0"/>
      <w:spacing w:after="0" w:before="40" w:line="240" w:lineRule="auto"/>
      <w:ind w:left="57" w:right="57"/>
    </w:pPr>
    <w:rPr>
      <w:rFonts w:ascii="Verdana" w:cs="Verdana" w:eastAsia="Verdana" w:hAnsi="Verdana"/>
      <w:color w:val="2e74b5"/>
      <w:sz w:val="17"/>
      <w:szCs w:val="17"/>
    </w:rPr>
    <w:tblPr>
      <w:tblStyleRowBandSize w:val="1"/>
      <w:tblStyleColBandSize w:val="1"/>
      <w:tblCellMar>
        <w:top w:w="0.0" w:type="dxa"/>
        <w:left w:w="115.0" w:type="dxa"/>
        <w:bottom w:w="0.0" w:type="dxa"/>
        <w:right w:w="115.0" w:type="dxa"/>
      </w:tblCellMar>
    </w:tblPr>
    <w:tcPr>
      <w:shd w:fill="deebf6" w:val="clear"/>
    </w:tcPr>
  </w:style>
  <w:style w:type="table" w:styleId="Table20">
    <w:basedOn w:val="TableNormal"/>
    <w:pPr>
      <w:widowControl w:val="0"/>
      <w:spacing w:after="0" w:before="40" w:line="240" w:lineRule="auto"/>
      <w:ind w:left="57" w:right="57"/>
    </w:pPr>
    <w:rPr>
      <w:rFonts w:ascii="Verdana" w:cs="Verdana" w:eastAsia="Verdana" w:hAnsi="Verdana"/>
      <w:color w:val="2e74b5"/>
      <w:sz w:val="17"/>
      <w:szCs w:val="17"/>
    </w:rPr>
    <w:tblPr>
      <w:tblStyleRowBandSize w:val="1"/>
      <w:tblStyleColBandSize w:val="1"/>
      <w:tblCellMar>
        <w:top w:w="0.0" w:type="dxa"/>
        <w:left w:w="115.0" w:type="dxa"/>
        <w:bottom w:w="0.0" w:type="dxa"/>
        <w:right w:w="115.0" w:type="dxa"/>
      </w:tblCellMar>
    </w:tblPr>
    <w:tcPr>
      <w:shd w:fill="deebf6" w:val="clear"/>
    </w:tcPr>
  </w:style>
  <w:style w:type="table" w:styleId="Table21">
    <w:basedOn w:val="TableNormal"/>
    <w:pPr>
      <w:widowControl w:val="0"/>
      <w:spacing w:after="0" w:before="40" w:line="240" w:lineRule="auto"/>
      <w:ind w:left="57" w:right="57"/>
    </w:pPr>
    <w:rPr>
      <w:rFonts w:ascii="Verdana" w:cs="Verdana" w:eastAsia="Verdana" w:hAnsi="Verdana"/>
      <w:color w:val="2e74b5"/>
      <w:sz w:val="17"/>
      <w:szCs w:val="17"/>
    </w:rPr>
    <w:tblPr>
      <w:tblStyleRowBandSize w:val="1"/>
      <w:tblStyleColBandSize w:val="1"/>
      <w:tblCellMar>
        <w:top w:w="0.0" w:type="dxa"/>
        <w:left w:w="115.0" w:type="dxa"/>
        <w:bottom w:w="0.0" w:type="dxa"/>
        <w:right w:w="115.0" w:type="dxa"/>
      </w:tblCellMar>
    </w:tblPr>
    <w:tcPr>
      <w:shd w:fill="deebf6" w:val="clear"/>
    </w:tcPr>
  </w:style>
  <w:style w:type="table" w:styleId="Table22">
    <w:basedOn w:val="TableNormal"/>
    <w:pPr>
      <w:widowControl w:val="0"/>
      <w:spacing w:after="0" w:before="40" w:line="240" w:lineRule="auto"/>
      <w:ind w:left="57" w:right="57"/>
    </w:pPr>
    <w:rPr>
      <w:rFonts w:ascii="Verdana" w:cs="Verdana" w:eastAsia="Verdana" w:hAnsi="Verdana"/>
      <w:color w:val="2e74b5"/>
      <w:sz w:val="17"/>
      <w:szCs w:val="17"/>
    </w:rPr>
    <w:tblPr>
      <w:tblStyleRowBandSize w:val="1"/>
      <w:tblStyleColBandSize w:val="1"/>
      <w:tblCellMar>
        <w:top w:w="0.0" w:type="dxa"/>
        <w:left w:w="115.0" w:type="dxa"/>
        <w:bottom w:w="0.0" w:type="dxa"/>
        <w:right w:w="115.0" w:type="dxa"/>
      </w:tblCellMar>
    </w:tblPr>
    <w:tcPr>
      <w:shd w:fill="deebf6" w:val="clear"/>
    </w:tc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unidoseoul.org/en/files/2021/08/ETH-Food-Systems-Vision-15072021.pdf" TargetMode="External"/><Relationship Id="rId14"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mYFNgUyeucd0zX4zfNyMeU4/Vg==">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2023-06-15T17:06:00Z</dcterms:created>
  <dc:creator>Tesfaye, Abonesh (ILRI)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0x01010009B04597A5ECFA4DBD0D2591B6DB72C6</vt:lpwstr>
  </property>
</Properties>
</file>